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34E69" w14:textId="77777777" w:rsidR="00A0297F" w:rsidRDefault="00A0297F" w:rsidP="00A0297F">
      <w:pPr>
        <w:ind w:firstLineChars="200" w:firstLine="420"/>
      </w:pPr>
      <w:r>
        <w:rPr>
          <w:rFonts w:hint="eastAsia"/>
        </w:rPr>
        <w:t>世间唯一人居的大陆。</w:t>
      </w:r>
    </w:p>
    <w:p w14:paraId="0BA34E6A" w14:textId="6C5F3098" w:rsidR="00A0297F" w:rsidRDefault="00A0297F" w:rsidP="00A0297F">
      <w:pPr>
        <w:ind w:firstLineChars="200" w:firstLine="420"/>
      </w:pPr>
      <w:r>
        <w:rPr>
          <w:rFonts w:hint="eastAsia"/>
        </w:rPr>
        <w:t>其南方辽阔的海洋中，有一</w:t>
      </w:r>
      <w:del w:id="0" w:author="夜 夜" w:date="2022-12-30T18:43:00Z">
        <w:r w:rsidDel="003161A8">
          <w:rPr>
            <w:rFonts w:hint="eastAsia"/>
          </w:rPr>
          <w:delText>片</w:delText>
        </w:r>
      </w:del>
      <w:ins w:id="1" w:author="夜 夜" w:date="2022-12-30T18:43:00Z">
        <w:r w:rsidR="003161A8">
          <w:rPr>
            <w:rFonts w:hint="eastAsia"/>
          </w:rPr>
          <w:t>个</w:t>
        </w:r>
      </w:ins>
      <w:r>
        <w:rPr>
          <w:rFonts w:hint="eastAsia"/>
        </w:rPr>
        <w:t>迷雾满溢之处。这片雾浓密到在外部无法窥视里面的样子，其莫大的面积足以包裹大陆中好几个国家。</w:t>
      </w:r>
      <w:ins w:id="2" w:author="夜 夜" w:date="2023-01-03T23:27:00Z">
        <w:r w:rsidR="00424996">
          <w:rPr>
            <w:rFonts w:hint="eastAsia"/>
          </w:rPr>
          <w:t>把外部的窥探完全阻隔的浓雾，覆盖</w:t>
        </w:r>
        <w:r w:rsidR="004A4B98">
          <w:rPr>
            <w:rFonts w:hint="eastAsia"/>
          </w:rPr>
          <w:t>着</w:t>
        </w:r>
      </w:ins>
      <w:ins w:id="3" w:author="夜 夜" w:date="2023-01-03T23:28:00Z">
        <w:r w:rsidR="004A4B98">
          <w:rPr>
            <w:rFonts w:hint="eastAsia"/>
          </w:rPr>
          <w:t>相当于</w:t>
        </w:r>
        <w:r w:rsidR="00BE6E70">
          <w:rPr>
            <w:rFonts w:hint="eastAsia"/>
          </w:rPr>
          <w:t>大陆</w:t>
        </w:r>
        <w:r w:rsidR="004A4B98">
          <w:rPr>
            <w:rFonts w:hint="eastAsia"/>
          </w:rPr>
          <w:t>中</w:t>
        </w:r>
        <w:r w:rsidR="00BE6E70">
          <w:rPr>
            <w:rFonts w:hint="eastAsia"/>
          </w:rPr>
          <w:t>若干个国家相加的广阔面积。</w:t>
        </w:r>
      </w:ins>
    </w:p>
    <w:p w14:paraId="0BA34E6B" w14:textId="3FB6F2DD" w:rsidR="00A0297F" w:rsidRDefault="00A0297F" w:rsidP="00A0297F">
      <w:pPr>
        <w:ind w:firstLineChars="200" w:firstLine="420"/>
      </w:pPr>
      <w:r>
        <w:rPr>
          <w:rFonts w:hint="eastAsia"/>
        </w:rPr>
        <w:t>那</w:t>
      </w:r>
      <w:del w:id="4" w:author="夜 夜" w:date="2023-01-11T16:22:00Z">
        <w:r w:rsidDel="00DF10E7">
          <w:rPr>
            <w:rFonts w:hint="eastAsia"/>
          </w:rPr>
          <w:delText>片雾</w:delText>
        </w:r>
      </w:del>
      <w:ins w:id="5" w:author="夜 夜" w:date="2023-01-11T16:22:00Z">
        <w:r w:rsidR="00DF10E7">
          <w:rPr>
            <w:rFonts w:hint="eastAsia"/>
          </w:rPr>
          <w:t>是</w:t>
        </w:r>
      </w:ins>
      <w:r>
        <w:rPr>
          <w:rFonts w:hint="eastAsia"/>
        </w:rPr>
        <w:t>，只</w:t>
      </w:r>
      <w:del w:id="6" w:author="夜 夜" w:date="2023-01-11T16:41:00Z">
        <w:r w:rsidDel="00FF5078">
          <w:rPr>
            <w:rFonts w:hint="eastAsia"/>
          </w:rPr>
          <w:delText>是</w:delText>
        </w:r>
      </w:del>
      <w:r>
        <w:rPr>
          <w:rFonts w:hint="eastAsia"/>
        </w:rPr>
        <w:t>为了封印曾毁灭了一个文明的四大人灾之一而造就的雾之结界。</w:t>
      </w:r>
    </w:p>
    <w:p w14:paraId="0BA34E6C" w14:textId="551DA775" w:rsidR="00A0297F" w:rsidRDefault="00A0297F" w:rsidP="00A0297F">
      <w:pPr>
        <w:ind w:firstLineChars="200" w:firstLine="420"/>
      </w:pPr>
      <w:r>
        <w:rPr>
          <w:rFonts w:hint="eastAsia"/>
        </w:rPr>
        <w:t>这片雾</w:t>
      </w:r>
      <w:ins w:id="7" w:author="夜 夜" w:date="2023-01-11T16:47:00Z">
        <w:r w:rsidR="00E5176D">
          <w:rPr>
            <w:rFonts w:hint="eastAsia"/>
          </w:rPr>
          <w:t>围绕着仅仅一名幼童，</w:t>
        </w:r>
      </w:ins>
      <w:r>
        <w:rPr>
          <w:rFonts w:hint="eastAsia"/>
        </w:rPr>
        <w:t>静静地、宽广地、而且沉重地将海上的世界染成苍白</w:t>
      </w:r>
      <w:del w:id="8" w:author="夜 夜" w:date="2023-01-11T16:47:00Z">
        <w:r w:rsidDel="00E5176D">
          <w:rPr>
            <w:rFonts w:hint="eastAsia"/>
          </w:rPr>
          <w:delText>，其中央仅是一名幼童</w:delText>
        </w:r>
      </w:del>
      <w:r>
        <w:rPr>
          <w:rFonts w:hint="eastAsia"/>
        </w:rPr>
        <w:t>。</w:t>
      </w:r>
      <w:del w:id="9" w:author="夜 夜" w:date="2023-01-11T16:48:00Z">
        <w:r w:rsidDel="00E5176D">
          <w:rPr>
            <w:rFonts w:hint="eastAsia"/>
          </w:rPr>
          <w:delText>那是因为</w:delText>
        </w:r>
      </w:del>
      <w:r>
        <w:rPr>
          <w:rFonts w:hint="eastAsia"/>
        </w:rPr>
        <w:t>仅仅为了封印这一者，</w:t>
      </w:r>
      <w:del w:id="10" w:author="夜 夜" w:date="2023-01-11T16:48:00Z">
        <w:r w:rsidDel="00F560FC">
          <w:rPr>
            <w:rFonts w:hint="eastAsia"/>
          </w:rPr>
          <w:delText>却有</w:delText>
        </w:r>
      </w:del>
      <w:ins w:id="11" w:author="夜 夜" w:date="2023-01-11T16:48:00Z">
        <w:r w:rsidR="00F560FC">
          <w:rPr>
            <w:rFonts w:hint="eastAsia"/>
          </w:rPr>
          <w:t>就有</w:t>
        </w:r>
      </w:ins>
      <w:del w:id="12" w:author="夜 夜" w:date="2023-01-11T16:48:00Z">
        <w:r w:rsidDel="00F560FC">
          <w:rPr>
            <w:rFonts w:hint="eastAsia"/>
          </w:rPr>
          <w:delText>必要</w:delText>
        </w:r>
      </w:del>
      <w:r>
        <w:rPr>
          <w:rFonts w:hint="eastAsia"/>
        </w:rPr>
        <w:t>封闭如此广阔的海域</w:t>
      </w:r>
      <w:ins w:id="13" w:author="夜 夜" w:date="2023-01-11T16:48:00Z">
        <w:r w:rsidR="00F560FC">
          <w:rPr>
            <w:rFonts w:hint="eastAsia"/>
          </w:rPr>
          <w:t>的必要</w:t>
        </w:r>
      </w:ins>
      <w:r>
        <w:rPr>
          <w:rFonts w:hint="eastAsia"/>
        </w:rPr>
        <w:t>。</w:t>
      </w:r>
    </w:p>
    <w:p w14:paraId="0BA34E6D" w14:textId="2791CD89" w:rsidR="00A0297F" w:rsidRDefault="00A0297F" w:rsidP="00A0297F">
      <w:pPr>
        <w:ind w:firstLineChars="200" w:firstLine="420"/>
      </w:pPr>
      <w:r>
        <w:rPr>
          <w:rFonts w:hint="eastAsia"/>
        </w:rPr>
        <w:t>事实上，</w:t>
      </w:r>
      <w:del w:id="14" w:author="夜 夜" w:date="2023-01-11T16:56:00Z">
        <w:r w:rsidDel="00AB70A0">
          <w:rPr>
            <w:rFonts w:hint="eastAsia"/>
          </w:rPr>
          <w:delText>在</w:delText>
        </w:r>
      </w:del>
      <w:r>
        <w:rPr>
          <w:rFonts w:hint="eastAsia"/>
        </w:rPr>
        <w:t>结界中</w:t>
      </w:r>
      <w:del w:id="15" w:author="夜 夜" w:date="2023-01-11T16:56:00Z">
        <w:r w:rsidDel="002F1FC7">
          <w:rPr>
            <w:rFonts w:hint="eastAsia"/>
          </w:rPr>
          <w:delText>存在着</w:delText>
        </w:r>
      </w:del>
      <w:r>
        <w:rPr>
          <w:rFonts w:hint="eastAsia"/>
        </w:rPr>
        <w:t>数不胜数的可怖魔物</w:t>
      </w:r>
      <w:del w:id="16" w:author="夜 夜" w:date="2023-01-11T16:56:00Z">
        <w:r w:rsidDel="00AB70A0">
          <w:rPr>
            <w:rFonts w:hint="eastAsia"/>
          </w:rPr>
          <w:delText>，</w:delText>
        </w:r>
      </w:del>
      <w:ins w:id="17" w:author="夜 夜" w:date="2023-01-11T16:56:00Z">
        <w:r w:rsidR="002F1FC7">
          <w:rPr>
            <w:rFonts w:hint="eastAsia"/>
          </w:rPr>
          <w:t>已然</w:t>
        </w:r>
      </w:ins>
      <w:r>
        <w:rPr>
          <w:rFonts w:hint="eastAsia"/>
        </w:rPr>
        <w:t>形成了</w:t>
      </w:r>
      <w:ins w:id="18" w:author="夜 夜" w:date="2023-01-11T16:56:00Z">
        <w:r w:rsidR="00AB70A0">
          <w:rPr>
            <w:rFonts w:hint="eastAsia"/>
          </w:rPr>
          <w:t>一个</w:t>
        </w:r>
      </w:ins>
      <w:r>
        <w:rPr>
          <w:rFonts w:hint="eastAsia"/>
        </w:rPr>
        <w:t>令人作呕的生态。</w:t>
      </w:r>
      <w:ins w:id="19" w:author="夜 夜" w:date="2023-01-11T17:01:00Z">
        <w:r w:rsidR="004E02E9">
          <w:rPr>
            <w:rFonts w:hint="eastAsia"/>
          </w:rPr>
          <w:t>横流的</w:t>
        </w:r>
      </w:ins>
      <w:r>
        <w:rPr>
          <w:rFonts w:hint="eastAsia"/>
        </w:rPr>
        <w:t>腐血</w:t>
      </w:r>
      <w:del w:id="20" w:author="夜 夜" w:date="2023-01-11T17:01:00Z">
        <w:r w:rsidDel="004E02E9">
          <w:rPr>
            <w:rFonts w:hint="eastAsia"/>
          </w:rPr>
          <w:delText>横流</w:delText>
        </w:r>
      </w:del>
      <w:r>
        <w:rPr>
          <w:rFonts w:hint="eastAsia"/>
        </w:rPr>
        <w:t>染红了大海，尸骸堆积填成</w:t>
      </w:r>
      <w:ins w:id="21" w:author="夜 夜" w:date="2023-01-11T17:18:00Z">
        <w:r w:rsidR="00195499">
          <w:rPr>
            <w:rFonts w:hint="eastAsia"/>
          </w:rPr>
          <w:t>的</w:t>
        </w:r>
      </w:ins>
      <w:del w:id="22" w:author="夜 夜" w:date="2023-01-11T17:18:00Z">
        <w:r w:rsidDel="00195499">
          <w:rPr>
            <w:rFonts w:hint="eastAsia"/>
          </w:rPr>
          <w:delText>了</w:delText>
        </w:r>
      </w:del>
      <w:r>
        <w:rPr>
          <w:rFonts w:hint="eastAsia"/>
        </w:rPr>
        <w:t>岛屿</w:t>
      </w:r>
      <w:del w:id="23" w:author="夜 夜" w:date="2023-01-11T17:18:00Z">
        <w:r w:rsidDel="00195499">
          <w:rPr>
            <w:rFonts w:hint="eastAsia"/>
          </w:rPr>
          <w:delText>，</w:delText>
        </w:r>
      </w:del>
      <w:del w:id="24" w:author="夜 夜" w:date="2023-01-11T17:17:00Z">
        <w:r w:rsidDel="002470CD">
          <w:rPr>
            <w:rFonts w:hint="eastAsia"/>
          </w:rPr>
          <w:delText>给人这些代替了已然消失的大地的错觉</w:delText>
        </w:r>
      </w:del>
      <w:ins w:id="25" w:author="夜 夜" w:date="2023-01-11T17:17:00Z">
        <w:r w:rsidR="002470CD">
          <w:rPr>
            <w:rFonts w:hint="eastAsia"/>
          </w:rPr>
          <w:t>让人错以为</w:t>
        </w:r>
      </w:ins>
      <w:ins w:id="26" w:author="夜 夜" w:date="2023-01-11T17:18:00Z">
        <w:r w:rsidR="002470CD">
          <w:rPr>
            <w:rFonts w:hint="eastAsia"/>
          </w:rPr>
          <w:t>大地已经消失</w:t>
        </w:r>
      </w:ins>
      <w:r>
        <w:rPr>
          <w:rFonts w:hint="eastAsia"/>
        </w:rPr>
        <w:t>。这</w:t>
      </w:r>
      <w:ins w:id="27" w:author="夜 夜" w:date="2023-01-11T17:18:00Z">
        <w:r w:rsidR="00195499">
          <w:rPr>
            <w:rFonts w:hint="eastAsia"/>
          </w:rPr>
          <w:t>幅</w:t>
        </w:r>
      </w:ins>
      <w:r>
        <w:rPr>
          <w:rFonts w:hint="eastAsia"/>
        </w:rPr>
        <w:t>景象，不似现实。</w:t>
      </w:r>
    </w:p>
    <w:p w14:paraId="0BA34E6E" w14:textId="77777777" w:rsidR="00A0297F" w:rsidRDefault="00A0297F" w:rsidP="00A0297F">
      <w:pPr>
        <w:ind w:firstLineChars="200" w:firstLine="420"/>
      </w:pPr>
      <w:r>
        <w:rPr>
          <w:rFonts w:hint="eastAsia"/>
        </w:rPr>
        <w:t>「嘛——嘛嘛——嘛——」</w:t>
      </w:r>
    </w:p>
    <w:p w14:paraId="0BA34E6F" w14:textId="77777777" w:rsidR="00A0297F" w:rsidRDefault="00A0297F" w:rsidP="00A0297F">
      <w:pPr>
        <w:ind w:firstLineChars="200" w:firstLine="420"/>
      </w:pPr>
      <w:r>
        <w:rPr>
          <w:rFonts w:hint="eastAsia"/>
        </w:rPr>
        <w:t>在这诸多魔物相互吞噬的迷雾中央，响起了一名娇小幼童的声音。</w:t>
      </w:r>
    </w:p>
    <w:p w14:paraId="0BA34E70" w14:textId="2D81496F" w:rsidR="00A0297F" w:rsidRDefault="00A0297F" w:rsidP="00A0297F">
      <w:pPr>
        <w:ind w:firstLineChars="200" w:firstLine="420"/>
      </w:pPr>
      <w:r>
        <w:rPr>
          <w:rFonts w:hint="eastAsia"/>
        </w:rPr>
        <w:t>这片雾</w:t>
      </w:r>
      <w:ins w:id="28" w:author="夜 夜" w:date="2023-01-11T17:23:00Z">
        <w:r w:rsidR="00885140">
          <w:rPr>
            <w:rFonts w:hint="eastAsia"/>
          </w:rPr>
          <w:t>自</w:t>
        </w:r>
      </w:ins>
      <w:ins w:id="29" w:author="夜 夜" w:date="2023-01-11T17:22:00Z">
        <w:r w:rsidR="00ED07F0">
          <w:rPr>
            <w:rFonts w:hint="eastAsia"/>
          </w:rPr>
          <w:t>出现，</w:t>
        </w:r>
      </w:ins>
      <w:r>
        <w:rPr>
          <w:rFonts w:hint="eastAsia"/>
        </w:rPr>
        <w:t>已</w:t>
      </w:r>
      <w:del w:id="30" w:author="夜 夜" w:date="2023-01-11T17:22:00Z">
        <w:r w:rsidDel="00885140">
          <w:rPr>
            <w:rFonts w:hint="eastAsia"/>
          </w:rPr>
          <w:delText>经</w:delText>
        </w:r>
      </w:del>
      <w:ins w:id="31" w:author="夜 夜" w:date="2023-01-11T17:22:00Z">
        <w:r w:rsidR="00ED07F0">
          <w:rPr>
            <w:rFonts w:hint="eastAsia"/>
          </w:rPr>
          <w:t>过去</w:t>
        </w:r>
      </w:ins>
      <w:del w:id="32" w:author="夜 夜" w:date="2023-01-11T17:22:00Z">
        <w:r w:rsidDel="00ED07F0">
          <w:rPr>
            <w:rFonts w:hint="eastAsia"/>
          </w:rPr>
          <w:delText>绵延</w:delText>
        </w:r>
      </w:del>
      <w:r>
        <w:rPr>
          <w:rFonts w:hint="eastAsia"/>
        </w:rPr>
        <w:t>了千年。曾</w:t>
      </w:r>
      <w:del w:id="33" w:author="夜 夜" w:date="2023-01-11T17:24:00Z">
        <w:r w:rsidDel="00042B68">
          <w:rPr>
            <w:rFonts w:hint="eastAsia"/>
          </w:rPr>
          <w:delText>叫做</w:delText>
        </w:r>
      </w:del>
      <w:ins w:id="34" w:author="夜 夜" w:date="2023-01-11T17:24:00Z">
        <w:r w:rsidR="00042B68">
          <w:rPr>
            <w:rFonts w:hint="eastAsia"/>
          </w:rPr>
          <w:t>有名为</w:t>
        </w:r>
      </w:ins>
      <w:r>
        <w:rPr>
          <w:rFonts w:hint="eastAsia"/>
        </w:rPr>
        <w:t>南方诸岛联合的国家，</w:t>
      </w:r>
      <w:ins w:id="35" w:author="夜 夜" w:date="2023-01-11T17:34:00Z">
        <w:r w:rsidR="00D8427D">
          <w:rPr>
            <w:rFonts w:hint="eastAsia"/>
          </w:rPr>
          <w:t>已</w:t>
        </w:r>
      </w:ins>
      <w:del w:id="36" w:author="夜 夜" w:date="2023-01-11T17:24:00Z">
        <w:r w:rsidDel="00042B68">
          <w:rPr>
            <w:rFonts w:hint="eastAsia"/>
          </w:rPr>
          <w:delText>其国土本身已</w:delText>
        </w:r>
      </w:del>
      <w:r>
        <w:rPr>
          <w:rFonts w:hint="eastAsia"/>
        </w:rPr>
        <w:t>被</w:t>
      </w:r>
      <w:ins w:id="37" w:author="夜 夜" w:date="2023-01-11T17:24:00Z">
        <w:r w:rsidR="00042B68">
          <w:rPr>
            <w:rFonts w:hint="eastAsia"/>
          </w:rPr>
          <w:t>白雾</w:t>
        </w:r>
      </w:ins>
      <w:r>
        <w:rPr>
          <w:rFonts w:hint="eastAsia"/>
        </w:rPr>
        <w:t>吞食殆尽无影无踪。可食的猎物</w:t>
      </w:r>
      <w:ins w:id="38" w:author="夜 夜" w:date="2023-01-11T17:34:00Z">
        <w:r w:rsidR="00D9760A">
          <w:rPr>
            <w:rFonts w:hint="eastAsia"/>
          </w:rPr>
          <w:t>已</w:t>
        </w:r>
      </w:ins>
      <w:r>
        <w:rPr>
          <w:rFonts w:hint="eastAsia"/>
        </w:rPr>
        <w:t>耗尽</w:t>
      </w:r>
      <w:del w:id="39" w:author="夜 夜" w:date="2023-01-11T17:34:00Z">
        <w:r w:rsidDel="00D9760A">
          <w:rPr>
            <w:rFonts w:hint="eastAsia"/>
          </w:rPr>
          <w:delText>了</w:delText>
        </w:r>
      </w:del>
      <w:r>
        <w:rPr>
          <w:rFonts w:hint="eastAsia"/>
        </w:rPr>
        <w:t>，</w:t>
      </w:r>
      <w:ins w:id="40" w:author="夜 夜" w:date="2023-01-11T17:35:00Z">
        <w:r w:rsidR="00746E5F">
          <w:rPr>
            <w:rFonts w:hint="eastAsia"/>
          </w:rPr>
          <w:t>白雾中遍地的魔物们摄食</w:t>
        </w:r>
      </w:ins>
      <w:ins w:id="41" w:author="夜 夜" w:date="2023-01-11T17:36:00Z">
        <w:r w:rsidR="00746E5F">
          <w:rPr>
            <w:rFonts w:hint="eastAsia"/>
          </w:rPr>
          <w:t>着</w:t>
        </w:r>
      </w:ins>
      <w:del w:id="42" w:author="夜 夜" w:date="2023-01-11T17:36:00Z">
        <w:r w:rsidDel="00746E5F">
          <w:rPr>
            <w:rFonts w:hint="eastAsia"/>
          </w:rPr>
          <w:delText>从外部</w:delText>
        </w:r>
      </w:del>
      <w:r>
        <w:rPr>
          <w:rFonts w:hint="eastAsia"/>
        </w:rPr>
        <w:t>偶然</w:t>
      </w:r>
      <w:ins w:id="43" w:author="夜 夜" w:date="2023-01-11T17:36:00Z">
        <w:r w:rsidR="00746E5F">
          <w:rPr>
            <w:rFonts w:hint="eastAsia"/>
          </w:rPr>
          <w:t>从外部</w:t>
        </w:r>
      </w:ins>
      <w:r>
        <w:rPr>
          <w:rFonts w:hint="eastAsia"/>
        </w:rPr>
        <w:t>进入的猎物</w:t>
      </w:r>
      <w:del w:id="44" w:author="夜 夜" w:date="2023-01-11T17:36:00Z">
        <w:r w:rsidDel="00746E5F">
          <w:rPr>
            <w:rFonts w:hint="eastAsia"/>
          </w:rPr>
          <w:delText>也摄食了</w:delText>
        </w:r>
      </w:del>
      <w:r>
        <w:rPr>
          <w:rFonts w:hint="eastAsia"/>
        </w:rPr>
        <w:t>，</w:t>
      </w:r>
      <w:ins w:id="45" w:author="夜 夜" w:date="2023-01-11T17:37:00Z">
        <w:r w:rsidR="00716C56">
          <w:rPr>
            <w:rFonts w:hint="eastAsia"/>
          </w:rPr>
          <w:t>持续着</w:t>
        </w:r>
      </w:ins>
      <w:del w:id="46" w:author="夜 夜" w:date="2023-01-11T17:35:00Z">
        <w:r w:rsidDel="00746E5F">
          <w:rPr>
            <w:rFonts w:hint="eastAsia"/>
          </w:rPr>
          <w:delText>充溢的魔物们</w:delText>
        </w:r>
      </w:del>
      <w:r>
        <w:rPr>
          <w:rFonts w:hint="eastAsia"/>
        </w:rPr>
        <w:t>自相残杀</w:t>
      </w:r>
      <w:del w:id="47" w:author="夜 夜" w:date="2023-01-11T17:37:00Z">
        <w:r w:rsidDel="006E5C81">
          <w:rPr>
            <w:rFonts w:hint="eastAsia"/>
          </w:rPr>
          <w:delText>相互</w:delText>
        </w:r>
        <w:r w:rsidR="006E5C81" w:rsidDel="006E5C81">
          <w:rPr>
            <w:rFonts w:hint="eastAsia"/>
          </w:rPr>
          <w:delText>为食，</w:delText>
        </w:r>
      </w:del>
      <w:ins w:id="48" w:author="夜 夜" w:date="2023-01-11T17:37:00Z">
        <w:r w:rsidR="006E5C81">
          <w:rPr>
            <w:rFonts w:hint="eastAsia"/>
          </w:rPr>
          <w:t>的</w:t>
        </w:r>
      </w:ins>
      <w:del w:id="49" w:author="夜 夜" w:date="2023-01-11T17:36:00Z">
        <w:r w:rsidDel="005B5D81">
          <w:rPr>
            <w:rFonts w:hint="eastAsia"/>
          </w:rPr>
          <w:delText>开始了无尽的</w:delText>
        </w:r>
      </w:del>
      <w:r>
        <w:rPr>
          <w:rFonts w:hint="eastAsia"/>
        </w:rPr>
        <w:t>地狱</w:t>
      </w:r>
      <w:ins w:id="50" w:author="夜 夜" w:date="2023-01-11T17:36:00Z">
        <w:r w:rsidR="00716C56">
          <w:rPr>
            <w:rFonts w:hint="eastAsia"/>
          </w:rPr>
          <w:t>般的</w:t>
        </w:r>
      </w:ins>
      <w:del w:id="51" w:author="夜 夜" w:date="2023-01-11T17:36:00Z">
        <w:r w:rsidDel="00716C56">
          <w:rPr>
            <w:rFonts w:hint="eastAsia"/>
          </w:rPr>
          <w:delText>之</w:delText>
        </w:r>
      </w:del>
      <w:r>
        <w:rPr>
          <w:rFonts w:hint="eastAsia"/>
        </w:rPr>
        <w:t>飨宴。</w:t>
      </w:r>
    </w:p>
    <w:p w14:paraId="0BA34E71" w14:textId="67E83041" w:rsidR="00A0297F" w:rsidRDefault="00A0297F" w:rsidP="00A0297F">
      <w:pPr>
        <w:ind w:firstLineChars="200" w:firstLine="420"/>
      </w:pPr>
      <w:del w:id="52" w:author="夜 夜" w:date="2023-01-11T17:41:00Z">
        <w:r w:rsidDel="00DE0651">
          <w:rPr>
            <w:rFonts w:hint="eastAsia"/>
          </w:rPr>
          <w:delText>这</w:delText>
        </w:r>
      </w:del>
      <w:r>
        <w:rPr>
          <w:rFonts w:hint="eastAsia"/>
        </w:rPr>
        <w:t>千年的孤独</w:t>
      </w:r>
      <w:ins w:id="53" w:author="夜 夜" w:date="2023-01-11T17:41:00Z">
        <w:r w:rsidR="00DE0651">
          <w:rPr>
            <w:rFonts w:hint="eastAsia"/>
          </w:rPr>
          <w:t>和</w:t>
        </w:r>
        <w:r w:rsidR="006C24E1">
          <w:rPr>
            <w:rFonts w:hint="eastAsia"/>
          </w:rPr>
          <w:t>恶魔的</w:t>
        </w:r>
      </w:ins>
      <w:r>
        <w:rPr>
          <w:rFonts w:hint="eastAsia"/>
        </w:rPr>
        <w:t>蛊毒，</w:t>
      </w:r>
      <w:ins w:id="54" w:author="夜 夜" w:date="2023-01-11T17:41:00Z">
        <w:r w:rsidR="006C24E1">
          <w:rPr>
            <w:rFonts w:hint="eastAsia"/>
          </w:rPr>
          <w:t>让</w:t>
        </w:r>
      </w:ins>
      <w:del w:id="55" w:author="夜 夜" w:date="2023-01-11T17:41:00Z">
        <w:r w:rsidDel="006C24E1">
          <w:rPr>
            <w:rFonts w:hint="eastAsia"/>
          </w:rPr>
          <w:delText>持续增强着</w:delText>
        </w:r>
      </w:del>
      <w:r>
        <w:rPr>
          <w:rFonts w:hint="eastAsia"/>
        </w:rPr>
        <w:t>迷雾中央</w:t>
      </w:r>
      <w:del w:id="56" w:author="夜 夜" w:date="2023-01-11T17:41:00Z">
        <w:r w:rsidDel="00C9388A">
          <w:rPr>
            <w:rFonts w:hint="eastAsia"/>
          </w:rPr>
          <w:delText>之物</w:delText>
        </w:r>
      </w:del>
      <w:ins w:id="57" w:author="夜 夜" w:date="2023-01-11T17:41:00Z">
        <w:r w:rsidR="00C9388A">
          <w:rPr>
            <w:rFonts w:hint="eastAsia"/>
          </w:rPr>
          <w:t>的她</w:t>
        </w:r>
      </w:ins>
      <w:r>
        <w:rPr>
          <w:rFonts w:hint="eastAsia"/>
        </w:rPr>
        <w:t>的力量</w:t>
      </w:r>
      <w:ins w:id="58" w:author="夜 夜" w:date="2023-01-11T17:41:00Z">
        <w:r w:rsidR="006C24E1">
          <w:rPr>
            <w:rFonts w:hint="eastAsia"/>
          </w:rPr>
          <w:t>不断增强</w:t>
        </w:r>
      </w:ins>
      <w:r>
        <w:rPr>
          <w:rFonts w:hint="eastAsia"/>
        </w:rPr>
        <w:t>。</w:t>
      </w:r>
    </w:p>
    <w:p w14:paraId="0BA34E72" w14:textId="2248646A" w:rsidR="00A0297F" w:rsidRDefault="009B7AE9" w:rsidP="00A0297F">
      <w:pPr>
        <w:ind w:firstLineChars="200" w:firstLine="420"/>
      </w:pPr>
      <w:ins w:id="59" w:author="夜 夜" w:date="2023-01-12T01:35:00Z">
        <w:r>
          <w:rPr>
            <w:rFonts w:hint="eastAsia"/>
          </w:rPr>
          <w:t>身为</w:t>
        </w:r>
      </w:ins>
      <w:del w:id="60" w:author="夜 夜" w:date="2023-01-12T01:35:00Z">
        <w:r w:rsidR="00A0297F" w:rsidDel="009B7AE9">
          <w:rPr>
            <w:rFonts w:hint="eastAsia"/>
          </w:rPr>
          <w:delText>这名开启了</w:delText>
        </w:r>
      </w:del>
      <w:r w:rsidR="00A0297F">
        <w:rPr>
          <w:rFonts w:hint="eastAsia"/>
        </w:rPr>
        <w:t>雾之蛊毒</w:t>
      </w:r>
      <w:ins w:id="61" w:author="夜 夜" w:date="2023-01-12T01:35:00Z">
        <w:r>
          <w:rPr>
            <w:rFonts w:hint="eastAsia"/>
          </w:rPr>
          <w:t>起始</w:t>
        </w:r>
      </w:ins>
      <w:r w:rsidR="00A0297F">
        <w:rPr>
          <w:rFonts w:hint="eastAsia"/>
        </w:rPr>
        <w:t>的幼女，</w:t>
      </w:r>
      <w:ins w:id="62" w:author="夜 夜" w:date="2023-01-12T01:36:00Z">
        <w:r w:rsidR="00143CF4">
          <w:rPr>
            <w:rFonts w:hint="eastAsia"/>
          </w:rPr>
          <w:t>口中</w:t>
        </w:r>
      </w:ins>
      <w:r w:rsidR="00A0297F">
        <w:rPr>
          <w:rFonts w:hint="eastAsia"/>
        </w:rPr>
        <w:t>哼着没有歌词的旋律。就算自己被封印在捕获了自己的雾中，她也确信无疑。</w:t>
      </w:r>
    </w:p>
    <w:p w14:paraId="0BA34E73" w14:textId="08312B0D" w:rsidR="00A0297F" w:rsidRDefault="0098453D" w:rsidP="00A0297F">
      <w:pPr>
        <w:ind w:firstLineChars="200" w:firstLine="420"/>
      </w:pPr>
      <w:ins w:id="63" w:author="夜 夜" w:date="2023-01-11T17:48:00Z">
        <w:r>
          <w:rPr>
            <w:rFonts w:hint="eastAsia"/>
          </w:rPr>
          <w:t>她相信</w:t>
        </w:r>
      </w:ins>
      <w:del w:id="64" w:author="夜 夜" w:date="2023-01-11T17:43:00Z">
        <w:r w:rsidR="00A0297F" w:rsidDel="009B3A65">
          <w:rPr>
            <w:rFonts w:hint="eastAsia"/>
          </w:rPr>
          <w:delText>总有一日，</w:delText>
        </w:r>
      </w:del>
      <w:r w:rsidR="00A0297F">
        <w:rPr>
          <w:rFonts w:hint="eastAsia"/>
        </w:rPr>
        <w:t>自己</w:t>
      </w:r>
      <w:ins w:id="65" w:author="夜 夜" w:date="2023-01-11T17:43:00Z">
        <w:r w:rsidR="009B3A65">
          <w:rPr>
            <w:rFonts w:hint="eastAsia"/>
          </w:rPr>
          <w:t>终有一日</w:t>
        </w:r>
      </w:ins>
      <w:r w:rsidR="00A0297F">
        <w:rPr>
          <w:rFonts w:hint="eastAsia"/>
        </w:rPr>
        <w:t>会被解放。</w:t>
      </w:r>
    </w:p>
    <w:p w14:paraId="0BA34E74" w14:textId="3FFB44D3" w:rsidR="00A0297F" w:rsidRDefault="00A0297F" w:rsidP="00A0297F">
      <w:pPr>
        <w:ind w:firstLineChars="200" w:firstLine="420"/>
      </w:pPr>
      <w:del w:id="66" w:author="夜 夜" w:date="2023-01-12T01:38:00Z">
        <w:r w:rsidDel="00841494">
          <w:rPr>
            <w:rFonts w:hint="eastAsia"/>
          </w:rPr>
          <w:delText>不知道会是</w:delText>
        </w:r>
      </w:del>
      <w:ins w:id="67" w:author="夜 夜" w:date="2023-01-12T01:38:00Z">
        <w:r w:rsidR="00841494">
          <w:rPr>
            <w:rFonts w:hint="eastAsia"/>
          </w:rPr>
          <w:t>可能是</w:t>
        </w:r>
      </w:ins>
      <w:del w:id="68" w:author="夜 夜" w:date="2023-01-12T01:38:00Z">
        <w:r w:rsidDel="008A022E">
          <w:rPr>
            <w:rFonts w:hint="eastAsia"/>
          </w:rPr>
          <w:delText>蛊毒</w:delText>
        </w:r>
      </w:del>
      <w:r>
        <w:rPr>
          <w:rFonts w:hint="eastAsia"/>
        </w:rPr>
        <w:t>极致</w:t>
      </w:r>
      <w:ins w:id="69" w:author="夜 夜" w:date="2023-01-12T01:38:00Z">
        <w:r w:rsidR="008A022E">
          <w:rPr>
            <w:rFonts w:hint="eastAsia"/>
          </w:rPr>
          <w:t>的蛊毒将白雾终结</w:t>
        </w:r>
      </w:ins>
      <w:ins w:id="70" w:author="夜 夜" w:date="2023-01-12T01:39:00Z">
        <w:r w:rsidR="008A022E">
          <w:rPr>
            <w:rFonts w:hint="eastAsia"/>
          </w:rPr>
          <w:t>，</w:t>
        </w:r>
      </w:ins>
      <w:del w:id="71" w:author="夜 夜" w:date="2023-01-12T01:38:00Z">
        <w:r w:rsidDel="008A022E">
          <w:rPr>
            <w:rFonts w:hint="eastAsia"/>
          </w:rPr>
          <w:delText>的结果呢，</w:delText>
        </w:r>
      </w:del>
      <w:ins w:id="72" w:author="夜 夜" w:date="2023-01-12T01:39:00Z">
        <w:r w:rsidR="008A022E">
          <w:rPr>
            <w:rFonts w:hint="eastAsia"/>
          </w:rPr>
          <w:t>又或者</w:t>
        </w:r>
      </w:ins>
      <w:ins w:id="73" w:author="夜 夜" w:date="2023-01-12T01:42:00Z">
        <w:r w:rsidR="004044C3">
          <w:rPr>
            <w:rFonts w:hint="eastAsia"/>
          </w:rPr>
          <w:t>是</w:t>
        </w:r>
      </w:ins>
      <w:ins w:id="74" w:author="夜 夜" w:date="2023-01-12T01:39:00Z">
        <w:r w:rsidR="005C07C2">
          <w:rPr>
            <w:rFonts w:hint="eastAsia"/>
          </w:rPr>
          <w:t>由于</w:t>
        </w:r>
      </w:ins>
      <w:del w:id="75" w:author="夜 夜" w:date="2023-01-12T01:39:00Z">
        <w:r w:rsidDel="008A022E">
          <w:rPr>
            <w:rFonts w:hint="eastAsia"/>
          </w:rPr>
          <w:delText>还是依靠</w:delText>
        </w:r>
      </w:del>
      <w:r>
        <w:rPr>
          <w:rFonts w:hint="eastAsia"/>
        </w:rPr>
        <w:t>外部的</w:t>
      </w:r>
      <w:ins w:id="76" w:author="夜 夜" w:date="2023-01-12T01:39:00Z">
        <w:r w:rsidR="008A022E">
          <w:rPr>
            <w:rFonts w:hint="eastAsia"/>
          </w:rPr>
          <w:t>影响</w:t>
        </w:r>
      </w:ins>
      <w:del w:id="77" w:author="夜 夜" w:date="2023-01-12T01:39:00Z">
        <w:r w:rsidDel="008A022E">
          <w:rPr>
            <w:rFonts w:hint="eastAsia"/>
          </w:rPr>
          <w:delText>干涉</w:delText>
        </w:r>
      </w:del>
      <w:r>
        <w:rPr>
          <w:rFonts w:hint="eastAsia"/>
        </w:rPr>
        <w:t>。</w:t>
      </w:r>
      <w:del w:id="78" w:author="夜 夜" w:date="2023-01-12T01:42:00Z">
        <w:r w:rsidDel="00804833">
          <w:rPr>
            <w:rFonts w:hint="eastAsia"/>
          </w:rPr>
          <w:delText>对于</w:delText>
        </w:r>
      </w:del>
      <w:ins w:id="79" w:author="夜 夜" w:date="2023-01-12T01:42:00Z">
        <w:r w:rsidR="00804833">
          <w:rPr>
            <w:rFonts w:hint="eastAsia"/>
          </w:rPr>
          <w:t>她</w:t>
        </w:r>
      </w:ins>
      <w:del w:id="80" w:author="夜 夜" w:date="2023-01-12T01:42:00Z">
        <w:r w:rsidDel="00804833">
          <w:rPr>
            <w:rFonts w:hint="eastAsia"/>
          </w:rPr>
          <w:delText>无法</w:delText>
        </w:r>
      </w:del>
      <w:ins w:id="81" w:author="夜 夜" w:date="2023-01-12T01:42:00Z">
        <w:r w:rsidR="00804833">
          <w:rPr>
            <w:rFonts w:hint="eastAsia"/>
          </w:rPr>
          <w:t>没有操纵</w:t>
        </w:r>
      </w:ins>
      <w:del w:id="82" w:author="夜 夜" w:date="2023-01-12T01:42:00Z">
        <w:r w:rsidDel="00804833">
          <w:rPr>
            <w:rFonts w:hint="eastAsia"/>
          </w:rPr>
          <w:delText>干涉</w:delText>
        </w:r>
      </w:del>
      <w:r>
        <w:rPr>
          <w:rFonts w:hint="eastAsia"/>
        </w:rPr>
        <w:t>时间的</w:t>
      </w:r>
      <w:ins w:id="83" w:author="夜 夜" w:date="2023-01-12T01:42:00Z">
        <w:r w:rsidR="00804833">
          <w:rPr>
            <w:rFonts w:hint="eastAsia"/>
          </w:rPr>
          <w:t>能力</w:t>
        </w:r>
      </w:ins>
      <w:del w:id="84" w:author="夜 夜" w:date="2023-01-12T01:42:00Z">
        <w:r w:rsidDel="00804833">
          <w:rPr>
            <w:rFonts w:hint="eastAsia"/>
          </w:rPr>
          <w:delText>她来说</w:delText>
        </w:r>
      </w:del>
      <w:r>
        <w:rPr>
          <w:rFonts w:hint="eastAsia"/>
        </w:rPr>
        <w:t>，</w:t>
      </w:r>
      <w:ins w:id="85" w:author="夜 夜" w:date="2023-01-12T01:42:00Z">
        <w:r w:rsidR="009C568E">
          <w:rPr>
            <w:rFonts w:hint="eastAsia"/>
          </w:rPr>
          <w:t>当然</w:t>
        </w:r>
      </w:ins>
      <w:r>
        <w:rPr>
          <w:rFonts w:hint="eastAsia"/>
        </w:rPr>
        <w:t>不可能预知</w:t>
      </w:r>
      <w:del w:id="86" w:author="夜 夜" w:date="2023-01-12T01:42:00Z">
        <w:r w:rsidDel="00804833">
          <w:rPr>
            <w:rFonts w:hint="eastAsia"/>
          </w:rPr>
          <w:delText>到</w:delText>
        </w:r>
      </w:del>
      <w:r>
        <w:rPr>
          <w:rFonts w:hint="eastAsia"/>
        </w:rPr>
        <w:t>未来</w:t>
      </w:r>
      <w:ins w:id="87" w:author="夜 夜" w:date="2023-01-12T01:42:00Z">
        <w:r w:rsidR="00804833">
          <w:rPr>
            <w:rFonts w:hint="eastAsia"/>
          </w:rPr>
          <w:t>的事情</w:t>
        </w:r>
      </w:ins>
      <w:r>
        <w:rPr>
          <w:rFonts w:hint="eastAsia"/>
        </w:rPr>
        <w:t>。</w:t>
      </w:r>
    </w:p>
    <w:p w14:paraId="0BA34E75" w14:textId="77777777" w:rsidR="00A0297F" w:rsidRDefault="00A0297F" w:rsidP="00A0297F">
      <w:pPr>
        <w:ind w:firstLineChars="200" w:firstLine="420"/>
      </w:pPr>
      <w:r>
        <w:rPr>
          <w:rFonts w:hint="eastAsia"/>
        </w:rPr>
        <w:t>然而她还是心无疑问、不厌其烦，不断强化着灵魂中充盈的力量。</w:t>
      </w:r>
    </w:p>
    <w:p w14:paraId="0BA34E76" w14:textId="4CAB21E9" w:rsidR="00A0297F" w:rsidRDefault="00A0297F" w:rsidP="00A0297F">
      <w:pPr>
        <w:ind w:firstLineChars="200" w:firstLine="420"/>
      </w:pPr>
      <w:r>
        <w:rPr>
          <w:rFonts w:hint="eastAsia"/>
        </w:rPr>
        <w:t>一定要强化到让这个世界，</w:t>
      </w:r>
      <w:del w:id="88" w:author="夜 夜" w:date="2023-01-12T01:43:00Z">
        <w:r w:rsidDel="009D3379">
          <w:rPr>
            <w:rFonts w:hint="eastAsia"/>
          </w:rPr>
          <w:delText>对</w:delText>
        </w:r>
      </w:del>
      <w:ins w:id="89" w:author="夜 夜" w:date="2023-01-12T01:43:00Z">
        <w:r w:rsidR="009D3379">
          <w:rPr>
            <w:rFonts w:hint="eastAsia"/>
          </w:rPr>
          <w:t>后悔</w:t>
        </w:r>
      </w:ins>
      <w:r>
        <w:rPr>
          <w:rFonts w:hint="eastAsia"/>
        </w:rPr>
        <w:t>封印了她</w:t>
      </w:r>
      <w:del w:id="90" w:author="夜 夜" w:date="2023-01-12T01:43:00Z">
        <w:r w:rsidDel="009D3379">
          <w:rPr>
            <w:rFonts w:hint="eastAsia"/>
          </w:rPr>
          <w:delText>感到后悔</w:delText>
        </w:r>
      </w:del>
      <w:r>
        <w:rPr>
          <w:rFonts w:hint="eastAsia"/>
        </w:rPr>
        <w:t>。</w:t>
      </w:r>
    </w:p>
    <w:p w14:paraId="0BA34E77" w14:textId="373D8D2E" w:rsidR="00A0297F" w:rsidRDefault="00A0297F" w:rsidP="00A0297F">
      <w:pPr>
        <w:ind w:firstLineChars="200" w:firstLine="420"/>
      </w:pPr>
      <w:r>
        <w:rPr>
          <w:rFonts w:hint="eastAsia"/>
        </w:rPr>
        <w:t>血肉的波涛</w:t>
      </w:r>
      <w:del w:id="91" w:author="夜 夜" w:date="2023-01-12T01:44:00Z">
        <w:r w:rsidDel="003F4730">
          <w:rPr>
            <w:rFonts w:hint="eastAsia"/>
          </w:rPr>
          <w:delText>在拍打</w:delText>
        </w:r>
      </w:del>
      <w:ins w:id="92" w:author="夜 夜" w:date="2023-01-12T01:44:00Z">
        <w:r w:rsidR="003F4730">
          <w:rPr>
            <w:rFonts w:hint="eastAsia"/>
          </w:rPr>
          <w:t>汹涌着</w:t>
        </w:r>
      </w:ins>
      <w:r>
        <w:rPr>
          <w:rFonts w:hint="eastAsia"/>
        </w:rPr>
        <w:t>。这片雾中的海洋，很久之前就被饮干。零星的岛屿也被</w:t>
      </w:r>
      <w:ins w:id="93" w:author="夜 夜" w:date="2023-01-12T01:45:00Z">
        <w:r w:rsidR="00FC26C4">
          <w:rPr>
            <w:rFonts w:hint="eastAsia"/>
          </w:rPr>
          <w:t>尽数吞噬</w:t>
        </w:r>
      </w:ins>
      <w:del w:id="94" w:author="夜 夜" w:date="2023-01-12T01:45:00Z">
        <w:r w:rsidDel="00FC26C4">
          <w:rPr>
            <w:rFonts w:hint="eastAsia"/>
          </w:rPr>
          <w:delText>食尽</w:delText>
        </w:r>
      </w:del>
      <w:r>
        <w:rPr>
          <w:rFonts w:hint="eastAsia"/>
        </w:rPr>
        <w:t>。无论生命还是物质都侵蚀殆尽，其结局，就是在现实中被称为『雾魔殿』的空间，变为了魔物栖息的异界。</w:t>
      </w:r>
    </w:p>
    <w:p w14:paraId="0BA34E78" w14:textId="77777777" w:rsidR="00A0297F" w:rsidRDefault="00A0297F" w:rsidP="00A0297F">
      <w:pPr>
        <w:ind w:firstLineChars="200" w:firstLine="420"/>
      </w:pPr>
      <w:r>
        <w:rPr>
          <w:rFonts w:hint="eastAsia"/>
        </w:rPr>
        <w:t>给世间带来混沌。</w:t>
      </w:r>
    </w:p>
    <w:p w14:paraId="0BA34E79" w14:textId="77777777" w:rsidR="00A0297F" w:rsidRDefault="00A0297F" w:rsidP="00A0297F">
      <w:pPr>
        <w:ind w:firstLineChars="200" w:firstLine="420"/>
      </w:pPr>
      <w:r>
        <w:rPr>
          <w:rFonts w:hint="eastAsia"/>
        </w:rPr>
        <w:t>给世间带来杀戮。</w:t>
      </w:r>
    </w:p>
    <w:p w14:paraId="0BA34E7A" w14:textId="77777777" w:rsidR="00A0297F" w:rsidRDefault="00A0297F" w:rsidP="00A0297F">
      <w:pPr>
        <w:ind w:firstLineChars="200" w:firstLine="420"/>
      </w:pPr>
      <w:r>
        <w:rPr>
          <w:rFonts w:hint="eastAsia"/>
        </w:rPr>
        <w:t>阳光照不进这里。白雾不会吱呀开裂。哪怕再过千年甚至是万年，这片雾大概也不会自然消散吧。</w:t>
      </w:r>
    </w:p>
    <w:p w14:paraId="0BA34E7B" w14:textId="187B8E8B" w:rsidR="00A0297F" w:rsidRDefault="00A0297F" w:rsidP="00A0297F">
      <w:pPr>
        <w:ind w:firstLineChars="200" w:firstLine="420"/>
      </w:pPr>
      <w:r>
        <w:rPr>
          <w:rFonts w:hint="eastAsia"/>
        </w:rPr>
        <w:t>在这一成不变的白色世界中，不剩一点回忆的她，</w:t>
      </w:r>
      <w:del w:id="95" w:author="夜 夜" w:date="2023-01-12T01:49:00Z">
        <w:r w:rsidDel="000E3A94">
          <w:rPr>
            <w:rFonts w:hint="eastAsia"/>
          </w:rPr>
          <w:delText>度</w:delText>
        </w:r>
      </w:del>
      <w:r>
        <w:rPr>
          <w:rFonts w:hint="eastAsia"/>
        </w:rPr>
        <w:t>过</w:t>
      </w:r>
      <w:ins w:id="96" w:author="夜 夜" w:date="2023-01-12T01:49:00Z">
        <w:r w:rsidR="000E3A94">
          <w:rPr>
            <w:rFonts w:hint="eastAsia"/>
          </w:rPr>
          <w:t>着</w:t>
        </w:r>
      </w:ins>
      <w:r>
        <w:rPr>
          <w:rFonts w:hint="eastAsia"/>
        </w:rPr>
        <w:t>她自己的每一天。</w:t>
      </w:r>
    </w:p>
    <w:p w14:paraId="0BA34E7C" w14:textId="77777777" w:rsidR="00A0297F" w:rsidRDefault="00A0297F" w:rsidP="00A0297F">
      <w:pPr>
        <w:ind w:firstLineChars="200" w:firstLine="420"/>
      </w:pPr>
      <w:r>
        <w:rPr>
          <w:rFonts w:hint="eastAsia"/>
        </w:rPr>
        <w:t>「嘛——嘛嘛——嘛嘛嘛——。嘛——嘛嘛！」</w:t>
      </w:r>
    </w:p>
    <w:p w14:paraId="0BA34E7D" w14:textId="5C709087" w:rsidR="00A0297F" w:rsidRDefault="00676FA6" w:rsidP="00A0297F">
      <w:pPr>
        <w:ind w:firstLineChars="200" w:firstLine="420"/>
      </w:pPr>
      <w:ins w:id="97" w:author="夜 夜" w:date="2023-01-12T01:48:00Z">
        <w:r>
          <w:rPr>
            <w:rFonts w:hint="eastAsia"/>
          </w:rPr>
          <w:t>暂且还</w:t>
        </w:r>
      </w:ins>
      <w:ins w:id="98" w:author="夜 夜" w:date="2023-01-12T01:49:00Z">
        <w:r>
          <w:rPr>
            <w:rFonts w:hint="eastAsia"/>
          </w:rPr>
          <w:t>无人倾听的</w:t>
        </w:r>
      </w:ins>
      <w:del w:id="99" w:author="夜 夜" w:date="2023-01-12T01:49:00Z">
        <w:r w:rsidR="00A0297F" w:rsidDel="00676FA6">
          <w:rPr>
            <w:rFonts w:hint="eastAsia"/>
          </w:rPr>
          <w:delText>这</w:delText>
        </w:r>
      </w:del>
      <w:r w:rsidR="00A0297F">
        <w:rPr>
          <w:rFonts w:hint="eastAsia"/>
        </w:rPr>
        <w:t>天真的童谣</w:t>
      </w:r>
      <w:ins w:id="100" w:author="夜 夜" w:date="2023-01-12T01:49:00Z">
        <w:r>
          <w:rPr>
            <w:rFonts w:hint="eastAsia"/>
          </w:rPr>
          <w:t>，</w:t>
        </w:r>
      </w:ins>
      <w:r w:rsidR="00A0297F">
        <w:rPr>
          <w:rFonts w:hint="eastAsia"/>
        </w:rPr>
        <w:t>回响于雾中</w:t>
      </w:r>
      <w:del w:id="101" w:author="夜 夜" w:date="2023-01-12T01:49:00Z">
        <w:r w:rsidR="00A0297F" w:rsidDel="00676FA6">
          <w:rPr>
            <w:rFonts w:hint="eastAsia"/>
          </w:rPr>
          <w:delText>，现在</w:delText>
        </w:r>
      </w:del>
      <w:del w:id="102" w:author="夜 夜" w:date="2023-01-12T01:48:00Z">
        <w:r w:rsidR="00A0297F" w:rsidDel="00676FA6">
          <w:rPr>
            <w:rFonts w:hint="eastAsia"/>
          </w:rPr>
          <w:delText>暂且还没有人</w:delText>
        </w:r>
      </w:del>
      <w:del w:id="103" w:author="夜 夜" w:date="2023-01-12T01:49:00Z">
        <w:r w:rsidR="00A0297F" w:rsidDel="00676FA6">
          <w:rPr>
            <w:rFonts w:hint="eastAsia"/>
          </w:rPr>
          <w:delText>能听到</w:delText>
        </w:r>
      </w:del>
      <w:r w:rsidR="00A0297F">
        <w:rPr>
          <w:rFonts w:hint="eastAsia"/>
        </w:rPr>
        <w:t>。</w:t>
      </w:r>
    </w:p>
    <w:p w14:paraId="0BA34E7E" w14:textId="77777777" w:rsidR="00A0297F" w:rsidRDefault="00A0297F" w:rsidP="00A0297F">
      <w:pPr>
        <w:ind w:firstLineChars="200" w:firstLine="420"/>
      </w:pPr>
    </w:p>
    <w:p w14:paraId="0BA34E7F" w14:textId="756CE393" w:rsidR="00A0297F" w:rsidRDefault="00DB6C51" w:rsidP="00A0297F">
      <w:pPr>
        <w:ind w:firstLineChars="200" w:firstLine="420"/>
      </w:pPr>
      <w:ins w:id="104" w:author="夜 夜" w:date="2023-01-12T02:07:00Z">
        <w:r>
          <w:rPr>
            <w:rFonts w:hint="eastAsia"/>
          </w:rPr>
          <w:t>远远地，传来了</w:t>
        </w:r>
      </w:ins>
      <w:del w:id="105" w:author="夜 夜" w:date="2023-01-12T02:07:00Z">
        <w:r w:rsidR="00A0297F" w:rsidDel="00DB6C51">
          <w:rPr>
            <w:rFonts w:hint="eastAsia"/>
          </w:rPr>
          <w:delText>远处响起了</w:delText>
        </w:r>
      </w:del>
      <w:ins w:id="106" w:author="夜 夜" w:date="2023-01-12T02:07:00Z">
        <w:r>
          <w:rPr>
            <w:rFonts w:hint="eastAsia"/>
          </w:rPr>
          <w:t>海</w:t>
        </w:r>
      </w:ins>
      <w:del w:id="107" w:author="夜 夜" w:date="2023-01-12T02:07:00Z">
        <w:r w:rsidR="00A0297F" w:rsidDel="00DB6C51">
          <w:rPr>
            <w:rFonts w:hint="eastAsia"/>
          </w:rPr>
          <w:delText>波</w:delText>
        </w:r>
      </w:del>
      <w:r w:rsidR="00A0297F">
        <w:rPr>
          <w:rFonts w:hint="eastAsia"/>
        </w:rPr>
        <w:t>浪声。</w:t>
      </w:r>
    </w:p>
    <w:p w14:paraId="0BA34E80" w14:textId="58BCEE0A" w:rsidR="00A0297F" w:rsidRDefault="00A0297F" w:rsidP="00A0297F">
      <w:pPr>
        <w:ind w:firstLineChars="200" w:firstLine="420"/>
      </w:pPr>
      <w:r>
        <w:rPr>
          <w:rFonts w:hint="eastAsia"/>
        </w:rPr>
        <w:t>大陆最南端的港镇利贝尔</w:t>
      </w:r>
      <w:del w:id="108" w:author="夜 夜" w:date="2023-01-13T06:49:00Z">
        <w:r w:rsidDel="002C49AA">
          <w:rPr>
            <w:rFonts w:hint="eastAsia"/>
          </w:rPr>
          <w:delText>，其</w:delText>
        </w:r>
      </w:del>
      <w:ins w:id="109" w:author="夜 夜" w:date="2023-01-13T06:49:00Z">
        <w:r w:rsidR="002C49AA">
          <w:rPr>
            <w:rFonts w:hint="eastAsia"/>
          </w:rPr>
          <w:t>中，</w:t>
        </w:r>
      </w:ins>
      <w:r>
        <w:rPr>
          <w:rFonts w:hint="eastAsia"/>
        </w:rPr>
        <w:t>街道建筑落差明显。最低处</w:t>
      </w:r>
      <w:del w:id="110" w:author="夜 夜" w:date="2023-01-13T06:49:00Z">
        <w:r w:rsidDel="00AC5BDB">
          <w:rPr>
            <w:rFonts w:hint="eastAsia"/>
          </w:rPr>
          <w:delText>在</w:delText>
        </w:r>
      </w:del>
      <w:ins w:id="111" w:author="夜 夜" w:date="2023-01-13T06:49:00Z">
        <w:r w:rsidR="00AC5BDB">
          <w:rPr>
            <w:rFonts w:hint="eastAsia"/>
          </w:rPr>
          <w:t>的</w:t>
        </w:r>
      </w:ins>
      <w:r>
        <w:rPr>
          <w:rFonts w:hint="eastAsia"/>
        </w:rPr>
        <w:t>海上孤岛</w:t>
      </w:r>
      <w:del w:id="112" w:author="夜 夜" w:date="2023-01-13T06:49:00Z">
        <w:r w:rsidDel="00AC5BDB">
          <w:rPr>
            <w:rFonts w:hint="eastAsia"/>
          </w:rPr>
          <w:delText>，</w:delText>
        </w:r>
      </w:del>
      <w:r>
        <w:rPr>
          <w:rFonts w:hint="eastAsia"/>
        </w:rPr>
        <w:t>是第二身份的</w:t>
      </w:r>
      <w:ins w:id="113" w:author="夜 夜" w:date="2023-01-13T06:49:00Z">
        <w:r w:rsidR="00AC5BDB">
          <w:rPr>
            <w:rFonts w:hint="eastAsia"/>
          </w:rPr>
          <w:t>住处</w:t>
        </w:r>
      </w:ins>
      <w:del w:id="114" w:author="夜 夜" w:date="2023-01-13T06:49:00Z">
        <w:r w:rsidDel="00AC5BDB">
          <w:rPr>
            <w:rFonts w:hint="eastAsia"/>
          </w:rPr>
          <w:delText>居住区</w:delText>
        </w:r>
      </w:del>
      <w:ins w:id="115" w:author="夜 夜" w:date="2023-01-13T06:49:00Z">
        <w:r w:rsidR="00AC5BDB">
          <w:rPr>
            <w:rFonts w:hint="eastAsia"/>
          </w:rPr>
          <w:t>。</w:t>
        </w:r>
      </w:ins>
      <w:del w:id="116" w:author="夜 夜" w:date="2023-01-13T06:49:00Z">
        <w:r w:rsidDel="00AC5BDB">
          <w:rPr>
            <w:rFonts w:hint="eastAsia"/>
          </w:rPr>
          <w:delText>，</w:delText>
        </w:r>
      </w:del>
      <w:ins w:id="117" w:author="夜 夜" w:date="2023-01-13T06:49:00Z">
        <w:r w:rsidR="00AC5BDB">
          <w:rPr>
            <w:rFonts w:hint="eastAsia"/>
          </w:rPr>
          <w:t>与此相反，</w:t>
        </w:r>
      </w:ins>
      <w:ins w:id="118" w:author="夜 夜" w:date="2023-01-13T06:50:00Z">
        <w:r w:rsidR="004E6E3F">
          <w:rPr>
            <w:rFonts w:hint="eastAsia"/>
          </w:rPr>
          <w:t>第一身份的教会坐落在</w:t>
        </w:r>
      </w:ins>
      <w:del w:id="119" w:author="夜 夜" w:date="2023-01-13T06:49:00Z">
        <w:r w:rsidDel="00AC5BDB">
          <w:rPr>
            <w:rFonts w:hint="eastAsia"/>
          </w:rPr>
          <w:delText>反之</w:delText>
        </w:r>
      </w:del>
      <w:r>
        <w:rPr>
          <w:rFonts w:hint="eastAsia"/>
        </w:rPr>
        <w:t>最高处的山丘上</w:t>
      </w:r>
      <w:del w:id="120" w:author="夜 夜" w:date="2023-01-13T06:50:00Z">
        <w:r w:rsidDel="004E6E3F">
          <w:rPr>
            <w:rFonts w:hint="eastAsia"/>
          </w:rPr>
          <w:delText>坐落的是第一身份的教会</w:delText>
        </w:r>
      </w:del>
      <w:r>
        <w:rPr>
          <w:rFonts w:hint="eastAsia"/>
        </w:rPr>
        <w:t>。</w:t>
      </w:r>
    </w:p>
    <w:p w14:paraId="0BA34E81" w14:textId="71BA81E2" w:rsidR="00A0297F" w:rsidRDefault="00A0297F" w:rsidP="00A0297F">
      <w:pPr>
        <w:ind w:firstLineChars="200" w:firstLine="420"/>
      </w:pPr>
      <w:r>
        <w:rPr>
          <w:rFonts w:hint="eastAsia"/>
        </w:rPr>
        <w:t>从港镇中出发</w:t>
      </w:r>
      <w:del w:id="121" w:author="夜 夜" w:date="2023-01-13T07:04:00Z">
        <w:r w:rsidDel="00D265A0">
          <w:rPr>
            <w:rFonts w:hint="eastAsia"/>
          </w:rPr>
          <w:delText>经过</w:delText>
        </w:r>
      </w:del>
      <w:ins w:id="122" w:author="夜 夜" w:date="2023-01-13T07:04:00Z">
        <w:r w:rsidR="00D265A0">
          <w:rPr>
            <w:rFonts w:hint="eastAsia"/>
          </w:rPr>
          <w:t>沿着</w:t>
        </w:r>
      </w:ins>
      <w:r>
        <w:rPr>
          <w:rFonts w:hint="eastAsia"/>
        </w:rPr>
        <w:t>蜿蜒的道路</w:t>
      </w:r>
      <w:del w:id="123" w:author="夜 夜" w:date="2023-01-13T06:50:00Z">
        <w:r w:rsidDel="0086538E">
          <w:rPr>
            <w:rFonts w:hint="eastAsia"/>
          </w:rPr>
          <w:delText>来到</w:delText>
        </w:r>
      </w:del>
      <w:ins w:id="124" w:author="夜 夜" w:date="2023-01-13T07:04:00Z">
        <w:r w:rsidR="00D40889">
          <w:rPr>
            <w:rFonts w:hint="eastAsia"/>
          </w:rPr>
          <w:t>来到</w:t>
        </w:r>
      </w:ins>
      <w:r>
        <w:rPr>
          <w:rFonts w:hint="eastAsia"/>
        </w:rPr>
        <w:t>教会</w:t>
      </w:r>
      <w:del w:id="125" w:author="夜 夜" w:date="2023-01-13T07:04:00Z">
        <w:r w:rsidDel="00D40889">
          <w:rPr>
            <w:rFonts w:hint="eastAsia"/>
          </w:rPr>
          <w:delText>的话</w:delText>
        </w:r>
      </w:del>
      <w:r>
        <w:rPr>
          <w:rFonts w:hint="eastAsia"/>
        </w:rPr>
        <w:t>，</w:t>
      </w:r>
      <w:ins w:id="126" w:author="夜 夜" w:date="2023-01-13T07:04:00Z">
        <w:r w:rsidR="00D40889">
          <w:rPr>
            <w:rFonts w:hint="eastAsia"/>
          </w:rPr>
          <w:t>就</w:t>
        </w:r>
      </w:ins>
      <w:r>
        <w:rPr>
          <w:rFonts w:hint="eastAsia"/>
        </w:rPr>
        <w:t>能</w:t>
      </w:r>
      <w:del w:id="127" w:author="夜 夜" w:date="2023-01-13T07:04:00Z">
        <w:r w:rsidDel="00D40889">
          <w:rPr>
            <w:rFonts w:hint="eastAsia"/>
          </w:rPr>
          <w:delText>够</w:delText>
        </w:r>
      </w:del>
      <w:r>
        <w:rPr>
          <w:rFonts w:hint="eastAsia"/>
        </w:rPr>
        <w:t>一览这洁白的小镇。</w:t>
      </w:r>
    </w:p>
    <w:p w14:paraId="0BA34E82" w14:textId="6614706B" w:rsidR="00A0297F" w:rsidRDefault="00A0297F" w:rsidP="00A0297F">
      <w:pPr>
        <w:ind w:firstLineChars="200" w:firstLine="420"/>
      </w:pPr>
      <w:del w:id="128" w:author="夜 夜" w:date="2023-01-13T07:05:00Z">
        <w:r w:rsidDel="00E65663">
          <w:rPr>
            <w:rFonts w:hint="eastAsia"/>
          </w:rPr>
          <w:delText>潮音</w:delText>
        </w:r>
      </w:del>
      <w:ins w:id="129" w:author="夜 夜" w:date="2023-01-13T07:05:00Z">
        <w:r w:rsidR="00E65663">
          <w:rPr>
            <w:rFonts w:hint="eastAsia"/>
          </w:rPr>
          <w:t>潮水声</w:t>
        </w:r>
      </w:ins>
      <w:ins w:id="130" w:author="夜 夜" w:date="2023-01-13T07:06:00Z">
        <w:r w:rsidR="0094659E">
          <w:rPr>
            <w:rFonts w:hint="eastAsia"/>
          </w:rPr>
          <w:t>一直</w:t>
        </w:r>
      </w:ins>
      <w:r>
        <w:rPr>
          <w:rFonts w:hint="eastAsia"/>
        </w:rPr>
        <w:t>传到</w:t>
      </w:r>
      <w:del w:id="131" w:author="夜 夜" w:date="2023-01-13T07:06:00Z">
        <w:r w:rsidDel="0094659E">
          <w:rPr>
            <w:rFonts w:hint="eastAsia"/>
          </w:rPr>
          <w:delText>了</w:delText>
        </w:r>
      </w:del>
      <w:r>
        <w:rPr>
          <w:rFonts w:hint="eastAsia"/>
        </w:rPr>
        <w:t>这俯瞰着街镇的山丘</w:t>
      </w:r>
      <w:ins w:id="132" w:author="夜 夜" w:date="2023-01-13T07:06:00Z">
        <w:r w:rsidR="0094659E">
          <w:rPr>
            <w:rFonts w:hint="eastAsia"/>
          </w:rPr>
          <w:t>上</w:t>
        </w:r>
      </w:ins>
      <w:r>
        <w:rPr>
          <w:rFonts w:hint="eastAsia"/>
        </w:rPr>
        <w:t>。</w:t>
      </w:r>
    </w:p>
    <w:p w14:paraId="0BA34E83" w14:textId="77777777" w:rsidR="00A0297F" w:rsidRDefault="00A0297F" w:rsidP="00A0297F">
      <w:pPr>
        <w:ind w:firstLineChars="200" w:firstLine="420"/>
      </w:pPr>
      <w:r>
        <w:rPr>
          <w:rFonts w:hint="eastAsia"/>
        </w:rPr>
        <w:t>「……」</w:t>
      </w:r>
    </w:p>
    <w:p w14:paraId="0BA34E84" w14:textId="146B536A" w:rsidR="00A0297F" w:rsidRDefault="00A0297F" w:rsidP="00A0297F">
      <w:pPr>
        <w:ind w:firstLineChars="200" w:firstLine="420"/>
      </w:pPr>
      <w:del w:id="133" w:author="夜 夜" w:date="2023-01-13T07:12:00Z">
        <w:r w:rsidDel="007F5EAE">
          <w:rPr>
            <w:rFonts w:hint="eastAsia"/>
          </w:rPr>
          <w:delText>街</w:delText>
        </w:r>
      </w:del>
      <w:del w:id="134" w:author="夜 夜" w:date="2023-01-13T07:06:00Z">
        <w:r w:rsidDel="0094659E">
          <w:rPr>
            <w:rFonts w:hint="eastAsia"/>
          </w:rPr>
          <w:delText>中</w:delText>
        </w:r>
      </w:del>
      <w:del w:id="135" w:author="夜 夜" w:date="2023-01-13T07:12:00Z">
        <w:r w:rsidDel="007F5EAE">
          <w:rPr>
            <w:rFonts w:hint="eastAsia"/>
          </w:rPr>
          <w:delText>的喧嚣与海浪的杂音。二者混杂在一路，传入一名少女的耳中。她在教会的背面，伫立在墓前。</w:delText>
        </w:r>
      </w:del>
      <w:ins w:id="136" w:author="夜 夜" w:date="2023-01-13T07:08:00Z">
        <w:r w:rsidR="00E92FEB">
          <w:rPr>
            <w:rFonts w:hint="eastAsia"/>
          </w:rPr>
          <w:t>一位</w:t>
        </w:r>
      </w:ins>
      <w:ins w:id="137" w:author="夜 夜" w:date="2023-01-13T07:09:00Z">
        <w:r w:rsidR="00E92FEB">
          <w:rPr>
            <w:rFonts w:hint="eastAsia"/>
          </w:rPr>
          <w:t>少女伫立在教会后的一尊墓碑前，</w:t>
        </w:r>
        <w:r w:rsidR="00F523D8">
          <w:rPr>
            <w:rFonts w:hint="eastAsia"/>
          </w:rPr>
          <w:t>听着街道与</w:t>
        </w:r>
      </w:ins>
      <w:ins w:id="138" w:author="夜 夜" w:date="2023-01-13T07:10:00Z">
        <w:r w:rsidR="00EF3ECD">
          <w:rPr>
            <w:rFonts w:hint="eastAsia"/>
          </w:rPr>
          <w:t>海浪传来</w:t>
        </w:r>
      </w:ins>
      <w:ins w:id="139" w:author="夜 夜" w:date="2023-01-13T07:09:00Z">
        <w:r w:rsidR="00F523D8">
          <w:rPr>
            <w:rFonts w:hint="eastAsia"/>
          </w:rPr>
          <w:t>的杂音。</w:t>
        </w:r>
      </w:ins>
    </w:p>
    <w:p w14:paraId="0BA34E85" w14:textId="27E07E03" w:rsidR="00A0297F" w:rsidRDefault="00A0297F" w:rsidP="00A0297F">
      <w:pPr>
        <w:ind w:firstLineChars="200" w:firstLine="420"/>
      </w:pPr>
      <w:r>
        <w:rPr>
          <w:rFonts w:hint="eastAsia"/>
        </w:rPr>
        <w:t>她是一名穿着白色和服的</w:t>
      </w:r>
      <w:del w:id="140" w:author="夜 夜" w:date="2023-01-13T07:13:00Z">
        <w:r w:rsidDel="00790749">
          <w:rPr>
            <w:rFonts w:hint="eastAsia"/>
          </w:rPr>
          <w:delText>适龄少女</w:delText>
        </w:r>
      </w:del>
      <w:ins w:id="141" w:author="夜 夜" w:date="2023-01-13T07:13:00Z">
        <w:r w:rsidR="00790749">
          <w:rPr>
            <w:rFonts w:hint="eastAsia"/>
          </w:rPr>
          <w:t>年轻女</w:t>
        </w:r>
      </w:ins>
      <w:ins w:id="142" w:author="夜 夜" w:date="2023-01-13T07:41:00Z">
        <w:r w:rsidR="00C42D24">
          <w:rPr>
            <w:rFonts w:hint="eastAsia"/>
          </w:rPr>
          <w:t>子</w:t>
        </w:r>
      </w:ins>
      <w:r>
        <w:rPr>
          <w:rFonts w:hint="eastAsia"/>
        </w:rPr>
        <w:t>。虽说和服的款式是从古代文明期传承至今的，但</w:t>
      </w:r>
      <w:del w:id="143" w:author="夜 夜" w:date="2023-01-13T07:16:00Z">
        <w:r w:rsidDel="00874D72">
          <w:rPr>
            <w:rFonts w:hint="eastAsia"/>
          </w:rPr>
          <w:delText>本来</w:delText>
        </w:r>
      </w:del>
      <w:r>
        <w:rPr>
          <w:rFonts w:hint="eastAsia"/>
        </w:rPr>
        <w:t>其实</w:t>
      </w:r>
      <w:ins w:id="144" w:author="夜 夜" w:date="2023-01-13T07:16:00Z">
        <w:r w:rsidR="00874D72">
          <w:rPr>
            <w:rFonts w:hint="eastAsia"/>
          </w:rPr>
          <w:t>原本</w:t>
        </w:r>
      </w:ins>
      <w:r>
        <w:rPr>
          <w:rFonts w:hint="eastAsia"/>
        </w:rPr>
        <w:t>是异世界的装束。这并不</w:t>
      </w:r>
      <w:ins w:id="145" w:author="夜 夜" w:date="2023-01-13T07:16:00Z">
        <w:r w:rsidR="002246A3">
          <w:rPr>
            <w:rFonts w:hint="eastAsia"/>
          </w:rPr>
          <w:t>十分</w:t>
        </w:r>
      </w:ins>
      <w:r>
        <w:rPr>
          <w:rFonts w:hint="eastAsia"/>
        </w:rPr>
        <w:t>普及的特色服装十分</w:t>
      </w:r>
      <w:ins w:id="146" w:author="夜 夜" w:date="2023-01-13T07:17:00Z">
        <w:r w:rsidR="00A97631">
          <w:rPr>
            <w:rFonts w:hint="eastAsia"/>
          </w:rPr>
          <w:t>惹眼</w:t>
        </w:r>
      </w:ins>
      <w:del w:id="147" w:author="夜 夜" w:date="2023-01-13T07:17:00Z">
        <w:r w:rsidDel="00A97631">
          <w:rPr>
            <w:rFonts w:hint="eastAsia"/>
          </w:rPr>
          <w:delText>显眼</w:delText>
        </w:r>
      </w:del>
      <w:r>
        <w:rPr>
          <w:rFonts w:hint="eastAsia"/>
        </w:rPr>
        <w:t>。</w:t>
      </w:r>
    </w:p>
    <w:p w14:paraId="0BA34E86" w14:textId="7116B549" w:rsidR="00A0297F" w:rsidRDefault="00871373" w:rsidP="00A0297F">
      <w:pPr>
        <w:ind w:firstLineChars="200" w:firstLine="420"/>
      </w:pPr>
      <w:ins w:id="148" w:author="夜 夜" w:date="2023-01-13T07:25:00Z">
        <w:r>
          <w:rPr>
            <w:rFonts w:hint="eastAsia"/>
          </w:rPr>
          <w:t>这</w:t>
        </w:r>
      </w:ins>
      <w:ins w:id="149" w:author="夜 夜" w:date="2023-01-13T07:41:00Z">
        <w:r w:rsidR="00D373AF">
          <w:rPr>
            <w:rFonts w:hint="eastAsia"/>
          </w:rPr>
          <w:t>身鲜少</w:t>
        </w:r>
      </w:ins>
      <w:ins w:id="150" w:author="夜 夜" w:date="2023-01-13T07:42:00Z">
        <w:r w:rsidR="00D373AF">
          <w:rPr>
            <w:rFonts w:hint="eastAsia"/>
          </w:rPr>
          <w:t>人穿的珍贵</w:t>
        </w:r>
      </w:ins>
      <w:ins w:id="151" w:author="夜 夜" w:date="2023-01-13T07:26:00Z">
        <w:r w:rsidR="008143DD">
          <w:rPr>
            <w:rFonts w:hint="eastAsia"/>
          </w:rPr>
          <w:t>和服</w:t>
        </w:r>
      </w:ins>
      <w:ins w:id="152" w:author="夜 夜" w:date="2023-01-13T07:40:00Z">
        <w:r w:rsidR="0004101B">
          <w:rPr>
            <w:rFonts w:hint="eastAsia"/>
          </w:rPr>
          <w:t>与</w:t>
        </w:r>
        <w:r w:rsidR="00C42D24">
          <w:rPr>
            <w:rFonts w:hint="eastAsia"/>
          </w:rPr>
          <w:t>女</w:t>
        </w:r>
      </w:ins>
      <w:ins w:id="153" w:author="夜 夜" w:date="2023-01-13T07:41:00Z">
        <w:r w:rsidR="00C42D24">
          <w:rPr>
            <w:rFonts w:hint="eastAsia"/>
          </w:rPr>
          <w:t>子</w:t>
        </w:r>
      </w:ins>
      <w:ins w:id="154" w:author="夜 夜" w:date="2023-01-13T07:26:00Z">
        <w:r w:rsidR="008143DD">
          <w:rPr>
            <w:rFonts w:hint="eastAsia"/>
          </w:rPr>
          <w:t>十分相</w:t>
        </w:r>
      </w:ins>
      <w:ins w:id="155" w:author="夜 夜" w:date="2023-01-13T07:29:00Z">
        <w:r w:rsidR="00B77B7D">
          <w:rPr>
            <w:rFonts w:hint="eastAsia"/>
          </w:rPr>
          <w:t>衬</w:t>
        </w:r>
      </w:ins>
      <w:ins w:id="156" w:author="夜 夜" w:date="2023-01-13T07:40:00Z">
        <w:r w:rsidR="00C42D24">
          <w:rPr>
            <w:rFonts w:hint="eastAsia"/>
          </w:rPr>
          <w:t>。她</w:t>
        </w:r>
      </w:ins>
      <w:del w:id="157" w:author="夜 夜" w:date="2023-01-13T07:26:00Z">
        <w:r w:rsidR="00A0297F" w:rsidDel="008143DD">
          <w:rPr>
            <w:rFonts w:hint="eastAsia"/>
          </w:rPr>
          <w:delText>穿着没什么人会穿的服饰的她</w:delText>
        </w:r>
      </w:del>
      <w:del w:id="158" w:author="夜 夜" w:date="2023-01-13T07:40:00Z">
        <w:r w:rsidR="00A0297F" w:rsidDel="0004101B">
          <w:rPr>
            <w:rFonts w:hint="eastAsia"/>
          </w:rPr>
          <w:delText>，</w:delText>
        </w:r>
      </w:del>
      <w:del w:id="159" w:author="夜 夜" w:date="2023-01-13T07:27:00Z">
        <w:r w:rsidR="00A0297F" w:rsidDel="000759E9">
          <w:rPr>
            <w:rFonts w:hint="eastAsia"/>
          </w:rPr>
          <w:delText>将手伸</w:delText>
        </w:r>
      </w:del>
      <w:r w:rsidR="00A0297F">
        <w:rPr>
          <w:rFonts w:hint="eastAsia"/>
        </w:rPr>
        <w:t>向</w:t>
      </w:r>
      <w:del w:id="160" w:author="夜 夜" w:date="2023-01-13T07:27:00Z">
        <w:r w:rsidR="00A0297F" w:rsidDel="000759E9">
          <w:rPr>
            <w:rFonts w:hint="eastAsia"/>
          </w:rPr>
          <w:delText>了</w:delText>
        </w:r>
      </w:del>
      <w:r w:rsidR="00A0297F">
        <w:rPr>
          <w:rFonts w:hint="eastAsia"/>
        </w:rPr>
        <w:t>墓碑</w:t>
      </w:r>
      <w:ins w:id="161" w:author="夜 夜" w:date="2023-01-13T07:27:00Z">
        <w:r w:rsidR="000759E9">
          <w:rPr>
            <w:rFonts w:hint="eastAsia"/>
          </w:rPr>
          <w:t>伸出手</w:t>
        </w:r>
      </w:ins>
      <w:r w:rsidR="00A0297F">
        <w:rPr>
          <w:rFonts w:hint="eastAsia"/>
        </w:rPr>
        <w:t>，拭去</w:t>
      </w:r>
      <w:ins w:id="162" w:author="夜 夜" w:date="2023-01-13T07:27:00Z">
        <w:r w:rsidR="000759E9">
          <w:rPr>
            <w:rFonts w:hint="eastAsia"/>
          </w:rPr>
          <w:t>上面的</w:t>
        </w:r>
      </w:ins>
      <w:r w:rsidR="00A0297F">
        <w:rPr>
          <w:rFonts w:hint="eastAsia"/>
        </w:rPr>
        <w:t>污迹。</w:t>
      </w:r>
    </w:p>
    <w:p w14:paraId="0BA34E87" w14:textId="26D49F29" w:rsidR="00A0297F" w:rsidRDefault="00A0297F" w:rsidP="00A0297F">
      <w:pPr>
        <w:ind w:firstLineChars="200" w:firstLine="420"/>
      </w:pPr>
      <w:r>
        <w:rPr>
          <w:rFonts w:hint="eastAsia"/>
        </w:rPr>
        <w:t>这座墓下没有</w:t>
      </w:r>
      <w:ins w:id="163" w:author="夜 夜" w:date="2023-01-13T07:30:00Z">
        <w:r w:rsidR="00224086">
          <w:rPr>
            <w:rFonts w:hint="eastAsia"/>
          </w:rPr>
          <w:t>埋葬</w:t>
        </w:r>
      </w:ins>
      <w:r>
        <w:rPr>
          <w:rFonts w:hint="eastAsia"/>
        </w:rPr>
        <w:t>遗体。</w:t>
      </w:r>
      <w:ins w:id="164" w:author="夜 夜" w:date="2023-01-13T07:34:00Z">
        <w:r w:rsidR="000D5C15">
          <w:rPr>
            <w:rFonts w:hint="eastAsia"/>
          </w:rPr>
          <w:t>刻在</w:t>
        </w:r>
      </w:ins>
      <w:r>
        <w:rPr>
          <w:rFonts w:hint="eastAsia"/>
        </w:rPr>
        <w:t>墓碑</w:t>
      </w:r>
      <w:ins w:id="165" w:author="夜 夜" w:date="2023-01-13T07:34:00Z">
        <w:r w:rsidR="000D5C15">
          <w:rPr>
            <w:rFonts w:hint="eastAsia"/>
          </w:rPr>
          <w:t>上的名字</w:t>
        </w:r>
      </w:ins>
      <w:del w:id="166" w:author="夜 夜" w:date="2023-01-13T07:34:00Z">
        <w:r w:rsidDel="000D5C15">
          <w:rPr>
            <w:rFonts w:hint="eastAsia"/>
          </w:rPr>
          <w:delText>上名字</w:delText>
        </w:r>
      </w:del>
      <w:r>
        <w:rPr>
          <w:rFonts w:hint="eastAsia"/>
        </w:rPr>
        <w:t>的主人，</w:t>
      </w:r>
      <w:del w:id="167" w:author="夜 夜" w:date="2023-01-13T07:34:00Z">
        <w:r w:rsidDel="00610D19">
          <w:rPr>
            <w:rFonts w:hint="eastAsia"/>
          </w:rPr>
          <w:delText>就连</w:delText>
        </w:r>
      </w:del>
      <w:ins w:id="168" w:author="夜 夜" w:date="2023-01-13T07:34:00Z">
        <w:r w:rsidR="00610D19">
          <w:rPr>
            <w:rFonts w:hint="eastAsia"/>
          </w:rPr>
          <w:t>因为</w:t>
        </w:r>
      </w:ins>
      <w:r>
        <w:rPr>
          <w:rFonts w:hint="eastAsia"/>
        </w:rPr>
        <w:t>其遗体</w:t>
      </w:r>
      <w:ins w:id="169" w:author="夜 夜" w:date="2023-01-13T07:34:00Z">
        <w:r w:rsidR="00610D19">
          <w:rPr>
            <w:rFonts w:hint="eastAsia"/>
          </w:rPr>
          <w:t>都</w:t>
        </w:r>
      </w:ins>
      <w:del w:id="170" w:author="夜 夜" w:date="2023-01-13T07:34:00Z">
        <w:r w:rsidDel="00610D19">
          <w:rPr>
            <w:rFonts w:hint="eastAsia"/>
          </w:rPr>
          <w:delText>也</w:delText>
        </w:r>
      </w:del>
      <w:ins w:id="171" w:author="夜 夜" w:date="2023-01-13T07:34:00Z">
        <w:r w:rsidR="00610D19">
          <w:rPr>
            <w:rFonts w:hint="eastAsia"/>
          </w:rPr>
          <w:t>能</w:t>
        </w:r>
      </w:ins>
      <w:del w:id="172" w:author="夜 夜" w:date="2023-01-13T07:34:00Z">
        <w:r w:rsidDel="00610D19">
          <w:rPr>
            <w:rFonts w:hint="eastAsia"/>
          </w:rPr>
          <w:delText>能</w:delText>
        </w:r>
      </w:del>
      <w:ins w:id="173" w:author="夜 夜" w:date="2023-01-13T07:34:00Z">
        <w:r w:rsidR="00610D19">
          <w:rPr>
            <w:rFonts w:hint="eastAsia"/>
          </w:rPr>
          <w:t>作为</w:t>
        </w:r>
      </w:ins>
      <w:del w:id="174" w:author="夜 夜" w:date="2023-01-13T07:34:00Z">
        <w:r w:rsidDel="00610D19">
          <w:rPr>
            <w:rFonts w:hint="eastAsia"/>
          </w:rPr>
          <w:delText>成为</w:delText>
        </w:r>
      </w:del>
      <w:r>
        <w:rPr>
          <w:rFonts w:hint="eastAsia"/>
        </w:rPr>
        <w:t>危险的魔导素材，所以灰也不留地</w:t>
      </w:r>
      <w:ins w:id="175" w:author="夜 夜" w:date="2023-01-13T07:35:00Z">
        <w:r w:rsidR="00610D19">
          <w:rPr>
            <w:rFonts w:hint="eastAsia"/>
          </w:rPr>
          <w:t>被全部</w:t>
        </w:r>
      </w:ins>
      <w:r>
        <w:rPr>
          <w:rFonts w:hint="eastAsia"/>
        </w:rPr>
        <w:t>回收</w:t>
      </w:r>
      <w:del w:id="176" w:author="夜 夜" w:date="2023-01-13T07:35:00Z">
        <w:r w:rsidDel="00610D19">
          <w:rPr>
            <w:rFonts w:hint="eastAsia"/>
          </w:rPr>
          <w:delText>掉</w:delText>
        </w:r>
      </w:del>
      <w:r>
        <w:rPr>
          <w:rFonts w:hint="eastAsia"/>
        </w:rPr>
        <w:t>了。</w:t>
      </w:r>
    </w:p>
    <w:p w14:paraId="0BA34E88" w14:textId="0B0BFB77" w:rsidR="00A0297F" w:rsidRDefault="00F11A2B" w:rsidP="00A0297F">
      <w:pPr>
        <w:ind w:firstLineChars="200" w:firstLine="420"/>
      </w:pPr>
      <w:ins w:id="177" w:author="夜 夜" w:date="2023-01-14T16:18:00Z">
        <w:r>
          <w:rPr>
            <w:rFonts w:hint="eastAsia"/>
          </w:rPr>
          <w:t>说话</w:t>
        </w:r>
      </w:ins>
      <w:del w:id="178" w:author="夜 夜" w:date="2023-01-13T07:36:00Z">
        <w:r w:rsidR="00A0297F" w:rsidDel="006B02BE">
          <w:rPr>
            <w:rFonts w:hint="eastAsia"/>
          </w:rPr>
          <w:delText>出手</w:delText>
        </w:r>
      </w:del>
      <w:r w:rsidR="00A0297F">
        <w:rPr>
          <w:rFonts w:hint="eastAsia"/>
        </w:rPr>
        <w:t>的</w:t>
      </w:r>
      <w:del w:id="179" w:author="夜 夜" w:date="2023-01-13T07:36:00Z">
        <w:r w:rsidR="00A0297F" w:rsidDel="006B02BE">
          <w:rPr>
            <w:rFonts w:hint="eastAsia"/>
          </w:rPr>
          <w:delText>不是旁人，</w:delText>
        </w:r>
      </w:del>
      <w:r w:rsidR="00A0297F">
        <w:rPr>
          <w:rFonts w:hint="eastAsia"/>
        </w:rPr>
        <w:t>正是管理着这片墓地的第一身份。</w:t>
      </w:r>
    </w:p>
    <w:p w14:paraId="0BA34E89" w14:textId="77777777" w:rsidR="00A0297F" w:rsidRDefault="00A0297F" w:rsidP="00A0297F">
      <w:pPr>
        <w:ind w:firstLineChars="200" w:firstLine="420"/>
      </w:pPr>
      <w:r>
        <w:rPr>
          <w:rFonts w:hint="eastAsia"/>
        </w:rPr>
        <w:t>「玛农小姐」</w:t>
      </w:r>
    </w:p>
    <w:p w14:paraId="0BA34E8A" w14:textId="7C79EEC0" w:rsidR="00A0297F" w:rsidRDefault="00A0297F" w:rsidP="00A0297F">
      <w:pPr>
        <w:ind w:firstLineChars="200" w:firstLine="420"/>
      </w:pPr>
      <w:r>
        <w:rPr>
          <w:rFonts w:hint="eastAsia"/>
        </w:rPr>
        <w:t>听到</w:t>
      </w:r>
      <w:del w:id="180" w:author="夜 夜" w:date="2023-01-13T07:36:00Z">
        <w:r w:rsidDel="00F119D0">
          <w:rPr>
            <w:rFonts w:hint="eastAsia"/>
          </w:rPr>
          <w:delText>有人叫</w:delText>
        </w:r>
      </w:del>
      <w:r>
        <w:rPr>
          <w:rFonts w:hint="eastAsia"/>
        </w:rPr>
        <w:t>自己</w:t>
      </w:r>
      <w:ins w:id="181" w:author="夜 夜" w:date="2023-01-13T07:36:00Z">
        <w:r w:rsidR="00F119D0">
          <w:rPr>
            <w:rFonts w:hint="eastAsia"/>
          </w:rPr>
          <w:t>的名字</w:t>
        </w:r>
      </w:ins>
      <w:r>
        <w:rPr>
          <w:rFonts w:hint="eastAsia"/>
        </w:rPr>
        <w:t>，和服少女转向了那边。</w:t>
      </w:r>
    </w:p>
    <w:p w14:paraId="0BA34E8B" w14:textId="6BD77251" w:rsidR="00A0297F" w:rsidRDefault="005F04CB" w:rsidP="00A0297F">
      <w:pPr>
        <w:ind w:firstLineChars="200" w:firstLine="420"/>
      </w:pPr>
      <w:ins w:id="182" w:author="夜 夜" w:date="2023-01-13T07:37:00Z">
        <w:r>
          <w:rPr>
            <w:rFonts w:hint="eastAsia"/>
          </w:rPr>
          <w:t>她</w:t>
        </w:r>
      </w:ins>
      <w:r w:rsidR="00A0297F">
        <w:rPr>
          <w:rFonts w:hint="eastAsia"/>
        </w:rPr>
        <w:t>是</w:t>
      </w:r>
      <w:del w:id="183" w:author="夜 夜" w:date="2023-01-13T07:37:00Z">
        <w:r w:rsidR="00A0297F" w:rsidDel="005F04CB">
          <w:rPr>
            <w:rFonts w:hint="eastAsia"/>
          </w:rPr>
          <w:delText>从</w:delText>
        </w:r>
      </w:del>
      <w:r w:rsidR="00A0297F">
        <w:rPr>
          <w:rFonts w:hint="eastAsia"/>
        </w:rPr>
        <w:t>什么时候</w:t>
      </w:r>
      <w:ins w:id="184" w:author="夜 夜" w:date="2023-01-13T07:37:00Z">
        <w:r>
          <w:rPr>
            <w:rFonts w:hint="eastAsia"/>
          </w:rPr>
          <w:t>到来</w:t>
        </w:r>
      </w:ins>
      <w:del w:id="185" w:author="夜 夜" w:date="2023-01-13T07:37:00Z">
        <w:r w:rsidR="00A0297F" w:rsidDel="005F04CB">
          <w:rPr>
            <w:rFonts w:hint="eastAsia"/>
          </w:rPr>
          <w:delText>开始看自己</w:delText>
        </w:r>
      </w:del>
      <w:r w:rsidR="00A0297F">
        <w:rPr>
          <w:rFonts w:hint="eastAsia"/>
        </w:rPr>
        <w:t>的呢。玛农的视线捕捉到了那</w:t>
      </w:r>
      <w:ins w:id="186" w:author="夜 夜" w:date="2023-01-13T07:37:00Z">
        <w:r w:rsidR="00A702BF">
          <w:rPr>
            <w:rFonts w:hint="eastAsia"/>
          </w:rPr>
          <w:t>位</w:t>
        </w:r>
      </w:ins>
      <w:del w:id="187" w:author="夜 夜" w:date="2023-01-13T07:37:00Z">
        <w:r w:rsidR="00A0297F" w:rsidDel="00A702BF">
          <w:rPr>
            <w:rFonts w:hint="eastAsia"/>
          </w:rPr>
          <w:delText>名</w:delText>
        </w:r>
      </w:del>
      <w:r w:rsidR="00A0297F">
        <w:rPr>
          <w:rFonts w:hint="eastAsia"/>
        </w:rPr>
        <w:t>身</w:t>
      </w:r>
      <w:ins w:id="188" w:author="夜 夜" w:date="2023-01-13T07:37:00Z">
        <w:r w:rsidR="00A702BF">
          <w:rPr>
            <w:rFonts w:hint="eastAsia"/>
          </w:rPr>
          <w:t>穿</w:t>
        </w:r>
      </w:ins>
      <w:del w:id="189" w:author="夜 夜" w:date="2023-01-13T07:37:00Z">
        <w:r w:rsidR="00A0297F" w:rsidDel="00A702BF">
          <w:rPr>
            <w:rFonts w:hint="eastAsia"/>
          </w:rPr>
          <w:delText>裹</w:delText>
        </w:r>
      </w:del>
      <w:r w:rsidR="00A0297F">
        <w:rPr>
          <w:rFonts w:hint="eastAsia"/>
        </w:rPr>
        <w:t>蓝色神官服的神官。</w:t>
      </w:r>
    </w:p>
    <w:p w14:paraId="0BA34E8C" w14:textId="1B75A6E4" w:rsidR="00A0297F" w:rsidRDefault="00A0297F" w:rsidP="00A0297F">
      <w:pPr>
        <w:ind w:firstLineChars="200" w:firstLine="420"/>
      </w:pPr>
      <w:r>
        <w:rPr>
          <w:rFonts w:hint="eastAsia"/>
        </w:rPr>
        <w:t>她</w:t>
      </w:r>
      <w:ins w:id="190" w:author="夜 夜" w:date="2023-01-13T07:38:00Z">
        <w:r w:rsidR="00A702BF">
          <w:rPr>
            <w:rFonts w:hint="eastAsia"/>
          </w:rPr>
          <w:t>是一名</w:t>
        </w:r>
      </w:ins>
      <w:r>
        <w:rPr>
          <w:rFonts w:hint="eastAsia"/>
        </w:rPr>
        <w:t>戴着银框的眼镜，</w:t>
      </w:r>
      <w:ins w:id="191" w:author="夜 夜" w:date="2023-01-13T07:38:00Z">
        <w:r w:rsidR="00A702BF">
          <w:rPr>
            <w:rFonts w:hint="eastAsia"/>
          </w:rPr>
          <w:t>看上去</w:t>
        </w:r>
      </w:ins>
      <w:del w:id="192" w:author="夜 夜" w:date="2023-01-13T07:38:00Z">
        <w:r w:rsidDel="00A702BF">
          <w:rPr>
            <w:rFonts w:hint="eastAsia"/>
          </w:rPr>
          <w:delText>是一名面容</w:delText>
        </w:r>
      </w:del>
      <w:r>
        <w:rPr>
          <w:rFonts w:hint="eastAsia"/>
        </w:rPr>
        <w:t>神经兮兮的女性。她就是</w:t>
      </w:r>
      <w:ins w:id="193" w:author="夜 夜" w:date="2023-01-13T07:43:00Z">
        <w:r w:rsidR="00CA6CF7">
          <w:rPr>
            <w:rFonts w:hint="eastAsia"/>
          </w:rPr>
          <w:t>西西莉亚，</w:t>
        </w:r>
      </w:ins>
      <w:r>
        <w:rPr>
          <w:rFonts w:hint="eastAsia"/>
        </w:rPr>
        <w:t>虽然才四十多岁，却已经</w:t>
      </w:r>
      <w:ins w:id="194" w:author="夜 夜" w:date="2023-01-13T07:44:00Z">
        <w:r w:rsidR="007B0D7F">
          <w:rPr>
            <w:rFonts w:hint="eastAsia"/>
          </w:rPr>
          <w:t>位居</w:t>
        </w:r>
      </w:ins>
      <w:ins w:id="195" w:author="夜 夜" w:date="2023-01-13T07:43:00Z">
        <w:r w:rsidR="004A1431">
          <w:rPr>
            <w:rFonts w:hint="eastAsia"/>
          </w:rPr>
          <w:t>司祭，</w:t>
        </w:r>
      </w:ins>
      <w:ins w:id="196" w:author="夜 夜" w:date="2023-01-13T07:44:00Z">
        <w:r w:rsidR="007B0D7F">
          <w:rPr>
            <w:rFonts w:hint="eastAsia"/>
          </w:rPr>
          <w:t>负责</w:t>
        </w:r>
      </w:ins>
      <w:del w:id="197" w:author="夜 夜" w:date="2023-01-13T07:43:00Z">
        <w:r w:rsidDel="004A1431">
          <w:rPr>
            <w:rFonts w:hint="eastAsia"/>
          </w:rPr>
          <w:delText>身至</w:delText>
        </w:r>
      </w:del>
      <w:r>
        <w:rPr>
          <w:rFonts w:hint="eastAsia"/>
        </w:rPr>
        <w:t>管理这城镇</w:t>
      </w:r>
      <w:ins w:id="198" w:author="夜 夜" w:date="2023-01-13T07:44:00Z">
        <w:r w:rsidR="007B0D7F">
          <w:rPr>
            <w:rFonts w:hint="eastAsia"/>
          </w:rPr>
          <w:t>中的</w:t>
        </w:r>
      </w:ins>
      <w:r>
        <w:rPr>
          <w:rFonts w:hint="eastAsia"/>
        </w:rPr>
        <w:t>第一身份</w:t>
      </w:r>
      <w:del w:id="199" w:author="夜 夜" w:date="2023-01-13T07:44:00Z">
        <w:r w:rsidDel="007B0D7F">
          <w:rPr>
            <w:rFonts w:hint="eastAsia"/>
          </w:rPr>
          <w:delText>的司祭</w:delText>
        </w:r>
      </w:del>
      <w:del w:id="200" w:author="夜 夜" w:date="2023-01-13T07:43:00Z">
        <w:r w:rsidDel="004A1431">
          <w:rPr>
            <w:rFonts w:hint="eastAsia"/>
          </w:rPr>
          <w:delText>的西西莉亚</w:delText>
        </w:r>
      </w:del>
      <w:r>
        <w:rPr>
          <w:rFonts w:hint="eastAsia"/>
        </w:rPr>
        <w:t>。</w:t>
      </w:r>
    </w:p>
    <w:p w14:paraId="0BA34E8D" w14:textId="77777777" w:rsidR="00A0297F" w:rsidRDefault="00A0297F" w:rsidP="00A0297F">
      <w:pPr>
        <w:ind w:firstLineChars="200" w:firstLine="420"/>
      </w:pPr>
      <w:r>
        <w:rPr>
          <w:rFonts w:hint="eastAsia"/>
        </w:rPr>
        <w:t>玛农浮现出沉稳的笑容，轻行一礼。</w:t>
      </w:r>
    </w:p>
    <w:p w14:paraId="0BA34E8E" w14:textId="77777777" w:rsidR="00A0297F" w:rsidRDefault="00A0297F" w:rsidP="00A0297F">
      <w:pPr>
        <w:ind w:firstLineChars="200" w:firstLine="420"/>
      </w:pPr>
      <w:r>
        <w:rPr>
          <w:rFonts w:hint="eastAsia"/>
        </w:rPr>
        <w:t>「好久不见了，西西莉亚司祭」</w:t>
      </w:r>
    </w:p>
    <w:p w14:paraId="0BA34E8F" w14:textId="3333BFCA" w:rsidR="00A0297F" w:rsidRDefault="00A0297F" w:rsidP="00A0297F">
      <w:pPr>
        <w:ind w:firstLineChars="200" w:firstLine="420"/>
      </w:pPr>
      <w:r>
        <w:rPr>
          <w:rFonts w:hint="eastAsia"/>
        </w:rPr>
        <w:t>「嗯，</w:t>
      </w:r>
      <w:ins w:id="201" w:author="夜 夜" w:date="2023-01-13T07:49:00Z">
        <w:r w:rsidR="003B530C">
          <w:rPr>
            <w:rFonts w:hint="eastAsia"/>
          </w:rPr>
          <w:t>上次见面</w:t>
        </w:r>
      </w:ins>
      <w:r>
        <w:rPr>
          <w:rFonts w:hint="eastAsia"/>
        </w:rPr>
        <w:t>已经</w:t>
      </w:r>
      <w:ins w:id="202" w:author="夜 夜" w:date="2023-01-13T07:49:00Z">
        <w:r w:rsidR="003B530C">
          <w:rPr>
            <w:rFonts w:hint="eastAsia"/>
          </w:rPr>
          <w:t>是</w:t>
        </w:r>
      </w:ins>
      <w:r>
        <w:rPr>
          <w:rFonts w:hint="eastAsia"/>
        </w:rPr>
        <w:t>半年</w:t>
      </w:r>
      <w:ins w:id="203" w:author="夜 夜" w:date="2023-01-13T07:49:00Z">
        <w:r w:rsidR="003B530C">
          <w:rPr>
            <w:rFonts w:hint="eastAsia"/>
          </w:rPr>
          <w:t>前</w:t>
        </w:r>
      </w:ins>
      <w:del w:id="204" w:author="夜 夜" w:date="2023-01-13T07:49:00Z">
        <w:r w:rsidDel="003B530C">
          <w:rPr>
            <w:rFonts w:hint="eastAsia"/>
          </w:rPr>
          <w:delText>了</w:delText>
        </w:r>
      </w:del>
      <w:r>
        <w:rPr>
          <w:rFonts w:hint="eastAsia"/>
        </w:rPr>
        <w:t>吧。来看望令堂吗？」</w:t>
      </w:r>
    </w:p>
    <w:p w14:paraId="0BA34E90" w14:textId="4007DEDE" w:rsidR="00A0297F" w:rsidRDefault="00A0297F" w:rsidP="00A0297F">
      <w:pPr>
        <w:ind w:firstLineChars="200" w:firstLine="420"/>
      </w:pPr>
      <w:r>
        <w:rPr>
          <w:rFonts w:hint="eastAsia"/>
        </w:rPr>
        <w:t>「是的。</w:t>
      </w:r>
      <w:ins w:id="205" w:author="夜 夜" w:date="2023-01-13T07:55:00Z">
        <w:r w:rsidR="00A53856">
          <w:rPr>
            <w:rFonts w:hint="eastAsia"/>
          </w:rPr>
          <w:t>因为</w:t>
        </w:r>
      </w:ins>
      <w:r>
        <w:rPr>
          <w:rFonts w:hint="eastAsia"/>
        </w:rPr>
        <w:t>父亲</w:t>
      </w:r>
      <w:del w:id="206" w:author="夜 夜" w:date="2023-01-13T07:52:00Z">
        <w:r w:rsidDel="00D86C10">
          <w:rPr>
            <w:rFonts w:hint="eastAsia"/>
          </w:rPr>
          <w:delText>如呓语般</w:delText>
        </w:r>
      </w:del>
      <w:ins w:id="207" w:author="夜 夜" w:date="2023-01-13T07:52:00Z">
        <w:r w:rsidR="00D86C10">
          <w:rPr>
            <w:rFonts w:hint="eastAsia"/>
          </w:rPr>
          <w:t>模模糊糊地念叨着</w:t>
        </w:r>
      </w:ins>
      <w:del w:id="208" w:author="夜 夜" w:date="2023-01-13T07:53:00Z">
        <w:r w:rsidDel="0052176F">
          <w:rPr>
            <w:rFonts w:hint="eastAsia"/>
          </w:rPr>
          <w:delText>，说了</w:delText>
        </w:r>
      </w:del>
      <w:ins w:id="209" w:author="夜 夜" w:date="2023-01-13T07:53:00Z">
        <w:r w:rsidR="0052176F">
          <w:rPr>
            <w:rFonts w:hint="eastAsia"/>
          </w:rPr>
          <w:t>一</w:t>
        </w:r>
      </w:ins>
      <w:r>
        <w:rPr>
          <w:rFonts w:hint="eastAsia"/>
        </w:rPr>
        <w:t>些想</w:t>
      </w:r>
      <w:ins w:id="210" w:author="夜 夜" w:date="2023-01-13T07:53:00Z">
        <w:r w:rsidR="0052176F">
          <w:rPr>
            <w:rFonts w:hint="eastAsia"/>
          </w:rPr>
          <w:t>和</w:t>
        </w:r>
      </w:ins>
      <w:del w:id="211" w:author="夜 夜" w:date="2023-01-13T07:53:00Z">
        <w:r w:rsidDel="0052176F">
          <w:rPr>
            <w:rFonts w:hint="eastAsia"/>
          </w:rPr>
          <w:delText>与</w:delText>
        </w:r>
      </w:del>
      <w:r>
        <w:rPr>
          <w:rFonts w:hint="eastAsia"/>
        </w:rPr>
        <w:t>母亲葬在一起之类</w:t>
      </w:r>
      <w:del w:id="212" w:author="夜 夜" w:date="2023-01-13T07:55:00Z">
        <w:r w:rsidDel="00257728">
          <w:rPr>
            <w:rFonts w:hint="eastAsia"/>
          </w:rPr>
          <w:delText>的畏怯</w:delText>
        </w:r>
      </w:del>
      <w:r>
        <w:rPr>
          <w:rFonts w:hint="eastAsia"/>
        </w:rPr>
        <w:t>的</w:t>
      </w:r>
      <w:ins w:id="213" w:author="夜 夜" w:date="2023-01-13T08:01:00Z">
        <w:r w:rsidR="00C141A0">
          <w:rPr>
            <w:rFonts w:hint="eastAsia"/>
          </w:rPr>
          <w:t>丧气</w:t>
        </w:r>
      </w:ins>
      <w:r>
        <w:rPr>
          <w:rFonts w:hint="eastAsia"/>
        </w:rPr>
        <w:t>话</w:t>
      </w:r>
      <w:del w:id="214" w:author="夜 夜" w:date="2023-01-13T07:55:00Z">
        <w:r w:rsidDel="00257728">
          <w:rPr>
            <w:rFonts w:hint="eastAsia"/>
          </w:rPr>
          <w:delText>，所以我才来此</w:delText>
        </w:r>
      </w:del>
      <w:r>
        <w:rPr>
          <w:rFonts w:hint="eastAsia"/>
        </w:rPr>
        <w:t>。</w:t>
      </w:r>
      <w:r w:rsidRPr="000A6A2B">
        <w:rPr>
          <w:rFonts w:hint="eastAsia"/>
          <w:highlight w:val="red"/>
          <w:rPrChange w:id="215" w:author="夜 夜" w:date="2023-01-14T16:21:00Z">
            <w:rPr>
              <w:rFonts w:hint="eastAsia"/>
            </w:rPr>
          </w:rPrChange>
        </w:rPr>
        <w:t>说来可能觉得不孝，</w:t>
      </w:r>
      <w:ins w:id="216" w:author="夜 夜" w:date="2023-01-13T08:01:00Z">
        <w:r w:rsidR="003F0C83" w:rsidRPr="000A6A2B">
          <w:rPr>
            <w:rFonts w:hint="eastAsia"/>
            <w:highlight w:val="red"/>
            <w:rPrChange w:id="217" w:author="夜 夜" w:date="2023-01-14T16:21:00Z">
              <w:rPr>
                <w:rFonts w:hint="eastAsia"/>
              </w:rPr>
            </w:rPrChange>
          </w:rPr>
          <w:t>我就</w:t>
        </w:r>
      </w:ins>
      <w:r w:rsidRPr="000A6A2B">
        <w:rPr>
          <w:rFonts w:hint="eastAsia"/>
          <w:highlight w:val="red"/>
          <w:rPrChange w:id="218" w:author="夜 夜" w:date="2023-01-14T16:21:00Z">
            <w:rPr>
              <w:rFonts w:hint="eastAsia"/>
            </w:rPr>
          </w:rPrChange>
        </w:rPr>
        <w:t>久违地来看看</w:t>
      </w:r>
      <w:r>
        <w:rPr>
          <w:rFonts w:hint="eastAsia"/>
        </w:rPr>
        <w:t>」</w:t>
      </w:r>
    </w:p>
    <w:p w14:paraId="0BA34E91" w14:textId="51954308" w:rsidR="00A0297F" w:rsidRDefault="00A0297F" w:rsidP="00A0297F">
      <w:pPr>
        <w:ind w:firstLineChars="200" w:firstLine="420"/>
      </w:pPr>
      <w:r>
        <w:rPr>
          <w:rFonts w:hint="eastAsia"/>
        </w:rPr>
        <w:t>「……令尊的情况，果然</w:t>
      </w:r>
      <w:ins w:id="219" w:author="夜 夜" w:date="2023-01-13T08:02:00Z">
        <w:r w:rsidR="003F0C83">
          <w:rPr>
            <w:rFonts w:hint="eastAsia"/>
          </w:rPr>
          <w:t>是</w:t>
        </w:r>
      </w:ins>
      <w:r>
        <w:rPr>
          <w:rFonts w:hint="eastAsia"/>
        </w:rPr>
        <w:t>不</w:t>
      </w:r>
      <w:ins w:id="220" w:author="夜 夜" w:date="2023-01-13T08:01:00Z">
        <w:r w:rsidR="003F0C83">
          <w:rPr>
            <w:rFonts w:hint="eastAsia"/>
          </w:rPr>
          <w:t>太</w:t>
        </w:r>
      </w:ins>
      <w:del w:id="221" w:author="夜 夜" w:date="2023-01-13T08:01:00Z">
        <w:r w:rsidDel="003F0C83">
          <w:rPr>
            <w:rFonts w:hint="eastAsia"/>
          </w:rPr>
          <w:delText>太</w:delText>
        </w:r>
      </w:del>
      <w:ins w:id="222" w:author="夜 夜" w:date="2023-01-13T07:59:00Z">
        <w:r w:rsidR="00D435EA">
          <w:rPr>
            <w:rFonts w:hint="eastAsia"/>
          </w:rPr>
          <w:t>乐观</w:t>
        </w:r>
      </w:ins>
      <w:del w:id="223" w:author="夜 夜" w:date="2023-01-13T07:59:00Z">
        <w:r w:rsidDel="00D435EA">
          <w:rPr>
            <w:rFonts w:hint="eastAsia"/>
          </w:rPr>
          <w:delText>妙了</w:delText>
        </w:r>
      </w:del>
      <w:r>
        <w:rPr>
          <w:rFonts w:hint="eastAsia"/>
        </w:rPr>
        <w:t>吧」</w:t>
      </w:r>
    </w:p>
    <w:p w14:paraId="0BA34E92" w14:textId="5D476DFC" w:rsidR="00A0297F" w:rsidRDefault="00A0297F" w:rsidP="00A0297F">
      <w:pPr>
        <w:ind w:firstLineChars="200" w:firstLine="420"/>
      </w:pPr>
      <w:r>
        <w:rPr>
          <w:rFonts w:hint="eastAsia"/>
        </w:rPr>
        <w:t>「</w:t>
      </w:r>
      <w:del w:id="224" w:author="夜 夜" w:date="2023-01-13T07:59:00Z">
        <w:r w:rsidDel="00501E99">
          <w:rPr>
            <w:rFonts w:hint="eastAsia"/>
          </w:rPr>
          <w:delText>这个</w:delText>
        </w:r>
      </w:del>
      <w:ins w:id="225" w:author="夜 夜" w:date="2023-01-13T07:59:00Z">
        <w:r w:rsidR="00501E99">
          <w:rPr>
            <w:rFonts w:hint="eastAsia"/>
          </w:rPr>
          <w:t>是</w:t>
        </w:r>
      </w:ins>
      <w:r>
        <w:rPr>
          <w:rFonts w:hint="eastAsia"/>
        </w:rPr>
        <w:t>啊……」</w:t>
      </w:r>
    </w:p>
    <w:p w14:paraId="0BA34E93" w14:textId="16EE8B00" w:rsidR="00A0297F" w:rsidRDefault="00A0297F" w:rsidP="00A0297F">
      <w:pPr>
        <w:ind w:firstLineChars="200" w:firstLine="420"/>
      </w:pPr>
      <w:r>
        <w:rPr>
          <w:rFonts w:hint="eastAsia"/>
        </w:rPr>
        <w:t>接下来，就</w:t>
      </w:r>
      <w:del w:id="226" w:author="夜 夜" w:date="2023-01-13T08:05:00Z">
        <w:r w:rsidDel="007C7EDE">
          <w:rPr>
            <w:rFonts w:hint="eastAsia"/>
          </w:rPr>
          <w:delText>要接受</w:delText>
        </w:r>
      </w:del>
      <w:ins w:id="227" w:author="夜 夜" w:date="2023-01-13T08:05:00Z">
        <w:r w:rsidR="007C7EDE">
          <w:rPr>
            <w:rFonts w:hint="eastAsia"/>
          </w:rPr>
          <w:t>是</w:t>
        </w:r>
      </w:ins>
      <w:r>
        <w:rPr>
          <w:rFonts w:hint="eastAsia"/>
        </w:rPr>
        <w:t>第一身份的试探了吧。玛农</w:t>
      </w:r>
      <w:del w:id="228" w:author="夜 夜" w:date="2023-01-13T08:05:00Z">
        <w:r w:rsidDel="007C7EDE">
          <w:rPr>
            <w:rFonts w:hint="eastAsia"/>
          </w:rPr>
          <w:delText>猜不透对话的意图</w:delText>
        </w:r>
      </w:del>
      <w:ins w:id="229" w:author="夜 夜" w:date="2023-01-13T08:05:00Z">
        <w:r w:rsidR="007C7EDE">
          <w:rPr>
            <w:rFonts w:hint="eastAsia"/>
          </w:rPr>
          <w:t>摸不清西西莉亚的想法</w:t>
        </w:r>
      </w:ins>
      <w:r>
        <w:rPr>
          <w:rFonts w:hint="eastAsia"/>
        </w:rPr>
        <w:t>，</w:t>
      </w:r>
      <w:ins w:id="230" w:author="夜 夜" w:date="2023-01-13T08:05:00Z">
        <w:r w:rsidR="007C7EDE">
          <w:rPr>
            <w:rFonts w:hint="eastAsia"/>
          </w:rPr>
          <w:t>收住了话头</w:t>
        </w:r>
      </w:ins>
      <w:del w:id="231" w:author="夜 夜" w:date="2023-01-13T08:05:00Z">
        <w:r w:rsidDel="007C7EDE">
          <w:rPr>
            <w:rFonts w:hint="eastAsia"/>
          </w:rPr>
          <w:delText>话语变得模糊</w:delText>
        </w:r>
      </w:del>
      <w:r>
        <w:rPr>
          <w:rFonts w:hint="eastAsia"/>
        </w:rPr>
        <w:t>。</w:t>
      </w:r>
    </w:p>
    <w:p w14:paraId="0BA34E94" w14:textId="44BBB90B" w:rsidR="00A0297F" w:rsidRDefault="00A0297F" w:rsidP="00A0297F">
      <w:pPr>
        <w:ind w:firstLineChars="200" w:firstLine="420"/>
      </w:pPr>
      <w:r>
        <w:rPr>
          <w:rFonts w:hint="eastAsia"/>
        </w:rPr>
        <w:t>玛农身为镇中名流的女儿，与</w:t>
      </w:r>
      <w:del w:id="232" w:author="夜 夜" w:date="2023-01-13T08:06:00Z">
        <w:r w:rsidDel="003A7D75">
          <w:rPr>
            <w:rFonts w:hint="eastAsia"/>
          </w:rPr>
          <w:delText>她</w:delText>
        </w:r>
      </w:del>
      <w:ins w:id="233" w:author="夜 夜" w:date="2023-01-13T08:06:00Z">
        <w:r w:rsidR="003A7D75">
          <w:rPr>
            <w:rFonts w:hint="eastAsia"/>
          </w:rPr>
          <w:t>西西莉亚</w:t>
        </w:r>
      </w:ins>
      <w:r>
        <w:rPr>
          <w:rFonts w:hint="eastAsia"/>
        </w:rPr>
        <w:t>多少有些交情。不管是坏是好，西西莉亚有着与第一身份相符的性格。</w:t>
      </w:r>
    </w:p>
    <w:p w14:paraId="0BA34E95" w14:textId="790AF2F9" w:rsidR="00A0297F" w:rsidRDefault="00A0297F" w:rsidP="00A0297F">
      <w:pPr>
        <w:ind w:firstLineChars="200" w:firstLine="420"/>
      </w:pPr>
      <w:r>
        <w:rPr>
          <w:rFonts w:hint="eastAsia"/>
        </w:rPr>
        <w:t>那</w:t>
      </w:r>
      <w:del w:id="234" w:author="夜 夜" w:date="2023-01-13T08:06:00Z">
        <w:r w:rsidDel="001F3C23">
          <w:rPr>
            <w:rFonts w:hint="eastAsia"/>
          </w:rPr>
          <w:delText>么</w:delText>
        </w:r>
      </w:del>
      <w:ins w:id="235" w:author="夜 夜" w:date="2023-01-13T08:06:00Z">
        <w:r w:rsidR="001F3C23">
          <w:rPr>
            <w:rFonts w:hint="eastAsia"/>
          </w:rPr>
          <w:t>就</w:t>
        </w:r>
      </w:ins>
      <w:r>
        <w:rPr>
          <w:rFonts w:hint="eastAsia"/>
        </w:rPr>
        <w:t>没什么隐瞒的，玛农保持着微笑，视线转向了墓前。</w:t>
      </w:r>
    </w:p>
    <w:p w14:paraId="0BA34E96" w14:textId="122CA98B" w:rsidR="00A0297F" w:rsidRDefault="00A0297F" w:rsidP="00A0297F">
      <w:pPr>
        <w:ind w:firstLineChars="200" w:firstLine="420"/>
      </w:pPr>
      <w:r>
        <w:rPr>
          <w:rFonts w:hint="eastAsia"/>
        </w:rPr>
        <w:t>「父亲与母亲同穴的日子，不</w:t>
      </w:r>
      <w:del w:id="236" w:author="夜 夜" w:date="2023-01-13T08:07:00Z">
        <w:r w:rsidDel="000F07EC">
          <w:rPr>
            <w:rFonts w:hint="eastAsia"/>
          </w:rPr>
          <w:delText>晚</w:delText>
        </w:r>
      </w:del>
      <w:ins w:id="237" w:author="夜 夜" w:date="2023-01-13T08:07:00Z">
        <w:r w:rsidR="000F07EC">
          <w:rPr>
            <w:rFonts w:hint="eastAsia"/>
          </w:rPr>
          <w:t>远</w:t>
        </w:r>
      </w:ins>
      <w:r>
        <w:rPr>
          <w:rFonts w:hint="eastAsia"/>
        </w:rPr>
        <w:t>了」</w:t>
      </w:r>
    </w:p>
    <w:p w14:paraId="0BA34E97" w14:textId="66E11FC9" w:rsidR="00A0297F" w:rsidRDefault="00A0297F" w:rsidP="00A0297F">
      <w:pPr>
        <w:ind w:firstLineChars="200" w:firstLine="420"/>
      </w:pPr>
      <w:r>
        <w:rPr>
          <w:rFonts w:hint="eastAsia"/>
        </w:rPr>
        <w:t>西西莉亚听到这实话实说的</w:t>
      </w:r>
      <w:del w:id="238" w:author="夜 夜" w:date="2023-01-13T08:08:00Z">
        <w:r w:rsidDel="00767316">
          <w:rPr>
            <w:rFonts w:hint="eastAsia"/>
          </w:rPr>
          <w:delText>报告</w:delText>
        </w:r>
      </w:del>
      <w:ins w:id="239" w:author="夜 夜" w:date="2023-01-13T08:08:00Z">
        <w:r w:rsidR="00767316">
          <w:rPr>
            <w:rFonts w:hint="eastAsia"/>
          </w:rPr>
          <w:t>回答</w:t>
        </w:r>
      </w:ins>
      <w:r>
        <w:rPr>
          <w:rFonts w:hint="eastAsia"/>
        </w:rPr>
        <w:t>，表情变得沉痛。</w:t>
      </w:r>
    </w:p>
    <w:p w14:paraId="0BA34E98" w14:textId="76437D2D" w:rsidR="00A0297F" w:rsidRDefault="00A0297F" w:rsidP="00A0297F">
      <w:pPr>
        <w:ind w:firstLineChars="200" w:firstLine="420"/>
      </w:pPr>
      <w:r>
        <w:rPr>
          <w:rFonts w:hint="eastAsia"/>
        </w:rPr>
        <w:t>「双亲的事，还有</w:t>
      </w:r>
      <w:ins w:id="240" w:author="夜 夜" w:date="2023-01-13T08:08:00Z">
        <w:r w:rsidR="009A59C5">
          <w:rPr>
            <w:rFonts w:hint="eastAsia"/>
          </w:rPr>
          <w:t>继承</w:t>
        </w:r>
      </w:ins>
      <w:r>
        <w:rPr>
          <w:rFonts w:hint="eastAsia"/>
        </w:rPr>
        <w:t>利贝尔</w:t>
      </w:r>
      <w:ins w:id="241" w:author="夜 夜" w:date="2023-01-13T08:08:00Z">
        <w:r w:rsidR="009A59C5">
          <w:rPr>
            <w:rFonts w:hint="eastAsia"/>
          </w:rPr>
          <w:t>伯爵</w:t>
        </w:r>
      </w:ins>
      <w:del w:id="242" w:author="夜 夜" w:date="2023-01-13T08:08:00Z">
        <w:r w:rsidDel="009A59C5">
          <w:rPr>
            <w:rFonts w:hint="eastAsia"/>
          </w:rPr>
          <w:delText>伯继承</w:delText>
        </w:r>
      </w:del>
      <w:r>
        <w:rPr>
          <w:rFonts w:hint="eastAsia"/>
        </w:rPr>
        <w:t>的事。</w:t>
      </w:r>
      <w:del w:id="243" w:author="夜 夜" w:date="2023-01-13T08:09:00Z">
        <w:r w:rsidDel="003D70E6">
          <w:rPr>
            <w:rFonts w:hint="eastAsia"/>
          </w:rPr>
          <w:delText>这次</w:delText>
        </w:r>
      </w:del>
      <w:r>
        <w:rPr>
          <w:rFonts w:hint="eastAsia"/>
        </w:rPr>
        <w:t>想必</w:t>
      </w:r>
      <w:ins w:id="244" w:author="夜 夜" w:date="2023-01-13T08:09:00Z">
        <w:r w:rsidR="00CA6568">
          <w:rPr>
            <w:rFonts w:hint="eastAsia"/>
          </w:rPr>
          <w:t>是个沉重的负担</w:t>
        </w:r>
      </w:ins>
      <w:ins w:id="245" w:author="夜 夜" w:date="2023-01-13T08:10:00Z">
        <w:r w:rsidR="00CA6568">
          <w:rPr>
            <w:rFonts w:hint="eastAsia"/>
          </w:rPr>
          <w:t>，又</w:t>
        </w:r>
      </w:ins>
      <w:del w:id="246" w:author="夜 夜" w:date="2023-01-13T08:09:00Z">
        <w:r w:rsidDel="003D70E6">
          <w:rPr>
            <w:rFonts w:hint="eastAsia"/>
          </w:rPr>
          <w:delText>是</w:delText>
        </w:r>
      </w:del>
      <w:ins w:id="247" w:author="夜 夜" w:date="2023-01-13T08:09:00Z">
        <w:r w:rsidR="003D70E6">
          <w:rPr>
            <w:rFonts w:hint="eastAsia"/>
          </w:rPr>
          <w:t>相当</w:t>
        </w:r>
      </w:ins>
      <w:del w:id="248" w:author="夜 夜" w:date="2023-01-13T08:09:00Z">
        <w:r w:rsidDel="003D70E6">
          <w:rPr>
            <w:rFonts w:hint="eastAsia"/>
          </w:rPr>
          <w:delText>个无比的</w:delText>
        </w:r>
      </w:del>
      <w:r>
        <w:rPr>
          <w:rFonts w:hint="eastAsia"/>
        </w:rPr>
        <w:t>费神</w:t>
      </w:r>
      <w:del w:id="249" w:author="夜 夜" w:date="2023-01-13T08:10:00Z">
        <w:r w:rsidDel="00CA6568">
          <w:rPr>
            <w:rFonts w:hint="eastAsia"/>
          </w:rPr>
          <w:delText>与</w:delText>
        </w:r>
      </w:del>
      <w:del w:id="250" w:author="夜 夜" w:date="2023-01-13T08:09:00Z">
        <w:r w:rsidDel="00CA6568">
          <w:rPr>
            <w:rFonts w:hint="eastAsia"/>
          </w:rPr>
          <w:delText>重担</w:delText>
        </w:r>
      </w:del>
      <w:r>
        <w:rPr>
          <w:rFonts w:hint="eastAsia"/>
        </w:rPr>
        <w:t>吧」</w:t>
      </w:r>
    </w:p>
    <w:p w14:paraId="0BA34E99" w14:textId="62548EDC" w:rsidR="00A0297F" w:rsidRDefault="00A0297F" w:rsidP="00A0297F">
      <w:pPr>
        <w:ind w:firstLineChars="200" w:firstLine="420"/>
      </w:pPr>
      <w:r>
        <w:rPr>
          <w:rFonts w:hint="eastAsia"/>
        </w:rPr>
        <w:t>「啊呀。</w:t>
      </w:r>
      <w:ins w:id="251" w:author="夜 夜" w:date="2023-01-13T08:11:00Z">
        <w:r w:rsidR="003C2884">
          <w:rPr>
            <w:rFonts w:hint="eastAsia"/>
          </w:rPr>
          <w:t>什么</w:t>
        </w:r>
      </w:ins>
      <w:r>
        <w:rPr>
          <w:rFonts w:hint="eastAsia"/>
        </w:rPr>
        <w:t>继承的重担</w:t>
      </w:r>
      <w:del w:id="252" w:author="夜 夜" w:date="2023-01-13T08:11:00Z">
        <w:r w:rsidDel="003C2884">
          <w:rPr>
            <w:rFonts w:hint="eastAsia"/>
          </w:rPr>
          <w:delText>什么的</w:delText>
        </w:r>
      </w:del>
      <w:r>
        <w:rPr>
          <w:rFonts w:hint="eastAsia"/>
        </w:rPr>
        <w:t>，</w:t>
      </w:r>
      <w:del w:id="253" w:author="夜 夜" w:date="2023-01-13T08:11:00Z">
        <w:r w:rsidDel="003C2884">
          <w:rPr>
            <w:rFonts w:hint="eastAsia"/>
          </w:rPr>
          <w:delText>有由</w:delText>
        </w:r>
      </w:del>
      <w:r>
        <w:rPr>
          <w:rFonts w:hint="eastAsia"/>
        </w:rPr>
        <w:t>我</w:t>
      </w:r>
      <w:ins w:id="254" w:author="夜 夜" w:date="2023-01-13T08:11:00Z">
        <w:r w:rsidR="0060435E">
          <w:rPr>
            <w:rFonts w:hint="eastAsia"/>
          </w:rPr>
          <w:t>也没有</w:t>
        </w:r>
      </w:ins>
      <w:del w:id="255" w:author="夜 夜" w:date="2023-01-13T08:11:00Z">
        <w:r w:rsidDel="003C2884">
          <w:rPr>
            <w:rFonts w:hint="eastAsia"/>
          </w:rPr>
          <w:delText>去</w:delText>
        </w:r>
      </w:del>
      <w:del w:id="256" w:author="夜 夜" w:date="2023-01-14T00:21:00Z">
        <w:r w:rsidDel="00634B14">
          <w:rPr>
            <w:rFonts w:hint="eastAsia"/>
          </w:rPr>
          <w:delText>体会的</w:delText>
        </w:r>
      </w:del>
      <w:r>
        <w:rPr>
          <w:rFonts w:hint="eastAsia"/>
        </w:rPr>
        <w:t>必要</w:t>
      </w:r>
      <w:ins w:id="257" w:author="夜 夜" w:date="2023-01-14T00:21:00Z">
        <w:r w:rsidR="00F1510D">
          <w:rPr>
            <w:rFonts w:hint="eastAsia"/>
          </w:rPr>
          <w:t>去体验</w:t>
        </w:r>
      </w:ins>
      <w:ins w:id="258" w:author="夜 夜" w:date="2023-01-13T08:11:00Z">
        <w:r w:rsidR="0060435E">
          <w:rPr>
            <w:rFonts w:hint="eastAsia"/>
          </w:rPr>
          <w:t>吧</w:t>
        </w:r>
      </w:ins>
      <w:del w:id="259" w:author="夜 夜" w:date="2023-01-13T08:11:00Z">
        <w:r w:rsidDel="0060435E">
          <w:rPr>
            <w:rFonts w:hint="eastAsia"/>
          </w:rPr>
          <w:delText>吗</w:delText>
        </w:r>
      </w:del>
      <w:r>
        <w:rPr>
          <w:rFonts w:hint="eastAsia"/>
        </w:rPr>
        <w:t>？亲族们</w:t>
      </w:r>
      <w:ins w:id="260" w:author="夜 夜" w:date="2023-01-13T08:11:00Z">
        <w:r w:rsidR="0060435E">
          <w:rPr>
            <w:rFonts w:hint="eastAsia"/>
          </w:rPr>
          <w:t>都还</w:t>
        </w:r>
      </w:ins>
      <w:r>
        <w:rPr>
          <w:rFonts w:hint="eastAsia"/>
        </w:rPr>
        <w:t>没有认同我呢」</w:t>
      </w:r>
    </w:p>
    <w:p w14:paraId="0BA34E9A" w14:textId="0E7A111E" w:rsidR="00A0297F" w:rsidRDefault="00A0297F" w:rsidP="00A0297F">
      <w:pPr>
        <w:ind w:firstLineChars="200" w:firstLine="420"/>
      </w:pPr>
      <w:r>
        <w:rPr>
          <w:rFonts w:hint="eastAsia"/>
        </w:rPr>
        <w:t>这种未经遮掩的事西西莉亚早已得知。玛农没有悲叹自己的境遇</w:t>
      </w:r>
      <w:del w:id="261" w:author="夜 夜" w:date="2023-01-13T08:14:00Z">
        <w:r w:rsidDel="00003B30">
          <w:rPr>
            <w:rFonts w:hint="eastAsia"/>
          </w:rPr>
          <w:delText>，说道：</w:delText>
        </w:r>
      </w:del>
      <w:ins w:id="262" w:author="夜 夜" w:date="2023-01-13T08:14:00Z">
        <w:r w:rsidR="00003B30">
          <w:rPr>
            <w:rFonts w:hint="eastAsia"/>
          </w:rPr>
          <w:t>，继续说着。</w:t>
        </w:r>
      </w:ins>
    </w:p>
    <w:p w14:paraId="0BA34E9B" w14:textId="13BF028C" w:rsidR="00A0297F" w:rsidRDefault="00A0297F" w:rsidP="00A0297F">
      <w:pPr>
        <w:ind w:firstLineChars="200" w:firstLine="420"/>
      </w:pPr>
      <w:r>
        <w:rPr>
          <w:rFonts w:hint="eastAsia"/>
        </w:rPr>
        <w:t>「晚辈的命运，只是为出生而出生的罢了。</w:t>
      </w:r>
      <w:del w:id="263" w:author="夜 夜" w:date="2023-01-13T11:43:00Z">
        <w:r w:rsidDel="00CF402B">
          <w:rPr>
            <w:rFonts w:hint="eastAsia"/>
          </w:rPr>
          <w:delText>我这样的人，</w:delText>
        </w:r>
      </w:del>
      <w:del w:id="264" w:author="夜 夜" w:date="2023-01-13T11:42:00Z">
        <w:r w:rsidDel="00CF402B">
          <w:rPr>
            <w:rFonts w:hint="eastAsia"/>
          </w:rPr>
          <w:delText>对</w:delText>
        </w:r>
      </w:del>
      <w:del w:id="265" w:author="夜 夜" w:date="2023-01-13T11:41:00Z">
        <w:r w:rsidDel="00657FBD">
          <w:rPr>
            <w:rFonts w:hint="eastAsia"/>
          </w:rPr>
          <w:delText>家</w:delText>
        </w:r>
      </w:del>
      <w:r>
        <w:rPr>
          <w:rFonts w:hint="eastAsia"/>
        </w:rPr>
        <w:t>族</w:t>
      </w:r>
      <w:ins w:id="266" w:author="夜 夜" w:date="2023-01-13T11:41:00Z">
        <w:r w:rsidR="00657FBD">
          <w:rPr>
            <w:rFonts w:hint="eastAsia"/>
          </w:rPr>
          <w:t>人们只觉得我</w:t>
        </w:r>
      </w:ins>
      <w:ins w:id="267" w:author="夜 夜" w:date="2023-01-13T11:43:00Z">
        <w:r w:rsidR="00F55CB9">
          <w:rPr>
            <w:rFonts w:hint="eastAsia"/>
          </w:rPr>
          <w:t>不过</w:t>
        </w:r>
      </w:ins>
      <w:del w:id="268" w:author="夜 夜" w:date="2023-01-13T11:41:00Z">
        <w:r w:rsidDel="00657FBD">
          <w:rPr>
            <w:rFonts w:hint="eastAsia"/>
          </w:rPr>
          <w:delText>来说</w:delText>
        </w:r>
      </w:del>
      <w:ins w:id="269" w:author="夜 夜" w:date="2023-01-13T08:16:00Z">
        <w:r w:rsidR="007F704D">
          <w:rPr>
            <w:rFonts w:hint="eastAsia"/>
          </w:rPr>
          <w:t>是个吉祥物罢了</w:t>
        </w:r>
      </w:ins>
      <w:del w:id="270" w:author="夜 夜" w:date="2023-01-13T08:16:00Z">
        <w:r w:rsidDel="007F704D">
          <w:rPr>
            <w:rFonts w:hint="eastAsia"/>
          </w:rPr>
          <w:delText>没有神轿之外的作用</w:delText>
        </w:r>
      </w:del>
      <w:r>
        <w:rPr>
          <w:rFonts w:hint="eastAsia"/>
        </w:rPr>
        <w:t>。</w:t>
      </w:r>
      <w:del w:id="271" w:author="夜 夜" w:date="2023-01-13T11:43:00Z">
        <w:r w:rsidDel="00F55CB9">
          <w:rPr>
            <w:rFonts w:hint="eastAsia"/>
          </w:rPr>
          <w:delText>似乎</w:delText>
        </w:r>
      </w:del>
      <w:ins w:id="272" w:author="夜 夜" w:date="2023-01-13T11:43:00Z">
        <w:r w:rsidR="00F55CB9">
          <w:rPr>
            <w:rFonts w:hint="eastAsia"/>
          </w:rPr>
          <w:t>他们的</w:t>
        </w:r>
      </w:ins>
      <w:r>
        <w:rPr>
          <w:rFonts w:hint="eastAsia"/>
        </w:rPr>
        <w:t>大多数</w:t>
      </w:r>
      <w:ins w:id="273" w:author="夜 夜" w:date="2023-01-13T11:43:00Z">
        <w:r w:rsidR="00F55CB9">
          <w:rPr>
            <w:rFonts w:hint="eastAsia"/>
          </w:rPr>
          <w:t>似乎</w:t>
        </w:r>
      </w:ins>
      <w:r>
        <w:rPr>
          <w:rFonts w:hint="eastAsia"/>
        </w:rPr>
        <w:t>都认为我这本家独</w:t>
      </w:r>
      <w:ins w:id="274" w:author="夜 夜" w:date="2023-01-13T11:42:00Z">
        <w:r w:rsidR="00AC67B7">
          <w:rPr>
            <w:rFonts w:hint="eastAsia"/>
          </w:rPr>
          <w:t>生</w:t>
        </w:r>
      </w:ins>
      <w:del w:id="275" w:author="夜 夜" w:date="2023-01-13T11:42:00Z">
        <w:r w:rsidDel="00AC67B7">
          <w:rPr>
            <w:rFonts w:hint="eastAsia"/>
          </w:rPr>
          <w:delText>身</w:delText>
        </w:r>
      </w:del>
      <w:r>
        <w:rPr>
          <w:rFonts w:hint="eastAsia"/>
        </w:rPr>
        <w:t>女不足为惧，</w:t>
      </w:r>
      <w:del w:id="276" w:author="夜 夜" w:date="2023-01-13T11:43:00Z">
        <w:r w:rsidDel="00F55CB9">
          <w:rPr>
            <w:rFonts w:hint="eastAsia"/>
          </w:rPr>
          <w:delText>而</w:delText>
        </w:r>
      </w:del>
      <w:r>
        <w:rPr>
          <w:rFonts w:hint="eastAsia"/>
        </w:rPr>
        <w:t>想把我拽下马</w:t>
      </w:r>
      <w:ins w:id="277" w:author="夜 夜" w:date="2023-01-13T11:44:00Z">
        <w:r w:rsidR="00980DAF">
          <w:rPr>
            <w:rFonts w:hint="eastAsia"/>
          </w:rPr>
          <w:t>。</w:t>
        </w:r>
      </w:ins>
      <w:del w:id="278" w:author="夜 夜" w:date="2023-01-13T11:44:00Z">
        <w:r w:rsidDel="00980DAF">
          <w:rPr>
            <w:rFonts w:hint="eastAsia"/>
          </w:rPr>
          <w:delText>，</w:delText>
        </w:r>
      </w:del>
      <w:r>
        <w:rPr>
          <w:rFonts w:hint="eastAsia"/>
        </w:rPr>
        <w:t>所以</w:t>
      </w:r>
      <w:del w:id="279" w:author="夜 夜" w:date="2023-01-13T11:44:00Z">
        <w:r w:rsidDel="00493FD0">
          <w:rPr>
            <w:rFonts w:hint="eastAsia"/>
          </w:rPr>
          <w:delText>我</w:delText>
        </w:r>
      </w:del>
      <w:ins w:id="280" w:author="夜 夜" w:date="2023-01-13T11:44:00Z">
        <w:r w:rsidR="00493FD0">
          <w:rPr>
            <w:rFonts w:hint="eastAsia"/>
          </w:rPr>
          <w:t>是否由我</w:t>
        </w:r>
      </w:ins>
      <w:r>
        <w:rPr>
          <w:rFonts w:hint="eastAsia"/>
        </w:rPr>
        <w:t>来继承利贝尔伯这种事……呵呵。西西莉亚司祭您也</w:t>
      </w:r>
      <w:ins w:id="281" w:author="夜 夜" w:date="2023-01-13T11:44:00Z">
        <w:r w:rsidR="00980DAF">
          <w:rPr>
            <w:rFonts w:hint="eastAsia"/>
          </w:rPr>
          <w:t>明白</w:t>
        </w:r>
      </w:ins>
      <w:del w:id="282" w:author="夜 夜" w:date="2023-01-13T11:44:00Z">
        <w:r w:rsidDel="00980DAF">
          <w:rPr>
            <w:rFonts w:hint="eastAsia"/>
          </w:rPr>
          <w:delText>有所耳闻</w:delText>
        </w:r>
      </w:del>
      <w:r>
        <w:rPr>
          <w:rFonts w:hint="eastAsia"/>
        </w:rPr>
        <w:t>吧？」</w:t>
      </w:r>
    </w:p>
    <w:p w14:paraId="0BA34E9C" w14:textId="0C3355EE" w:rsidR="00A0297F" w:rsidRDefault="00A0297F" w:rsidP="00A0297F">
      <w:pPr>
        <w:ind w:firstLineChars="200" w:firstLine="420"/>
      </w:pPr>
      <w:r>
        <w:rPr>
          <w:rFonts w:hint="eastAsia"/>
        </w:rPr>
        <w:t>玛农笑了</w:t>
      </w:r>
      <w:ins w:id="283" w:author="夜 夜" w:date="2023-01-13T11:54:00Z">
        <w:r w:rsidR="009B532B">
          <w:rPr>
            <w:rFonts w:hint="eastAsia"/>
          </w:rPr>
          <w:t>。</w:t>
        </w:r>
      </w:ins>
      <w:del w:id="284" w:author="夜 夜" w:date="2023-01-13T11:54:00Z">
        <w:r w:rsidDel="009B532B">
          <w:rPr>
            <w:rFonts w:hint="eastAsia"/>
          </w:rPr>
          <w:delText>，笑容中</w:delText>
        </w:r>
      </w:del>
      <w:r>
        <w:rPr>
          <w:rFonts w:hint="eastAsia"/>
        </w:rPr>
        <w:t>充满了自嘲与自虐的消极</w:t>
      </w:r>
      <w:ins w:id="285" w:author="夜 夜" w:date="2023-01-13T11:54:00Z">
        <w:r w:rsidR="009B532B">
          <w:rPr>
            <w:rFonts w:hint="eastAsia"/>
          </w:rPr>
          <w:t>笑容</w:t>
        </w:r>
      </w:ins>
      <w:r>
        <w:rPr>
          <w:rFonts w:hint="eastAsia"/>
        </w:rPr>
        <w:t>。</w:t>
      </w:r>
    </w:p>
    <w:p w14:paraId="0BA34E9D" w14:textId="77777777" w:rsidR="00A0297F" w:rsidRDefault="00A0297F" w:rsidP="00A0297F">
      <w:pPr>
        <w:ind w:firstLineChars="200" w:firstLine="420"/>
      </w:pPr>
      <w:r>
        <w:rPr>
          <w:rFonts w:hint="eastAsia"/>
        </w:rPr>
        <w:t>「每天都会被说『废物』呢。在利贝尔家的远亲中，也有舌长的人称我为『杂种』哦」</w:t>
      </w:r>
    </w:p>
    <w:p w14:paraId="0BA34E9E" w14:textId="77777777" w:rsidR="00A0297F" w:rsidRDefault="00A0297F" w:rsidP="00A0297F">
      <w:pPr>
        <w:ind w:firstLineChars="200" w:firstLine="420"/>
      </w:pPr>
      <w:r>
        <w:rPr>
          <w:rFonts w:hint="eastAsia"/>
        </w:rPr>
        <w:t>西西莉亚冷冷地眯起了眼。</w:t>
      </w:r>
    </w:p>
    <w:p w14:paraId="0BA34E9F" w14:textId="10C78697" w:rsidR="00A0297F" w:rsidRDefault="00A0297F" w:rsidP="00A0297F">
      <w:pPr>
        <w:ind w:firstLineChars="200" w:firstLine="420"/>
      </w:pPr>
      <w:r>
        <w:rPr>
          <w:rFonts w:hint="eastAsia"/>
        </w:rPr>
        <w:t>「既然他们如此恬不知耻</w:t>
      </w:r>
      <w:del w:id="286" w:author="夜 夜" w:date="2023-01-13T12:01:00Z">
        <w:r w:rsidDel="00092001">
          <w:rPr>
            <w:rFonts w:hint="eastAsia"/>
          </w:rPr>
          <w:delText>的</w:delText>
        </w:r>
      </w:del>
      <w:ins w:id="287" w:author="夜 夜" w:date="2023-01-13T12:01:00Z">
        <w:r w:rsidR="00092001">
          <w:rPr>
            <w:rFonts w:hint="eastAsia"/>
          </w:rPr>
          <w:t>地排挤你</w:t>
        </w:r>
      </w:ins>
      <w:del w:id="288" w:author="夜 夜" w:date="2023-01-13T12:01:00Z">
        <w:r w:rsidDel="00092001">
          <w:rPr>
            <w:rFonts w:hint="eastAsia"/>
          </w:rPr>
          <w:delText>排除障碍</w:delText>
        </w:r>
      </w:del>
      <w:r>
        <w:rPr>
          <w:rFonts w:hint="eastAsia"/>
        </w:rPr>
        <w:t>，我也许能帮上忙」</w:t>
      </w:r>
    </w:p>
    <w:p w14:paraId="0BA34EA0" w14:textId="77777777" w:rsidR="00A0297F" w:rsidRDefault="00A0297F" w:rsidP="00A0297F">
      <w:pPr>
        <w:ind w:firstLineChars="200" w:firstLine="420"/>
      </w:pPr>
      <w:r>
        <w:rPr>
          <w:rFonts w:hint="eastAsia"/>
        </w:rPr>
        <w:t>「什么？」</w:t>
      </w:r>
    </w:p>
    <w:p w14:paraId="0BA34EA1" w14:textId="7D5713EB" w:rsidR="00A0297F" w:rsidRDefault="00A0297F" w:rsidP="00A0297F">
      <w:pPr>
        <w:ind w:firstLineChars="200" w:firstLine="420"/>
      </w:pPr>
      <w:r>
        <w:rPr>
          <w:rFonts w:hint="eastAsia"/>
        </w:rPr>
        <w:t>这</w:t>
      </w:r>
      <w:del w:id="289" w:author="夜 夜" w:date="2023-01-13T12:08:00Z">
        <w:r w:rsidDel="00E82CA8">
          <w:rPr>
            <w:rFonts w:hint="eastAsia"/>
          </w:rPr>
          <w:delText>未曾</w:delText>
        </w:r>
      </w:del>
      <w:ins w:id="290" w:author="夜 夜" w:date="2023-01-13T12:09:00Z">
        <w:r w:rsidR="00C70264">
          <w:rPr>
            <w:rFonts w:hint="eastAsia"/>
          </w:rPr>
          <w:t>令人难以</w:t>
        </w:r>
      </w:ins>
      <w:r>
        <w:rPr>
          <w:rFonts w:hint="eastAsia"/>
        </w:rPr>
        <w:t>想象的</w:t>
      </w:r>
      <w:del w:id="291" w:author="夜 夜" w:date="2023-01-13T12:08:00Z">
        <w:r w:rsidDel="00E82CA8">
          <w:rPr>
            <w:rFonts w:hint="eastAsia"/>
          </w:rPr>
          <w:delText>建议</w:delText>
        </w:r>
      </w:del>
      <w:ins w:id="292" w:author="夜 夜" w:date="2023-01-13T12:08:00Z">
        <w:r w:rsidR="00E82CA8">
          <w:rPr>
            <w:rFonts w:hint="eastAsia"/>
          </w:rPr>
          <w:t>提议</w:t>
        </w:r>
      </w:ins>
      <w:r>
        <w:rPr>
          <w:rFonts w:hint="eastAsia"/>
        </w:rPr>
        <w:t>，</w:t>
      </w:r>
      <w:del w:id="293" w:author="夜 夜" w:date="2023-01-13T12:09:00Z">
        <w:r w:rsidDel="00C70264">
          <w:rPr>
            <w:rFonts w:hint="eastAsia"/>
          </w:rPr>
          <w:delText>令</w:delText>
        </w:r>
      </w:del>
      <w:ins w:id="294" w:author="夜 夜" w:date="2023-01-13T12:09:00Z">
        <w:r w:rsidR="00C70264">
          <w:rPr>
            <w:rFonts w:hint="eastAsia"/>
          </w:rPr>
          <w:t>让</w:t>
        </w:r>
      </w:ins>
      <w:r>
        <w:rPr>
          <w:rFonts w:hint="eastAsia"/>
        </w:rPr>
        <w:t>玛农不知所措。</w:t>
      </w:r>
    </w:p>
    <w:p w14:paraId="0BA34EA2" w14:textId="0106AA60" w:rsidR="00A0297F" w:rsidRDefault="00A0297F" w:rsidP="00A0297F">
      <w:pPr>
        <w:ind w:firstLineChars="200" w:firstLine="420"/>
      </w:pPr>
      <w:del w:id="295" w:author="夜 夜" w:date="2023-01-13T12:03:00Z">
        <w:r w:rsidDel="00592F96">
          <w:rPr>
            <w:rFonts w:hint="eastAsia"/>
          </w:rPr>
          <w:delText>仿佛</w:delText>
        </w:r>
      </w:del>
      <w:r>
        <w:rPr>
          <w:rFonts w:hint="eastAsia"/>
        </w:rPr>
        <w:t>把严肃不苟作为信条的西西莉亚，几乎不会开玩笑。玛农惊讶地抬起了头，出乎意料，西西莉亚</w:t>
      </w:r>
      <w:del w:id="296" w:author="夜 夜" w:date="2023-01-13T12:12:00Z">
        <w:r w:rsidDel="00EA17E3">
          <w:rPr>
            <w:rFonts w:hint="eastAsia"/>
          </w:rPr>
          <w:delText>的表情述说着</w:delText>
        </w:r>
      </w:del>
      <w:ins w:id="297" w:author="夜 夜" w:date="2023-01-13T12:12:00Z">
        <w:r w:rsidR="00EA17E3">
          <w:rPr>
            <w:rFonts w:hint="eastAsia"/>
          </w:rPr>
          <w:t>满脸都是</w:t>
        </w:r>
      </w:ins>
      <w:r>
        <w:rPr>
          <w:rFonts w:hint="eastAsia"/>
        </w:rPr>
        <w:t>认真</w:t>
      </w:r>
      <w:ins w:id="298" w:author="夜 夜" w:date="2023-01-13T12:12:00Z">
        <w:r w:rsidR="0070086D">
          <w:rPr>
            <w:rFonts w:hint="eastAsia"/>
          </w:rPr>
          <w:t>的神情</w:t>
        </w:r>
      </w:ins>
      <w:r>
        <w:rPr>
          <w:rFonts w:hint="eastAsia"/>
        </w:rPr>
        <w:t>。</w:t>
      </w:r>
    </w:p>
    <w:p w14:paraId="0BA34EA3" w14:textId="2D1EB411" w:rsidR="00A0297F" w:rsidRDefault="00A0297F" w:rsidP="00A0297F">
      <w:pPr>
        <w:ind w:firstLineChars="200" w:firstLine="420"/>
      </w:pPr>
      <w:r>
        <w:rPr>
          <w:rFonts w:hint="eastAsia"/>
        </w:rPr>
        <w:t>西西莉亚向茫然的玛农继续说</w:t>
      </w:r>
      <w:ins w:id="299" w:author="夜 夜" w:date="2023-01-13T12:13:00Z">
        <w:r w:rsidR="00156E46">
          <w:rPr>
            <w:rFonts w:hint="eastAsia"/>
          </w:rPr>
          <w:t>着。</w:t>
        </w:r>
      </w:ins>
      <w:del w:id="300" w:author="夜 夜" w:date="2023-01-13T12:13:00Z">
        <w:r w:rsidDel="00156E46">
          <w:rPr>
            <w:rFonts w:hint="eastAsia"/>
          </w:rPr>
          <w:delText>道</w:delText>
        </w:r>
        <w:r w:rsidDel="0070086D">
          <w:rPr>
            <w:rFonts w:hint="eastAsia"/>
          </w:rPr>
          <w:delText>：</w:delText>
        </w:r>
      </w:del>
    </w:p>
    <w:p w14:paraId="0BA34EA4" w14:textId="075487EB" w:rsidR="00A0297F" w:rsidRDefault="00A0297F" w:rsidP="00A0297F">
      <w:pPr>
        <w:ind w:firstLineChars="200" w:firstLine="420"/>
      </w:pPr>
      <w:r>
        <w:rPr>
          <w:rFonts w:hint="eastAsia"/>
        </w:rPr>
        <w:t>「</w:t>
      </w:r>
      <w:del w:id="301" w:author="夜 夜" w:date="2023-01-13T12:14:00Z">
        <w:r w:rsidDel="001362C6">
          <w:rPr>
            <w:rFonts w:hint="eastAsia"/>
          </w:rPr>
          <w:delText>对于</w:delText>
        </w:r>
      </w:del>
      <w:ins w:id="302" w:author="夜 夜" w:date="2023-01-13T12:14:00Z">
        <w:r w:rsidR="001362C6">
          <w:rPr>
            <w:rFonts w:hint="eastAsia"/>
          </w:rPr>
          <w:t>说不定</w:t>
        </w:r>
        <w:r w:rsidR="0053778E">
          <w:rPr>
            <w:rFonts w:hint="eastAsia"/>
          </w:rPr>
          <w:t>这对于</w:t>
        </w:r>
      </w:ins>
      <w:r>
        <w:rPr>
          <w:rFonts w:hint="eastAsia"/>
        </w:rPr>
        <w:t>利贝尔这座城镇</w:t>
      </w:r>
      <w:ins w:id="303" w:author="夜 夜" w:date="2023-01-13T12:14:00Z">
        <w:r w:rsidR="0053778E">
          <w:rPr>
            <w:rFonts w:hint="eastAsia"/>
          </w:rPr>
          <w:t>来说是</w:t>
        </w:r>
      </w:ins>
      <w:del w:id="304" w:author="夜 夜" w:date="2023-01-13T12:14:00Z">
        <w:r w:rsidDel="0053778E">
          <w:rPr>
            <w:rFonts w:hint="eastAsia"/>
          </w:rPr>
          <w:delText>来说，这或许能成为</w:delText>
        </w:r>
      </w:del>
      <w:r>
        <w:rPr>
          <w:rFonts w:hint="eastAsia"/>
        </w:rPr>
        <w:t>一个机会。这个镇子啊，</w:t>
      </w:r>
      <w:del w:id="305" w:author="夜 夜" w:date="2023-01-13T12:15:00Z">
        <w:r w:rsidDel="00701016">
          <w:rPr>
            <w:rFonts w:hint="eastAsia"/>
          </w:rPr>
          <w:delText>稍稍</w:delText>
        </w:r>
      </w:del>
      <w:r>
        <w:rPr>
          <w:rFonts w:hint="eastAsia"/>
        </w:rPr>
        <w:t>有点</w:t>
      </w:r>
      <w:ins w:id="306" w:author="夜 夜" w:date="2023-01-13T12:15:00Z">
        <w:r w:rsidR="00701016">
          <w:rPr>
            <w:rFonts w:hint="eastAsia"/>
          </w:rPr>
          <w:t>过于</w:t>
        </w:r>
      </w:ins>
      <w:del w:id="307" w:author="夜 夜" w:date="2023-01-13T12:15:00Z">
        <w:r w:rsidDel="00701016">
          <w:rPr>
            <w:rFonts w:hint="eastAsia"/>
          </w:rPr>
          <w:delText>太</w:delText>
        </w:r>
      </w:del>
      <w:r>
        <w:rPr>
          <w:rFonts w:hint="eastAsia"/>
        </w:rPr>
        <w:t>倾向</w:t>
      </w:r>
      <w:del w:id="308" w:author="夜 夜" w:date="2023-01-13T12:15:00Z">
        <w:r w:rsidDel="00701016">
          <w:rPr>
            <w:rFonts w:hint="eastAsia"/>
          </w:rPr>
          <w:delText>于</w:delText>
        </w:r>
      </w:del>
      <w:r>
        <w:rPr>
          <w:rFonts w:hint="eastAsia"/>
        </w:rPr>
        <w:t>『第四』了。现在，就是由你这样的年轻一代来带来新生之时」</w:t>
      </w:r>
    </w:p>
    <w:p w14:paraId="0BA34EA5" w14:textId="77777777" w:rsidR="00A0297F" w:rsidRDefault="00A0297F" w:rsidP="00A0297F">
      <w:pPr>
        <w:ind w:firstLineChars="200" w:firstLine="420"/>
      </w:pPr>
      <w:r>
        <w:rPr>
          <w:rFonts w:hint="eastAsia"/>
        </w:rPr>
        <w:t>「所以是要卖我人情的意思？这可不行啊，西西莉亚司祭」</w:t>
      </w:r>
    </w:p>
    <w:p w14:paraId="0BA34EA6" w14:textId="77777777" w:rsidR="00A0297F" w:rsidRDefault="00A0297F" w:rsidP="00A0297F">
      <w:pPr>
        <w:ind w:firstLineChars="200" w:firstLine="420"/>
      </w:pPr>
      <w:r>
        <w:rPr>
          <w:rFonts w:hint="eastAsia"/>
        </w:rPr>
        <w:t>在第一身份与第二身份的政治斗争中，这可不是什么优雅的做法。虽然不是什么完全不可以的事情，但第一身份与第二身份本应是相互监视的关系。</w:t>
      </w:r>
    </w:p>
    <w:p w14:paraId="0BA34EA7" w14:textId="38381401" w:rsidR="00A0297F" w:rsidRDefault="00A0297F" w:rsidP="00A0297F">
      <w:pPr>
        <w:ind w:firstLineChars="200" w:firstLine="420"/>
      </w:pPr>
      <w:r>
        <w:rPr>
          <w:rFonts w:hint="eastAsia"/>
        </w:rPr>
        <w:t>「第一身份的司祭大人做出这种事情。会</w:t>
      </w:r>
      <w:del w:id="309" w:author="夜 夜" w:date="2023-01-13T12:17:00Z">
        <w:r w:rsidDel="006E3BDD">
          <w:rPr>
            <w:rFonts w:hint="eastAsia"/>
          </w:rPr>
          <w:delText>被人质疑存在</w:delText>
        </w:r>
      </w:del>
      <w:ins w:id="310" w:author="夜 夜" w:date="2023-01-13T12:17:00Z">
        <w:r w:rsidR="006E3BDD">
          <w:rPr>
            <w:rFonts w:hint="eastAsia"/>
          </w:rPr>
          <w:t>惹上</w:t>
        </w:r>
      </w:ins>
      <w:r>
        <w:rPr>
          <w:rFonts w:hint="eastAsia"/>
        </w:rPr>
        <w:t>相互勾结的</w:t>
      </w:r>
      <w:ins w:id="311" w:author="夜 夜" w:date="2023-01-13T12:17:00Z">
        <w:r w:rsidR="006E3BDD">
          <w:rPr>
            <w:rFonts w:hint="eastAsia"/>
          </w:rPr>
          <w:t>嫌疑的</w:t>
        </w:r>
      </w:ins>
      <w:r>
        <w:rPr>
          <w:rFonts w:hint="eastAsia"/>
        </w:rPr>
        <w:t>。</w:t>
      </w:r>
      <w:del w:id="312" w:author="夜 夜" w:date="2023-01-13T12:19:00Z">
        <w:r w:rsidDel="00C06744">
          <w:rPr>
            <w:rFonts w:hint="eastAsia"/>
          </w:rPr>
          <w:delText>受</w:delText>
        </w:r>
      </w:del>
      <w:ins w:id="313" w:author="夜 夜" w:date="2023-01-13T12:19:00Z">
        <w:r w:rsidR="00C06744">
          <w:rPr>
            <w:rFonts w:hint="eastAsia"/>
          </w:rPr>
          <w:t>要是被</w:t>
        </w:r>
      </w:ins>
      <w:r>
        <w:rPr>
          <w:rFonts w:hint="eastAsia"/>
        </w:rPr>
        <w:t>异端审判官怀疑的话，西西莉亚司祭</w:t>
      </w:r>
      <w:ins w:id="314" w:author="夜 夜" w:date="2023-01-13T12:19:00Z">
        <w:r w:rsidR="00C06744">
          <w:rPr>
            <w:rFonts w:hint="eastAsia"/>
          </w:rPr>
          <w:t>您</w:t>
        </w:r>
      </w:ins>
      <w:ins w:id="315" w:author="夜 夜" w:date="2023-01-13T12:18:00Z">
        <w:r w:rsidR="00C06744">
          <w:rPr>
            <w:rFonts w:hint="eastAsia"/>
          </w:rPr>
          <w:t>可就危险了</w:t>
        </w:r>
      </w:ins>
      <w:del w:id="316" w:author="夜 夜" w:date="2023-01-13T12:18:00Z">
        <w:r w:rsidDel="00821212">
          <w:rPr>
            <w:rFonts w:hint="eastAsia"/>
          </w:rPr>
          <w:delText>的立场会很不妙</w:delText>
        </w:r>
      </w:del>
      <w:r>
        <w:rPr>
          <w:rFonts w:hint="eastAsia"/>
        </w:rPr>
        <w:t>哦？」</w:t>
      </w:r>
    </w:p>
    <w:p w14:paraId="0BA34EA8" w14:textId="1C409E5C" w:rsidR="00A0297F" w:rsidRDefault="00A0297F" w:rsidP="00A0297F">
      <w:pPr>
        <w:ind w:firstLineChars="200" w:firstLine="420"/>
      </w:pPr>
      <w:r>
        <w:rPr>
          <w:rFonts w:hint="eastAsia"/>
        </w:rPr>
        <w:t>「剿灭『第四』的名义</w:t>
      </w:r>
      <w:ins w:id="317" w:author="夜 夜" w:date="2023-01-13T12:19:00Z">
        <w:r w:rsidR="00A53EC2">
          <w:rPr>
            <w:rFonts w:hint="eastAsia"/>
          </w:rPr>
          <w:t>就</w:t>
        </w:r>
      </w:ins>
      <w:r>
        <w:rPr>
          <w:rFonts w:hint="eastAsia"/>
        </w:rPr>
        <w:t>足以</w:t>
      </w:r>
      <w:del w:id="318" w:author="夜 夜" w:date="2023-01-13T12:22:00Z">
        <w:r w:rsidDel="00B265F2">
          <w:rPr>
            <w:rFonts w:hint="eastAsia"/>
          </w:rPr>
          <w:delText>成为</w:delText>
        </w:r>
      </w:del>
      <w:ins w:id="319" w:author="夜 夜" w:date="2023-01-14T16:19:00Z">
        <w:r w:rsidR="0095732E">
          <w:rPr>
            <w:rFonts w:hint="eastAsia"/>
          </w:rPr>
          <w:t>当做</w:t>
        </w:r>
      </w:ins>
      <w:ins w:id="320" w:author="夜 夜" w:date="2023-01-13T12:19:00Z">
        <w:r w:rsidR="00A53EC2">
          <w:rPr>
            <w:rFonts w:hint="eastAsia"/>
          </w:rPr>
          <w:t>帮你</w:t>
        </w:r>
      </w:ins>
      <w:del w:id="321" w:author="夜 夜" w:date="2023-01-13T12:19:00Z">
        <w:r w:rsidDel="00A53EC2">
          <w:rPr>
            <w:rFonts w:hint="eastAsia"/>
          </w:rPr>
          <w:delText>助力</w:delText>
        </w:r>
      </w:del>
      <w:r>
        <w:rPr>
          <w:rFonts w:hint="eastAsia"/>
        </w:rPr>
        <w:t>的理由了。</w:t>
      </w:r>
      <w:ins w:id="322" w:author="夜 夜" w:date="2023-01-13T12:34:00Z">
        <w:r w:rsidR="000D4AC1">
          <w:rPr>
            <w:rFonts w:hint="eastAsia"/>
          </w:rPr>
          <w:t>我认为</w:t>
        </w:r>
      </w:ins>
      <w:del w:id="323" w:author="夜 夜" w:date="2023-01-13T12:22:00Z">
        <w:r w:rsidDel="00B265F2">
          <w:rPr>
            <w:rFonts w:hint="eastAsia"/>
          </w:rPr>
          <w:delText>与</w:delText>
        </w:r>
      </w:del>
      <w:del w:id="324" w:author="夜 夜" w:date="2023-01-13T12:33:00Z">
        <w:r w:rsidDel="00060290">
          <w:rPr>
            <w:rFonts w:hint="eastAsia"/>
          </w:rPr>
          <w:delText>其</w:delText>
        </w:r>
      </w:del>
      <w:ins w:id="325" w:author="夜 夜" w:date="2023-01-13T12:33:00Z">
        <w:r w:rsidR="00060290">
          <w:rPr>
            <w:rFonts w:hint="eastAsia"/>
          </w:rPr>
          <w:t>就这样</w:t>
        </w:r>
      </w:ins>
      <w:r>
        <w:rPr>
          <w:rFonts w:hint="eastAsia"/>
        </w:rPr>
        <w:t>放任</w:t>
      </w:r>
      <w:ins w:id="326" w:author="夜 夜" w:date="2023-01-13T12:34:00Z">
        <w:r w:rsidR="00DE68D5">
          <w:rPr>
            <w:rFonts w:hint="eastAsia"/>
          </w:rPr>
          <w:t>现状</w:t>
        </w:r>
      </w:ins>
      <w:del w:id="327" w:author="夜 夜" w:date="2023-01-13T12:34:00Z">
        <w:r w:rsidDel="00DE68D5">
          <w:rPr>
            <w:rFonts w:hint="eastAsia"/>
          </w:rPr>
          <w:delText>自流</w:delText>
        </w:r>
      </w:del>
      <w:r>
        <w:rPr>
          <w:rFonts w:hint="eastAsia"/>
        </w:rPr>
        <w:t>，</w:t>
      </w:r>
      <w:del w:id="328" w:author="夜 夜" w:date="2023-01-13T12:34:00Z">
        <w:r w:rsidDel="000D4AC1">
          <w:rPr>
            <w:rFonts w:hint="eastAsia"/>
          </w:rPr>
          <w:delText>我认为</w:delText>
        </w:r>
      </w:del>
      <w:ins w:id="329" w:author="夜 夜" w:date="2023-01-13T12:34:00Z">
        <w:r w:rsidR="00DE68D5">
          <w:rPr>
            <w:rFonts w:hint="eastAsia"/>
          </w:rPr>
          <w:t>反而</w:t>
        </w:r>
      </w:ins>
      <w:ins w:id="330" w:author="夜 夜" w:date="2023-01-13T12:59:00Z">
        <w:r w:rsidR="001F1A9B">
          <w:rPr>
            <w:rFonts w:hint="eastAsia"/>
          </w:rPr>
          <w:t>更容易让</w:t>
        </w:r>
      </w:ins>
      <w:ins w:id="331" w:author="夜 夜" w:date="2023-01-13T12:34:00Z">
        <w:r w:rsidR="00DE68D5">
          <w:rPr>
            <w:rFonts w:hint="eastAsia"/>
          </w:rPr>
          <w:t>人</w:t>
        </w:r>
      </w:ins>
      <w:ins w:id="332" w:author="夜 夜" w:date="2023-01-13T12:35:00Z">
        <w:r w:rsidR="000D4AC1">
          <w:rPr>
            <w:rFonts w:hint="eastAsia"/>
          </w:rPr>
          <w:t>怀疑</w:t>
        </w:r>
      </w:ins>
      <w:ins w:id="333" w:author="夜 夜" w:date="2023-01-13T12:34:00Z">
        <w:r w:rsidR="00DE68D5">
          <w:rPr>
            <w:rFonts w:hint="eastAsia"/>
          </w:rPr>
          <w:t>我</w:t>
        </w:r>
      </w:ins>
      <w:del w:id="334" w:author="夜 夜" w:date="2023-01-13T12:34:00Z">
        <w:r w:rsidDel="00DE68D5">
          <w:rPr>
            <w:rFonts w:hint="eastAsia"/>
          </w:rPr>
          <w:delText>不如</w:delText>
        </w:r>
      </w:del>
      <w:r>
        <w:rPr>
          <w:rFonts w:hint="eastAsia"/>
        </w:rPr>
        <w:t>与第二身份</w:t>
      </w:r>
      <w:ins w:id="335" w:author="夜 夜" w:date="2023-01-13T12:35:00Z">
        <w:r w:rsidR="000D4AC1">
          <w:rPr>
            <w:rFonts w:hint="eastAsia"/>
          </w:rPr>
          <w:t>勾结</w:t>
        </w:r>
      </w:ins>
      <w:ins w:id="336" w:author="夜 夜" w:date="2023-01-13T12:59:00Z">
        <w:r w:rsidR="004E713C">
          <w:rPr>
            <w:rFonts w:hint="eastAsia"/>
          </w:rPr>
          <w:t>紧密</w:t>
        </w:r>
      </w:ins>
      <w:del w:id="337" w:author="夜 夜" w:date="2023-01-13T12:34:00Z">
        <w:r w:rsidDel="000D4AC1">
          <w:rPr>
            <w:rFonts w:hint="eastAsia"/>
          </w:rPr>
          <w:delText>联合为好</w:delText>
        </w:r>
      </w:del>
      <w:r>
        <w:rPr>
          <w:rFonts w:hint="eastAsia"/>
        </w:rPr>
        <w:t>」</w:t>
      </w:r>
    </w:p>
    <w:p w14:paraId="0BA34EA9" w14:textId="1E7E7794" w:rsidR="00A0297F" w:rsidRDefault="00A0297F" w:rsidP="00A0297F">
      <w:pPr>
        <w:ind w:firstLineChars="200" w:firstLine="420"/>
      </w:pPr>
      <w:r>
        <w:rPr>
          <w:rFonts w:hint="eastAsia"/>
        </w:rPr>
        <w:t>比预想中还要</w:t>
      </w:r>
      <w:del w:id="338" w:author="夜 夜" w:date="2023-01-13T13:02:00Z">
        <w:r w:rsidDel="00647AB4">
          <w:rPr>
            <w:rFonts w:hint="eastAsia"/>
          </w:rPr>
          <w:delText>直白</w:delText>
        </w:r>
      </w:del>
      <w:ins w:id="339" w:author="夜 夜" w:date="2023-01-13T13:02:00Z">
        <w:r w:rsidR="00647AB4">
          <w:rPr>
            <w:rFonts w:hint="eastAsia"/>
          </w:rPr>
          <w:t>直接</w:t>
        </w:r>
      </w:ins>
      <w:r>
        <w:rPr>
          <w:rFonts w:hint="eastAsia"/>
        </w:rPr>
        <w:t>的话语令玛农不知所措。</w:t>
      </w:r>
    </w:p>
    <w:p w14:paraId="0BA34EAA" w14:textId="58AEEA18" w:rsidR="00A0297F" w:rsidRDefault="00A0297F" w:rsidP="00A0297F">
      <w:pPr>
        <w:ind w:firstLineChars="200" w:firstLine="420"/>
      </w:pPr>
      <w:r>
        <w:rPr>
          <w:rFonts w:hint="eastAsia"/>
        </w:rPr>
        <w:t>玛农不知这是顺势而出的</w:t>
      </w:r>
      <w:del w:id="340" w:author="夜 夜" w:date="2023-01-13T13:02:00Z">
        <w:r w:rsidDel="00647AB4">
          <w:rPr>
            <w:rFonts w:hint="eastAsia"/>
          </w:rPr>
          <w:delText>话语</w:delText>
        </w:r>
      </w:del>
      <w:ins w:id="341" w:author="夜 夜" w:date="2023-01-13T13:02:00Z">
        <w:r w:rsidR="00647AB4">
          <w:rPr>
            <w:rFonts w:hint="eastAsia"/>
          </w:rPr>
          <w:t>提议</w:t>
        </w:r>
      </w:ins>
      <w:del w:id="342" w:author="夜 夜" w:date="2023-01-13T13:02:00Z">
        <w:r w:rsidDel="00647AB4">
          <w:rPr>
            <w:rFonts w:hint="eastAsia"/>
          </w:rPr>
          <w:delText>呢</w:delText>
        </w:r>
      </w:del>
      <w:r>
        <w:rPr>
          <w:rFonts w:hint="eastAsia"/>
        </w:rPr>
        <w:t>，还是</w:t>
      </w:r>
      <w:ins w:id="343" w:author="夜 夜" w:date="2023-01-13T13:02:00Z">
        <w:r w:rsidR="00647AB4">
          <w:rPr>
            <w:rFonts w:hint="eastAsia"/>
          </w:rPr>
          <w:t>只</w:t>
        </w:r>
      </w:ins>
      <w:del w:id="344" w:author="夜 夜" w:date="2023-01-13T13:02:00Z">
        <w:r w:rsidDel="00647AB4">
          <w:rPr>
            <w:rFonts w:hint="eastAsia"/>
          </w:rPr>
          <w:delText>说</w:delText>
        </w:r>
      </w:del>
      <w:r>
        <w:rPr>
          <w:rFonts w:hint="eastAsia"/>
        </w:rPr>
        <w:t>为了套出她真实想法的花言巧语。但提出</w:t>
      </w:r>
      <w:del w:id="345" w:author="夜 夜" w:date="2023-01-13T13:03:00Z">
        <w:r w:rsidDel="00481408">
          <w:rPr>
            <w:rFonts w:hint="eastAsia"/>
          </w:rPr>
          <w:delText>推翻预想</w:delText>
        </w:r>
      </w:del>
      <w:ins w:id="346" w:author="夜 夜" w:date="2023-01-13T13:03:00Z">
        <w:r w:rsidR="00481408">
          <w:rPr>
            <w:rFonts w:hint="eastAsia"/>
          </w:rPr>
          <w:t>与预想截然不同</w:t>
        </w:r>
      </w:ins>
      <w:r>
        <w:rPr>
          <w:rFonts w:hint="eastAsia"/>
        </w:rPr>
        <w:t>的建议的西西莉亚司祭的视线</w:t>
      </w:r>
      <w:del w:id="347" w:author="夜 夜" w:date="2023-01-13T13:03:00Z">
        <w:r w:rsidDel="00447675">
          <w:rPr>
            <w:rFonts w:hint="eastAsia"/>
          </w:rPr>
          <w:delText>极为正直</w:delText>
        </w:r>
      </w:del>
      <w:ins w:id="348" w:author="夜 夜" w:date="2023-01-13T13:03:00Z">
        <w:r w:rsidR="00447675">
          <w:rPr>
            <w:rFonts w:hint="eastAsia"/>
          </w:rPr>
          <w:t>毫不动摇</w:t>
        </w:r>
      </w:ins>
      <w:r>
        <w:rPr>
          <w:rFonts w:hint="eastAsia"/>
        </w:rPr>
        <w:t>。</w:t>
      </w:r>
    </w:p>
    <w:p w14:paraId="0BA34EAB" w14:textId="7D311BA0" w:rsidR="00A0297F" w:rsidRDefault="00A0297F" w:rsidP="00A0297F">
      <w:pPr>
        <w:ind w:firstLineChars="200" w:firstLine="420"/>
      </w:pPr>
      <w:r>
        <w:rPr>
          <w:rFonts w:hint="eastAsia"/>
        </w:rPr>
        <w:t>「更何况，葛里萨利嘉的</w:t>
      </w:r>
      <w:del w:id="349" w:author="夜 夜" w:date="2023-01-13T13:06:00Z">
        <w:r w:rsidDel="00B0738A">
          <w:rPr>
            <w:rFonts w:hint="eastAsia"/>
          </w:rPr>
          <w:delText>动向</w:delText>
        </w:r>
      </w:del>
      <w:ins w:id="350" w:author="夜 夜" w:date="2023-01-13T13:06:00Z">
        <w:r w:rsidR="00B0738A">
          <w:rPr>
            <w:rFonts w:hint="eastAsia"/>
          </w:rPr>
          <w:t>局势</w:t>
        </w:r>
      </w:ins>
      <w:r>
        <w:rPr>
          <w:rFonts w:hint="eastAsia"/>
        </w:rPr>
        <w:t>不太稳定。虽然还没有</w:t>
      </w:r>
      <w:del w:id="351" w:author="夜 夜" w:date="2023-01-13T13:06:00Z">
        <w:r w:rsidDel="0053542A">
          <w:rPr>
            <w:rFonts w:hint="eastAsia"/>
          </w:rPr>
          <w:delText>入手</w:delText>
        </w:r>
      </w:del>
      <w:ins w:id="352" w:author="夜 夜" w:date="2023-01-13T13:06:00Z">
        <w:r w:rsidR="0053542A">
          <w:rPr>
            <w:rFonts w:hint="eastAsia"/>
          </w:rPr>
          <w:t>得到准确</w:t>
        </w:r>
      </w:ins>
      <w:del w:id="353" w:author="夜 夜" w:date="2023-01-13T13:06:00Z">
        <w:r w:rsidDel="0053542A">
          <w:rPr>
            <w:rFonts w:hint="eastAsia"/>
          </w:rPr>
          <w:delText>正确</w:delText>
        </w:r>
      </w:del>
      <w:r>
        <w:rPr>
          <w:rFonts w:hint="eastAsia"/>
        </w:rPr>
        <w:t>的情报，但</w:t>
      </w:r>
      <w:del w:id="354" w:author="夜 夜" w:date="2023-01-13T13:07:00Z">
        <w:r w:rsidDel="0053542A">
          <w:rPr>
            <w:rFonts w:hint="eastAsia"/>
          </w:rPr>
          <w:delText>有</w:delText>
        </w:r>
      </w:del>
      <w:ins w:id="355" w:author="夜 夜" w:date="2023-01-13T13:07:00Z">
        <w:r w:rsidR="0053542A">
          <w:rPr>
            <w:rFonts w:hint="eastAsia"/>
          </w:rPr>
          <w:t>那边有可能已经</w:t>
        </w:r>
      </w:ins>
      <w:r>
        <w:rPr>
          <w:rFonts w:hint="eastAsia"/>
        </w:rPr>
        <w:t>发生了大规模政变</w:t>
      </w:r>
      <w:del w:id="356" w:author="夜 夜" w:date="2023-01-13T13:07:00Z">
        <w:r w:rsidDel="0053542A">
          <w:rPr>
            <w:rFonts w:hint="eastAsia"/>
          </w:rPr>
          <w:delText>的可能性</w:delText>
        </w:r>
      </w:del>
      <w:r>
        <w:rPr>
          <w:rFonts w:hint="eastAsia"/>
        </w:rPr>
        <w:t>。我想在『第四』受邻国影响而变得活跃前，将其连根铲除。这是我真正的目的」</w:t>
      </w:r>
    </w:p>
    <w:p w14:paraId="0BA34EAC" w14:textId="77777777" w:rsidR="00A0297F" w:rsidRDefault="00A0297F" w:rsidP="00A0297F">
      <w:pPr>
        <w:ind w:firstLineChars="200" w:firstLine="420"/>
      </w:pPr>
      <w:r>
        <w:rPr>
          <w:rFonts w:hint="eastAsia"/>
        </w:rPr>
        <w:t>「原来如此……」</w:t>
      </w:r>
    </w:p>
    <w:p w14:paraId="0BA34EAD" w14:textId="510CF81F" w:rsidR="00A0297F" w:rsidRDefault="00A0297F" w:rsidP="00A0297F">
      <w:pPr>
        <w:ind w:firstLineChars="200" w:firstLine="420"/>
      </w:pPr>
      <w:r>
        <w:rPr>
          <w:rFonts w:hint="eastAsia"/>
        </w:rPr>
        <w:t>对一丝不苟谨慎保守的她来说，</w:t>
      </w:r>
      <w:ins w:id="357" w:author="夜 夜" w:date="2023-01-13T13:08:00Z">
        <w:r w:rsidR="00EE6AE2">
          <w:rPr>
            <w:rFonts w:hint="eastAsia"/>
          </w:rPr>
          <w:t>提出这个</w:t>
        </w:r>
      </w:ins>
      <w:del w:id="358" w:author="夜 夜" w:date="2023-01-13T13:08:00Z">
        <w:r w:rsidDel="00EE6AE2">
          <w:rPr>
            <w:rFonts w:hint="eastAsia"/>
          </w:rPr>
          <w:delText>这个</w:delText>
        </w:r>
      </w:del>
      <w:ins w:id="359" w:author="夜 夜" w:date="2023-01-13T13:19:00Z">
        <w:r w:rsidR="008C0BD5">
          <w:rPr>
            <w:rFonts w:hint="eastAsia"/>
          </w:rPr>
          <w:t>急切</w:t>
        </w:r>
      </w:ins>
      <w:ins w:id="360" w:author="夜 夜" w:date="2023-01-13T13:08:00Z">
        <w:r w:rsidR="00EE6AE2">
          <w:rPr>
            <w:rFonts w:hint="eastAsia"/>
          </w:rPr>
          <w:t>的</w:t>
        </w:r>
      </w:ins>
      <w:r>
        <w:rPr>
          <w:rFonts w:hint="eastAsia"/>
        </w:rPr>
        <w:t>提案</w:t>
      </w:r>
      <w:del w:id="361" w:author="夜 夜" w:date="2023-01-13T13:08:00Z">
        <w:r w:rsidDel="00EE6AE2">
          <w:rPr>
            <w:rFonts w:hint="eastAsia"/>
          </w:rPr>
          <w:delText>过于急躁了</w:delText>
        </w:r>
      </w:del>
      <w:r>
        <w:rPr>
          <w:rFonts w:hint="eastAsia"/>
        </w:rPr>
        <w:t>，看来</w:t>
      </w:r>
      <w:ins w:id="362" w:author="夜 夜" w:date="2023-01-13T13:20:00Z">
        <w:r w:rsidR="000654F4">
          <w:rPr>
            <w:rFonts w:hint="eastAsia"/>
          </w:rPr>
          <w:t>是</w:t>
        </w:r>
      </w:ins>
      <w:r>
        <w:rPr>
          <w:rFonts w:hint="eastAsia"/>
        </w:rPr>
        <w:t>有着玛农所不知的内情。关于邻国葛里萨利嘉，</w:t>
      </w:r>
      <w:del w:id="363" w:author="夜 夜" w:date="2023-01-13T13:21:00Z">
        <w:r w:rsidDel="00631304">
          <w:rPr>
            <w:rFonts w:hint="eastAsia"/>
          </w:rPr>
          <w:delText>从</w:delText>
        </w:r>
      </w:del>
      <w:r>
        <w:rPr>
          <w:rFonts w:hint="eastAsia"/>
        </w:rPr>
        <w:t>收到『第四』的成员制造了列车恐怖袭击的报告后，</w:t>
      </w:r>
      <w:del w:id="364" w:author="夜 夜" w:date="2023-01-13T13:21:00Z">
        <w:r w:rsidDel="00927505">
          <w:rPr>
            <w:rFonts w:hint="eastAsia"/>
          </w:rPr>
          <w:delText>情报</w:delText>
        </w:r>
      </w:del>
      <w:r>
        <w:rPr>
          <w:rFonts w:hint="eastAsia"/>
        </w:rPr>
        <w:t>就</w:t>
      </w:r>
      <w:ins w:id="365" w:author="夜 夜" w:date="2023-01-13T13:21:00Z">
        <w:r w:rsidR="00927505">
          <w:rPr>
            <w:rFonts w:hint="eastAsia"/>
          </w:rPr>
          <w:t>没有新的情报了</w:t>
        </w:r>
      </w:ins>
      <w:del w:id="366" w:author="夜 夜" w:date="2023-01-13T13:21:00Z">
        <w:r w:rsidDel="00927505">
          <w:rPr>
            <w:rFonts w:hint="eastAsia"/>
          </w:rPr>
          <w:delText>断掉了</w:delText>
        </w:r>
      </w:del>
      <w:r>
        <w:rPr>
          <w:rFonts w:hint="eastAsia"/>
        </w:rPr>
        <w:t>。</w:t>
      </w:r>
    </w:p>
    <w:p w14:paraId="0BA34EAE" w14:textId="2ABD5FF9" w:rsidR="00A0297F" w:rsidRDefault="00A0297F" w:rsidP="00A0297F">
      <w:pPr>
        <w:ind w:firstLineChars="200" w:firstLine="420"/>
      </w:pPr>
      <w:r>
        <w:rPr>
          <w:rFonts w:hint="eastAsia"/>
        </w:rPr>
        <w:t>盘踞在这座镇子</w:t>
      </w:r>
      <w:ins w:id="367" w:author="夜 夜" w:date="2023-01-13T13:24:00Z">
        <w:r w:rsidR="00BE5A6B">
          <w:rPr>
            <w:rFonts w:hint="eastAsia"/>
          </w:rPr>
          <w:t>的</w:t>
        </w:r>
      </w:ins>
      <w:r>
        <w:rPr>
          <w:rFonts w:hint="eastAsia"/>
        </w:rPr>
        <w:t>第二身份中的『第四』</w:t>
      </w:r>
      <w:ins w:id="368" w:author="夜 夜" w:date="2023-01-13T13:24:00Z">
        <w:r w:rsidR="007D008B">
          <w:rPr>
            <w:rFonts w:hint="eastAsia"/>
          </w:rPr>
          <w:t>势力</w:t>
        </w:r>
      </w:ins>
      <w:r>
        <w:rPr>
          <w:rFonts w:hint="eastAsia"/>
        </w:rPr>
        <w:t>根深蒂固。第二身份是血缘社会，思维方式会由父母传向儿女。结果就是思想跨越了</w:t>
      </w:r>
      <w:del w:id="369" w:author="夜 夜" w:date="2023-01-13T13:25:00Z">
        <w:r w:rsidDel="00BA1DD7">
          <w:rPr>
            <w:rFonts w:hint="eastAsia"/>
          </w:rPr>
          <w:delText>世代</w:delText>
        </w:r>
      </w:del>
      <w:ins w:id="370" w:author="夜 夜" w:date="2023-01-13T13:25:00Z">
        <w:r w:rsidR="00BA1DD7">
          <w:rPr>
            <w:rFonts w:hint="eastAsia"/>
          </w:rPr>
          <w:t>时间，保</w:t>
        </w:r>
      </w:ins>
      <w:del w:id="371" w:author="夜 夜" w:date="2023-01-13T13:25:00Z">
        <w:r w:rsidDel="00BA1DD7">
          <w:rPr>
            <w:rFonts w:hint="eastAsia"/>
          </w:rPr>
          <w:delText>残</w:delText>
        </w:r>
      </w:del>
      <w:r>
        <w:rPr>
          <w:rFonts w:hint="eastAsia"/>
        </w:rPr>
        <w:t>留下来。</w:t>
      </w:r>
    </w:p>
    <w:p w14:paraId="0BA34EAF" w14:textId="77777777" w:rsidR="00A0297F" w:rsidRDefault="00A0297F" w:rsidP="00A0297F">
      <w:pPr>
        <w:ind w:firstLineChars="200" w:firstLine="420"/>
      </w:pPr>
      <w:r>
        <w:rPr>
          <w:rFonts w:hint="eastAsia"/>
        </w:rPr>
        <w:t>玛农的家族也不例外，不会做明显违法的行为，但也会有不可深究的部分。</w:t>
      </w:r>
    </w:p>
    <w:p w14:paraId="0BA34EB0" w14:textId="5CF16459" w:rsidR="00A0297F" w:rsidRDefault="00A0297F" w:rsidP="007B06FE">
      <w:pPr>
        <w:ind w:firstLineChars="200" w:firstLine="420"/>
      </w:pPr>
      <w:r>
        <w:rPr>
          <w:rFonts w:hint="eastAsia"/>
        </w:rPr>
        <w:t>然而，尽管玛农</w:t>
      </w:r>
      <w:del w:id="372" w:author="夜 夜" w:date="2023-01-13T13:26:00Z">
        <w:r w:rsidDel="00420D1C">
          <w:rPr>
            <w:rFonts w:hint="eastAsia"/>
          </w:rPr>
          <w:delText>生</w:delText>
        </w:r>
      </w:del>
      <w:ins w:id="373" w:author="夜 夜" w:date="2023-01-13T13:26:00Z">
        <w:r w:rsidR="00420D1C">
          <w:rPr>
            <w:rFonts w:hint="eastAsia"/>
          </w:rPr>
          <w:t>作</w:t>
        </w:r>
      </w:ins>
      <w:r>
        <w:rPr>
          <w:rFonts w:hint="eastAsia"/>
        </w:rPr>
        <w:t>为这个镇子的第二身份</w:t>
      </w:r>
      <w:ins w:id="374" w:author="夜 夜" w:date="2023-01-13T13:26:00Z">
        <w:r w:rsidR="00420D1C">
          <w:rPr>
            <w:rFonts w:hint="eastAsia"/>
          </w:rPr>
          <w:t>出生</w:t>
        </w:r>
      </w:ins>
      <w:r>
        <w:rPr>
          <w:rFonts w:hint="eastAsia"/>
        </w:rPr>
        <w:t>，但思想没有被『第四』</w:t>
      </w:r>
      <w:del w:id="375" w:author="夜 夜" w:date="2023-01-13T13:27:00Z">
        <w:r w:rsidDel="006627CE">
          <w:rPr>
            <w:rFonts w:hint="eastAsia"/>
          </w:rPr>
          <w:delText>所感化</w:delText>
        </w:r>
      </w:del>
      <w:ins w:id="376" w:author="夜 夜" w:date="2023-01-13T13:27:00Z">
        <w:r w:rsidR="006627CE">
          <w:rPr>
            <w:rFonts w:hint="eastAsia"/>
          </w:rPr>
          <w:t>影响</w:t>
        </w:r>
      </w:ins>
      <w:r>
        <w:rPr>
          <w:rFonts w:hint="eastAsia"/>
        </w:rPr>
        <w:t>。这是</w:t>
      </w:r>
      <w:del w:id="377" w:author="夜 夜" w:date="2023-01-13T13:28:00Z">
        <w:r w:rsidDel="007B06FE">
          <w:rPr>
            <w:rFonts w:hint="eastAsia"/>
          </w:rPr>
          <w:delText>由于</w:delText>
        </w:r>
      </w:del>
      <w:r>
        <w:rPr>
          <w:rFonts w:hint="eastAsia"/>
        </w:rPr>
        <w:t>她母亲的缘故。</w:t>
      </w:r>
    </w:p>
    <w:p w14:paraId="0BA34EB1" w14:textId="77777777" w:rsidR="00A0297F" w:rsidRDefault="00A0297F" w:rsidP="00A0297F">
      <w:pPr>
        <w:ind w:firstLineChars="200" w:firstLine="420"/>
      </w:pPr>
      <w:r>
        <w:rPr>
          <w:rFonts w:hint="eastAsia"/>
        </w:rPr>
        <w:t>玛农的母亲，不是利贝尔人。</w:t>
      </w:r>
    </w:p>
    <w:p w14:paraId="0BA34EB2" w14:textId="2E94F65C" w:rsidR="00A0297F" w:rsidRDefault="00A0297F" w:rsidP="00A0297F">
      <w:pPr>
        <w:ind w:firstLineChars="200" w:firstLine="420"/>
      </w:pPr>
      <w:r>
        <w:rPr>
          <w:rFonts w:hint="eastAsia"/>
        </w:rPr>
        <w:t>不</w:t>
      </w:r>
      <w:del w:id="378" w:author="夜 夜" w:date="2023-01-13T13:29:00Z">
        <w:r w:rsidDel="001D1445">
          <w:rPr>
            <w:rFonts w:hint="eastAsia"/>
          </w:rPr>
          <w:delText>止</w:delText>
        </w:r>
      </w:del>
      <w:ins w:id="379" w:author="夜 夜" w:date="2023-01-13T13:29:00Z">
        <w:r w:rsidR="001D1445">
          <w:rPr>
            <w:rFonts w:hint="eastAsia"/>
          </w:rPr>
          <w:t>仅</w:t>
        </w:r>
      </w:ins>
      <w:r>
        <w:rPr>
          <w:rFonts w:hint="eastAsia"/>
        </w:rPr>
        <w:t>如此，她甚至不是出生于这个世界的人</w:t>
      </w:r>
      <w:del w:id="380" w:author="夜 夜" w:date="2023-01-13T13:29:00Z">
        <w:r w:rsidDel="00022EC6">
          <w:rPr>
            <w:rFonts w:hint="eastAsia"/>
          </w:rPr>
          <w:delText>类</w:delText>
        </w:r>
      </w:del>
      <w:r>
        <w:rPr>
          <w:rFonts w:hint="eastAsia"/>
        </w:rPr>
        <w:t>。</w:t>
      </w:r>
    </w:p>
    <w:p w14:paraId="0BA34EB3" w14:textId="6AA3EA40" w:rsidR="00A0297F" w:rsidRDefault="00A0297F" w:rsidP="00A0297F">
      <w:pPr>
        <w:ind w:firstLineChars="200" w:firstLine="420"/>
      </w:pPr>
      <w:r>
        <w:rPr>
          <w:rFonts w:hint="eastAsia"/>
        </w:rPr>
        <w:t>「</w:t>
      </w:r>
      <w:del w:id="381" w:author="夜 夜" w:date="2023-01-13T13:29:00Z">
        <w:r w:rsidDel="00022EC6">
          <w:rPr>
            <w:rFonts w:hint="eastAsia"/>
          </w:rPr>
          <w:delText>怎么样呢</w:delText>
        </w:r>
      </w:del>
      <w:ins w:id="382" w:author="夜 夜" w:date="2023-01-13T13:29:00Z">
        <w:r w:rsidR="00022EC6">
          <w:rPr>
            <w:rFonts w:hint="eastAsia"/>
          </w:rPr>
          <w:t>意下如何呢</w:t>
        </w:r>
      </w:ins>
      <w:r>
        <w:rPr>
          <w:rFonts w:hint="eastAsia"/>
        </w:rPr>
        <w:t>，玛农小姐」</w:t>
      </w:r>
    </w:p>
    <w:p w14:paraId="0BA34EB4" w14:textId="5585FFC4" w:rsidR="00A0297F" w:rsidRDefault="00A0297F" w:rsidP="00A0297F">
      <w:pPr>
        <w:ind w:firstLineChars="200" w:firstLine="420"/>
      </w:pPr>
      <w:r>
        <w:rPr>
          <w:rFonts w:hint="eastAsia"/>
        </w:rPr>
        <w:t>「</w:t>
      </w:r>
      <w:del w:id="383" w:author="夜 夜" w:date="2023-01-13T13:29:00Z">
        <w:r w:rsidDel="00022EC6">
          <w:rPr>
            <w:rFonts w:hint="eastAsia"/>
          </w:rPr>
          <w:delText>这样啊</w:delText>
        </w:r>
      </w:del>
      <w:ins w:id="384" w:author="夜 夜" w:date="2023-01-13T13:29:00Z">
        <w:r w:rsidR="00022EC6">
          <w:rPr>
            <w:rFonts w:hint="eastAsia"/>
          </w:rPr>
          <w:t>我，考虑一下</w:t>
        </w:r>
      </w:ins>
      <w:r>
        <w:rPr>
          <w:rFonts w:hint="eastAsia"/>
        </w:rPr>
        <w:t>」</w:t>
      </w:r>
    </w:p>
    <w:p w14:paraId="0BA34EB5" w14:textId="22F09B5C" w:rsidR="00A0297F" w:rsidRDefault="0049392A" w:rsidP="00A0297F">
      <w:pPr>
        <w:ind w:firstLineChars="200" w:firstLine="420"/>
      </w:pPr>
      <w:ins w:id="385" w:author="夜 夜" w:date="2023-01-13T13:32:00Z">
        <w:r>
          <w:rPr>
            <w:rFonts w:hint="eastAsia"/>
          </w:rPr>
          <w:t>玛农能够理解</w:t>
        </w:r>
        <w:r w:rsidR="005A3CB1">
          <w:rPr>
            <w:rFonts w:hint="eastAsia"/>
          </w:rPr>
          <w:t>，</w:t>
        </w:r>
      </w:ins>
      <w:r w:rsidR="00A0297F">
        <w:rPr>
          <w:rFonts w:hint="eastAsia"/>
        </w:rPr>
        <w:t>她的提案并不是出于同情，而是围绕明确的利害关系</w:t>
      </w:r>
      <w:del w:id="386" w:author="夜 夜" w:date="2023-01-13T13:32:00Z">
        <w:r w:rsidR="00A0297F" w:rsidDel="005A3CB1">
          <w:rPr>
            <w:rFonts w:hint="eastAsia"/>
          </w:rPr>
          <w:delText>，</w:delText>
        </w:r>
        <w:r w:rsidR="00A0297F" w:rsidDel="0049392A">
          <w:rPr>
            <w:rFonts w:hint="eastAsia"/>
          </w:rPr>
          <w:delText>玛农能够理解</w:delText>
        </w:r>
      </w:del>
      <w:r w:rsidR="00A0297F">
        <w:rPr>
          <w:rFonts w:hint="eastAsia"/>
        </w:rPr>
        <w:t>。</w:t>
      </w:r>
    </w:p>
    <w:p w14:paraId="0BA34EB6" w14:textId="30A05F5D" w:rsidR="00A0297F" w:rsidRDefault="00A0297F" w:rsidP="00A0297F">
      <w:pPr>
        <w:ind w:firstLineChars="200" w:firstLine="420"/>
      </w:pPr>
      <w:r>
        <w:rPr>
          <w:rFonts w:hint="eastAsia"/>
        </w:rPr>
        <w:t>玛农</w:t>
      </w:r>
      <w:ins w:id="387" w:author="夜 夜" w:date="2023-01-13T22:01:00Z">
        <w:r w:rsidR="00D10A7D">
          <w:rPr>
            <w:rFonts w:hint="eastAsia"/>
          </w:rPr>
          <w:t>遭到</w:t>
        </w:r>
      </w:ins>
      <w:del w:id="388" w:author="夜 夜" w:date="2023-01-13T22:01:00Z">
        <w:r w:rsidDel="00D10A7D">
          <w:rPr>
            <w:rFonts w:hint="eastAsia"/>
          </w:rPr>
          <w:delText>从</w:delText>
        </w:r>
      </w:del>
      <w:del w:id="389" w:author="夜 夜" w:date="2023-01-13T22:02:00Z">
        <w:r w:rsidDel="007A64CC">
          <w:rPr>
            <w:rFonts w:hint="eastAsia"/>
          </w:rPr>
          <w:delText>家</w:delText>
        </w:r>
      </w:del>
      <w:r>
        <w:rPr>
          <w:rFonts w:hint="eastAsia"/>
        </w:rPr>
        <w:t>族</w:t>
      </w:r>
      <w:ins w:id="390" w:author="夜 夜" w:date="2023-01-13T22:02:00Z">
        <w:r w:rsidR="007A64CC">
          <w:rPr>
            <w:rFonts w:hint="eastAsia"/>
          </w:rPr>
          <w:t>人</w:t>
        </w:r>
      </w:ins>
      <w:del w:id="391" w:author="夜 夜" w:date="2023-01-13T22:02:00Z">
        <w:r w:rsidDel="007A64CC">
          <w:rPr>
            <w:rFonts w:hint="eastAsia"/>
          </w:rPr>
          <w:delText>中</w:delText>
        </w:r>
      </w:del>
      <w:ins w:id="392" w:author="夜 夜" w:date="2023-01-13T22:01:00Z">
        <w:r w:rsidR="00D10A7D">
          <w:rPr>
            <w:rFonts w:hint="eastAsia"/>
          </w:rPr>
          <w:t>的</w:t>
        </w:r>
      </w:ins>
      <w:del w:id="393" w:author="夜 夜" w:date="2023-01-13T22:01:00Z">
        <w:r w:rsidDel="00D10A7D">
          <w:rPr>
            <w:rFonts w:hint="eastAsia"/>
          </w:rPr>
          <w:delText>受尽了</w:delText>
        </w:r>
      </w:del>
      <w:r>
        <w:rPr>
          <w:rFonts w:hint="eastAsia"/>
        </w:rPr>
        <w:t>失望与嘲弄，甚至被称作『杂种』</w:t>
      </w:r>
      <w:ins w:id="394" w:author="夜 夜" w:date="2023-01-13T22:02:00Z">
        <w:r w:rsidR="007A64CC">
          <w:rPr>
            <w:rFonts w:hint="eastAsia"/>
          </w:rPr>
          <w:t>的</w:t>
        </w:r>
      </w:ins>
      <w:del w:id="395" w:author="夜 夜" w:date="2023-01-13T22:02:00Z">
        <w:r w:rsidDel="007A64CC">
          <w:rPr>
            <w:rFonts w:hint="eastAsia"/>
          </w:rPr>
          <w:delText>。个中</w:delText>
        </w:r>
      </w:del>
      <w:r>
        <w:rPr>
          <w:rFonts w:hint="eastAsia"/>
        </w:rPr>
        <w:t>原因，就</w:t>
      </w:r>
      <w:ins w:id="396" w:author="夜 夜" w:date="2023-01-13T22:02:00Z">
        <w:r w:rsidR="007A64CC">
          <w:rPr>
            <w:rFonts w:hint="eastAsia"/>
          </w:rPr>
          <w:t>在于</w:t>
        </w:r>
      </w:ins>
      <w:del w:id="397" w:author="夜 夜" w:date="2023-01-13T22:02:00Z">
        <w:r w:rsidDel="007A64CC">
          <w:rPr>
            <w:rFonts w:hint="eastAsia"/>
          </w:rPr>
          <w:delText>出自</w:delText>
        </w:r>
      </w:del>
      <w:r>
        <w:rPr>
          <w:rFonts w:hint="eastAsia"/>
        </w:rPr>
        <w:t>她母亲的出身。</w:t>
      </w:r>
    </w:p>
    <w:p w14:paraId="0BA34EB7" w14:textId="77777777" w:rsidR="00A0297F" w:rsidRDefault="00A0297F" w:rsidP="00A0297F">
      <w:pPr>
        <w:ind w:firstLineChars="200" w:firstLine="420"/>
      </w:pPr>
      <w:r>
        <w:rPr>
          <w:rFonts w:hint="eastAsia"/>
        </w:rPr>
        <w:t>玛农那性格纤软、意志薄弱、只会怀念过去的，母亲。</w:t>
      </w:r>
    </w:p>
    <w:p w14:paraId="0BA34EB8" w14:textId="77777777" w:rsidR="00A0297F" w:rsidRDefault="00A0297F" w:rsidP="00A0297F">
      <w:pPr>
        <w:ind w:firstLineChars="200" w:firstLine="420"/>
      </w:pPr>
      <w:r>
        <w:rPr>
          <w:rFonts w:hint="eastAsia"/>
        </w:rPr>
        <w:t>她是从异世界中叫做日本的国家到来的『迷途之人』。</w:t>
      </w:r>
    </w:p>
    <w:p w14:paraId="0BA34EB9" w14:textId="77777777" w:rsidR="00A0297F" w:rsidRDefault="00A0297F" w:rsidP="00A0297F">
      <w:pPr>
        <w:ind w:firstLineChars="200" w:firstLine="420"/>
      </w:pPr>
      <w:r>
        <w:rPr>
          <w:rFonts w:hint="eastAsia"/>
        </w:rPr>
        <w:t>玛农是异世界人与这个世界的人结合而生的孩子。</w:t>
      </w:r>
    </w:p>
    <w:p w14:paraId="0BA34EBA" w14:textId="77777777" w:rsidR="00A0297F" w:rsidRDefault="00A0297F" w:rsidP="00A0297F">
      <w:pPr>
        <w:ind w:firstLineChars="200" w:firstLine="420"/>
      </w:pPr>
      <w:r>
        <w:rPr>
          <w:rFonts w:hint="eastAsia"/>
        </w:rPr>
        <w:t>「……稍微，容我考虑一下」</w:t>
      </w:r>
    </w:p>
    <w:p w14:paraId="0BA34EBB" w14:textId="77777777" w:rsidR="00A0297F" w:rsidRDefault="00A0297F" w:rsidP="00A0297F">
      <w:pPr>
        <w:ind w:firstLineChars="200" w:firstLine="420"/>
      </w:pPr>
      <w:r>
        <w:rPr>
          <w:rFonts w:hint="eastAsia"/>
        </w:rPr>
        <w:t>「好的。如果能在一周之内回复的话就再好不过了。另外，虽然是机密……」</w:t>
      </w:r>
    </w:p>
    <w:p w14:paraId="0BA34EBC" w14:textId="77777777" w:rsidR="00A0297F" w:rsidRDefault="00A0297F" w:rsidP="00A0297F">
      <w:pPr>
        <w:ind w:firstLineChars="200" w:firstLine="420"/>
      </w:pPr>
      <w:r>
        <w:rPr>
          <w:rFonts w:hint="eastAsia"/>
        </w:rPr>
        <w:t>在密谈的最后，西西莉亚毫不在意地语气如闲聊般告诉玛农。</w:t>
      </w:r>
    </w:p>
    <w:p w14:paraId="0BA34EBD" w14:textId="340EEED5" w:rsidR="00A0297F" w:rsidRDefault="00A0297F" w:rsidP="00A0297F">
      <w:pPr>
        <w:ind w:firstLineChars="200" w:firstLine="420"/>
      </w:pPr>
      <w:r>
        <w:rPr>
          <w:rFonts w:hint="eastAsia"/>
        </w:rPr>
        <w:t>「</w:t>
      </w:r>
      <w:ins w:id="398" w:author="夜 夜" w:date="2023-01-13T22:06:00Z">
        <w:r w:rsidR="00DD5DA0">
          <w:rPr>
            <w:rFonts w:hint="eastAsia"/>
          </w:rPr>
          <w:t>有消息说</w:t>
        </w:r>
      </w:ins>
      <w:ins w:id="399" w:author="夜 夜" w:date="2023-01-13T22:05:00Z">
        <w:r w:rsidR="00006BE2">
          <w:rPr>
            <w:rFonts w:hint="eastAsia"/>
          </w:rPr>
          <w:t>，</w:t>
        </w:r>
      </w:ins>
      <w:r>
        <w:rPr>
          <w:rFonts w:hint="eastAsia"/>
        </w:rPr>
        <w:t>『阳炎的后继』</w:t>
      </w:r>
      <w:del w:id="400" w:author="夜 夜" w:date="2023-01-13T22:05:00Z">
        <w:r w:rsidDel="00006BE2">
          <w:rPr>
            <w:rFonts w:hint="eastAsia"/>
          </w:rPr>
          <w:delText>，</w:delText>
        </w:r>
      </w:del>
      <w:del w:id="401" w:author="夜 夜" w:date="2023-01-13T22:06:00Z">
        <w:r w:rsidDel="00DD5DA0">
          <w:rPr>
            <w:rFonts w:hint="eastAsia"/>
          </w:rPr>
          <w:delText>好像</w:delText>
        </w:r>
      </w:del>
      <w:r>
        <w:rPr>
          <w:rFonts w:hint="eastAsia"/>
        </w:rPr>
        <w:t>要</w:t>
      </w:r>
      <w:del w:id="402" w:author="夜 夜" w:date="2023-01-13T22:06:00Z">
        <w:r w:rsidDel="00DD5DA0">
          <w:rPr>
            <w:rFonts w:hint="eastAsia"/>
          </w:rPr>
          <w:delText>来</w:delText>
        </w:r>
      </w:del>
      <w:r>
        <w:rPr>
          <w:rFonts w:hint="eastAsia"/>
        </w:rPr>
        <w:t>到镇子</w:t>
      </w:r>
      <w:ins w:id="403" w:author="夜 夜" w:date="2023-01-13T22:06:00Z">
        <w:r w:rsidR="00DD5DA0">
          <w:rPr>
            <w:rFonts w:hint="eastAsia"/>
          </w:rPr>
          <w:t>来</w:t>
        </w:r>
      </w:ins>
      <w:del w:id="404" w:author="夜 夜" w:date="2023-01-13T22:06:00Z">
        <w:r w:rsidDel="00DD5DA0">
          <w:rPr>
            <w:rFonts w:hint="eastAsia"/>
          </w:rPr>
          <w:delText>里</w:delText>
        </w:r>
      </w:del>
      <w:r>
        <w:rPr>
          <w:rFonts w:hint="eastAsia"/>
        </w:rPr>
        <w:t>了」</w:t>
      </w:r>
    </w:p>
    <w:p w14:paraId="0BA34EBE" w14:textId="77777777" w:rsidR="00A0297F" w:rsidRDefault="00A0297F" w:rsidP="00A0297F">
      <w:pPr>
        <w:ind w:firstLineChars="200" w:firstLine="420"/>
      </w:pPr>
    </w:p>
    <w:p w14:paraId="0BA34EBF" w14:textId="0912D709" w:rsidR="00A0297F" w:rsidRDefault="00A0297F" w:rsidP="00A0297F">
      <w:pPr>
        <w:ind w:firstLineChars="200" w:firstLine="420"/>
      </w:pPr>
      <w:r>
        <w:rPr>
          <w:rFonts w:hint="eastAsia"/>
        </w:rPr>
        <w:t>潮音沙沙作响。</w:t>
      </w:r>
      <w:del w:id="405" w:author="夜 夜" w:date="2023-01-14T00:24:00Z">
        <w:r w:rsidDel="004277CF">
          <w:rPr>
            <w:rFonts w:hint="eastAsia"/>
          </w:rPr>
          <w:delText>平静</w:delText>
        </w:r>
      </w:del>
      <w:ins w:id="406" w:author="夜 夜" w:date="2023-01-14T00:24:00Z">
        <w:r w:rsidR="004277CF">
          <w:rPr>
            <w:rFonts w:hint="eastAsia"/>
          </w:rPr>
          <w:t>舒缓</w:t>
        </w:r>
      </w:ins>
      <w:r>
        <w:rPr>
          <w:rFonts w:hint="eastAsia"/>
        </w:rPr>
        <w:t>的波浪来而又去，去而又来。</w:t>
      </w:r>
    </w:p>
    <w:p w14:paraId="0BA34EC0" w14:textId="77777777" w:rsidR="00A0297F" w:rsidRDefault="00A0297F" w:rsidP="00A0297F">
      <w:pPr>
        <w:ind w:firstLineChars="200" w:firstLine="420"/>
      </w:pPr>
      <w:r>
        <w:rPr>
          <w:rFonts w:hint="eastAsia"/>
        </w:rPr>
        <w:t>「……」</w:t>
      </w:r>
    </w:p>
    <w:p w14:paraId="0BA34EC1" w14:textId="24F4D51E" w:rsidR="00A0297F" w:rsidRDefault="00A0297F" w:rsidP="00A0297F">
      <w:pPr>
        <w:ind w:firstLineChars="200" w:firstLine="420"/>
      </w:pPr>
      <w:del w:id="407" w:author="夜 夜" w:date="2023-01-14T00:25:00Z">
        <w:r w:rsidDel="007F12F5">
          <w:rPr>
            <w:rFonts w:hint="eastAsia"/>
          </w:rPr>
          <w:delText>岸边的</w:delText>
        </w:r>
      </w:del>
      <w:ins w:id="408" w:author="夜 夜" w:date="2023-01-14T00:32:00Z">
        <w:r w:rsidR="004D64B2">
          <w:rPr>
            <w:rFonts w:hint="eastAsia"/>
          </w:rPr>
          <w:t>拍</w:t>
        </w:r>
      </w:ins>
      <w:ins w:id="409" w:author="夜 夜" w:date="2023-01-14T00:25:00Z">
        <w:r w:rsidR="007F12F5">
          <w:rPr>
            <w:rFonts w:hint="eastAsia"/>
          </w:rPr>
          <w:t>上沙滩的</w:t>
        </w:r>
      </w:ins>
      <w:r>
        <w:rPr>
          <w:rFonts w:hint="eastAsia"/>
        </w:rPr>
        <w:t>海水打湿了玛农的双脚。</w:t>
      </w:r>
    </w:p>
    <w:p w14:paraId="0BA34EC2" w14:textId="20FB1F94" w:rsidR="00A0297F" w:rsidRDefault="00A0297F" w:rsidP="00A0297F">
      <w:pPr>
        <w:ind w:firstLineChars="200" w:firstLine="420"/>
      </w:pPr>
      <w:r>
        <w:rPr>
          <w:rFonts w:hint="eastAsia"/>
        </w:rPr>
        <w:t>这</w:t>
      </w:r>
      <w:ins w:id="410" w:author="夜 夜" w:date="2023-01-14T00:28:00Z">
        <w:r w:rsidR="008B43B7">
          <w:rPr>
            <w:rFonts w:hint="eastAsia"/>
          </w:rPr>
          <w:t>是一</w:t>
        </w:r>
      </w:ins>
      <w:r>
        <w:rPr>
          <w:rFonts w:hint="eastAsia"/>
        </w:rPr>
        <w:t>座孤岛，</w:t>
      </w:r>
      <w:del w:id="411" w:author="夜 夜" w:date="2023-01-14T00:28:00Z">
        <w:r w:rsidDel="008B43B7">
          <w:rPr>
            <w:rFonts w:hint="eastAsia"/>
          </w:rPr>
          <w:delText>只有一条从</w:delText>
        </w:r>
      </w:del>
      <w:r>
        <w:rPr>
          <w:rFonts w:hint="eastAsia"/>
        </w:rPr>
        <w:t>港镇</w:t>
      </w:r>
      <w:ins w:id="412" w:author="夜 夜" w:date="2023-01-14T00:28:00Z">
        <w:r w:rsidR="008B43B7">
          <w:rPr>
            <w:rFonts w:hint="eastAsia"/>
          </w:rPr>
          <w:t>中只有一条道路</w:t>
        </w:r>
      </w:ins>
      <w:r>
        <w:rPr>
          <w:rFonts w:hint="eastAsia"/>
        </w:rPr>
        <w:t>延伸至此</w:t>
      </w:r>
      <w:del w:id="413" w:author="夜 夜" w:date="2023-01-14T00:28:00Z">
        <w:r w:rsidDel="008B43B7">
          <w:rPr>
            <w:rFonts w:hint="eastAsia"/>
          </w:rPr>
          <w:delText>的道路</w:delText>
        </w:r>
      </w:del>
      <w:r>
        <w:rPr>
          <w:rFonts w:hint="eastAsia"/>
        </w:rPr>
        <w:t>。</w:t>
      </w:r>
      <w:ins w:id="414" w:author="夜 夜" w:date="2023-01-14T00:30:00Z">
        <w:r w:rsidR="00BB35DD">
          <w:rPr>
            <w:rFonts w:hint="eastAsia"/>
          </w:rPr>
          <w:t>玛农身处的地方是岛上仅有的一片</w:t>
        </w:r>
      </w:ins>
      <w:del w:id="415" w:author="夜 夜" w:date="2023-01-14T00:28:00Z">
        <w:r w:rsidDel="00D9624E">
          <w:rPr>
            <w:rFonts w:hint="eastAsia"/>
          </w:rPr>
          <w:delText>在</w:delText>
        </w:r>
      </w:del>
      <w:del w:id="416" w:author="夜 夜" w:date="2023-01-14T00:30:00Z">
        <w:r w:rsidDel="00430AAE">
          <w:rPr>
            <w:rFonts w:hint="eastAsia"/>
          </w:rPr>
          <w:delText>岛</w:delText>
        </w:r>
      </w:del>
      <w:del w:id="417" w:author="夜 夜" w:date="2023-01-14T00:28:00Z">
        <w:r w:rsidDel="008B43B7">
          <w:rPr>
            <w:rFonts w:hint="eastAsia"/>
          </w:rPr>
          <w:delText>中</w:delText>
        </w:r>
        <w:r w:rsidDel="00D9624E">
          <w:rPr>
            <w:rFonts w:hint="eastAsia"/>
          </w:rPr>
          <w:delText>，</w:delText>
        </w:r>
      </w:del>
      <w:del w:id="418" w:author="夜 夜" w:date="2023-01-14T00:30:00Z">
        <w:r w:rsidDel="00430AAE">
          <w:rPr>
            <w:rFonts w:hint="eastAsia"/>
          </w:rPr>
          <w:delText>仅有</w:delText>
        </w:r>
      </w:del>
      <w:del w:id="419" w:author="夜 夜" w:date="2023-01-14T00:28:00Z">
        <w:r w:rsidDel="00D9624E">
          <w:rPr>
            <w:rFonts w:hint="eastAsia"/>
          </w:rPr>
          <w:delText>一处</w:delText>
        </w:r>
      </w:del>
      <w:r>
        <w:rPr>
          <w:rFonts w:hint="eastAsia"/>
        </w:rPr>
        <w:t>小小</w:t>
      </w:r>
      <w:del w:id="420" w:author="夜 夜" w:date="2023-01-14T00:29:00Z">
        <w:r w:rsidDel="00D9624E">
          <w:rPr>
            <w:rFonts w:hint="eastAsia"/>
          </w:rPr>
          <w:delText>的</w:delText>
        </w:r>
      </w:del>
      <w:r>
        <w:rPr>
          <w:rFonts w:hint="eastAsia"/>
        </w:rPr>
        <w:t>沙滩</w:t>
      </w:r>
      <w:del w:id="421" w:author="夜 夜" w:date="2023-01-14T00:29:00Z">
        <w:r w:rsidDel="00D9624E">
          <w:rPr>
            <w:rFonts w:hint="eastAsia"/>
          </w:rPr>
          <w:delText>，就是玛农现在所处的地方</w:delText>
        </w:r>
      </w:del>
      <w:r>
        <w:rPr>
          <w:rFonts w:hint="eastAsia"/>
        </w:rPr>
        <w:t>。</w:t>
      </w:r>
      <w:ins w:id="422" w:author="夜 夜" w:date="2023-01-14T00:30:00Z">
        <w:r w:rsidR="004641B2">
          <w:rPr>
            <w:rFonts w:hint="eastAsia"/>
          </w:rPr>
          <w:t>能</w:t>
        </w:r>
      </w:ins>
      <w:r>
        <w:rPr>
          <w:rFonts w:hint="eastAsia"/>
        </w:rPr>
        <w:t>在这里游玩，是利贝尔本家一脉的特权。</w:t>
      </w:r>
      <w:del w:id="423" w:author="夜 夜" w:date="2023-01-14T00:41:00Z">
        <w:r w:rsidDel="00F96F77">
          <w:rPr>
            <w:rFonts w:hint="eastAsia"/>
          </w:rPr>
          <w:delText>玛农旁的留恋</w:delText>
        </w:r>
      </w:del>
      <w:ins w:id="424" w:author="夜 夜" w:date="2023-01-14T00:41:00Z">
        <w:r w:rsidR="00F96F77">
          <w:rPr>
            <w:rFonts w:hint="eastAsia"/>
          </w:rPr>
          <w:t>一切</w:t>
        </w:r>
      </w:ins>
      <w:ins w:id="425" w:author="夜 夜" w:date="2023-01-14T00:42:00Z">
        <w:r w:rsidR="00905860">
          <w:rPr>
            <w:rFonts w:hint="eastAsia"/>
          </w:rPr>
          <w:t>牵绊</w:t>
        </w:r>
      </w:ins>
      <w:r>
        <w:rPr>
          <w:rFonts w:hint="eastAsia"/>
        </w:rPr>
        <w:t>与权势</w:t>
      </w:r>
      <w:ins w:id="426" w:author="夜 夜" w:date="2023-01-14T00:42:00Z">
        <w:r w:rsidR="00905860">
          <w:rPr>
            <w:rFonts w:hint="eastAsia"/>
          </w:rPr>
          <w:t>，玛农</w:t>
        </w:r>
      </w:ins>
      <w:r>
        <w:rPr>
          <w:rFonts w:hint="eastAsia"/>
        </w:rPr>
        <w:t>都可以抛弃，但唯独</w:t>
      </w:r>
      <w:del w:id="427" w:author="夜 夜" w:date="2023-01-14T00:46:00Z">
        <w:r w:rsidDel="00B56F14">
          <w:rPr>
            <w:rFonts w:hint="eastAsia"/>
          </w:rPr>
          <w:delText>这里真的很</w:delText>
        </w:r>
      </w:del>
      <w:ins w:id="428" w:author="夜 夜" w:date="2023-01-14T00:46:00Z">
        <w:r w:rsidR="00E62FCF">
          <w:rPr>
            <w:rFonts w:hint="eastAsia"/>
          </w:rPr>
          <w:t>对</w:t>
        </w:r>
      </w:ins>
      <w:ins w:id="429" w:author="夜 夜" w:date="2023-01-14T00:47:00Z">
        <w:r w:rsidR="003B3D3E">
          <w:rPr>
            <w:rFonts w:hint="eastAsia"/>
          </w:rPr>
          <w:t>这里</w:t>
        </w:r>
      </w:ins>
      <w:ins w:id="430" w:author="夜 夜" w:date="2023-01-14T00:46:00Z">
        <w:r w:rsidR="00E62FCF">
          <w:rPr>
            <w:rFonts w:hint="eastAsia"/>
          </w:rPr>
          <w:t>这份</w:t>
        </w:r>
      </w:ins>
      <w:r>
        <w:rPr>
          <w:rFonts w:hint="eastAsia"/>
        </w:rPr>
        <w:t>喜欢，</w:t>
      </w:r>
      <w:ins w:id="431" w:author="夜 夜" w:date="2023-01-14T00:46:00Z">
        <w:r w:rsidR="00E62FCF">
          <w:rPr>
            <w:rFonts w:hint="eastAsia"/>
          </w:rPr>
          <w:t>让</w:t>
        </w:r>
      </w:ins>
      <w:r>
        <w:rPr>
          <w:rFonts w:hint="eastAsia"/>
        </w:rPr>
        <w:t>她</w:t>
      </w:r>
      <w:ins w:id="432" w:author="夜 夜" w:date="2023-01-14T00:47:00Z">
        <w:r w:rsidR="00DD7C85">
          <w:rPr>
            <w:rFonts w:hint="eastAsia"/>
          </w:rPr>
          <w:t>不再以理性计较</w:t>
        </w:r>
      </w:ins>
      <w:del w:id="433" w:author="夜 夜" w:date="2023-01-14T00:47:00Z">
        <w:r w:rsidDel="00DD7C85">
          <w:rPr>
            <w:rFonts w:hint="eastAsia"/>
          </w:rPr>
          <w:delText>对这里有着超越理性</w:delText>
        </w:r>
      </w:del>
      <w:r>
        <w:rPr>
          <w:rFonts w:hint="eastAsia"/>
        </w:rPr>
        <w:t>得失</w:t>
      </w:r>
      <w:ins w:id="434" w:author="夜 夜" w:date="2023-01-14T00:47:00Z">
        <w:r w:rsidR="00DD7C85">
          <w:rPr>
            <w:rFonts w:hint="eastAsia"/>
          </w:rPr>
          <w:t>，</w:t>
        </w:r>
      </w:ins>
      <w:r>
        <w:rPr>
          <w:rFonts w:hint="eastAsia"/>
        </w:rPr>
        <w:t>难以</w:t>
      </w:r>
      <w:ins w:id="435" w:author="夜 夜" w:date="2023-01-14T00:47:00Z">
        <w:r w:rsidR="00DD7C85">
          <w:rPr>
            <w:rFonts w:hint="eastAsia"/>
          </w:rPr>
          <w:t>割舍</w:t>
        </w:r>
      </w:ins>
      <w:del w:id="436" w:author="夜 夜" w:date="2023-01-14T00:47:00Z">
        <w:r w:rsidDel="00DD7C85">
          <w:rPr>
            <w:rFonts w:hint="eastAsia"/>
          </w:rPr>
          <w:delText>忘怀的回忆</w:delText>
        </w:r>
      </w:del>
      <w:r>
        <w:rPr>
          <w:rFonts w:hint="eastAsia"/>
        </w:rPr>
        <w:t>。</w:t>
      </w:r>
    </w:p>
    <w:p w14:paraId="0BA34EC3" w14:textId="0710758E" w:rsidR="00A0297F" w:rsidRDefault="003B3D3E" w:rsidP="00A0297F">
      <w:pPr>
        <w:ind w:firstLineChars="200" w:firstLine="420"/>
      </w:pPr>
      <w:ins w:id="437" w:author="夜 夜" w:date="2023-01-14T00:48:00Z">
        <w:r>
          <w:rPr>
            <w:rFonts w:hint="eastAsia"/>
          </w:rPr>
          <w:t>去而复返的水流</w:t>
        </w:r>
      </w:ins>
      <w:del w:id="438" w:author="夜 夜" w:date="2023-01-14T00:47:00Z">
        <w:r w:rsidR="00A0297F" w:rsidDel="003B3D3E">
          <w:rPr>
            <w:rFonts w:hint="eastAsia"/>
          </w:rPr>
          <w:delText>海水来回冲刷</w:delText>
        </w:r>
      </w:del>
      <w:del w:id="439" w:author="夜 夜" w:date="2023-01-14T00:51:00Z">
        <w:r w:rsidR="00A0297F" w:rsidDel="00DE469F">
          <w:rPr>
            <w:rFonts w:hint="eastAsia"/>
          </w:rPr>
          <w:delText>，</w:delText>
        </w:r>
      </w:del>
      <w:ins w:id="440" w:author="夜 夜" w:date="2023-01-14T00:51:00Z">
        <w:r w:rsidR="00D14C3E">
          <w:rPr>
            <w:rFonts w:hint="eastAsia"/>
          </w:rPr>
          <w:t>挠过双脚</w:t>
        </w:r>
        <w:r w:rsidR="00DE469F">
          <w:rPr>
            <w:rFonts w:hint="eastAsia"/>
          </w:rPr>
          <w:t>，十分</w:t>
        </w:r>
      </w:ins>
      <w:del w:id="441" w:author="夜 夜" w:date="2023-01-14T00:51:00Z">
        <w:r w:rsidR="00A0297F" w:rsidDel="00D14C3E">
          <w:rPr>
            <w:rFonts w:hint="eastAsia"/>
          </w:rPr>
          <w:delText>痒痒的很</w:delText>
        </w:r>
      </w:del>
      <w:r w:rsidR="00A0297F">
        <w:rPr>
          <w:rFonts w:hint="eastAsia"/>
        </w:rPr>
        <w:t>舒适。</w:t>
      </w:r>
    </w:p>
    <w:p w14:paraId="0BA34EC4" w14:textId="18FFEB2A" w:rsidR="00A0297F" w:rsidRDefault="00A0297F" w:rsidP="00A0297F">
      <w:pPr>
        <w:ind w:firstLineChars="200" w:firstLine="420"/>
      </w:pPr>
      <w:r>
        <w:rPr>
          <w:rFonts w:hint="eastAsia"/>
        </w:rPr>
        <w:t>这</w:t>
      </w:r>
      <w:ins w:id="442" w:author="夜 夜" w:date="2023-01-14T00:53:00Z">
        <w:r w:rsidR="005E2BDD">
          <w:rPr>
            <w:rFonts w:hint="eastAsia"/>
          </w:rPr>
          <w:t>牵引着</w:t>
        </w:r>
      </w:ins>
      <w:del w:id="443" w:author="夜 夜" w:date="2023-01-14T00:53:00Z">
        <w:r w:rsidDel="005E2BDD">
          <w:rPr>
            <w:rFonts w:hint="eastAsia"/>
          </w:rPr>
          <w:delText>拉扯</w:delText>
        </w:r>
      </w:del>
      <w:r>
        <w:rPr>
          <w:rFonts w:hint="eastAsia"/>
        </w:rPr>
        <w:t>大海的</w:t>
      </w:r>
      <w:ins w:id="444" w:author="夜 夜" w:date="2023-01-14T00:53:00Z">
        <w:r w:rsidR="00135F84">
          <w:rPr>
            <w:rFonts w:hint="eastAsia"/>
          </w:rPr>
          <w:t>巨大</w:t>
        </w:r>
      </w:ins>
      <w:r>
        <w:rPr>
          <w:rFonts w:hint="eastAsia"/>
        </w:rPr>
        <w:t>力量</w:t>
      </w:r>
      <w:del w:id="445" w:author="夜 夜" w:date="2023-01-14T00:53:00Z">
        <w:r w:rsidDel="00135F84">
          <w:rPr>
            <w:rFonts w:hint="eastAsia"/>
          </w:rPr>
          <w:delText>规模</w:delText>
        </w:r>
      </w:del>
      <w:r>
        <w:rPr>
          <w:rFonts w:hint="eastAsia"/>
        </w:rPr>
        <w:t>，以人类渺小的力量无论如何都望尘莫及。</w:t>
      </w:r>
    </w:p>
    <w:p w14:paraId="0BA34EC5" w14:textId="73556283" w:rsidR="00A0297F" w:rsidRDefault="00A0297F" w:rsidP="00A0297F">
      <w:pPr>
        <w:ind w:firstLineChars="200" w:firstLine="420"/>
      </w:pPr>
      <w:r>
        <w:rPr>
          <w:rFonts w:hint="eastAsia"/>
        </w:rPr>
        <w:t>然而在这个世界中，</w:t>
      </w:r>
      <w:del w:id="446" w:author="夜 夜" w:date="2023-01-14T00:55:00Z">
        <w:r w:rsidDel="00182F1D">
          <w:rPr>
            <w:rFonts w:hint="eastAsia"/>
          </w:rPr>
          <w:delText>或许</w:delText>
        </w:r>
      </w:del>
      <w:ins w:id="447" w:author="夜 夜" w:date="2023-01-14T00:55:00Z">
        <w:r w:rsidR="00182F1D">
          <w:rPr>
            <w:rFonts w:hint="eastAsia"/>
          </w:rPr>
          <w:t>说不定</w:t>
        </w:r>
      </w:ins>
      <w:r>
        <w:rPr>
          <w:rFonts w:hint="eastAsia"/>
        </w:rPr>
        <w:t>有人</w:t>
      </w:r>
      <w:del w:id="448" w:author="夜 夜" w:date="2023-01-14T00:54:00Z">
        <w:r w:rsidDel="00182F1D">
          <w:rPr>
            <w:rFonts w:hint="eastAsia"/>
          </w:rPr>
          <w:delText>拥有着</w:delText>
        </w:r>
      </w:del>
      <w:r>
        <w:rPr>
          <w:rFonts w:hint="eastAsia"/>
        </w:rPr>
        <w:t>仅凭</w:t>
      </w:r>
      <w:ins w:id="449" w:author="夜 夜" w:date="2023-01-14T00:54:00Z">
        <w:r w:rsidR="00182F1D">
          <w:rPr>
            <w:rFonts w:hint="eastAsia"/>
          </w:rPr>
          <w:t>一己之力</w:t>
        </w:r>
      </w:ins>
      <w:del w:id="450" w:author="夜 夜" w:date="2023-01-14T00:54:00Z">
        <w:r w:rsidDel="00182F1D">
          <w:rPr>
            <w:rFonts w:hint="eastAsia"/>
          </w:rPr>
          <w:delText>一人</w:delText>
        </w:r>
      </w:del>
      <w:r>
        <w:rPr>
          <w:rFonts w:hint="eastAsia"/>
        </w:rPr>
        <w:t>就能抽干海水</w:t>
      </w:r>
      <w:del w:id="451" w:author="夜 夜" w:date="2023-01-14T00:54:00Z">
        <w:r w:rsidDel="00182F1D">
          <w:rPr>
            <w:rFonts w:hint="eastAsia"/>
          </w:rPr>
          <w:delText>的力量</w:delText>
        </w:r>
      </w:del>
      <w:r>
        <w:rPr>
          <w:rFonts w:hint="eastAsia"/>
        </w:rPr>
        <w:t>。</w:t>
      </w:r>
    </w:p>
    <w:p w14:paraId="0BA34EC6" w14:textId="77777777" w:rsidR="00A0297F" w:rsidRDefault="00A0297F" w:rsidP="00A0297F">
      <w:pPr>
        <w:ind w:firstLineChars="200" w:firstLine="420"/>
      </w:pPr>
      <w:r>
        <w:rPr>
          <w:rFonts w:hint="eastAsia"/>
        </w:rPr>
        <w:t>纯粹概念。</w:t>
      </w:r>
    </w:p>
    <w:p w14:paraId="0BA34EC7" w14:textId="076B6AD0" w:rsidR="00A0297F" w:rsidRDefault="00B32C25" w:rsidP="00A0297F">
      <w:pPr>
        <w:ind w:firstLineChars="200" w:firstLine="420"/>
      </w:pPr>
      <w:ins w:id="452" w:author="夜 夜" w:date="2023-01-14T00:55:00Z">
        <w:r>
          <w:rPr>
            <w:rFonts w:hint="eastAsia"/>
          </w:rPr>
          <w:t>这个</w:t>
        </w:r>
      </w:ins>
      <w:r w:rsidR="00A0297F">
        <w:rPr>
          <w:rFonts w:hint="eastAsia"/>
        </w:rPr>
        <w:t>星球会</w:t>
      </w:r>
      <w:ins w:id="453" w:author="夜 夜" w:date="2023-01-14T00:55:00Z">
        <w:r>
          <w:rPr>
            <w:rFonts w:hint="eastAsia"/>
          </w:rPr>
          <w:t>赋予</w:t>
        </w:r>
      </w:ins>
      <w:del w:id="454" w:author="夜 夜" w:date="2023-01-14T00:55:00Z">
        <w:r w:rsidR="00A0297F" w:rsidDel="00B32C25">
          <w:rPr>
            <w:rFonts w:hint="eastAsia"/>
          </w:rPr>
          <w:delText>赐予</w:delText>
        </w:r>
      </w:del>
      <w:r w:rsidR="00A0297F">
        <w:rPr>
          <w:rFonts w:hint="eastAsia"/>
        </w:rPr>
        <w:t>来自异世界的异国人</w:t>
      </w:r>
      <w:del w:id="455" w:author="夜 夜" w:date="2023-01-14T00:56:00Z">
        <w:r w:rsidR="00A0297F" w:rsidDel="001277C9">
          <w:rPr>
            <w:rFonts w:hint="eastAsia"/>
          </w:rPr>
          <w:delText>以</w:delText>
        </w:r>
      </w:del>
      <w:ins w:id="456" w:author="夜 夜" w:date="2023-01-14T00:56:00Z">
        <w:r w:rsidR="001277C9">
          <w:rPr>
            <w:rFonts w:hint="eastAsia"/>
          </w:rPr>
          <w:t>足以</w:t>
        </w:r>
      </w:ins>
      <w:r w:rsidR="00A0297F">
        <w:rPr>
          <w:rFonts w:hint="eastAsia"/>
        </w:rPr>
        <w:t>改变世界的【力量】。</w:t>
      </w:r>
    </w:p>
    <w:p w14:paraId="0BA34EC8" w14:textId="77777777" w:rsidR="00A0297F" w:rsidRDefault="00A0297F" w:rsidP="00A0297F">
      <w:pPr>
        <w:ind w:firstLineChars="200" w:firstLine="420"/>
      </w:pPr>
      <w:r>
        <w:rPr>
          <w:rFonts w:hint="eastAsia"/>
        </w:rPr>
        <w:t>「为什么……我没有力量呢」</w:t>
      </w:r>
    </w:p>
    <w:p w14:paraId="0BA34EC9" w14:textId="00C1CD67" w:rsidR="00A0297F" w:rsidRDefault="00A0297F" w:rsidP="00A0297F">
      <w:pPr>
        <w:ind w:firstLineChars="200" w:firstLine="420"/>
      </w:pPr>
      <w:r>
        <w:rPr>
          <w:rFonts w:hint="eastAsia"/>
        </w:rPr>
        <w:t>玛农痛恨自己的无力。不，她</w:t>
      </w:r>
      <w:ins w:id="457" w:author="夜 夜" w:date="2023-01-14T01:01:00Z">
        <w:r w:rsidR="00AE4685">
          <w:rPr>
            <w:rFonts w:hint="eastAsia"/>
          </w:rPr>
          <w:t>厌恶</w:t>
        </w:r>
      </w:ins>
      <w:r>
        <w:rPr>
          <w:rFonts w:hint="eastAsia"/>
        </w:rPr>
        <w:t>连</w:t>
      </w:r>
      <w:del w:id="458" w:author="夜 夜" w:date="2023-01-14T01:00:00Z">
        <w:r w:rsidDel="00DD6409">
          <w:rPr>
            <w:rFonts w:hint="eastAsia"/>
          </w:rPr>
          <w:delText>与自己的</w:delText>
        </w:r>
      </w:del>
      <w:r>
        <w:rPr>
          <w:rFonts w:hint="eastAsia"/>
        </w:rPr>
        <w:t>痛恨</w:t>
      </w:r>
      <w:ins w:id="459" w:author="夜 夜" w:date="2023-01-14T01:01:00Z">
        <w:r w:rsidR="00E43FD9">
          <w:rPr>
            <w:rFonts w:hint="eastAsia"/>
          </w:rPr>
          <w:t>这种</w:t>
        </w:r>
      </w:ins>
      <w:del w:id="460" w:author="夜 夜" w:date="2023-01-14T01:00:00Z">
        <w:r w:rsidDel="00DD6409">
          <w:rPr>
            <w:rFonts w:hint="eastAsia"/>
          </w:rPr>
          <w:delText>相符</w:delText>
        </w:r>
      </w:del>
      <w:del w:id="461" w:author="夜 夜" w:date="2023-01-14T01:01:00Z">
        <w:r w:rsidDel="00E43FD9">
          <w:rPr>
            <w:rFonts w:hint="eastAsia"/>
          </w:rPr>
          <w:delText>的</w:delText>
        </w:r>
      </w:del>
      <w:r>
        <w:rPr>
          <w:rFonts w:hint="eastAsia"/>
        </w:rPr>
        <w:t>感情都无法</w:t>
      </w:r>
      <w:ins w:id="462" w:author="夜 夜" w:date="2023-01-14T01:01:00Z">
        <w:r w:rsidR="00AE4685">
          <w:rPr>
            <w:rFonts w:hint="eastAsia"/>
          </w:rPr>
          <w:t>宣泄</w:t>
        </w:r>
      </w:ins>
      <w:del w:id="463" w:author="夜 夜" w:date="2023-01-14T01:01:00Z">
        <w:r w:rsidDel="00AE4685">
          <w:rPr>
            <w:rFonts w:hint="eastAsia"/>
          </w:rPr>
          <w:delText>涌出，她讨厌软弱</w:delText>
        </w:r>
      </w:del>
      <w:r>
        <w:rPr>
          <w:rFonts w:hint="eastAsia"/>
        </w:rPr>
        <w:t>的自己。</w:t>
      </w:r>
    </w:p>
    <w:p w14:paraId="0BA34ECA" w14:textId="77777777" w:rsidR="00A0297F" w:rsidRDefault="00A0297F" w:rsidP="00A0297F">
      <w:pPr>
        <w:ind w:firstLineChars="200" w:firstLine="420"/>
      </w:pPr>
      <w:r>
        <w:rPr>
          <w:rFonts w:hint="eastAsia"/>
        </w:rPr>
        <w:t>自西西莉亚提出提案，已过了一周。</w:t>
      </w:r>
    </w:p>
    <w:p w14:paraId="0BA34ECB" w14:textId="77777777" w:rsidR="00A0297F" w:rsidRDefault="00A0297F" w:rsidP="00A0297F">
      <w:pPr>
        <w:ind w:firstLineChars="200" w:firstLine="420"/>
      </w:pPr>
      <w:r>
        <w:rPr>
          <w:rFonts w:hint="eastAsia"/>
        </w:rPr>
        <w:t>『阳炎的后继』梅诺。</w:t>
      </w:r>
    </w:p>
    <w:p w14:paraId="0BA34ECC" w14:textId="6C4CD59E" w:rsidR="00A0297F" w:rsidRDefault="00A0297F" w:rsidP="00A0297F">
      <w:pPr>
        <w:ind w:firstLineChars="200" w:firstLine="420"/>
      </w:pPr>
      <w:r>
        <w:rPr>
          <w:rFonts w:hint="eastAsia"/>
        </w:rPr>
        <w:t>玛农</w:t>
      </w:r>
      <w:ins w:id="464" w:author="夜 夜" w:date="2023-01-14T01:02:00Z">
        <w:r w:rsidR="007156D7">
          <w:rPr>
            <w:rFonts w:hint="eastAsia"/>
          </w:rPr>
          <w:t>的心里</w:t>
        </w:r>
      </w:ins>
      <w:r>
        <w:rPr>
          <w:rFonts w:hint="eastAsia"/>
        </w:rPr>
        <w:t>对她——正确来说是对她的师父，有着不少的感慨。</w:t>
      </w:r>
      <w:del w:id="465" w:author="夜 夜" w:date="2023-01-14T14:48:00Z">
        <w:r w:rsidDel="005E3A68">
          <w:rPr>
            <w:rFonts w:hint="eastAsia"/>
          </w:rPr>
          <w:delText>她们是处刑人，</w:delText>
        </w:r>
        <w:r w:rsidDel="00FB2B46">
          <w:rPr>
            <w:rFonts w:hint="eastAsia"/>
          </w:rPr>
          <w:delText>正常</w:delText>
        </w:r>
      </w:del>
      <w:ins w:id="466" w:author="夜 夜" w:date="2023-01-14T14:48:00Z">
        <w:r w:rsidR="00FB2B46">
          <w:rPr>
            <w:rFonts w:hint="eastAsia"/>
          </w:rPr>
          <w:t>正经</w:t>
        </w:r>
      </w:ins>
      <w:r>
        <w:rPr>
          <w:rFonts w:hint="eastAsia"/>
        </w:rPr>
        <w:t>的第二身份</w:t>
      </w:r>
      <w:ins w:id="467" w:author="夜 夜" w:date="2023-01-14T14:48:00Z">
        <w:r w:rsidR="005E3A68">
          <w:rPr>
            <w:rFonts w:hint="eastAsia"/>
          </w:rPr>
          <w:t>应该根本不可能知道</w:t>
        </w:r>
      </w:ins>
      <w:del w:id="468" w:author="夜 夜" w:date="2023-01-14T14:48:00Z">
        <w:r w:rsidDel="005E3A68">
          <w:rPr>
            <w:rFonts w:hint="eastAsia"/>
          </w:rPr>
          <w:delText>连</w:delText>
        </w:r>
      </w:del>
      <w:r>
        <w:rPr>
          <w:rFonts w:hint="eastAsia"/>
        </w:rPr>
        <w:t>她们</w:t>
      </w:r>
      <w:ins w:id="469" w:author="夜 夜" w:date="2023-01-14T14:48:00Z">
        <w:r w:rsidR="005E3A68">
          <w:rPr>
            <w:rFonts w:hint="eastAsia"/>
          </w:rPr>
          <w:t>这些处刑人的</w:t>
        </w:r>
      </w:ins>
      <w:del w:id="470" w:author="夜 夜" w:date="2023-01-14T14:48:00Z">
        <w:r w:rsidDel="005E3A68">
          <w:rPr>
            <w:rFonts w:hint="eastAsia"/>
          </w:rPr>
          <w:delText>的</w:delText>
        </w:r>
      </w:del>
      <w:r>
        <w:rPr>
          <w:rFonts w:hint="eastAsia"/>
        </w:rPr>
        <w:t>存在</w:t>
      </w:r>
      <w:del w:id="471" w:author="夜 夜" w:date="2023-01-14T14:48:00Z">
        <w:r w:rsidDel="005E3A68">
          <w:rPr>
            <w:rFonts w:hint="eastAsia"/>
          </w:rPr>
          <w:delText>应该都不会知晓</w:delText>
        </w:r>
      </w:del>
      <w:r>
        <w:rPr>
          <w:rFonts w:hint="eastAsia"/>
        </w:rPr>
        <w:t>。</w:t>
      </w:r>
      <w:del w:id="472" w:author="夜 夜" w:date="2023-01-14T14:50:00Z">
        <w:r w:rsidDel="00BC0247">
          <w:rPr>
            <w:rFonts w:hint="eastAsia"/>
          </w:rPr>
          <w:delText>而</w:delText>
        </w:r>
      </w:del>
      <w:r>
        <w:rPr>
          <w:rFonts w:hint="eastAsia"/>
        </w:rPr>
        <w:t>玛农</w:t>
      </w:r>
      <w:ins w:id="473" w:author="夜 夜" w:date="2023-01-14T14:50:00Z">
        <w:r w:rsidR="00BB42D7">
          <w:rPr>
            <w:rFonts w:hint="eastAsia"/>
          </w:rPr>
          <w:t>从自己知道的这些事情中</w:t>
        </w:r>
      </w:ins>
      <w:del w:id="474" w:author="夜 夜" w:date="2023-01-14T14:50:00Z">
        <w:r w:rsidDel="00BB42D7">
          <w:rPr>
            <w:rFonts w:hint="eastAsia"/>
          </w:rPr>
          <w:delText>却得知了这些，这令她</w:delText>
        </w:r>
      </w:del>
      <w:r>
        <w:rPr>
          <w:rFonts w:hint="eastAsia"/>
        </w:rPr>
        <w:t>感</w:t>
      </w:r>
      <w:ins w:id="475" w:author="夜 夜" w:date="2023-01-14T14:50:00Z">
        <w:r w:rsidR="00BB42D7">
          <w:rPr>
            <w:rFonts w:hint="eastAsia"/>
          </w:rPr>
          <w:t>受</w:t>
        </w:r>
      </w:ins>
      <w:r>
        <w:rPr>
          <w:rFonts w:hint="eastAsia"/>
        </w:rPr>
        <w:t>到了</w:t>
      </w:r>
      <w:del w:id="476" w:author="夜 夜" w:date="2023-01-14T14:51:00Z">
        <w:r w:rsidDel="00BB42D7">
          <w:rPr>
            <w:rFonts w:hint="eastAsia"/>
          </w:rPr>
          <w:delText>因缘</w:delText>
        </w:r>
      </w:del>
      <w:ins w:id="477" w:author="夜 夜" w:date="2023-01-14T14:51:00Z">
        <w:r w:rsidR="00BB42D7">
          <w:rPr>
            <w:rFonts w:hint="eastAsia"/>
          </w:rPr>
          <w:t>缘分</w:t>
        </w:r>
      </w:ins>
      <w:r>
        <w:rPr>
          <w:rFonts w:hint="eastAsia"/>
        </w:rPr>
        <w:t>。</w:t>
      </w:r>
    </w:p>
    <w:p w14:paraId="0BA34ECD" w14:textId="77777777" w:rsidR="00A0297F" w:rsidRDefault="00A0297F" w:rsidP="00A0297F">
      <w:pPr>
        <w:ind w:firstLineChars="200" w:firstLine="420"/>
      </w:pPr>
      <w:r>
        <w:rPr>
          <w:rFonts w:hint="eastAsia"/>
        </w:rPr>
        <w:t>「弑母仇人的弟子……」</w:t>
      </w:r>
    </w:p>
    <w:p w14:paraId="0BA34ECE" w14:textId="77777777" w:rsidR="00A0297F" w:rsidRDefault="00A0297F" w:rsidP="00A0297F">
      <w:pPr>
        <w:ind w:firstLineChars="200" w:firstLine="420"/>
      </w:pPr>
      <w:r>
        <w:rPr>
          <w:rFonts w:hint="eastAsia"/>
        </w:rPr>
        <w:t>玛农的母亲是『迷途之人』。</w:t>
      </w:r>
    </w:p>
    <w:p w14:paraId="0BA34ECF" w14:textId="38AAEFF8" w:rsidR="00A0297F" w:rsidRDefault="00A0297F" w:rsidP="00A0297F">
      <w:pPr>
        <w:ind w:firstLineChars="200" w:firstLine="420"/>
      </w:pPr>
      <w:r>
        <w:rPr>
          <w:rFonts w:hint="eastAsia"/>
        </w:rPr>
        <w:t>『迷途之人』指的是从异世界中的日本召唤而来的人们，也是这个世界中最危险最可怖的禁忌。召唤而来之时寄宿在</w:t>
      </w:r>
      <w:ins w:id="478" w:author="夜 夜" w:date="2023-01-14T14:53:00Z">
        <w:r w:rsidR="00AA0A28">
          <w:rPr>
            <w:rFonts w:hint="eastAsia"/>
          </w:rPr>
          <w:t>他们的</w:t>
        </w:r>
      </w:ins>
      <w:r>
        <w:rPr>
          <w:rFonts w:hint="eastAsia"/>
        </w:rPr>
        <w:t>灵魂中的纯粹概念，会渐渐蚕食精神，腐蚀记忆。</w:t>
      </w:r>
      <w:ins w:id="479" w:author="夜 夜" w:date="2023-01-14T14:53:00Z">
        <w:r w:rsidR="001D4807">
          <w:rPr>
            <w:rFonts w:hint="eastAsia"/>
          </w:rPr>
          <w:t>即使</w:t>
        </w:r>
        <w:r w:rsidR="00A56699">
          <w:rPr>
            <w:rFonts w:hint="eastAsia"/>
          </w:rPr>
          <w:t>在生活中</w:t>
        </w:r>
      </w:ins>
      <w:del w:id="480" w:author="夜 夜" w:date="2023-01-14T14:53:00Z">
        <w:r w:rsidDel="001D4807">
          <w:rPr>
            <w:rFonts w:hint="eastAsia"/>
          </w:rPr>
          <w:delText>就算</w:delText>
        </w:r>
      </w:del>
      <w:r>
        <w:rPr>
          <w:rFonts w:hint="eastAsia"/>
        </w:rPr>
        <w:t>完全不使用魔导</w:t>
      </w:r>
      <w:del w:id="481" w:author="夜 夜" w:date="2023-01-14T14:53:00Z">
        <w:r w:rsidDel="00A56699">
          <w:rPr>
            <w:rFonts w:hint="eastAsia"/>
          </w:rPr>
          <w:delText>而活</w:delText>
        </w:r>
      </w:del>
      <w:r>
        <w:rPr>
          <w:rFonts w:hint="eastAsia"/>
        </w:rPr>
        <w:t>，</w:t>
      </w:r>
      <w:ins w:id="482" w:author="夜 夜" w:date="2023-01-14T14:55:00Z">
        <w:r w:rsidR="00263846">
          <w:rPr>
            <w:rFonts w:hint="eastAsia"/>
          </w:rPr>
          <w:t>这种</w:t>
        </w:r>
      </w:ins>
      <w:ins w:id="483" w:author="夜 夜" w:date="2023-01-14T14:54:00Z">
        <w:r w:rsidR="00666D3E">
          <w:rPr>
            <w:rFonts w:hint="eastAsia"/>
          </w:rPr>
          <w:t>蚕食</w:t>
        </w:r>
      </w:ins>
      <w:del w:id="484" w:author="夜 夜" w:date="2023-01-14T14:54:00Z">
        <w:r w:rsidDel="00666D3E">
          <w:rPr>
            <w:rFonts w:hint="eastAsia"/>
          </w:rPr>
          <w:delText>侵蚀</w:delText>
        </w:r>
      </w:del>
      <w:ins w:id="485" w:author="夜 夜" w:date="2023-01-14T14:54:00Z">
        <w:r w:rsidR="00A56699">
          <w:rPr>
            <w:rFonts w:hint="eastAsia"/>
          </w:rPr>
          <w:t>也不会停止</w:t>
        </w:r>
      </w:ins>
      <w:del w:id="486" w:author="夜 夜" w:date="2023-01-14T14:54:00Z">
        <w:r w:rsidDel="00A56699">
          <w:rPr>
            <w:rFonts w:hint="eastAsia"/>
          </w:rPr>
          <w:delText>也会一点点地进行</w:delText>
        </w:r>
      </w:del>
      <w:r>
        <w:rPr>
          <w:rFonts w:hint="eastAsia"/>
        </w:rPr>
        <w:t>，最终必然导致纯粹概念暴走。</w:t>
      </w:r>
    </w:p>
    <w:p w14:paraId="0BA34ED0" w14:textId="77777777" w:rsidR="00A0297F" w:rsidRDefault="00A0297F" w:rsidP="00A0297F">
      <w:pPr>
        <w:ind w:firstLineChars="200" w:firstLine="420"/>
      </w:pPr>
      <w:r>
        <w:rPr>
          <w:rFonts w:hint="eastAsia"/>
        </w:rPr>
        <w:t>至少，在古代文明期之后，没有一名异世界人能免于人灾化寿终正寝。</w:t>
      </w:r>
    </w:p>
    <w:p w14:paraId="0BA34ED1" w14:textId="5C7E24C0" w:rsidR="00A0297F" w:rsidRDefault="00A0297F" w:rsidP="00A0297F">
      <w:pPr>
        <w:ind w:firstLineChars="200" w:firstLine="420"/>
      </w:pPr>
      <w:del w:id="487" w:author="夜 夜" w:date="2023-01-14T14:56:00Z">
        <w:r w:rsidDel="00FB0F94">
          <w:rPr>
            <w:rFonts w:hint="eastAsia"/>
          </w:rPr>
          <w:delText>由</w:delText>
        </w:r>
      </w:del>
      <w:ins w:id="488" w:author="夜 夜" w:date="2023-01-14T14:56:00Z">
        <w:r w:rsidR="00FB0F94">
          <w:rPr>
            <w:rFonts w:hint="eastAsia"/>
          </w:rPr>
          <w:t>从</w:t>
        </w:r>
      </w:ins>
      <w:r>
        <w:rPr>
          <w:rFonts w:hint="eastAsia"/>
        </w:rPr>
        <w:t>异世界之国日本到来的</w:t>
      </w:r>
      <w:ins w:id="489" w:author="夜 夜" w:date="2023-01-14T14:56:00Z">
        <w:r w:rsidR="00D26523">
          <w:rPr>
            <w:rFonts w:hint="eastAsia"/>
          </w:rPr>
          <w:t>『迷途之人』，</w:t>
        </w:r>
      </w:ins>
      <w:del w:id="490" w:author="夜 夜" w:date="2023-01-14T14:56:00Z">
        <w:r w:rsidDel="00D26523">
          <w:rPr>
            <w:rFonts w:hint="eastAsia"/>
          </w:rPr>
          <w:delText>是</w:delText>
        </w:r>
      </w:del>
      <w:r>
        <w:rPr>
          <w:rFonts w:hint="eastAsia"/>
        </w:rPr>
        <w:t>善良</w:t>
      </w:r>
      <w:del w:id="491" w:author="夜 夜" w:date="2023-01-14T14:56:00Z">
        <w:r w:rsidDel="00D26523">
          <w:rPr>
            <w:rFonts w:hint="eastAsia"/>
          </w:rPr>
          <w:delText>的</w:delText>
        </w:r>
      </w:del>
      <w:r>
        <w:rPr>
          <w:rFonts w:hint="eastAsia"/>
        </w:rPr>
        <w:t>——</w:t>
      </w:r>
      <w:ins w:id="492" w:author="夜 夜" w:date="2023-01-14T14:56:00Z">
        <w:r w:rsidR="00D26523">
          <w:rPr>
            <w:rFonts w:hint="eastAsia"/>
          </w:rPr>
          <w:t>但又</w:t>
        </w:r>
      </w:ins>
      <w:del w:id="493" w:author="夜 夜" w:date="2023-01-14T14:56:00Z">
        <w:r w:rsidDel="00D26523">
          <w:rPr>
            <w:rFonts w:hint="eastAsia"/>
          </w:rPr>
          <w:delText>又是</w:delText>
        </w:r>
      </w:del>
      <w:r>
        <w:rPr>
          <w:rFonts w:hint="eastAsia"/>
        </w:rPr>
        <w:t>危险</w:t>
      </w:r>
      <w:del w:id="494" w:author="夜 夜" w:date="2023-01-14T14:56:00Z">
        <w:r w:rsidDel="00D26523">
          <w:rPr>
            <w:rFonts w:hint="eastAsia"/>
          </w:rPr>
          <w:delText>的</w:delText>
        </w:r>
      </w:del>
      <w:r>
        <w:rPr>
          <w:rFonts w:hint="eastAsia"/>
        </w:rPr>
        <w:t>。</w:t>
      </w:r>
    </w:p>
    <w:p w14:paraId="0BA34ED2" w14:textId="7C73932C" w:rsidR="00A0297F" w:rsidRDefault="00A0297F" w:rsidP="00A0297F">
      <w:pPr>
        <w:ind w:firstLineChars="200" w:firstLine="420"/>
      </w:pPr>
      <w:r>
        <w:rPr>
          <w:rFonts w:hint="eastAsia"/>
        </w:rPr>
        <w:t>在将近二十年前，身为『第四』的利贝尔家</w:t>
      </w:r>
      <w:del w:id="495" w:author="夜 夜" w:date="2023-01-14T14:58:00Z">
        <w:r w:rsidDel="009C041C">
          <w:rPr>
            <w:rFonts w:hint="eastAsia"/>
          </w:rPr>
          <w:delText>就藏匿了，且</w:delText>
        </w:r>
      </w:del>
      <w:ins w:id="496" w:author="夜 夜" w:date="2023-01-14T14:58:00Z">
        <w:r w:rsidR="009C041C">
          <w:rPr>
            <w:rFonts w:hint="eastAsia"/>
          </w:rPr>
          <w:t>就</w:t>
        </w:r>
      </w:ins>
      <w:r>
        <w:rPr>
          <w:rFonts w:hint="eastAsia"/>
        </w:rPr>
        <w:t>用结婚的手段</w:t>
      </w:r>
      <w:ins w:id="497" w:author="夜 夜" w:date="2023-01-14T14:58:00Z">
        <w:r w:rsidR="009C041C">
          <w:rPr>
            <w:rFonts w:hint="eastAsia"/>
          </w:rPr>
          <w:t>得到</w:t>
        </w:r>
      </w:ins>
      <w:del w:id="498" w:author="夜 夜" w:date="2023-01-14T14:58:00Z">
        <w:r w:rsidDel="009C041C">
          <w:rPr>
            <w:rFonts w:hint="eastAsia"/>
          </w:rPr>
          <w:delText>吸纳了</w:delText>
        </w:r>
        <w:r w:rsidR="009C041C" w:rsidDel="009C041C">
          <w:rPr>
            <w:rFonts w:hint="eastAsia"/>
          </w:rPr>
          <w:delText>，</w:delText>
        </w:r>
      </w:del>
      <w:ins w:id="499" w:author="夜 夜" w:date="2023-01-14T14:58:00Z">
        <w:r w:rsidR="009C041C">
          <w:rPr>
            <w:rFonts w:hint="eastAsia"/>
          </w:rPr>
          <w:t>并藏匿了</w:t>
        </w:r>
      </w:ins>
      <w:r>
        <w:rPr>
          <w:rFonts w:hint="eastAsia"/>
        </w:rPr>
        <w:t>一名这样的人。时为利贝尔伯的父亲与『迷途之人』的母亲结合诞下了玛农，作为独生女的她以继承人的身份被</w:t>
      </w:r>
      <w:del w:id="500" w:author="夜 夜" w:date="2023-01-14T15:12:00Z">
        <w:r w:rsidDel="00EE2C43">
          <w:rPr>
            <w:rFonts w:hint="eastAsia"/>
          </w:rPr>
          <w:delText>养育成长</w:delText>
        </w:r>
      </w:del>
      <w:ins w:id="501" w:author="夜 夜" w:date="2023-01-14T15:12:00Z">
        <w:r w:rsidR="00EE2C43">
          <w:rPr>
            <w:rFonts w:hint="eastAsia"/>
          </w:rPr>
          <w:t>培养长大</w:t>
        </w:r>
      </w:ins>
      <w:r>
        <w:rPr>
          <w:rFonts w:hint="eastAsia"/>
        </w:rPr>
        <w:t>。</w:t>
      </w:r>
    </w:p>
    <w:p w14:paraId="0BA34ED3" w14:textId="56676114" w:rsidR="00A0297F" w:rsidRDefault="00A0297F" w:rsidP="00A0297F">
      <w:pPr>
        <w:ind w:firstLineChars="200" w:firstLine="420"/>
      </w:pPr>
      <w:r>
        <w:rPr>
          <w:rFonts w:hint="eastAsia"/>
        </w:rPr>
        <w:t>但是</w:t>
      </w:r>
      <w:ins w:id="502" w:author="夜 夜" w:date="2023-01-14T15:12:00Z">
        <w:r w:rsidR="00CD1089">
          <w:rPr>
            <w:rFonts w:hint="eastAsia"/>
          </w:rPr>
          <w:t>母亲因为是</w:t>
        </w:r>
      </w:ins>
      <w:r>
        <w:rPr>
          <w:rFonts w:hint="eastAsia"/>
        </w:rPr>
        <w:t>『迷途之人』</w:t>
      </w:r>
      <w:ins w:id="503" w:author="夜 夜" w:date="2023-01-14T15:12:00Z">
        <w:r w:rsidR="00CD1089">
          <w:rPr>
            <w:rFonts w:hint="eastAsia"/>
          </w:rPr>
          <w:t>而</w:t>
        </w:r>
      </w:ins>
      <w:del w:id="504" w:author="夜 夜" w:date="2023-01-14T15:12:00Z">
        <w:r w:rsidDel="00CD1089">
          <w:rPr>
            <w:rFonts w:hint="eastAsia"/>
          </w:rPr>
          <w:delText>的母亲</w:delText>
        </w:r>
      </w:del>
      <w:r>
        <w:rPr>
          <w:rFonts w:hint="eastAsia"/>
        </w:rPr>
        <w:t>被处刑人『阳炎』</w:t>
      </w:r>
      <w:del w:id="505" w:author="夜 夜" w:date="2023-01-14T15:12:00Z">
        <w:r w:rsidDel="00CD1089">
          <w:rPr>
            <w:rFonts w:hint="eastAsia"/>
          </w:rPr>
          <w:delText>所杀</w:delText>
        </w:r>
      </w:del>
      <w:ins w:id="506" w:author="夜 夜" w:date="2023-01-14T15:12:00Z">
        <w:r w:rsidR="00CD1089">
          <w:rPr>
            <w:rFonts w:hint="eastAsia"/>
          </w:rPr>
          <w:t>杀害</w:t>
        </w:r>
      </w:ins>
      <w:r>
        <w:rPr>
          <w:rFonts w:hint="eastAsia"/>
        </w:rPr>
        <w:t>。</w:t>
      </w:r>
      <w:ins w:id="507" w:author="夜 夜" w:date="2023-01-14T15:15:00Z">
        <w:r w:rsidR="002D37EE">
          <w:rPr>
            <w:rFonts w:hint="eastAsia"/>
          </w:rPr>
          <w:t>在</w:t>
        </w:r>
      </w:ins>
      <w:r>
        <w:rPr>
          <w:rFonts w:hint="eastAsia"/>
        </w:rPr>
        <w:t>不知不觉间真的爱上</w:t>
      </w:r>
      <w:ins w:id="508" w:author="夜 夜" w:date="2023-01-14T15:15:00Z">
        <w:r w:rsidR="002D37EE">
          <w:rPr>
            <w:rFonts w:hint="eastAsia"/>
          </w:rPr>
          <w:t>了</w:t>
        </w:r>
      </w:ins>
      <w:r>
        <w:rPr>
          <w:rFonts w:hint="eastAsia"/>
        </w:rPr>
        <w:t>母亲的父亲</w:t>
      </w:r>
      <w:del w:id="509" w:author="夜 夜" w:date="2023-01-14T15:14:00Z">
        <w:r w:rsidDel="00975E93">
          <w:rPr>
            <w:rFonts w:hint="eastAsia"/>
          </w:rPr>
          <w:delText>一下子</w:delText>
        </w:r>
      </w:del>
      <w:ins w:id="510" w:author="夜 夜" w:date="2023-01-14T15:14:00Z">
        <w:r w:rsidR="00975E93">
          <w:rPr>
            <w:rFonts w:hint="eastAsia"/>
          </w:rPr>
          <w:t>顿时一蹶</w:t>
        </w:r>
      </w:ins>
      <w:del w:id="511" w:author="夜 夜" w:date="2023-01-14T15:14:00Z">
        <w:r w:rsidDel="00975E93">
          <w:rPr>
            <w:rFonts w:hint="eastAsia"/>
          </w:rPr>
          <w:delText>萎靡</w:delText>
        </w:r>
      </w:del>
      <w:r>
        <w:rPr>
          <w:rFonts w:hint="eastAsia"/>
        </w:rPr>
        <w:t>不振、罹患</w:t>
      </w:r>
      <w:del w:id="512" w:author="夜 夜" w:date="2023-01-14T15:15:00Z">
        <w:r w:rsidDel="002D37EE">
          <w:rPr>
            <w:rFonts w:hint="eastAsia"/>
          </w:rPr>
          <w:delText>疾</w:delText>
        </w:r>
      </w:del>
      <w:ins w:id="513" w:author="夜 夜" w:date="2023-01-14T15:15:00Z">
        <w:r w:rsidR="002D37EE">
          <w:rPr>
            <w:rFonts w:hint="eastAsia"/>
          </w:rPr>
          <w:t>重</w:t>
        </w:r>
      </w:ins>
      <w:r>
        <w:rPr>
          <w:rFonts w:hint="eastAsia"/>
        </w:rPr>
        <w:t>病，现在已经是晚期患者了。</w:t>
      </w:r>
    </w:p>
    <w:p w14:paraId="0BA34ED4" w14:textId="6BA33988" w:rsidR="00A0297F" w:rsidRDefault="00A0297F" w:rsidP="00A0297F">
      <w:pPr>
        <w:ind w:firstLineChars="200" w:firstLine="420"/>
      </w:pPr>
      <w:del w:id="514" w:author="夜 夜" w:date="2023-01-14T15:21:00Z">
        <w:r w:rsidDel="00104F8C">
          <w:rPr>
            <w:rFonts w:hint="eastAsia"/>
          </w:rPr>
          <w:delText>在这一切早已尘埃落定的镇子中，</w:delText>
        </w:r>
      </w:del>
      <w:ins w:id="515" w:author="夜 夜" w:date="2023-01-14T15:20:00Z">
        <w:r w:rsidR="00FB5ADE">
          <w:rPr>
            <w:rFonts w:hint="eastAsia"/>
          </w:rPr>
          <w:t>那么</w:t>
        </w:r>
      </w:ins>
      <w:r>
        <w:rPr>
          <w:rFonts w:hint="eastAsia"/>
        </w:rPr>
        <w:t>事到如今</w:t>
      </w:r>
      <w:ins w:id="516" w:author="夜 夜" w:date="2023-01-14T15:20:00Z">
        <w:r w:rsidR="00FB5ADE">
          <w:rPr>
            <w:rFonts w:hint="eastAsia"/>
          </w:rPr>
          <w:t>，</w:t>
        </w:r>
        <w:r w:rsidR="00104F8C">
          <w:rPr>
            <w:rFonts w:hint="eastAsia"/>
          </w:rPr>
          <w:t>『阳炎的后继』</w:t>
        </w:r>
      </w:ins>
      <w:ins w:id="517" w:author="夜 夜" w:date="2023-01-14T15:25:00Z">
        <w:r w:rsidR="003E3216">
          <w:rPr>
            <w:rFonts w:hint="eastAsia"/>
          </w:rPr>
          <w:t>来到这一切早已尘埃落定的镇子，</w:t>
        </w:r>
      </w:ins>
      <w:ins w:id="518" w:author="夜 夜" w:date="2023-01-14T15:21:00Z">
        <w:r w:rsidR="00104F8C">
          <w:rPr>
            <w:rFonts w:hint="eastAsia"/>
          </w:rPr>
          <w:t>又</w:t>
        </w:r>
      </w:ins>
      <w:r>
        <w:rPr>
          <w:rFonts w:hint="eastAsia"/>
        </w:rPr>
        <w:t>是为了什么</w:t>
      </w:r>
      <w:del w:id="519" w:author="夜 夜" w:date="2023-01-14T15:21:00Z">
        <w:r w:rsidDel="00C0191D">
          <w:rPr>
            <w:rFonts w:hint="eastAsia"/>
          </w:rPr>
          <w:delText>而</w:delText>
        </w:r>
      </w:del>
      <w:del w:id="520" w:author="夜 夜" w:date="2023-01-14T15:25:00Z">
        <w:r w:rsidDel="003E3216">
          <w:rPr>
            <w:rFonts w:hint="eastAsia"/>
          </w:rPr>
          <w:delText>来</w:delText>
        </w:r>
      </w:del>
      <w:r>
        <w:rPr>
          <w:rFonts w:hint="eastAsia"/>
        </w:rPr>
        <w:t>呢</w:t>
      </w:r>
      <w:ins w:id="521" w:author="夜 夜" w:date="2023-01-14T15:21:00Z">
        <w:r w:rsidR="00C0191D">
          <w:rPr>
            <w:rFonts w:hint="eastAsia"/>
          </w:rPr>
          <w:t>？</w:t>
        </w:r>
      </w:ins>
      <w:del w:id="522" w:author="夜 夜" w:date="2023-01-14T15:21:00Z">
        <w:r w:rsidDel="00C0191D">
          <w:rPr>
            <w:rFonts w:hint="eastAsia"/>
          </w:rPr>
          <w:delText>。</w:delText>
        </w:r>
      </w:del>
    </w:p>
    <w:p w14:paraId="0BA34ED5" w14:textId="238373FF" w:rsidR="00A0297F" w:rsidRDefault="00A0297F" w:rsidP="00A0297F">
      <w:pPr>
        <w:ind w:firstLineChars="200" w:firstLine="420"/>
      </w:pPr>
      <w:r>
        <w:rPr>
          <w:rFonts w:hint="eastAsia"/>
        </w:rPr>
        <w:t>玛农仅听说过她的传闻，</w:t>
      </w:r>
      <w:del w:id="523" w:author="夜 夜" w:date="2023-01-14T15:31:00Z">
        <w:r w:rsidDel="00255CDE">
          <w:rPr>
            <w:rFonts w:hint="eastAsia"/>
          </w:rPr>
          <w:delText>对于</w:delText>
        </w:r>
      </w:del>
      <w:ins w:id="524" w:author="夜 夜" w:date="2023-01-14T15:31:00Z">
        <w:r w:rsidR="00255CDE">
          <w:rPr>
            <w:rFonts w:hint="eastAsia"/>
          </w:rPr>
          <w:t>丝毫不知</w:t>
        </w:r>
      </w:ins>
      <w:r>
        <w:rPr>
          <w:rFonts w:hint="eastAsia"/>
        </w:rPr>
        <w:t>她的行动目的</w:t>
      </w:r>
      <w:del w:id="525" w:author="夜 夜" w:date="2023-01-14T15:31:00Z">
        <w:r w:rsidDel="00255CDE">
          <w:rPr>
            <w:rFonts w:hint="eastAsia"/>
          </w:rPr>
          <w:delText>丝毫不知</w:delText>
        </w:r>
      </w:del>
      <w:r>
        <w:rPr>
          <w:rFonts w:hint="eastAsia"/>
        </w:rPr>
        <w:t>。</w:t>
      </w:r>
      <w:del w:id="526" w:author="夜 夜" w:date="2023-01-14T15:31:00Z">
        <w:r w:rsidDel="00F80658">
          <w:rPr>
            <w:rFonts w:hint="eastAsia"/>
          </w:rPr>
          <w:delText>玛农只知道</w:delText>
        </w:r>
      </w:del>
      <w:ins w:id="527" w:author="夜 夜" w:date="2023-01-14T15:31:00Z">
        <w:r w:rsidR="00F80658">
          <w:rPr>
            <w:rFonts w:hint="eastAsia"/>
          </w:rPr>
          <w:t>除了</w:t>
        </w:r>
      </w:ins>
      <w:r>
        <w:rPr>
          <w:rFonts w:hint="eastAsia"/>
        </w:rPr>
        <w:t>她是『阳炎』的弟子</w:t>
      </w:r>
      <w:ins w:id="528" w:author="夜 夜" w:date="2023-01-14T15:31:00Z">
        <w:r w:rsidR="00F80658">
          <w:rPr>
            <w:rFonts w:hint="eastAsia"/>
          </w:rPr>
          <w:t>之外，</w:t>
        </w:r>
      </w:ins>
      <w:del w:id="529" w:author="夜 夜" w:date="2023-01-14T15:31:00Z">
        <w:r w:rsidDel="00F80658">
          <w:rPr>
            <w:rFonts w:hint="eastAsia"/>
          </w:rPr>
          <w:delText>，</w:delText>
        </w:r>
      </w:del>
      <w:r>
        <w:rPr>
          <w:rFonts w:hint="eastAsia"/>
        </w:rPr>
        <w:t>她的经历</w:t>
      </w:r>
      <w:ins w:id="530" w:author="夜 夜" w:date="2023-01-14T15:32:00Z">
        <w:r w:rsidR="00564091">
          <w:rPr>
            <w:rFonts w:hint="eastAsia"/>
          </w:rPr>
          <w:t>都</w:t>
        </w:r>
      </w:ins>
      <w:r>
        <w:rPr>
          <w:rFonts w:hint="eastAsia"/>
        </w:rPr>
        <w:t>被完美地隐藏</w:t>
      </w:r>
      <w:ins w:id="531" w:author="夜 夜" w:date="2023-01-14T15:32:00Z">
        <w:r w:rsidR="00564091">
          <w:rPr>
            <w:rFonts w:hint="eastAsia"/>
          </w:rPr>
          <w:t>了起来</w:t>
        </w:r>
      </w:ins>
      <w:del w:id="532" w:author="夜 夜" w:date="2023-01-14T15:32:00Z">
        <w:r w:rsidDel="00564091">
          <w:rPr>
            <w:rFonts w:hint="eastAsia"/>
          </w:rPr>
          <w:delText>在暗中</w:delText>
        </w:r>
      </w:del>
      <w:r>
        <w:rPr>
          <w:rFonts w:hint="eastAsia"/>
        </w:rPr>
        <w:t>。</w:t>
      </w:r>
      <w:ins w:id="533" w:author="夜 夜" w:date="2023-01-14T15:32:00Z">
        <w:r w:rsidR="00483B1B">
          <w:rPr>
            <w:rFonts w:hint="eastAsia"/>
          </w:rPr>
          <w:t>凭</w:t>
        </w:r>
      </w:ins>
      <w:del w:id="534" w:author="夜 夜" w:date="2023-01-14T15:32:00Z">
        <w:r w:rsidDel="00483B1B">
          <w:rPr>
            <w:rFonts w:hint="eastAsia"/>
          </w:rPr>
          <w:delText>以</w:delText>
        </w:r>
      </w:del>
      <w:r>
        <w:rPr>
          <w:rFonts w:hint="eastAsia"/>
        </w:rPr>
        <w:t>利贝尔家的情报网，</w:t>
      </w:r>
      <w:ins w:id="535" w:author="夜 夜" w:date="2023-01-14T15:33:00Z">
        <w:r w:rsidR="00483B1B">
          <w:rPr>
            <w:rFonts w:hint="eastAsia"/>
          </w:rPr>
          <w:t>得知</w:t>
        </w:r>
      </w:ins>
      <w:del w:id="536" w:author="夜 夜" w:date="2023-01-14T15:33:00Z">
        <w:r w:rsidDel="00483B1B">
          <w:rPr>
            <w:rFonts w:hint="eastAsia"/>
          </w:rPr>
          <w:delText>知</w:delText>
        </w:r>
      </w:del>
      <w:del w:id="537" w:author="夜 夜" w:date="2023-01-14T15:32:00Z">
        <w:r w:rsidDel="00483B1B">
          <w:rPr>
            <w:rFonts w:hint="eastAsia"/>
          </w:rPr>
          <w:delText>道</w:delText>
        </w:r>
      </w:del>
      <w:r>
        <w:rPr>
          <w:rFonts w:hint="eastAsia"/>
        </w:rPr>
        <w:t>名字</w:t>
      </w:r>
      <w:ins w:id="538" w:author="夜 夜" w:date="2023-01-14T15:33:00Z">
        <w:r w:rsidR="00483B1B">
          <w:rPr>
            <w:rFonts w:hint="eastAsia"/>
          </w:rPr>
          <w:t>就</w:t>
        </w:r>
      </w:ins>
      <w:r>
        <w:rPr>
          <w:rFonts w:hint="eastAsia"/>
        </w:rPr>
        <w:t>已经是</w:t>
      </w:r>
      <w:ins w:id="539" w:author="夜 夜" w:date="2023-01-14T15:32:00Z">
        <w:r w:rsidR="00483B1B">
          <w:rPr>
            <w:rFonts w:hint="eastAsia"/>
          </w:rPr>
          <w:t>极限了</w:t>
        </w:r>
      </w:ins>
      <w:del w:id="540" w:author="夜 夜" w:date="2023-01-14T15:32:00Z">
        <w:r w:rsidDel="00483B1B">
          <w:rPr>
            <w:rFonts w:hint="eastAsia"/>
          </w:rPr>
          <w:delText>竭尽全力了</w:delText>
        </w:r>
      </w:del>
      <w:r>
        <w:rPr>
          <w:rFonts w:hint="eastAsia"/>
        </w:rPr>
        <w:t>。就算是『阳炎的后继』在葛里萨利嘉王国时，她的行动</w:t>
      </w:r>
      <w:ins w:id="541" w:author="夜 夜" w:date="2023-01-14T15:40:00Z">
        <w:r w:rsidR="00B825F2">
          <w:rPr>
            <w:rFonts w:hint="eastAsia"/>
          </w:rPr>
          <w:t>也没有</w:t>
        </w:r>
      </w:ins>
      <w:ins w:id="542" w:author="夜 夜" w:date="2023-01-14T15:41:00Z">
        <w:r w:rsidR="00B825F2">
          <w:rPr>
            <w:rFonts w:hint="eastAsia"/>
          </w:rPr>
          <w:t>造成足以称得上是事件的</w:t>
        </w:r>
      </w:ins>
      <w:ins w:id="543" w:author="夜 夜" w:date="2023-01-14T15:43:00Z">
        <w:r w:rsidR="0080758F">
          <w:rPr>
            <w:rFonts w:hint="eastAsia"/>
          </w:rPr>
          <w:t>混乱</w:t>
        </w:r>
      </w:ins>
      <w:ins w:id="544" w:author="夜 夜" w:date="2023-01-14T15:41:00Z">
        <w:r w:rsidR="00B825F2">
          <w:rPr>
            <w:rFonts w:hint="eastAsia"/>
          </w:rPr>
          <w:t>。</w:t>
        </w:r>
      </w:ins>
      <w:del w:id="545" w:author="夜 夜" w:date="2023-01-14T15:42:00Z">
        <w:r w:rsidDel="00885411">
          <w:rPr>
            <w:rFonts w:hint="eastAsia"/>
          </w:rPr>
          <w:delText>所引发的事件也没有造成骚动。</w:delText>
        </w:r>
      </w:del>
    </w:p>
    <w:p w14:paraId="0BA34ED6" w14:textId="77777777" w:rsidR="00A0297F" w:rsidRDefault="00A0297F" w:rsidP="00A0297F">
      <w:pPr>
        <w:ind w:firstLineChars="200" w:firstLine="420"/>
      </w:pPr>
      <w:r>
        <w:rPr>
          <w:rFonts w:hint="eastAsia"/>
        </w:rPr>
        <w:t>她从葛里萨利嘉出发，穿越未开拓区域，来到玛农所在的港镇利贝尔，但大概没有明确的目的吧。</w:t>
      </w:r>
    </w:p>
    <w:p w14:paraId="0BA34ED7" w14:textId="2B1B6F41" w:rsidR="00A0297F" w:rsidRDefault="00A0297F" w:rsidP="00A0297F">
      <w:pPr>
        <w:ind w:firstLineChars="200" w:firstLine="420"/>
      </w:pPr>
      <w:r>
        <w:rPr>
          <w:rFonts w:hint="eastAsia"/>
        </w:rPr>
        <w:t>「</w:t>
      </w:r>
      <w:ins w:id="546" w:author="夜 夜" w:date="2023-01-14T15:46:00Z">
        <w:r w:rsidR="001E7858">
          <w:rPr>
            <w:rFonts w:hint="eastAsia"/>
          </w:rPr>
          <w:t>只</w:t>
        </w:r>
      </w:ins>
      <w:ins w:id="547" w:author="夜 夜" w:date="2023-01-14T15:45:00Z">
        <w:r w:rsidR="001E7858">
          <w:rPr>
            <w:rFonts w:hint="eastAsia"/>
          </w:rPr>
          <w:t>是，</w:t>
        </w:r>
      </w:ins>
      <w:del w:id="548" w:author="夜 夜" w:date="2023-01-14T15:45:00Z">
        <w:r w:rsidDel="001E7858">
          <w:rPr>
            <w:rFonts w:hint="eastAsia"/>
          </w:rPr>
          <w:delText>仅仅是</w:delText>
        </w:r>
      </w:del>
      <w:r>
        <w:rPr>
          <w:rFonts w:hint="eastAsia"/>
        </w:rPr>
        <w:t>路过而已</w:t>
      </w:r>
      <w:ins w:id="549" w:author="夜 夜" w:date="2023-01-14T15:45:00Z">
        <w:r w:rsidR="00A042EE">
          <w:rPr>
            <w:rFonts w:hint="eastAsia"/>
          </w:rPr>
          <w:t>吗</w:t>
        </w:r>
      </w:ins>
      <w:del w:id="550" w:author="夜 夜" w:date="2023-01-14T15:45:00Z">
        <w:r w:rsidDel="00A042EE">
          <w:rPr>
            <w:rFonts w:hint="eastAsia"/>
          </w:rPr>
          <w:delText>吧</w:delText>
        </w:r>
      </w:del>
      <w:r>
        <w:rPr>
          <w:rFonts w:hint="eastAsia"/>
        </w:rPr>
        <w:t>」</w:t>
      </w:r>
    </w:p>
    <w:p w14:paraId="0BA34ED8" w14:textId="2C925B5C" w:rsidR="00A0297F" w:rsidRDefault="00A0297F" w:rsidP="00A0297F">
      <w:pPr>
        <w:ind w:firstLineChars="200" w:firstLine="420"/>
      </w:pPr>
      <w:del w:id="551" w:author="夜 夜" w:date="2023-01-14T15:46:00Z">
        <w:r w:rsidDel="0032123D">
          <w:rPr>
            <w:rFonts w:hint="eastAsia"/>
          </w:rPr>
          <w:delText>带着</w:delText>
        </w:r>
      </w:del>
      <w:ins w:id="552" w:author="夜 夜" w:date="2023-01-14T15:50:00Z">
        <w:r w:rsidR="002F4E26">
          <w:rPr>
            <w:rFonts w:hint="eastAsia"/>
          </w:rPr>
          <w:t>怀抱着</w:t>
        </w:r>
      </w:ins>
      <w:r>
        <w:rPr>
          <w:rFonts w:hint="eastAsia"/>
        </w:rPr>
        <w:t>某种远大的目标，并</w:t>
      </w:r>
      <w:del w:id="553" w:author="夜 夜" w:date="2023-01-14T15:46:00Z">
        <w:r w:rsidDel="0032123D">
          <w:rPr>
            <w:rFonts w:hint="eastAsia"/>
          </w:rPr>
          <w:delText>没</w:delText>
        </w:r>
      </w:del>
      <w:ins w:id="554" w:author="夜 夜" w:date="2023-01-14T15:46:00Z">
        <w:r w:rsidR="0032123D">
          <w:rPr>
            <w:rFonts w:hint="eastAsia"/>
          </w:rPr>
          <w:t>不</w:t>
        </w:r>
      </w:ins>
      <w:r>
        <w:rPr>
          <w:rFonts w:hint="eastAsia"/>
        </w:rPr>
        <w:t>以</w:t>
      </w:r>
      <w:del w:id="555" w:author="夜 夜" w:date="2023-01-14T15:49:00Z">
        <w:r w:rsidDel="006501A4">
          <w:rPr>
            <w:rFonts w:hint="eastAsia"/>
          </w:rPr>
          <w:delText>这里</w:delText>
        </w:r>
      </w:del>
      <w:ins w:id="556" w:author="夜 夜" w:date="2023-01-14T15:49:00Z">
        <w:r w:rsidR="006501A4">
          <w:rPr>
            <w:rFonts w:hint="eastAsia"/>
          </w:rPr>
          <w:t>这个小镇</w:t>
        </w:r>
      </w:ins>
      <w:r>
        <w:rPr>
          <w:rFonts w:hint="eastAsia"/>
        </w:rPr>
        <w:t>为终点。沿途光临，而后路过，仅此而已。</w:t>
      </w:r>
    </w:p>
    <w:p w14:paraId="0BA34ED9" w14:textId="076828E4" w:rsidR="00A0297F" w:rsidRDefault="00A0297F" w:rsidP="00A0297F">
      <w:pPr>
        <w:ind w:firstLineChars="200" w:firstLine="420"/>
      </w:pPr>
      <w:r>
        <w:rPr>
          <w:rFonts w:hint="eastAsia"/>
        </w:rPr>
        <w:t>对『阳炎的后继』来说，利贝尔只是</w:t>
      </w:r>
      <w:ins w:id="557" w:author="夜 夜" w:date="2023-01-14T15:51:00Z">
        <w:r w:rsidR="0067098A">
          <w:rPr>
            <w:rFonts w:hint="eastAsia"/>
          </w:rPr>
          <w:t>个</w:t>
        </w:r>
      </w:ins>
      <w:r>
        <w:rPr>
          <w:rFonts w:hint="eastAsia"/>
        </w:rPr>
        <w:t>不值一书的途径地点</w:t>
      </w:r>
      <w:ins w:id="558" w:author="夜 夜" w:date="2023-01-14T15:52:00Z">
        <w:r w:rsidR="00903241">
          <w:rPr>
            <w:rFonts w:hint="eastAsia"/>
          </w:rPr>
          <w:t>而已</w:t>
        </w:r>
      </w:ins>
      <w:r>
        <w:rPr>
          <w:rFonts w:hint="eastAsia"/>
        </w:rPr>
        <w:t>。</w:t>
      </w:r>
    </w:p>
    <w:p w14:paraId="0BA34EDA" w14:textId="3B3A810F" w:rsidR="00A0297F" w:rsidRDefault="00A0297F" w:rsidP="00A0297F">
      <w:pPr>
        <w:ind w:firstLineChars="200" w:firstLine="420"/>
      </w:pPr>
      <w:r>
        <w:rPr>
          <w:rFonts w:hint="eastAsia"/>
        </w:rPr>
        <w:t>她一定连</w:t>
      </w:r>
      <w:del w:id="559" w:author="夜 夜" w:date="2023-01-14T15:52:00Z">
        <w:r w:rsidDel="00530515">
          <w:rPr>
            <w:rFonts w:hint="eastAsia"/>
          </w:rPr>
          <w:delText>存在着</w:delText>
        </w:r>
      </w:del>
      <w:ins w:id="560" w:author="夜 夜" w:date="2023-01-14T15:52:00Z">
        <w:r w:rsidR="00530515">
          <w:rPr>
            <w:rFonts w:hint="eastAsia"/>
          </w:rPr>
          <w:t>这里有一位</w:t>
        </w:r>
      </w:ins>
      <w:ins w:id="561" w:author="夜 夜" w:date="2023-01-14T15:53:00Z">
        <w:r w:rsidR="00624FB4">
          <w:rPr>
            <w:rFonts w:hint="eastAsia"/>
          </w:rPr>
          <w:t>少女</w:t>
        </w:r>
      </w:ins>
      <w:r>
        <w:rPr>
          <w:rFonts w:hint="eastAsia"/>
        </w:rPr>
        <w:t>名为玛农</w:t>
      </w:r>
      <w:del w:id="562" w:author="夜 夜" w:date="2023-01-14T15:53:00Z">
        <w:r w:rsidDel="00624FB4">
          <w:rPr>
            <w:rFonts w:hint="eastAsia"/>
          </w:rPr>
          <w:delText>的少女</w:delText>
        </w:r>
      </w:del>
      <w:del w:id="563" w:author="夜 夜" w:date="2023-01-14T15:52:00Z">
        <w:r w:rsidDel="00530515">
          <w:rPr>
            <w:rFonts w:hint="eastAsia"/>
          </w:rPr>
          <w:delText>这件事</w:delText>
        </w:r>
      </w:del>
      <w:r>
        <w:rPr>
          <w:rFonts w:hint="eastAsia"/>
        </w:rPr>
        <w:t>都不知道吧。只</w:t>
      </w:r>
      <w:del w:id="564" w:author="夜 夜" w:date="2023-01-14T15:53:00Z">
        <w:r w:rsidDel="00616620">
          <w:rPr>
            <w:rFonts w:hint="eastAsia"/>
          </w:rPr>
          <w:delText>是</w:delText>
        </w:r>
      </w:del>
      <w:ins w:id="565" w:author="夜 夜" w:date="2023-01-14T15:53:00Z">
        <w:r w:rsidR="00616620">
          <w:rPr>
            <w:rFonts w:hint="eastAsia"/>
          </w:rPr>
          <w:t>有</w:t>
        </w:r>
      </w:ins>
      <w:r>
        <w:rPr>
          <w:rFonts w:hint="eastAsia"/>
        </w:rPr>
        <w:t>母亲被杀的玛农单方面地沉浸在</w:t>
      </w:r>
      <w:ins w:id="566" w:author="夜 夜" w:date="2023-01-14T15:53:00Z">
        <w:r w:rsidR="00616620">
          <w:rPr>
            <w:rFonts w:hint="eastAsia"/>
          </w:rPr>
          <w:t>悲伤</w:t>
        </w:r>
      </w:ins>
      <w:del w:id="567" w:author="夜 夜" w:date="2023-01-14T15:53:00Z">
        <w:r w:rsidDel="00616620">
          <w:rPr>
            <w:rFonts w:hint="eastAsia"/>
          </w:rPr>
          <w:delText>伤感</w:delText>
        </w:r>
      </w:del>
      <w:r>
        <w:rPr>
          <w:rFonts w:hint="eastAsia"/>
        </w:rPr>
        <w:t>中。</w:t>
      </w:r>
    </w:p>
    <w:p w14:paraId="0BA34EDB" w14:textId="77777777" w:rsidR="00A0297F" w:rsidRDefault="00A0297F" w:rsidP="00A0297F">
      <w:pPr>
        <w:ind w:firstLineChars="200" w:firstLine="420"/>
      </w:pPr>
      <w:r>
        <w:rPr>
          <w:rFonts w:hint="eastAsia"/>
        </w:rPr>
        <w:t>她是『阳炎』的弟子，不是『阳炎』。</w:t>
      </w:r>
    </w:p>
    <w:p w14:paraId="0BA34EDC" w14:textId="7A032E3E" w:rsidR="00A0297F" w:rsidRDefault="00A0297F" w:rsidP="00A0297F">
      <w:pPr>
        <w:ind w:firstLineChars="200" w:firstLine="420"/>
      </w:pPr>
      <w:r>
        <w:rPr>
          <w:rFonts w:hint="eastAsia"/>
        </w:rPr>
        <w:t>她</w:t>
      </w:r>
      <w:del w:id="568" w:author="夜 夜" w:date="2023-01-14T15:55:00Z">
        <w:r w:rsidDel="0038755C">
          <w:rPr>
            <w:rFonts w:hint="eastAsia"/>
          </w:rPr>
          <w:delText>与</w:delText>
        </w:r>
      </w:del>
      <w:ins w:id="569" w:author="夜 夜" w:date="2023-01-14T15:55:00Z">
        <w:r w:rsidR="0038755C">
          <w:rPr>
            <w:rFonts w:hint="eastAsia"/>
          </w:rPr>
          <w:t>不是那个</w:t>
        </w:r>
      </w:ins>
      <w:r>
        <w:rPr>
          <w:rFonts w:hint="eastAsia"/>
        </w:rPr>
        <w:t>杀死了玛农的异世界人母亲</w:t>
      </w:r>
      <w:ins w:id="570" w:author="夜 夜" w:date="2023-01-14T15:55:00Z">
        <w:r w:rsidR="0038755C">
          <w:rPr>
            <w:rFonts w:hint="eastAsia"/>
          </w:rPr>
          <w:t>、</w:t>
        </w:r>
      </w:ins>
      <w:del w:id="571" w:author="夜 夜" w:date="2023-01-14T15:55:00Z">
        <w:r w:rsidDel="0038755C">
          <w:rPr>
            <w:rFonts w:hint="eastAsia"/>
          </w:rPr>
          <w:delText>，</w:delText>
        </w:r>
      </w:del>
      <w:r>
        <w:rPr>
          <w:rFonts w:hint="eastAsia"/>
        </w:rPr>
        <w:t>证明了玛农</w:t>
      </w:r>
      <w:ins w:id="572" w:author="夜 夜" w:date="2023-01-14T15:56:00Z">
        <w:r w:rsidR="00E42102">
          <w:rPr>
            <w:rFonts w:hint="eastAsia"/>
          </w:rPr>
          <w:t>的</w:t>
        </w:r>
      </w:ins>
      <w:r>
        <w:rPr>
          <w:rFonts w:hint="eastAsia"/>
        </w:rPr>
        <w:t>无能的赤黑色发色的</w:t>
      </w:r>
      <w:ins w:id="573" w:author="夜 夜" w:date="2023-01-14T15:55:00Z">
        <w:r w:rsidR="0038755C">
          <w:rPr>
            <w:rFonts w:hint="eastAsia"/>
          </w:rPr>
          <w:t>人</w:t>
        </w:r>
      </w:ins>
      <w:del w:id="574" w:author="夜 夜" w:date="2023-01-14T15:55:00Z">
        <w:r w:rsidDel="0038755C">
          <w:rPr>
            <w:rFonts w:hint="eastAsia"/>
          </w:rPr>
          <w:delText>她，不一样</w:delText>
        </w:r>
      </w:del>
      <w:r>
        <w:rPr>
          <w:rFonts w:hint="eastAsia"/>
        </w:rPr>
        <w:t>。</w:t>
      </w:r>
    </w:p>
    <w:p w14:paraId="0BA34EDD" w14:textId="373A79FE" w:rsidR="00A0297F" w:rsidRDefault="00A0297F" w:rsidP="00A0297F">
      <w:pPr>
        <w:ind w:firstLineChars="200" w:firstLine="420"/>
      </w:pPr>
      <w:r>
        <w:rPr>
          <w:rFonts w:hint="eastAsia"/>
        </w:rPr>
        <w:t>然而，谁知道呢。就算仅仅是路过，『阳炎』一脉</w:t>
      </w:r>
      <w:ins w:id="575" w:author="夜 夜" w:date="2023-01-14T15:59:00Z">
        <w:r w:rsidR="005F3FCC">
          <w:rPr>
            <w:rFonts w:hint="eastAsia"/>
          </w:rPr>
          <w:t>也</w:t>
        </w:r>
      </w:ins>
      <w:r>
        <w:rPr>
          <w:rFonts w:hint="eastAsia"/>
        </w:rPr>
        <w:t>会带来</w:t>
      </w:r>
      <w:del w:id="576" w:author="夜 夜" w:date="2023-01-14T15:59:00Z">
        <w:r w:rsidDel="004361F9">
          <w:rPr>
            <w:rFonts w:hint="eastAsia"/>
          </w:rPr>
          <w:delText>暗中的骚乱</w:delText>
        </w:r>
      </w:del>
      <w:ins w:id="577" w:author="夜 夜" w:date="2023-01-14T15:59:00Z">
        <w:r w:rsidR="004361F9">
          <w:rPr>
            <w:rFonts w:hint="eastAsia"/>
          </w:rPr>
          <w:t>涌动的暗流</w:t>
        </w:r>
      </w:ins>
      <w:r>
        <w:rPr>
          <w:rFonts w:hint="eastAsia"/>
        </w:rPr>
        <w:t>。第一身份的西西莉亚与玛农接触，第二身份的亲族们也突然</w:t>
      </w:r>
      <w:ins w:id="578" w:author="夜 夜" w:date="2023-01-14T16:00:00Z">
        <w:r w:rsidR="003E2C27">
          <w:rPr>
            <w:rFonts w:hint="eastAsia"/>
          </w:rPr>
          <w:t>开始</w:t>
        </w:r>
      </w:ins>
      <w:r>
        <w:rPr>
          <w:rFonts w:hint="eastAsia"/>
        </w:rPr>
        <w:t>蠢蠢欲动。</w:t>
      </w:r>
    </w:p>
    <w:p w14:paraId="0BA34EDE" w14:textId="778AAD66" w:rsidR="00A0297F" w:rsidRDefault="00A0297F" w:rsidP="00A0297F">
      <w:pPr>
        <w:ind w:firstLineChars="200" w:firstLine="420"/>
      </w:pPr>
      <w:r>
        <w:rPr>
          <w:rFonts w:hint="eastAsia"/>
        </w:rPr>
        <w:t>在港镇利贝尔中</w:t>
      </w:r>
      <w:del w:id="579" w:author="夜 夜" w:date="2023-01-14T16:01:00Z">
        <w:r w:rsidDel="00876D6C">
          <w:rPr>
            <w:rFonts w:hint="eastAsia"/>
          </w:rPr>
          <w:delText>过</w:delText>
        </w:r>
      </w:del>
      <w:ins w:id="580" w:author="夜 夜" w:date="2023-01-14T16:01:00Z">
        <w:r w:rsidR="00876D6C">
          <w:rPr>
            <w:rFonts w:hint="eastAsia"/>
          </w:rPr>
          <w:t>继续</w:t>
        </w:r>
      </w:ins>
      <w:r>
        <w:rPr>
          <w:rFonts w:hint="eastAsia"/>
        </w:rPr>
        <w:t>着日复一日</w:t>
      </w:r>
      <w:ins w:id="581" w:author="夜 夜" w:date="2023-01-14T16:01:00Z">
        <w:r w:rsidR="00876D6C">
          <w:rPr>
            <w:rFonts w:hint="eastAsia"/>
          </w:rPr>
          <w:t>的</w:t>
        </w:r>
      </w:ins>
      <w:r>
        <w:rPr>
          <w:rFonts w:hint="eastAsia"/>
        </w:rPr>
        <w:t>生活的，就只</w:t>
      </w:r>
      <w:ins w:id="582" w:author="夜 夜" w:date="2023-01-14T16:01:00Z">
        <w:r w:rsidR="00C57DCD">
          <w:rPr>
            <w:rFonts w:hint="eastAsia"/>
          </w:rPr>
          <w:t>剩</w:t>
        </w:r>
      </w:ins>
      <w:del w:id="583" w:author="夜 夜" w:date="2023-01-14T16:01:00Z">
        <w:r w:rsidDel="00C57DCD">
          <w:rPr>
            <w:rFonts w:hint="eastAsia"/>
          </w:rPr>
          <w:delText>有</w:delText>
        </w:r>
      </w:del>
      <w:r>
        <w:rPr>
          <w:rFonts w:hint="eastAsia"/>
        </w:rPr>
        <w:t>第三身份的人们了。</w:t>
      </w:r>
    </w:p>
    <w:p w14:paraId="0BA34EDF" w14:textId="02CEDC20" w:rsidR="00A0297F" w:rsidRDefault="00A0297F" w:rsidP="00A0297F">
      <w:pPr>
        <w:ind w:firstLineChars="200" w:firstLine="420"/>
      </w:pPr>
      <w:r>
        <w:rPr>
          <w:rFonts w:hint="eastAsia"/>
        </w:rPr>
        <w:t>「……</w:t>
      </w:r>
      <w:del w:id="584" w:author="夜 夜" w:date="2023-01-14T16:02:00Z">
        <w:r w:rsidDel="005D63D9">
          <w:rPr>
            <w:rFonts w:hint="eastAsia"/>
          </w:rPr>
          <w:delText>哼</w:delText>
        </w:r>
      </w:del>
      <w:ins w:id="585" w:author="夜 夜" w:date="2023-01-14T16:02:00Z">
        <w:r w:rsidR="005D63D9">
          <w:rPr>
            <w:rFonts w:hint="eastAsia"/>
          </w:rPr>
          <w:t>唉</w:t>
        </w:r>
      </w:ins>
      <w:r>
        <w:rPr>
          <w:rFonts w:hint="eastAsia"/>
        </w:rPr>
        <w:t>」</w:t>
      </w:r>
    </w:p>
    <w:p w14:paraId="0BA34EE0" w14:textId="1A7FFFAB" w:rsidR="00A0297F" w:rsidRDefault="00A0297F" w:rsidP="00A0297F">
      <w:pPr>
        <w:ind w:firstLineChars="200" w:firstLine="420"/>
      </w:pPr>
      <w:r>
        <w:rPr>
          <w:rFonts w:hint="eastAsia"/>
        </w:rPr>
        <w:t>玛农叹</w:t>
      </w:r>
      <w:del w:id="586" w:author="夜 夜" w:date="2023-01-14T16:02:00Z">
        <w:r w:rsidDel="005D63D9">
          <w:rPr>
            <w:rFonts w:hint="eastAsia"/>
          </w:rPr>
          <w:delText>息一声</w:delText>
        </w:r>
      </w:del>
      <w:ins w:id="587" w:author="夜 夜" w:date="2023-01-14T16:02:00Z">
        <w:r w:rsidR="005D63D9">
          <w:rPr>
            <w:rFonts w:hint="eastAsia"/>
          </w:rPr>
          <w:t>了口气</w:t>
        </w:r>
      </w:ins>
      <w:r>
        <w:rPr>
          <w:rFonts w:hint="eastAsia"/>
        </w:rPr>
        <w:t>，视线看向了</w:t>
      </w:r>
      <w:del w:id="588" w:author="夜 夜" w:date="2023-01-14T16:03:00Z">
        <w:r w:rsidDel="00827055">
          <w:rPr>
            <w:rFonts w:hint="eastAsia"/>
          </w:rPr>
          <w:delText>水平线</w:delText>
        </w:r>
      </w:del>
      <w:ins w:id="589" w:author="夜 夜" w:date="2023-01-14T16:03:00Z">
        <w:r w:rsidR="00E30B16">
          <w:rPr>
            <w:rFonts w:hint="eastAsia"/>
          </w:rPr>
          <w:t>大海</w:t>
        </w:r>
      </w:ins>
      <w:r>
        <w:rPr>
          <w:rFonts w:hint="eastAsia"/>
        </w:rPr>
        <w:t>的另一端，白雾摇曳的海面。</w:t>
      </w:r>
    </w:p>
    <w:p w14:paraId="0BA34EE1" w14:textId="0C1DEF52" w:rsidR="00A0297F" w:rsidRDefault="00A0297F" w:rsidP="00A0297F">
      <w:pPr>
        <w:ind w:firstLineChars="200" w:firstLine="420"/>
      </w:pPr>
      <w:del w:id="590" w:author="夜 夜" w:date="2023-01-14T16:04:00Z">
        <w:r w:rsidDel="00293B8C">
          <w:rPr>
            <w:rFonts w:hint="eastAsia"/>
          </w:rPr>
          <w:delText>在海面正中，遥遥耸立着</w:delText>
        </w:r>
      </w:del>
      <w:ins w:id="591" w:author="夜 夜" w:date="2023-01-14T16:04:00Z">
        <w:r w:rsidR="00293B8C">
          <w:rPr>
            <w:rFonts w:hint="eastAsia"/>
          </w:rPr>
          <w:t>远远地，</w:t>
        </w:r>
      </w:ins>
      <w:r>
        <w:rPr>
          <w:rFonts w:hint="eastAsia"/>
        </w:rPr>
        <w:t>纯白的雾之墙壁</w:t>
      </w:r>
      <w:ins w:id="592" w:author="夜 夜" w:date="2023-01-14T16:04:00Z">
        <w:r w:rsidR="00293B8C">
          <w:rPr>
            <w:rFonts w:hint="eastAsia"/>
          </w:rPr>
          <w:t>耸立在海面正中</w:t>
        </w:r>
      </w:ins>
      <w:r>
        <w:rPr>
          <w:rFonts w:hint="eastAsia"/>
        </w:rPr>
        <w:t>。</w:t>
      </w:r>
    </w:p>
    <w:p w14:paraId="0BA34EE2" w14:textId="77777777" w:rsidR="00A0297F" w:rsidRDefault="00A0297F" w:rsidP="00A0297F">
      <w:pPr>
        <w:ind w:firstLineChars="200" w:firstLine="420"/>
      </w:pPr>
      <w:r>
        <w:rPr>
          <w:rFonts w:hint="eastAsia"/>
        </w:rPr>
        <w:t>『雾魔殿』。</w:t>
      </w:r>
    </w:p>
    <w:p w14:paraId="0BA34EE3" w14:textId="56F733AA" w:rsidR="00A0297F" w:rsidRDefault="00A0297F" w:rsidP="00A0297F">
      <w:pPr>
        <w:ind w:firstLineChars="200" w:firstLine="420"/>
      </w:pPr>
      <w:r>
        <w:rPr>
          <w:rFonts w:hint="eastAsia"/>
        </w:rPr>
        <w:t>这</w:t>
      </w:r>
      <w:del w:id="593" w:author="夜 夜" w:date="2023-01-14T16:06:00Z">
        <w:r w:rsidDel="00344146">
          <w:rPr>
            <w:rFonts w:hint="eastAsia"/>
          </w:rPr>
          <w:delText>雾之墙壁宛</w:delText>
        </w:r>
      </w:del>
      <w:r>
        <w:rPr>
          <w:rFonts w:hint="eastAsia"/>
        </w:rPr>
        <w:t>如垂落海面的大瀑布</w:t>
      </w:r>
      <w:ins w:id="594" w:author="夜 夜" w:date="2023-01-14T16:06:00Z">
        <w:r w:rsidR="00344146">
          <w:rPr>
            <w:rFonts w:hint="eastAsia"/>
          </w:rPr>
          <w:t>一般的雾之墙壁</w:t>
        </w:r>
      </w:ins>
      <w:r>
        <w:rPr>
          <w:rFonts w:hint="eastAsia"/>
        </w:rPr>
        <w:t>，是四大人灾之一。</w:t>
      </w:r>
    </w:p>
    <w:p w14:paraId="0BA34EE4" w14:textId="5D211779" w:rsidR="00A0297F" w:rsidRDefault="00A0297F" w:rsidP="00A0297F">
      <w:pPr>
        <w:ind w:firstLineChars="200" w:firstLine="420"/>
      </w:pPr>
      <w:del w:id="595" w:author="夜 夜" w:date="2023-01-14T16:07:00Z">
        <w:r w:rsidDel="00CF42B2">
          <w:rPr>
            <w:rFonts w:hint="eastAsia"/>
          </w:rPr>
          <w:delText>这片雾</w:delText>
        </w:r>
      </w:del>
      <w:r>
        <w:rPr>
          <w:rFonts w:hint="eastAsia"/>
        </w:rPr>
        <w:t>据说</w:t>
      </w:r>
      <w:ins w:id="596" w:author="夜 夜" w:date="2023-01-14T16:07:00Z">
        <w:r w:rsidR="00CF42B2">
          <w:rPr>
            <w:rFonts w:hint="eastAsia"/>
          </w:rPr>
          <w:t>这片雾</w:t>
        </w:r>
        <w:r w:rsidR="009F4EB0">
          <w:rPr>
            <w:rFonts w:hint="eastAsia"/>
          </w:rPr>
          <w:t>把</w:t>
        </w:r>
      </w:ins>
      <w:ins w:id="597" w:author="夜 夜" w:date="2023-01-14T16:09:00Z">
        <w:r w:rsidR="00C3757B">
          <w:rPr>
            <w:rFonts w:hint="eastAsia"/>
          </w:rPr>
          <w:t>曾</w:t>
        </w:r>
        <w:r w:rsidR="00E03074">
          <w:rPr>
            <w:rFonts w:hint="eastAsia"/>
          </w:rPr>
          <w:t>是</w:t>
        </w:r>
      </w:ins>
      <w:del w:id="598" w:author="夜 夜" w:date="2023-01-14T16:07:00Z">
        <w:r w:rsidDel="00CF42B2">
          <w:rPr>
            <w:rFonts w:hint="eastAsia"/>
          </w:rPr>
          <w:delText>在过去将</w:delText>
        </w:r>
      </w:del>
      <w:r>
        <w:rPr>
          <w:rFonts w:hint="eastAsia"/>
        </w:rPr>
        <w:t>丰饶</w:t>
      </w:r>
      <w:ins w:id="599" w:author="夜 夜" w:date="2023-01-14T16:09:00Z">
        <w:r w:rsidR="00E03074">
          <w:rPr>
            <w:rFonts w:hint="eastAsia"/>
          </w:rPr>
          <w:t>之地</w:t>
        </w:r>
      </w:ins>
      <w:r>
        <w:rPr>
          <w:rFonts w:hint="eastAsia"/>
        </w:rPr>
        <w:t>的南方诸岛联合吞噬殆尽。这能毁灭世界的灾厄，自出生起就近在玛农眼前</w:t>
      </w:r>
      <w:del w:id="600" w:author="夜 夜" w:date="2023-01-14T16:10:00Z">
        <w:r w:rsidDel="00221F90">
          <w:rPr>
            <w:rFonts w:hint="eastAsia"/>
          </w:rPr>
          <w:delText>了</w:delText>
        </w:r>
      </w:del>
      <w:r>
        <w:rPr>
          <w:rFonts w:hint="eastAsia"/>
        </w:rPr>
        <w:t>。</w:t>
      </w:r>
    </w:p>
    <w:p w14:paraId="0BA34EE5" w14:textId="77777777" w:rsidR="00A0297F" w:rsidRDefault="00A0297F" w:rsidP="00A0297F">
      <w:pPr>
        <w:ind w:firstLineChars="200" w:firstLine="420"/>
      </w:pPr>
      <w:r>
        <w:rPr>
          <w:rFonts w:hint="eastAsia"/>
        </w:rPr>
        <w:t>不会有什么东西漂到这里吗。</w:t>
      </w:r>
    </w:p>
    <w:p w14:paraId="0BA34EE6" w14:textId="0427A762" w:rsidR="00A0297F" w:rsidRDefault="00A0297F" w:rsidP="00A0297F">
      <w:pPr>
        <w:ind w:firstLineChars="200" w:firstLine="420"/>
      </w:pPr>
      <w:r>
        <w:rPr>
          <w:rFonts w:hint="eastAsia"/>
        </w:rPr>
        <w:t>玛农一边过着郁闷的</w:t>
      </w:r>
      <w:del w:id="601" w:author="夜 夜" w:date="2023-01-14T16:13:00Z">
        <w:r w:rsidDel="007E24B7">
          <w:rPr>
            <w:rFonts w:hint="eastAsia"/>
          </w:rPr>
          <w:delText>日常生活</w:delText>
        </w:r>
      </w:del>
      <w:ins w:id="602" w:author="夜 夜" w:date="2023-01-14T16:13:00Z">
        <w:r w:rsidR="007E24B7">
          <w:rPr>
            <w:rFonts w:hint="eastAsia"/>
          </w:rPr>
          <w:t>每一天</w:t>
        </w:r>
      </w:ins>
      <w:r>
        <w:rPr>
          <w:rFonts w:hint="eastAsia"/>
        </w:rPr>
        <w:t>，一边盼望着</w:t>
      </w:r>
      <w:ins w:id="603" w:author="夜 夜" w:date="2023-01-14T16:13:00Z">
        <w:r w:rsidR="00096D0B">
          <w:rPr>
            <w:rFonts w:hint="eastAsia"/>
          </w:rPr>
          <w:t>有什么东西</w:t>
        </w:r>
      </w:ins>
      <w:del w:id="604" w:author="夜 夜" w:date="2023-01-14T16:13:00Z">
        <w:r w:rsidDel="00A312D3">
          <w:rPr>
            <w:rFonts w:hint="eastAsia"/>
          </w:rPr>
          <w:delText>或许会将一切破坏的东西到来</w:delText>
        </w:r>
      </w:del>
      <w:ins w:id="605" w:author="夜 夜" w:date="2023-01-14T16:13:00Z">
        <w:r w:rsidR="00A312D3">
          <w:rPr>
            <w:rFonts w:hint="eastAsia"/>
          </w:rPr>
          <w:t>帮她解决掉眼前</w:t>
        </w:r>
        <w:r w:rsidR="00096D0B">
          <w:rPr>
            <w:rFonts w:hint="eastAsia"/>
          </w:rPr>
          <w:t>这一切</w:t>
        </w:r>
      </w:ins>
      <w:r>
        <w:rPr>
          <w:rFonts w:hint="eastAsia"/>
        </w:rPr>
        <w:t>。</w:t>
      </w:r>
      <w:ins w:id="606" w:author="夜 夜" w:date="2023-01-14T16:14:00Z">
        <w:r w:rsidR="006E4C18">
          <w:rPr>
            <w:rFonts w:hint="eastAsia"/>
          </w:rPr>
          <w:t>某种，</w:t>
        </w:r>
      </w:ins>
      <w:ins w:id="607" w:author="夜 夜" w:date="2023-01-14T16:15:00Z">
        <w:r w:rsidR="006B04F1">
          <w:rPr>
            <w:rFonts w:hint="eastAsia"/>
          </w:rPr>
          <w:t>把</w:t>
        </w:r>
      </w:ins>
      <w:del w:id="608" w:author="夜 夜" w:date="2023-01-14T16:15:00Z">
        <w:r w:rsidDel="006B04F1">
          <w:rPr>
            <w:rFonts w:hint="eastAsia"/>
          </w:rPr>
          <w:delText>能</w:delText>
        </w:r>
      </w:del>
      <w:ins w:id="609" w:author="夜 夜" w:date="2023-01-14T16:15:00Z">
        <w:r w:rsidR="006B04F1">
          <w:rPr>
            <w:rFonts w:hint="eastAsia"/>
          </w:rPr>
          <w:t>这个</w:t>
        </w:r>
      </w:ins>
      <w:del w:id="610" w:author="夜 夜" w:date="2023-01-14T16:14:00Z">
        <w:r w:rsidDel="006E4C18">
          <w:rPr>
            <w:rFonts w:hint="eastAsia"/>
          </w:rPr>
          <w:delText>使</w:delText>
        </w:r>
      </w:del>
      <w:r>
        <w:rPr>
          <w:rFonts w:hint="eastAsia"/>
        </w:rPr>
        <w:t>世界</w:t>
      </w:r>
      <w:ins w:id="611" w:author="夜 夜" w:date="2023-01-14T16:15:00Z">
        <w:r w:rsidR="006B04F1">
          <w:rPr>
            <w:rFonts w:hint="eastAsia"/>
          </w:rPr>
          <w:t>颠覆</w:t>
        </w:r>
      </w:ins>
      <w:del w:id="612" w:author="夜 夜" w:date="2023-01-14T16:15:00Z">
        <w:r w:rsidDel="006B04F1">
          <w:rPr>
            <w:rFonts w:hint="eastAsia"/>
          </w:rPr>
          <w:delText>天翻地覆</w:delText>
        </w:r>
      </w:del>
      <w:r>
        <w:rPr>
          <w:rFonts w:hint="eastAsia"/>
        </w:rPr>
        <w:t>的</w:t>
      </w:r>
      <w:del w:id="613" w:author="夜 夜" w:date="2023-01-14T16:14:00Z">
        <w:r w:rsidDel="006E4C18">
          <w:rPr>
            <w:rFonts w:hint="eastAsia"/>
          </w:rPr>
          <w:delText>某种</w:delText>
        </w:r>
      </w:del>
      <w:r>
        <w:rPr>
          <w:rFonts w:hint="eastAsia"/>
        </w:rPr>
        <w:t>东西。只要有那种东西，一定</w:t>
      </w:r>
      <w:ins w:id="614" w:author="夜 夜" w:date="2023-01-14T16:23:00Z">
        <w:r w:rsidR="0070330E">
          <w:rPr>
            <w:rFonts w:hint="eastAsia"/>
          </w:rPr>
          <w:t>帮自己</w:t>
        </w:r>
      </w:ins>
      <w:r>
        <w:rPr>
          <w:rFonts w:hint="eastAsia"/>
        </w:rPr>
        <w:t>可以破坏掉</w:t>
      </w:r>
      <w:ins w:id="615" w:author="夜 夜" w:date="2023-01-14T16:23:00Z">
        <w:r w:rsidR="005C2D12">
          <w:rPr>
            <w:rFonts w:hint="eastAsia"/>
          </w:rPr>
          <w:t>围困着</w:t>
        </w:r>
      </w:ins>
      <w:r>
        <w:rPr>
          <w:rFonts w:hint="eastAsia"/>
        </w:rPr>
        <w:t>自己</w:t>
      </w:r>
      <w:del w:id="616" w:author="夜 夜" w:date="2023-01-14T16:23:00Z">
        <w:r w:rsidDel="005C2D12">
          <w:rPr>
            <w:rFonts w:hint="eastAsia"/>
          </w:rPr>
          <w:delText>所处</w:delText>
        </w:r>
      </w:del>
      <w:r>
        <w:rPr>
          <w:rFonts w:hint="eastAsia"/>
        </w:rPr>
        <w:t>的</w:t>
      </w:r>
      <w:ins w:id="617" w:author="夜 夜" w:date="2023-01-14T16:23:00Z">
        <w:r w:rsidR="005C2D12">
          <w:rPr>
            <w:rFonts w:hint="eastAsia"/>
          </w:rPr>
          <w:t>这处围城</w:t>
        </w:r>
      </w:ins>
      <w:del w:id="618" w:author="夜 夜" w:date="2023-01-14T16:23:00Z">
        <w:r w:rsidDel="005C2D12">
          <w:rPr>
            <w:rFonts w:hint="eastAsia"/>
          </w:rPr>
          <w:delText>闭塞环境</w:delText>
        </w:r>
      </w:del>
      <w:r>
        <w:rPr>
          <w:rFonts w:hint="eastAsia"/>
        </w:rPr>
        <w:t>吧。玛农不止一次两次地祈求着这种</w:t>
      </w:r>
      <w:del w:id="619" w:author="夜 夜" w:date="2023-01-14T16:23:00Z">
        <w:r w:rsidDel="005C2D12">
          <w:rPr>
            <w:rFonts w:hint="eastAsia"/>
          </w:rPr>
          <w:delText>它</w:delText>
        </w:r>
      </w:del>
      <w:ins w:id="620" w:author="夜 夜" w:date="2023-01-14T16:23:00Z">
        <w:r w:rsidR="00257383">
          <w:rPr>
            <w:rFonts w:hint="eastAsia"/>
          </w:rPr>
          <w:t>外在</w:t>
        </w:r>
      </w:ins>
      <w:del w:id="621" w:author="夜 夜" w:date="2023-01-14T16:23:00Z">
        <w:r w:rsidDel="00257383">
          <w:rPr>
            <w:rFonts w:hint="eastAsia"/>
          </w:rPr>
          <w:delText>人</w:delText>
        </w:r>
      </w:del>
      <w:r>
        <w:rPr>
          <w:rFonts w:hint="eastAsia"/>
        </w:rPr>
        <w:t>的</w:t>
      </w:r>
      <w:ins w:id="622" w:author="夜 夜" w:date="2023-01-14T16:23:00Z">
        <w:r w:rsidR="00257383">
          <w:rPr>
            <w:rFonts w:hint="eastAsia"/>
          </w:rPr>
          <w:t>帮助</w:t>
        </w:r>
      </w:ins>
      <w:del w:id="623" w:author="夜 夜" w:date="2023-01-14T16:23:00Z">
        <w:r w:rsidDel="00257383">
          <w:rPr>
            <w:rFonts w:hint="eastAsia"/>
          </w:rPr>
          <w:delText>力量</w:delText>
        </w:r>
      </w:del>
      <w:r>
        <w:rPr>
          <w:rFonts w:hint="eastAsia"/>
        </w:rPr>
        <w:t>。她日夜期盼着，</w:t>
      </w:r>
      <w:del w:id="624" w:author="夜 夜" w:date="2023-01-14T16:25:00Z">
        <w:r w:rsidDel="00166F3C">
          <w:rPr>
            <w:rFonts w:hint="eastAsia"/>
          </w:rPr>
          <w:delText>会不会某一天</w:delText>
        </w:r>
      </w:del>
      <w:r>
        <w:rPr>
          <w:rFonts w:hint="eastAsia"/>
        </w:rPr>
        <w:t>那片雾</w:t>
      </w:r>
      <w:ins w:id="625" w:author="夜 夜" w:date="2023-01-14T16:25:00Z">
        <w:r w:rsidR="00166F3C">
          <w:rPr>
            <w:rFonts w:hint="eastAsia"/>
          </w:rPr>
          <w:t>在某一天</w:t>
        </w:r>
      </w:ins>
      <w:r>
        <w:rPr>
          <w:rFonts w:hint="eastAsia"/>
        </w:rPr>
        <w:t>突然放晴，</w:t>
      </w:r>
      <w:ins w:id="626" w:author="夜 夜" w:date="2023-01-14T16:26:00Z">
        <w:r w:rsidR="00DA6743">
          <w:rPr>
            <w:rFonts w:hint="eastAsia"/>
          </w:rPr>
          <w:t>这个</w:t>
        </w:r>
      </w:ins>
      <w:del w:id="627" w:author="夜 夜" w:date="2023-01-14T16:25:00Z">
        <w:r w:rsidDel="00166F3C">
          <w:rPr>
            <w:rFonts w:hint="eastAsia"/>
          </w:rPr>
          <w:delText>开始毁灭</w:delText>
        </w:r>
      </w:del>
      <w:r>
        <w:rPr>
          <w:rFonts w:hint="eastAsia"/>
        </w:rPr>
        <w:t>世界</w:t>
      </w:r>
      <w:ins w:id="628" w:author="夜 夜" w:date="2023-01-14T16:25:00Z">
        <w:r w:rsidR="00DA6743">
          <w:rPr>
            <w:rFonts w:hint="eastAsia"/>
          </w:rPr>
          <w:t>也</w:t>
        </w:r>
      </w:ins>
      <w:ins w:id="629" w:author="夜 夜" w:date="2023-01-14T16:29:00Z">
        <w:r w:rsidR="006325D2">
          <w:rPr>
            <w:rFonts w:hint="eastAsia"/>
          </w:rPr>
          <w:t>开始</w:t>
        </w:r>
      </w:ins>
      <w:ins w:id="630" w:author="夜 夜" w:date="2023-01-14T16:26:00Z">
        <w:r w:rsidR="00DA6743">
          <w:rPr>
            <w:rFonts w:hint="eastAsia"/>
          </w:rPr>
          <w:t>迎来</w:t>
        </w:r>
      </w:ins>
      <w:ins w:id="631" w:author="夜 夜" w:date="2023-01-14T16:29:00Z">
        <w:r w:rsidR="006325D2">
          <w:rPr>
            <w:rFonts w:hint="eastAsia"/>
          </w:rPr>
          <w:t>灭亡</w:t>
        </w:r>
      </w:ins>
      <w:r>
        <w:rPr>
          <w:rFonts w:hint="eastAsia"/>
        </w:rPr>
        <w:t>。</w:t>
      </w:r>
    </w:p>
    <w:p w14:paraId="0BA34EE7" w14:textId="7C70B687" w:rsidR="00A0297F" w:rsidRDefault="00A0297F" w:rsidP="00A0297F">
      <w:pPr>
        <w:ind w:firstLineChars="200" w:firstLine="420"/>
      </w:pPr>
      <w:r>
        <w:rPr>
          <w:rFonts w:hint="eastAsia"/>
        </w:rPr>
        <w:t>当然，一无所获。</w:t>
      </w:r>
    </w:p>
    <w:p w14:paraId="0BA34EE8" w14:textId="5871D203" w:rsidR="00A0297F" w:rsidRDefault="00A0297F" w:rsidP="00A0297F">
      <w:pPr>
        <w:ind w:firstLineChars="200" w:firstLine="420"/>
      </w:pPr>
      <w:r>
        <w:rPr>
          <w:rFonts w:hint="eastAsia"/>
        </w:rPr>
        <w:t>这千年的白雾，灾厄的残骸，</w:t>
      </w:r>
      <w:del w:id="632" w:author="夜 夜" w:date="2023-01-14T16:34:00Z">
        <w:r w:rsidDel="00B9457E">
          <w:rPr>
            <w:rFonts w:hint="eastAsia"/>
          </w:rPr>
          <w:delText>什么变化都看不到</w:delText>
        </w:r>
      </w:del>
      <w:ins w:id="633" w:author="夜 夜" w:date="2023-01-14T16:34:00Z">
        <w:r w:rsidR="00605836">
          <w:rPr>
            <w:rFonts w:hint="eastAsia"/>
          </w:rPr>
          <w:t>看不到</w:t>
        </w:r>
      </w:ins>
      <w:ins w:id="634" w:author="夜 夜" w:date="2023-01-14T16:35:00Z">
        <w:r w:rsidR="008E742C">
          <w:rPr>
            <w:rFonts w:hint="eastAsia"/>
          </w:rPr>
          <w:t>任何变化</w:t>
        </w:r>
      </w:ins>
      <w:r>
        <w:rPr>
          <w:rFonts w:hint="eastAsia"/>
        </w:rPr>
        <w:t>。世界</w:t>
      </w:r>
      <w:ins w:id="635" w:author="夜 夜" w:date="2023-01-14T16:34:00Z">
        <w:r w:rsidR="00605836">
          <w:rPr>
            <w:rFonts w:hint="eastAsia"/>
          </w:rPr>
          <w:t>也</w:t>
        </w:r>
      </w:ins>
      <w:r>
        <w:rPr>
          <w:rFonts w:hint="eastAsia"/>
        </w:rPr>
        <w:t>平安无事，没有崩溃迹象。末日</w:t>
      </w:r>
      <w:del w:id="636" w:author="夜 夜" w:date="2023-01-14T16:36:00Z">
        <w:r w:rsidDel="00110195">
          <w:rPr>
            <w:rFonts w:hint="eastAsia"/>
          </w:rPr>
          <w:delText>不会</w:delText>
        </w:r>
      </w:del>
      <w:ins w:id="637" w:author="夜 夜" w:date="2023-01-14T16:36:00Z">
        <w:r w:rsidR="00110195">
          <w:rPr>
            <w:rFonts w:hint="eastAsia"/>
          </w:rPr>
          <w:t>没来</w:t>
        </w:r>
      </w:ins>
      <w:r>
        <w:rPr>
          <w:rFonts w:hint="eastAsia"/>
        </w:rPr>
        <w:t>造访，玛农的</w:t>
      </w:r>
      <w:ins w:id="638" w:author="夜 夜" w:date="2023-01-14T16:36:00Z">
        <w:r w:rsidR="00CA6067">
          <w:rPr>
            <w:rFonts w:hint="eastAsia"/>
          </w:rPr>
          <w:t>每天还是</w:t>
        </w:r>
      </w:ins>
      <w:del w:id="639" w:author="夜 夜" w:date="2023-01-14T16:36:00Z">
        <w:r w:rsidDel="00CA6067">
          <w:rPr>
            <w:rFonts w:hint="eastAsia"/>
          </w:rPr>
          <w:delText>日常</w:delText>
        </w:r>
      </w:del>
      <w:r>
        <w:rPr>
          <w:rFonts w:hint="eastAsia"/>
        </w:rPr>
        <w:t>一成不变。虚幻的愿望仍是虚幻，不可能实现。</w:t>
      </w:r>
    </w:p>
    <w:p w14:paraId="0BA34EE9" w14:textId="77777777" w:rsidR="00A0297F" w:rsidRDefault="00A0297F" w:rsidP="00A0297F">
      <w:pPr>
        <w:ind w:firstLineChars="200" w:firstLine="420"/>
      </w:pPr>
      <w:r>
        <w:rPr>
          <w:rFonts w:hint="eastAsia"/>
        </w:rPr>
        <w:t>世间无事，永保太平。</w:t>
      </w:r>
    </w:p>
    <w:p w14:paraId="0BA34EEA" w14:textId="29053688" w:rsidR="00A0297F" w:rsidRDefault="00A0297F" w:rsidP="00A0297F">
      <w:pPr>
        <w:ind w:firstLineChars="200" w:firstLine="420"/>
      </w:pPr>
      <w:r>
        <w:rPr>
          <w:rFonts w:hint="eastAsia"/>
        </w:rPr>
        <w:t>「……果然</w:t>
      </w:r>
      <w:ins w:id="640" w:author="夜 夜" w:date="2023-01-14T16:37:00Z">
        <w:r w:rsidR="00C855F8">
          <w:rPr>
            <w:rFonts w:hint="eastAsia"/>
          </w:rPr>
          <w:t>，还是</w:t>
        </w:r>
      </w:ins>
      <w:del w:id="641" w:author="夜 夜" w:date="2023-01-14T16:37:00Z">
        <w:r w:rsidDel="00C855F8">
          <w:rPr>
            <w:rFonts w:hint="eastAsia"/>
          </w:rPr>
          <w:delText>会</w:delText>
        </w:r>
      </w:del>
      <w:r>
        <w:rPr>
          <w:rFonts w:hint="eastAsia"/>
        </w:rPr>
        <w:t>这样呢」</w:t>
      </w:r>
    </w:p>
    <w:p w14:paraId="0BA34EEB" w14:textId="4C74F041" w:rsidR="00A0297F" w:rsidRDefault="00A0297F" w:rsidP="00A0297F">
      <w:pPr>
        <w:ind w:firstLineChars="200" w:firstLine="420"/>
      </w:pPr>
      <w:r>
        <w:rPr>
          <w:rFonts w:hint="eastAsia"/>
        </w:rPr>
        <w:t>在平稳的海波浸没双足之时，</w:t>
      </w:r>
      <w:ins w:id="642" w:author="夜 夜" w:date="2023-01-14T16:37:00Z">
        <w:r w:rsidR="00F01EB5">
          <w:rPr>
            <w:rFonts w:hint="eastAsia"/>
          </w:rPr>
          <w:t>玛农</w:t>
        </w:r>
      </w:ins>
      <w:r>
        <w:rPr>
          <w:rFonts w:hint="eastAsia"/>
        </w:rPr>
        <w:t>不可思议地下定了决心。</w:t>
      </w:r>
    </w:p>
    <w:p w14:paraId="0BA34EEC" w14:textId="33301C65" w:rsidR="00A0297F" w:rsidRDefault="00A0297F" w:rsidP="00A0297F">
      <w:pPr>
        <w:ind w:firstLineChars="200" w:firstLine="420"/>
      </w:pPr>
      <w:del w:id="643" w:author="夜 夜" w:date="2023-01-14T16:38:00Z">
        <w:r w:rsidDel="00F01EB5">
          <w:rPr>
            <w:rFonts w:hint="eastAsia"/>
          </w:rPr>
          <w:delText>玛农</w:delText>
        </w:r>
      </w:del>
      <w:ins w:id="644" w:author="夜 夜" w:date="2023-01-14T16:38:00Z">
        <w:r w:rsidR="00F01EB5">
          <w:rPr>
            <w:rFonts w:hint="eastAsia"/>
          </w:rPr>
          <w:t>自己</w:t>
        </w:r>
        <w:r w:rsidR="00CF3881">
          <w:rPr>
            <w:rFonts w:hint="eastAsia"/>
          </w:rPr>
          <w:t>的人生，一直是</w:t>
        </w:r>
      </w:ins>
      <w:r>
        <w:rPr>
          <w:rFonts w:hint="eastAsia"/>
        </w:rPr>
        <w:t>随波逐流</w:t>
      </w:r>
      <w:del w:id="645" w:author="夜 夜" w:date="2023-01-14T16:38:00Z">
        <w:r w:rsidDel="00CF3881">
          <w:rPr>
            <w:rFonts w:hint="eastAsia"/>
          </w:rPr>
          <w:delText>地活到现在</w:delText>
        </w:r>
      </w:del>
      <w:r>
        <w:rPr>
          <w:rFonts w:hint="eastAsia"/>
        </w:rPr>
        <w:t>。</w:t>
      </w:r>
    </w:p>
    <w:p w14:paraId="0BA34EED" w14:textId="3D72F1C9" w:rsidR="00A0297F" w:rsidRDefault="00A0297F" w:rsidP="00A0297F">
      <w:pPr>
        <w:ind w:firstLineChars="200" w:firstLine="420"/>
      </w:pPr>
      <w:del w:id="646" w:author="夜 夜" w:date="2023-01-14T16:40:00Z">
        <w:r w:rsidDel="0023484A">
          <w:rPr>
            <w:rFonts w:hint="eastAsia"/>
          </w:rPr>
          <w:delText>她</w:delText>
        </w:r>
      </w:del>
      <w:ins w:id="647" w:author="夜 夜" w:date="2023-01-14T16:40:00Z">
        <w:r w:rsidR="0023484A">
          <w:rPr>
            <w:rFonts w:hint="eastAsia"/>
          </w:rPr>
          <w:t>玛农</w:t>
        </w:r>
      </w:ins>
      <w:r>
        <w:rPr>
          <w:rFonts w:hint="eastAsia"/>
        </w:rPr>
        <w:t>决不是一</w:t>
      </w:r>
      <w:ins w:id="648" w:author="夜 夜" w:date="2023-01-14T16:40:00Z">
        <w:r w:rsidR="002C471B">
          <w:rPr>
            <w:rFonts w:hint="eastAsia"/>
          </w:rPr>
          <w:t>个非常有主见</w:t>
        </w:r>
      </w:ins>
      <w:del w:id="649" w:author="夜 夜" w:date="2023-01-14T16:40:00Z">
        <w:r w:rsidDel="002C471B">
          <w:rPr>
            <w:rFonts w:hint="eastAsia"/>
          </w:rPr>
          <w:delText>名有着坚强意志</w:delText>
        </w:r>
      </w:del>
      <w:r>
        <w:rPr>
          <w:rFonts w:hint="eastAsia"/>
        </w:rPr>
        <w:t>的人。不论是喜欢的还是讨厌的，她</w:t>
      </w:r>
      <w:ins w:id="650" w:author="夜 夜" w:date="2023-01-14T16:40:00Z">
        <w:r w:rsidR="009B0FAF">
          <w:rPr>
            <w:rFonts w:hint="eastAsia"/>
          </w:rPr>
          <w:t>从</w:t>
        </w:r>
      </w:ins>
      <w:del w:id="651" w:author="夜 夜" w:date="2023-01-14T16:40:00Z">
        <w:r w:rsidDel="009B0FAF">
          <w:rPr>
            <w:rFonts w:hint="eastAsia"/>
          </w:rPr>
          <w:delText>都</w:delText>
        </w:r>
      </w:del>
      <w:r>
        <w:rPr>
          <w:rFonts w:hint="eastAsia"/>
        </w:rPr>
        <w:t>没有以自己的意志干涉。</w:t>
      </w:r>
    </w:p>
    <w:p w14:paraId="0BA34EEE" w14:textId="15536A4E" w:rsidR="00A0297F" w:rsidRDefault="00A0297F" w:rsidP="00A0297F">
      <w:pPr>
        <w:ind w:firstLineChars="200" w:firstLine="420"/>
      </w:pPr>
      <w:r>
        <w:rPr>
          <w:rFonts w:hint="eastAsia"/>
        </w:rPr>
        <w:t>然而，这</w:t>
      </w:r>
      <w:ins w:id="652" w:author="夜 夜" w:date="2023-01-14T16:45:00Z">
        <w:r w:rsidR="00C05526">
          <w:rPr>
            <w:rFonts w:hint="eastAsia"/>
          </w:rPr>
          <w:t>一</w:t>
        </w:r>
      </w:ins>
      <w:r>
        <w:rPr>
          <w:rFonts w:hint="eastAsia"/>
        </w:rPr>
        <w:t>次的决定，无疑</w:t>
      </w:r>
      <w:ins w:id="653" w:author="夜 夜" w:date="2023-01-14T16:45:00Z">
        <w:r w:rsidR="009D4A52">
          <w:rPr>
            <w:rFonts w:hint="eastAsia"/>
          </w:rPr>
          <w:t>是属于自己</w:t>
        </w:r>
      </w:ins>
      <w:del w:id="654" w:author="夜 夜" w:date="2023-01-14T16:45:00Z">
        <w:r w:rsidDel="009D4A52">
          <w:rPr>
            <w:rFonts w:hint="eastAsia"/>
          </w:rPr>
          <w:delText>出自自己</w:delText>
        </w:r>
      </w:del>
      <w:r>
        <w:rPr>
          <w:rFonts w:hint="eastAsia"/>
        </w:rPr>
        <w:t>的决心。她仰</w:t>
      </w:r>
      <w:ins w:id="655" w:author="夜 夜" w:date="2023-01-14T16:45:00Z">
        <w:r w:rsidR="0055148A">
          <w:rPr>
            <w:rFonts w:hint="eastAsia"/>
          </w:rPr>
          <w:t>望</w:t>
        </w:r>
      </w:ins>
      <w:del w:id="656" w:author="夜 夜" w:date="2023-01-14T16:45:00Z">
        <w:r w:rsidDel="0055148A">
          <w:rPr>
            <w:rFonts w:hint="eastAsia"/>
          </w:rPr>
          <w:delText>视</w:delText>
        </w:r>
      </w:del>
      <w:r>
        <w:rPr>
          <w:rFonts w:hint="eastAsia"/>
        </w:rPr>
        <w:t>自己生长</w:t>
      </w:r>
      <w:del w:id="657" w:author="夜 夜" w:date="2023-01-14T16:46:00Z">
        <w:r w:rsidDel="0055148A">
          <w:rPr>
            <w:rFonts w:hint="eastAsia"/>
          </w:rPr>
          <w:delText>于此</w:delText>
        </w:r>
      </w:del>
      <w:r>
        <w:rPr>
          <w:rFonts w:hint="eastAsia"/>
        </w:rPr>
        <w:t>的城堡，</w:t>
      </w:r>
      <w:ins w:id="658" w:author="夜 夜" w:date="2023-01-14T16:46:00Z">
        <w:r w:rsidR="0055148A">
          <w:rPr>
            <w:rFonts w:hint="eastAsia"/>
          </w:rPr>
          <w:t>这份</w:t>
        </w:r>
      </w:ins>
      <w:r>
        <w:rPr>
          <w:rFonts w:hint="eastAsia"/>
        </w:rPr>
        <w:t>决心化</w:t>
      </w:r>
      <w:ins w:id="659" w:author="夜 夜" w:date="2023-01-14T16:46:00Z">
        <w:r w:rsidR="0055148A">
          <w:rPr>
            <w:rFonts w:hint="eastAsia"/>
          </w:rPr>
          <w:t>作</w:t>
        </w:r>
      </w:ins>
      <w:del w:id="660" w:author="夜 夜" w:date="2023-01-14T16:46:00Z">
        <w:r w:rsidDel="0055148A">
          <w:rPr>
            <w:rFonts w:hint="eastAsia"/>
          </w:rPr>
          <w:delText>为</w:delText>
        </w:r>
      </w:del>
      <w:r>
        <w:rPr>
          <w:rFonts w:hint="eastAsia"/>
        </w:rPr>
        <w:t>了话语。</w:t>
      </w:r>
    </w:p>
    <w:p w14:paraId="0BA34EEF" w14:textId="394BCDEE" w:rsidR="00A0297F" w:rsidRDefault="00A0297F" w:rsidP="00A0297F">
      <w:pPr>
        <w:ind w:firstLineChars="200" w:firstLine="420"/>
      </w:pPr>
      <w:r>
        <w:rPr>
          <w:rFonts w:hint="eastAsia"/>
        </w:rPr>
        <w:t>「我这个小姑娘</w:t>
      </w:r>
      <w:ins w:id="661" w:author="夜 夜" w:date="2023-01-14T16:46:00Z">
        <w:r w:rsidR="00F468F3">
          <w:rPr>
            <w:rFonts w:hint="eastAsia"/>
          </w:rPr>
          <w:t>，</w:t>
        </w:r>
      </w:ins>
      <w:r>
        <w:rPr>
          <w:rFonts w:hint="eastAsia"/>
        </w:rPr>
        <w:t>究竟能做到什么程度</w:t>
      </w:r>
      <w:ins w:id="662" w:author="夜 夜" w:date="2023-01-14T16:46:00Z">
        <w:r w:rsidR="00F468F3">
          <w:rPr>
            <w:rFonts w:hint="eastAsia"/>
          </w:rPr>
          <w:t>呢</w:t>
        </w:r>
      </w:ins>
      <w:r>
        <w:rPr>
          <w:rFonts w:hint="eastAsia"/>
        </w:rPr>
        <w:t>——就来付诸一试吧」</w:t>
      </w:r>
    </w:p>
    <w:p w14:paraId="0BA34EF0" w14:textId="6CBD4559" w:rsidR="00A0297F" w:rsidRDefault="00F468F3" w:rsidP="00A0297F">
      <w:pPr>
        <w:ind w:firstLineChars="200" w:firstLine="420"/>
      </w:pPr>
      <w:ins w:id="663" w:author="夜 夜" w:date="2023-01-14T16:47:00Z">
        <w:r>
          <w:rPr>
            <w:rFonts w:hint="eastAsia"/>
          </w:rPr>
          <w:t>足以</w:t>
        </w:r>
      </w:ins>
      <w:r w:rsidR="00A0297F">
        <w:rPr>
          <w:rFonts w:hint="eastAsia"/>
        </w:rPr>
        <w:t>改变世界的力量，</w:t>
      </w:r>
      <w:del w:id="664" w:author="夜 夜" w:date="2023-01-14T16:47:00Z">
        <w:r w:rsidR="00A0297F" w:rsidDel="00D8425D">
          <w:rPr>
            <w:rFonts w:hint="eastAsia"/>
          </w:rPr>
          <w:delText>并</w:delText>
        </w:r>
      </w:del>
      <w:r w:rsidR="00A0297F">
        <w:rPr>
          <w:rFonts w:hint="eastAsia"/>
        </w:rPr>
        <w:t>不是</w:t>
      </w:r>
      <w:ins w:id="665" w:author="夜 夜" w:date="2023-01-14T16:47:00Z">
        <w:r w:rsidR="00D8425D">
          <w:rPr>
            <w:rFonts w:hint="eastAsia"/>
          </w:rPr>
          <w:t>靠盼望就</w:t>
        </w:r>
      </w:ins>
      <w:r w:rsidR="00A0297F">
        <w:rPr>
          <w:rFonts w:hint="eastAsia"/>
        </w:rPr>
        <w:t>能盼来的东西。</w:t>
      </w:r>
    </w:p>
    <w:p w14:paraId="0BA34EF1" w14:textId="6B08D1F5" w:rsidR="00A0297F" w:rsidRDefault="00A0297F" w:rsidP="00A0297F">
      <w:pPr>
        <w:ind w:firstLineChars="200" w:firstLine="420"/>
      </w:pPr>
      <w:r>
        <w:rPr>
          <w:rFonts w:hint="eastAsia"/>
        </w:rPr>
        <w:t>玛农深知自己的无力，开始挪动浸</w:t>
      </w:r>
      <w:ins w:id="666" w:author="夜 夜" w:date="2023-01-14T16:48:00Z">
        <w:r w:rsidR="00F76FC7">
          <w:rPr>
            <w:rFonts w:hint="eastAsia"/>
          </w:rPr>
          <w:t>泡</w:t>
        </w:r>
      </w:ins>
      <w:r>
        <w:rPr>
          <w:rFonts w:hint="eastAsia"/>
        </w:rPr>
        <w:t>在浅水中的双足。</w:t>
      </w:r>
    </w:p>
    <w:p w14:paraId="0BA34EF2" w14:textId="17350321" w:rsidR="00A0297F" w:rsidRDefault="00A0297F" w:rsidP="00A0297F">
      <w:pPr>
        <w:ind w:firstLineChars="200" w:firstLine="420"/>
      </w:pPr>
      <w:r>
        <w:rPr>
          <w:rFonts w:hint="eastAsia"/>
        </w:rPr>
        <w:t>背对着</w:t>
      </w:r>
      <w:del w:id="667" w:author="夜 夜" w:date="2023-01-14T16:48:00Z">
        <w:r w:rsidDel="00AC6EC9">
          <w:rPr>
            <w:rFonts w:hint="eastAsia"/>
          </w:rPr>
          <w:delText>远远望见</w:delText>
        </w:r>
      </w:del>
      <w:ins w:id="668" w:author="夜 夜" w:date="2023-01-14T16:48:00Z">
        <w:r w:rsidR="00AC6EC9">
          <w:rPr>
            <w:rFonts w:hint="eastAsia"/>
          </w:rPr>
          <w:t>远处</w:t>
        </w:r>
      </w:ins>
      <w:r>
        <w:rPr>
          <w:rFonts w:hint="eastAsia"/>
        </w:rPr>
        <w:t>的『雾魔殿』，</w:t>
      </w:r>
      <w:ins w:id="669" w:author="夜 夜" w:date="2023-01-14T16:48:00Z">
        <w:r w:rsidR="00E17C0C">
          <w:rPr>
            <w:rFonts w:hint="eastAsia"/>
          </w:rPr>
          <w:t>玛农</w:t>
        </w:r>
      </w:ins>
      <w:del w:id="670" w:author="夜 夜" w:date="2023-01-14T16:48:00Z">
        <w:r w:rsidDel="00E17C0C">
          <w:rPr>
            <w:rFonts w:hint="eastAsia"/>
          </w:rPr>
          <w:delText>面</w:delText>
        </w:r>
      </w:del>
      <w:r>
        <w:rPr>
          <w:rFonts w:hint="eastAsia"/>
        </w:rPr>
        <w:t>向</w:t>
      </w:r>
      <w:ins w:id="671" w:author="夜 夜" w:date="2023-01-14T16:48:00Z">
        <w:r w:rsidR="00E17C0C">
          <w:rPr>
            <w:rFonts w:hint="eastAsia"/>
          </w:rPr>
          <w:t>着</w:t>
        </w:r>
      </w:ins>
      <w:r>
        <w:rPr>
          <w:rFonts w:hint="eastAsia"/>
        </w:rPr>
        <w:t>自己</w:t>
      </w:r>
      <w:ins w:id="672" w:author="夜 夜" w:date="2023-01-14T16:48:00Z">
        <w:r w:rsidR="00E17C0C">
          <w:rPr>
            <w:rFonts w:hint="eastAsia"/>
          </w:rPr>
          <w:t>居住</w:t>
        </w:r>
      </w:ins>
      <w:del w:id="673" w:author="夜 夜" w:date="2023-01-14T16:48:00Z">
        <w:r w:rsidDel="00E17C0C">
          <w:rPr>
            <w:rFonts w:hint="eastAsia"/>
          </w:rPr>
          <w:delText>所居</w:delText>
        </w:r>
      </w:del>
      <w:r>
        <w:rPr>
          <w:rFonts w:hint="eastAsia"/>
        </w:rPr>
        <w:t>的利贝尔城，迈出步伐。</w:t>
      </w:r>
    </w:p>
    <w:p w14:paraId="0BA34EF3" w14:textId="77777777" w:rsidR="00A0297F" w:rsidRDefault="00A0297F" w:rsidP="00A0297F">
      <w:pPr>
        <w:ind w:firstLineChars="200" w:firstLine="420"/>
      </w:pPr>
    </w:p>
    <w:p w14:paraId="0BA34EF4" w14:textId="30C16A30" w:rsidR="00A0297F" w:rsidRDefault="00110343" w:rsidP="00A0297F">
      <w:pPr>
        <w:ind w:firstLineChars="200" w:firstLine="420"/>
      </w:pPr>
      <w:ins w:id="674" w:author="夜 夜" w:date="2023-01-14T16:50:00Z">
        <w:r>
          <w:rPr>
            <w:rFonts w:hint="eastAsia"/>
          </w:rPr>
          <w:t>两名少女</w:t>
        </w:r>
      </w:ins>
      <w:r w:rsidR="00A0297F">
        <w:rPr>
          <w:rFonts w:hint="eastAsia"/>
        </w:rPr>
        <w:t>在绿意稀疏的荒野中</w:t>
      </w:r>
      <w:del w:id="675" w:author="夜 夜" w:date="2023-01-14T16:50:00Z">
        <w:r w:rsidR="00A0297F" w:rsidDel="00110343">
          <w:rPr>
            <w:rFonts w:hint="eastAsia"/>
          </w:rPr>
          <w:delText>，两名少女</w:delText>
        </w:r>
      </w:del>
      <w:r w:rsidR="00A0297F">
        <w:rPr>
          <w:rFonts w:hint="eastAsia"/>
        </w:rPr>
        <w:t>徒步而行。</w:t>
      </w:r>
    </w:p>
    <w:p w14:paraId="0BA34EF5" w14:textId="47A19D29" w:rsidR="00A0297F" w:rsidRDefault="00A0297F" w:rsidP="00A0297F">
      <w:pPr>
        <w:ind w:firstLineChars="200" w:firstLine="420"/>
      </w:pPr>
      <w:r>
        <w:rPr>
          <w:rFonts w:hint="eastAsia"/>
        </w:rPr>
        <w:t>其中一人是神官。她</w:t>
      </w:r>
      <w:del w:id="676" w:author="夜 夜" w:date="2023-01-14T16:51:00Z">
        <w:r w:rsidDel="001079E4">
          <w:rPr>
            <w:rFonts w:hint="eastAsia"/>
          </w:rPr>
          <w:delText>犹如</w:delText>
        </w:r>
      </w:del>
      <w:ins w:id="677" w:author="夜 夜" w:date="2023-01-14T16:51:00Z">
        <w:r w:rsidR="001079E4">
          <w:rPr>
            <w:rFonts w:hint="eastAsia"/>
          </w:rPr>
          <w:t>和</w:t>
        </w:r>
      </w:ins>
      <w:r>
        <w:rPr>
          <w:rFonts w:hint="eastAsia"/>
        </w:rPr>
        <w:t>周游列国的巡礼神官</w:t>
      </w:r>
      <w:ins w:id="678" w:author="夜 夜" w:date="2023-01-14T16:52:00Z">
        <w:r w:rsidR="001079E4">
          <w:rPr>
            <w:rFonts w:hint="eastAsia"/>
          </w:rPr>
          <w:t>一样</w:t>
        </w:r>
      </w:ins>
      <w:del w:id="679" w:author="夜 夜" w:date="2023-01-14T16:52:00Z">
        <w:r w:rsidDel="001079E4">
          <w:rPr>
            <w:rFonts w:hint="eastAsia"/>
          </w:rPr>
          <w:delText>般</w:delText>
        </w:r>
      </w:del>
      <w:r>
        <w:rPr>
          <w:rFonts w:hint="eastAsia"/>
        </w:rPr>
        <w:t>，</w:t>
      </w:r>
      <w:del w:id="680" w:author="夜 夜" w:date="2023-01-14T16:51:00Z">
        <w:r w:rsidDel="001079E4">
          <w:rPr>
            <w:rFonts w:hint="eastAsia"/>
          </w:rPr>
          <w:delText>脚步</w:delText>
        </w:r>
      </w:del>
      <w:ins w:id="681" w:author="夜 夜" w:date="2023-01-14T16:51:00Z">
        <w:r w:rsidR="001079E4">
          <w:rPr>
            <w:rFonts w:hint="eastAsia"/>
          </w:rPr>
          <w:t>迈着</w:t>
        </w:r>
      </w:ins>
      <w:r>
        <w:rPr>
          <w:rFonts w:hint="eastAsia"/>
        </w:rPr>
        <w:t>稳健</w:t>
      </w:r>
      <w:ins w:id="682" w:author="夜 夜" w:date="2023-01-14T16:51:00Z">
        <w:r w:rsidR="001079E4">
          <w:rPr>
            <w:rFonts w:hint="eastAsia"/>
          </w:rPr>
          <w:t>的步伐</w:t>
        </w:r>
      </w:ins>
      <w:r>
        <w:rPr>
          <w:rFonts w:hint="eastAsia"/>
        </w:rPr>
        <w:t>。</w:t>
      </w:r>
    </w:p>
    <w:p w14:paraId="0BA34EF6" w14:textId="0521CEBA" w:rsidR="00A0297F" w:rsidRDefault="00A0297F" w:rsidP="00A0297F">
      <w:pPr>
        <w:ind w:firstLineChars="200" w:firstLine="420"/>
      </w:pPr>
      <w:r>
        <w:rPr>
          <w:rFonts w:hint="eastAsia"/>
        </w:rPr>
        <w:t>但是同行的少女，一眼便知已十分疲累。她</w:t>
      </w:r>
      <w:del w:id="683" w:author="夜 夜" w:date="2023-01-14T16:55:00Z">
        <w:r w:rsidDel="00707B41">
          <w:rPr>
            <w:rFonts w:hint="eastAsia"/>
          </w:rPr>
          <w:delText>不启话题</w:delText>
        </w:r>
      </w:del>
      <w:ins w:id="684" w:author="夜 夜" w:date="2023-01-14T16:55:00Z">
        <w:r w:rsidR="00707B41">
          <w:rPr>
            <w:rFonts w:hint="eastAsia"/>
          </w:rPr>
          <w:t>一言不发</w:t>
        </w:r>
      </w:ins>
      <w:r>
        <w:rPr>
          <w:rFonts w:hint="eastAsia"/>
        </w:rPr>
        <w:t>，也没有抱怨，只是沉默地走着，不过步伐缓慢。</w:t>
      </w:r>
    </w:p>
    <w:p w14:paraId="0BA34EF7" w14:textId="376E6F5E" w:rsidR="00A0297F" w:rsidRDefault="00A0297F" w:rsidP="00A0297F">
      <w:pPr>
        <w:ind w:firstLineChars="200" w:firstLine="420"/>
      </w:pPr>
      <w:r>
        <w:rPr>
          <w:rFonts w:hint="eastAsia"/>
        </w:rPr>
        <w:t>这名显然惯于旅行的神官就是梅诺。然后在她的</w:t>
      </w:r>
      <w:del w:id="685" w:author="夜 夜" w:date="2023-01-14T16:57:00Z">
        <w:r w:rsidDel="00B849DB">
          <w:rPr>
            <w:rFonts w:hint="eastAsia"/>
          </w:rPr>
          <w:delText>支撑</w:delText>
        </w:r>
      </w:del>
      <w:ins w:id="686" w:author="夜 夜" w:date="2023-01-14T16:57:00Z">
        <w:r w:rsidR="00B849DB">
          <w:rPr>
            <w:rFonts w:hint="eastAsia"/>
          </w:rPr>
          <w:t>帮助</w:t>
        </w:r>
      </w:ins>
      <w:r>
        <w:rPr>
          <w:rFonts w:hint="eastAsia"/>
        </w:rPr>
        <w:t>下，勉力行走的少女是灯里。</w:t>
      </w:r>
    </w:p>
    <w:p w14:paraId="0BA34EF8" w14:textId="77777777" w:rsidR="00A0297F" w:rsidRDefault="00A0297F" w:rsidP="00A0297F">
      <w:pPr>
        <w:ind w:firstLineChars="200" w:firstLine="420"/>
      </w:pPr>
      <w:r>
        <w:rPr>
          <w:rFonts w:hint="eastAsia"/>
        </w:rPr>
        <w:t>灯里经过了两周的跋涉，精力与体力已然接近极限。梅诺为了鼓励她，对她说：</w:t>
      </w:r>
    </w:p>
    <w:p w14:paraId="0BA34EF9" w14:textId="5D44F1B1" w:rsidR="00A0297F" w:rsidRDefault="00A0297F" w:rsidP="00A0297F">
      <w:pPr>
        <w:ind w:firstLineChars="200" w:firstLine="420"/>
      </w:pPr>
      <w:r>
        <w:rPr>
          <w:rFonts w:hint="eastAsia"/>
        </w:rPr>
        <w:t>「</w:t>
      </w:r>
      <w:del w:id="687" w:author="夜 夜" w:date="2023-01-14T17:01:00Z">
        <w:r w:rsidDel="0037367B">
          <w:rPr>
            <w:rFonts w:hint="eastAsia"/>
          </w:rPr>
          <w:delText>加油</w:delText>
        </w:r>
      </w:del>
      <w:ins w:id="688" w:author="夜 夜" w:date="2023-01-14T17:01:00Z">
        <w:r w:rsidR="0037367B">
          <w:rPr>
            <w:rFonts w:hint="eastAsia"/>
          </w:rPr>
          <w:t>你看</w:t>
        </w:r>
      </w:ins>
      <w:r>
        <w:rPr>
          <w:rFonts w:hint="eastAsia"/>
        </w:rPr>
        <w:t>，</w:t>
      </w:r>
      <w:ins w:id="689" w:author="夜 夜" w:date="2023-01-14T17:02:00Z">
        <w:r w:rsidR="0037367B">
          <w:rPr>
            <w:rFonts w:hint="eastAsia"/>
          </w:rPr>
          <w:t>利贝尔</w:t>
        </w:r>
      </w:ins>
      <w:ins w:id="690" w:author="夜 夜" w:date="2023-01-14T17:01:00Z">
        <w:r w:rsidR="0037367B">
          <w:rPr>
            <w:rFonts w:hint="eastAsia"/>
          </w:rPr>
          <w:t>快到了喔</w:t>
        </w:r>
      </w:ins>
      <w:del w:id="691" w:author="夜 夜" w:date="2023-01-14T17:01:00Z">
        <w:r w:rsidDel="0037367B">
          <w:rPr>
            <w:rFonts w:hint="eastAsia"/>
          </w:rPr>
          <w:delText>就剩一点了喔</w:delText>
        </w:r>
      </w:del>
      <w:r>
        <w:rPr>
          <w:rFonts w:hint="eastAsia"/>
        </w:rPr>
        <w:t>」</w:t>
      </w:r>
    </w:p>
    <w:p w14:paraId="0BA34EFA" w14:textId="77777777" w:rsidR="00A0297F" w:rsidRDefault="00A0297F" w:rsidP="00A0297F">
      <w:pPr>
        <w:ind w:firstLineChars="200" w:firstLine="420"/>
      </w:pPr>
      <w:r>
        <w:rPr>
          <w:rFonts w:hint="eastAsia"/>
        </w:rPr>
        <w:t>「……嗯」</w:t>
      </w:r>
    </w:p>
    <w:p w14:paraId="0BA34EFB" w14:textId="62F62E14" w:rsidR="00A0297F" w:rsidRDefault="00A0297F" w:rsidP="00A0297F">
      <w:pPr>
        <w:ind w:firstLineChars="200" w:firstLine="420"/>
      </w:pPr>
      <w:r>
        <w:rPr>
          <w:rFonts w:hint="eastAsia"/>
        </w:rPr>
        <w:t>灯里</w:t>
      </w:r>
      <w:del w:id="692" w:author="夜 夜" w:date="2023-01-15T02:49:00Z">
        <w:r w:rsidDel="002C432E">
          <w:rPr>
            <w:rFonts w:hint="eastAsia"/>
          </w:rPr>
          <w:delText>仍低着</w:delText>
        </w:r>
      </w:del>
      <w:ins w:id="693" w:author="夜 夜" w:date="2023-01-15T02:49:00Z">
        <w:r w:rsidR="002C432E">
          <w:rPr>
            <w:rFonts w:hint="eastAsia"/>
          </w:rPr>
          <w:t>耷拉着脑袋</w:t>
        </w:r>
      </w:ins>
      <w:del w:id="694" w:author="夜 夜" w:date="2023-01-15T02:49:00Z">
        <w:r w:rsidDel="002C432E">
          <w:rPr>
            <w:rFonts w:hint="eastAsia"/>
          </w:rPr>
          <w:delText>头</w:delText>
        </w:r>
      </w:del>
      <w:r>
        <w:rPr>
          <w:rFonts w:hint="eastAsia"/>
        </w:rPr>
        <w:t>，</w:t>
      </w:r>
      <w:ins w:id="695" w:author="夜 夜" w:date="2023-01-15T02:49:00Z">
        <w:r w:rsidR="002C432E">
          <w:rPr>
            <w:rFonts w:hint="eastAsia"/>
          </w:rPr>
          <w:t>哼了一声</w:t>
        </w:r>
      </w:ins>
      <w:ins w:id="696" w:author="夜 夜" w:date="2023-01-15T02:51:00Z">
        <w:r w:rsidR="00151EAD">
          <w:rPr>
            <w:rFonts w:hint="eastAsia"/>
          </w:rPr>
          <w:t>算作</w:t>
        </w:r>
      </w:ins>
      <w:del w:id="697" w:author="夜 夜" w:date="2023-01-15T02:49:00Z">
        <w:r w:rsidDel="002C432E">
          <w:rPr>
            <w:rFonts w:hint="eastAsia"/>
          </w:rPr>
          <w:delText>低声</w:delText>
        </w:r>
      </w:del>
      <w:r>
        <w:rPr>
          <w:rFonts w:hint="eastAsia"/>
        </w:rPr>
        <w:t>回</w:t>
      </w:r>
      <w:ins w:id="698" w:author="夜 夜" w:date="2023-01-15T02:51:00Z">
        <w:r w:rsidR="00151EAD">
          <w:rPr>
            <w:rFonts w:hint="eastAsia"/>
          </w:rPr>
          <w:t>应</w:t>
        </w:r>
      </w:ins>
      <w:del w:id="699" w:author="夜 夜" w:date="2023-01-15T02:51:00Z">
        <w:r w:rsidDel="00151EAD">
          <w:rPr>
            <w:rFonts w:hint="eastAsia"/>
          </w:rPr>
          <w:delText>答</w:delText>
        </w:r>
      </w:del>
      <w:r>
        <w:rPr>
          <w:rFonts w:hint="eastAsia"/>
        </w:rPr>
        <w:t>。对现在精疲力竭的她来说，</w:t>
      </w:r>
      <w:ins w:id="700" w:author="夜 夜" w:date="2023-01-15T02:52:00Z">
        <w:r w:rsidR="00221D5F">
          <w:rPr>
            <w:rFonts w:hint="eastAsia"/>
          </w:rPr>
          <w:t>哪怕是</w:t>
        </w:r>
      </w:ins>
      <w:ins w:id="701" w:author="夜 夜" w:date="2023-01-15T02:53:00Z">
        <w:r w:rsidR="00136B1E">
          <w:rPr>
            <w:rFonts w:hint="eastAsia"/>
          </w:rPr>
          <w:t>爬一个</w:t>
        </w:r>
      </w:ins>
      <w:del w:id="702" w:author="夜 夜" w:date="2023-01-15T02:52:00Z">
        <w:r w:rsidDel="00221D5F">
          <w:rPr>
            <w:rFonts w:hint="eastAsia"/>
          </w:rPr>
          <w:delText>就连</w:delText>
        </w:r>
      </w:del>
      <w:r>
        <w:rPr>
          <w:rFonts w:hint="eastAsia"/>
        </w:rPr>
        <w:t>小小的缓坡都</w:t>
      </w:r>
      <w:ins w:id="703" w:author="夜 夜" w:date="2023-01-15T02:52:00Z">
        <w:r w:rsidR="00136B1E">
          <w:rPr>
            <w:rFonts w:hint="eastAsia"/>
          </w:rPr>
          <w:t>会心生烦闷</w:t>
        </w:r>
      </w:ins>
      <w:del w:id="704" w:author="夜 夜" w:date="2023-01-15T02:52:00Z">
        <w:r w:rsidDel="00CB4F85">
          <w:rPr>
            <w:rFonts w:hint="eastAsia"/>
          </w:rPr>
          <w:delText>令人生气</w:delText>
        </w:r>
      </w:del>
      <w:r>
        <w:rPr>
          <w:rFonts w:hint="eastAsia"/>
        </w:rPr>
        <w:t>吧。</w:t>
      </w:r>
    </w:p>
    <w:p w14:paraId="0BA34EFC" w14:textId="77777777" w:rsidR="00A0297F" w:rsidRDefault="00A0297F" w:rsidP="00A0297F">
      <w:pPr>
        <w:ind w:firstLineChars="200" w:firstLine="420"/>
      </w:pPr>
      <w:r>
        <w:rPr>
          <w:rFonts w:hint="eastAsia"/>
        </w:rPr>
        <w:t>「灯里，抬头看看？」</w:t>
      </w:r>
    </w:p>
    <w:p w14:paraId="0BA34EFD" w14:textId="5EA4CCFB" w:rsidR="00A0297F" w:rsidRDefault="00A0297F" w:rsidP="00A0297F">
      <w:pPr>
        <w:ind w:firstLineChars="200" w:firstLine="420"/>
      </w:pPr>
      <w:r>
        <w:rPr>
          <w:rFonts w:hint="eastAsia"/>
        </w:rPr>
        <w:t>在梅诺的</w:t>
      </w:r>
      <w:del w:id="705" w:author="夜 夜" w:date="2023-01-15T02:53:00Z">
        <w:r w:rsidDel="00DF5870">
          <w:rPr>
            <w:rFonts w:hint="eastAsia"/>
          </w:rPr>
          <w:delText>促使</w:delText>
        </w:r>
      </w:del>
      <w:ins w:id="706" w:author="夜 夜" w:date="2023-01-15T02:53:00Z">
        <w:r w:rsidR="00DF5870">
          <w:rPr>
            <w:rFonts w:hint="eastAsia"/>
          </w:rPr>
          <w:t>催促</w:t>
        </w:r>
      </w:ins>
      <w:r>
        <w:rPr>
          <w:rFonts w:hint="eastAsia"/>
        </w:rPr>
        <w:t>下，灯里一直盯着地面的</w:t>
      </w:r>
      <w:del w:id="707" w:author="夜 夜" w:date="2023-01-15T02:54:00Z">
        <w:r w:rsidDel="00832924">
          <w:rPr>
            <w:rFonts w:hint="eastAsia"/>
          </w:rPr>
          <w:delText>视线</w:delText>
        </w:r>
      </w:del>
      <w:ins w:id="708" w:author="夜 夜" w:date="2023-01-15T02:54:00Z">
        <w:r w:rsidR="00832924">
          <w:rPr>
            <w:rFonts w:hint="eastAsia"/>
          </w:rPr>
          <w:t>双眼看</w:t>
        </w:r>
      </w:ins>
      <w:del w:id="709" w:author="夜 夜" w:date="2023-01-15T02:54:00Z">
        <w:r w:rsidDel="00832924">
          <w:rPr>
            <w:rFonts w:hint="eastAsia"/>
          </w:rPr>
          <w:delText>朝</w:delText>
        </w:r>
      </w:del>
      <w:r>
        <w:rPr>
          <w:rFonts w:hint="eastAsia"/>
        </w:rPr>
        <w:t>向了前方。</w:t>
      </w:r>
    </w:p>
    <w:p w14:paraId="0BA34EFE" w14:textId="3250E5FA" w:rsidR="00A0297F" w:rsidRDefault="00A0297F" w:rsidP="00A0297F">
      <w:pPr>
        <w:ind w:firstLineChars="200" w:firstLine="420"/>
      </w:pPr>
      <w:r>
        <w:rPr>
          <w:rFonts w:hint="eastAsia"/>
        </w:rPr>
        <w:t>「怎么样？感觉应该不错吧？」</w:t>
      </w:r>
      <w:ins w:id="710" w:author="夜 夜" w:date="2023-01-15T02:56:00Z">
        <w:r w:rsidR="00922B08">
          <w:rPr>
            <w:rFonts w:hint="eastAsia"/>
          </w:rPr>
          <w:t>（联想到</w:t>
        </w:r>
      </w:ins>
      <w:ins w:id="711" w:author="夜 夜" w:date="2023-01-15T02:57:00Z">
        <w:r w:rsidR="001B4EB3">
          <w:rPr>
            <w:rFonts w:hint="eastAsia"/>
          </w:rPr>
          <w:t>小说里面的这段，考虑翻译成“这风景其实还不错吧？”</w:t>
        </w:r>
      </w:ins>
      <w:ins w:id="712" w:author="夜 夜" w:date="2023-01-15T02:56:00Z">
        <w:r w:rsidR="00922B08">
          <w:rPr>
            <w:rFonts w:hint="eastAsia"/>
          </w:rPr>
          <w:t>）</w:t>
        </w:r>
      </w:ins>
    </w:p>
    <w:p w14:paraId="0BA34EFF" w14:textId="77777777" w:rsidR="00A0297F" w:rsidRDefault="00A0297F" w:rsidP="00A0297F">
      <w:pPr>
        <w:ind w:firstLineChars="200" w:firstLine="420"/>
      </w:pPr>
      <w:r>
        <w:rPr>
          <w:rFonts w:hint="eastAsia"/>
        </w:rPr>
        <w:t>「……」</w:t>
      </w:r>
    </w:p>
    <w:p w14:paraId="0BA34F00" w14:textId="36153AC7" w:rsidR="00A0297F" w:rsidRDefault="00D71FD4" w:rsidP="00A0297F">
      <w:pPr>
        <w:ind w:firstLineChars="200" w:firstLine="420"/>
      </w:pPr>
      <w:ins w:id="713" w:author="夜 夜" w:date="2023-01-15T02:57:00Z">
        <w:r>
          <w:rPr>
            <w:rFonts w:hint="eastAsia"/>
          </w:rPr>
          <w:t>灯里这次哼都</w:t>
        </w:r>
      </w:ins>
      <w:ins w:id="714" w:author="夜 夜" w:date="2023-01-15T02:58:00Z">
        <w:r>
          <w:rPr>
            <w:rFonts w:hint="eastAsia"/>
          </w:rPr>
          <w:t>没哼一声，</w:t>
        </w:r>
      </w:ins>
      <w:del w:id="715" w:author="夜 夜" w:date="2023-01-15T02:58:00Z">
        <w:r w:rsidR="00A0297F" w:rsidDel="00D71FD4">
          <w:rPr>
            <w:rFonts w:hint="eastAsia"/>
          </w:rPr>
          <w:delText>回应只有沉默。灯里</w:delText>
        </w:r>
      </w:del>
      <w:r w:rsidR="00A0297F">
        <w:rPr>
          <w:rFonts w:hint="eastAsia"/>
        </w:rPr>
        <w:t>马上</w:t>
      </w:r>
      <w:ins w:id="716" w:author="夜 夜" w:date="2023-01-15T02:58:00Z">
        <w:r w:rsidR="00E77BD8">
          <w:rPr>
            <w:rFonts w:hint="eastAsia"/>
          </w:rPr>
          <w:t>就</w:t>
        </w:r>
      </w:ins>
      <w:r w:rsidR="00A0297F">
        <w:rPr>
          <w:rFonts w:hint="eastAsia"/>
        </w:rPr>
        <w:t>又</w:t>
      </w:r>
      <w:ins w:id="717" w:author="夜 夜" w:date="2023-01-15T02:58:00Z">
        <w:r w:rsidR="00E77BD8">
          <w:rPr>
            <w:rFonts w:hint="eastAsia"/>
          </w:rPr>
          <w:t>垂</w:t>
        </w:r>
      </w:ins>
      <w:del w:id="718" w:author="夜 夜" w:date="2023-01-15T02:58:00Z">
        <w:r w:rsidR="00A0297F" w:rsidDel="00E77BD8">
          <w:rPr>
            <w:rFonts w:hint="eastAsia"/>
          </w:rPr>
          <w:delText>低</w:delText>
        </w:r>
      </w:del>
      <w:r w:rsidR="00A0297F">
        <w:rPr>
          <w:rFonts w:hint="eastAsia"/>
        </w:rPr>
        <w:t>下了头。</w:t>
      </w:r>
    </w:p>
    <w:p w14:paraId="0BA34F01" w14:textId="42F14660" w:rsidR="00A0297F" w:rsidRDefault="00A0297F" w:rsidP="00A0297F">
      <w:pPr>
        <w:ind w:firstLineChars="200" w:firstLine="420"/>
      </w:pPr>
      <w:del w:id="719" w:author="夜 夜" w:date="2023-01-15T02:59:00Z">
        <w:r w:rsidDel="00DB76F4">
          <w:rPr>
            <w:rFonts w:hint="eastAsia"/>
          </w:rPr>
          <w:delText>虽然</w:delText>
        </w:r>
      </w:del>
      <w:r>
        <w:rPr>
          <w:rFonts w:hint="eastAsia"/>
        </w:rPr>
        <w:t>梅诺</w:t>
      </w:r>
      <w:del w:id="720" w:author="夜 夜" w:date="2023-01-15T02:59:00Z">
        <w:r w:rsidDel="00DB76F4">
          <w:rPr>
            <w:rFonts w:hint="eastAsia"/>
          </w:rPr>
          <w:delText>之前</w:delText>
        </w:r>
      </w:del>
      <w:ins w:id="721" w:author="夜 夜" w:date="2023-01-15T02:59:00Z">
        <w:r w:rsidR="00DB76F4">
          <w:rPr>
            <w:rFonts w:hint="eastAsia"/>
          </w:rPr>
          <w:t>本</w:t>
        </w:r>
      </w:ins>
      <w:r>
        <w:rPr>
          <w:rFonts w:hint="eastAsia"/>
        </w:rPr>
        <w:t>以为灯里稍稍</w:t>
      </w:r>
      <w:ins w:id="722" w:author="夜 夜" w:date="2023-01-15T02:59:00Z">
        <w:r w:rsidR="00DB76F4">
          <w:rPr>
            <w:rFonts w:hint="eastAsia"/>
          </w:rPr>
          <w:t>对自己</w:t>
        </w:r>
      </w:ins>
      <w:r>
        <w:rPr>
          <w:rFonts w:hint="eastAsia"/>
        </w:rPr>
        <w:t>打开了心扉，但看来</w:t>
      </w:r>
      <w:del w:id="723" w:author="夜 夜" w:date="2023-01-15T02:59:00Z">
        <w:r w:rsidDel="00DB76F4">
          <w:rPr>
            <w:rFonts w:hint="eastAsia"/>
          </w:rPr>
          <w:delText>还不够</w:delText>
        </w:r>
      </w:del>
      <w:ins w:id="724" w:author="夜 夜" w:date="2023-01-15T02:59:00Z">
        <w:r w:rsidR="00DB76F4">
          <w:rPr>
            <w:rFonts w:hint="eastAsia"/>
          </w:rPr>
          <w:t>还差得远</w:t>
        </w:r>
      </w:ins>
      <w:r>
        <w:rPr>
          <w:rFonts w:hint="eastAsia"/>
        </w:rPr>
        <w:t>。至今的任务都是只要短期内骗过对方就可以，但这次果然行不通。梅诺</w:t>
      </w:r>
      <w:ins w:id="725" w:author="夜 夜" w:date="2023-01-15T03:00:00Z">
        <w:r w:rsidR="001D6830">
          <w:rPr>
            <w:rFonts w:hint="eastAsia"/>
          </w:rPr>
          <w:t>在</w:t>
        </w:r>
      </w:ins>
      <w:r>
        <w:rPr>
          <w:rFonts w:hint="eastAsia"/>
        </w:rPr>
        <w:t>内心垂</w:t>
      </w:r>
      <w:ins w:id="726" w:author="夜 夜" w:date="2023-01-15T03:00:00Z">
        <w:r w:rsidR="00B8434C">
          <w:rPr>
            <w:rFonts w:hint="eastAsia"/>
          </w:rPr>
          <w:t>头</w:t>
        </w:r>
      </w:ins>
      <w:del w:id="727" w:author="夜 夜" w:date="2023-01-15T03:00:00Z">
        <w:r w:rsidDel="00B8434C">
          <w:rPr>
            <w:rFonts w:hint="eastAsia"/>
          </w:rPr>
          <w:delText>肩</w:delText>
        </w:r>
      </w:del>
      <w:r>
        <w:rPr>
          <w:rFonts w:hint="eastAsia"/>
        </w:rPr>
        <w:t>丧气，同时</w:t>
      </w:r>
      <w:ins w:id="728" w:author="夜 夜" w:date="2023-01-15T03:01:00Z">
        <w:r w:rsidR="001D6830">
          <w:rPr>
            <w:rFonts w:hint="eastAsia"/>
          </w:rPr>
          <w:t>保持</w:t>
        </w:r>
      </w:ins>
      <w:del w:id="729" w:author="夜 夜" w:date="2023-01-15T03:01:00Z">
        <w:r w:rsidDel="001D6830">
          <w:rPr>
            <w:rFonts w:hint="eastAsia"/>
          </w:rPr>
          <w:delText>维持</w:delText>
        </w:r>
      </w:del>
      <w:r>
        <w:rPr>
          <w:rFonts w:hint="eastAsia"/>
        </w:rPr>
        <w:t>着</w:t>
      </w:r>
      <w:ins w:id="730" w:author="夜 夜" w:date="2023-01-15T03:01:00Z">
        <w:r w:rsidR="001D6830">
          <w:rPr>
            <w:rFonts w:hint="eastAsia"/>
          </w:rPr>
          <w:t>表情</w:t>
        </w:r>
      </w:ins>
      <w:del w:id="731" w:author="夜 夜" w:date="2023-01-15T03:01:00Z">
        <w:r w:rsidDel="001D6830">
          <w:rPr>
            <w:rFonts w:hint="eastAsia"/>
          </w:rPr>
          <w:delText>外表</w:delText>
        </w:r>
      </w:del>
      <w:r>
        <w:rPr>
          <w:rFonts w:hint="eastAsia"/>
        </w:rPr>
        <w:t>的开朗。</w:t>
      </w:r>
    </w:p>
    <w:p w14:paraId="0BA34F02" w14:textId="1F9CFB75" w:rsidR="00A0297F" w:rsidRDefault="00A0297F" w:rsidP="00A0297F">
      <w:pPr>
        <w:ind w:firstLineChars="200" w:firstLine="420"/>
      </w:pPr>
      <w:r>
        <w:rPr>
          <w:rFonts w:hint="eastAsia"/>
        </w:rPr>
        <w:t>「抱歉，一路至此</w:t>
      </w:r>
      <w:ins w:id="732" w:author="夜 夜" w:date="2023-01-15T03:01:00Z">
        <w:r w:rsidR="00B81931">
          <w:rPr>
            <w:rFonts w:hint="eastAsia"/>
          </w:rPr>
          <w:t>真是辛苦了</w:t>
        </w:r>
      </w:ins>
      <w:del w:id="733" w:author="夜 夜" w:date="2023-01-15T03:01:00Z">
        <w:r w:rsidDel="00B81931">
          <w:rPr>
            <w:rFonts w:hint="eastAsia"/>
          </w:rPr>
          <w:delText>很不容易吧</w:delText>
        </w:r>
      </w:del>
      <w:r>
        <w:rPr>
          <w:rFonts w:hint="eastAsia"/>
        </w:rPr>
        <w:t>。再</w:t>
      </w:r>
      <w:ins w:id="734" w:author="夜 夜" w:date="2023-01-15T03:01:00Z">
        <w:r w:rsidR="00B81931">
          <w:rPr>
            <w:rFonts w:hint="eastAsia"/>
          </w:rPr>
          <w:t>撑</w:t>
        </w:r>
      </w:ins>
      <w:del w:id="735" w:author="夜 夜" w:date="2023-01-15T03:01:00Z">
        <w:r w:rsidDel="00B81931">
          <w:rPr>
            <w:rFonts w:hint="eastAsia"/>
          </w:rPr>
          <w:delText>坚持</w:delText>
        </w:r>
      </w:del>
      <w:r>
        <w:rPr>
          <w:rFonts w:hint="eastAsia"/>
        </w:rPr>
        <w:t>一口气就能休息了！」</w:t>
      </w:r>
    </w:p>
    <w:p w14:paraId="0BA34F03" w14:textId="77777777" w:rsidR="00A0297F" w:rsidRDefault="00A0297F" w:rsidP="00A0297F">
      <w:pPr>
        <w:ind w:firstLineChars="200" w:firstLine="420"/>
      </w:pPr>
      <w:r>
        <w:rPr>
          <w:rFonts w:hint="eastAsia"/>
        </w:rPr>
        <w:t>「……嗯」</w:t>
      </w:r>
    </w:p>
    <w:p w14:paraId="0BA34F04" w14:textId="1E70D02D" w:rsidR="00A0297F" w:rsidRDefault="00DC7070" w:rsidP="00A0297F">
      <w:pPr>
        <w:ind w:firstLineChars="200" w:firstLine="420"/>
      </w:pPr>
      <w:ins w:id="736" w:author="夜 夜" w:date="2023-01-15T03:02:00Z">
        <w:r>
          <w:rPr>
            <w:rFonts w:hint="eastAsia"/>
          </w:rPr>
          <w:t>果然，</w:t>
        </w:r>
      </w:ins>
      <w:del w:id="737" w:author="夜 夜" w:date="2023-01-15T03:02:00Z">
        <w:r w:rsidR="00A0297F" w:rsidDel="00966A91">
          <w:rPr>
            <w:rFonts w:hint="eastAsia"/>
          </w:rPr>
          <w:delText>果然，</w:delText>
        </w:r>
      </w:del>
      <w:ins w:id="738" w:author="夜 夜" w:date="2023-01-15T03:03:00Z">
        <w:r>
          <w:rPr>
            <w:rFonts w:hint="eastAsia"/>
          </w:rPr>
          <w:t>回答自己的是灯里</w:t>
        </w:r>
      </w:ins>
      <w:del w:id="739" w:author="夜 夜" w:date="2023-01-15T03:03:00Z">
        <w:r w:rsidR="00A0297F" w:rsidDel="00DC7070">
          <w:rPr>
            <w:rFonts w:hint="eastAsia"/>
          </w:rPr>
          <w:delText>灯里</w:delText>
        </w:r>
      </w:del>
      <w:del w:id="740" w:author="夜 夜" w:date="2023-01-15T03:02:00Z">
        <w:r w:rsidR="00A0297F" w:rsidDel="00966A91">
          <w:rPr>
            <w:rFonts w:hint="eastAsia"/>
          </w:rPr>
          <w:delText>的反应</w:delText>
        </w:r>
      </w:del>
      <w:ins w:id="741" w:author="夜 夜" w:date="2023-01-15T03:02:00Z">
        <w:r w:rsidR="00966A91">
          <w:rPr>
            <w:rFonts w:hint="eastAsia"/>
          </w:rPr>
          <w:t>有气无力</w:t>
        </w:r>
      </w:ins>
      <w:ins w:id="742" w:author="夜 夜" w:date="2023-01-15T03:03:00Z">
        <w:r>
          <w:rPr>
            <w:rFonts w:hint="eastAsia"/>
          </w:rPr>
          <w:t>的回应</w:t>
        </w:r>
      </w:ins>
      <w:del w:id="743" w:author="夜 夜" w:date="2023-01-15T03:02:00Z">
        <w:r w:rsidR="00A0297F" w:rsidDel="00966A91">
          <w:rPr>
            <w:rFonts w:hint="eastAsia"/>
          </w:rPr>
          <w:delText>十分低沉</w:delText>
        </w:r>
      </w:del>
      <w:r w:rsidR="00A0297F">
        <w:rPr>
          <w:rFonts w:hint="eastAsia"/>
        </w:rPr>
        <w:t>。</w:t>
      </w:r>
    </w:p>
    <w:p w14:paraId="0BA34F05" w14:textId="70A2E601" w:rsidR="00A0297F" w:rsidRDefault="00F83695" w:rsidP="00A0297F">
      <w:pPr>
        <w:ind w:firstLineChars="200" w:firstLine="420"/>
      </w:pPr>
      <w:ins w:id="744" w:author="夜 夜" w:date="2023-01-15T03:03:00Z">
        <w:r>
          <w:rPr>
            <w:rFonts w:hint="eastAsia"/>
          </w:rPr>
          <w:t>灯里</w:t>
        </w:r>
      </w:ins>
      <w:r w:rsidR="00A0297F">
        <w:rPr>
          <w:rFonts w:hint="eastAsia"/>
        </w:rPr>
        <w:t>肯定是累极了吧。</w:t>
      </w:r>
      <w:del w:id="745" w:author="夜 夜" w:date="2023-01-15T03:04:00Z">
        <w:r w:rsidR="00A0297F" w:rsidDel="002F125C">
          <w:rPr>
            <w:rFonts w:hint="eastAsia"/>
          </w:rPr>
          <w:delText>之前</w:delText>
        </w:r>
      </w:del>
      <w:r w:rsidR="00A0297F">
        <w:rPr>
          <w:rFonts w:hint="eastAsia"/>
        </w:rPr>
        <w:t>梅诺</w:t>
      </w:r>
      <w:ins w:id="746" w:author="夜 夜" w:date="2023-01-15T03:04:00Z">
        <w:r w:rsidR="002F125C">
          <w:rPr>
            <w:rFonts w:hint="eastAsia"/>
          </w:rPr>
          <w:t>本来想着</w:t>
        </w:r>
      </w:ins>
      <w:del w:id="747" w:author="夜 夜" w:date="2023-01-15T03:04:00Z">
        <w:r w:rsidR="00A0297F" w:rsidDel="002F125C">
          <w:rPr>
            <w:rFonts w:hint="eastAsia"/>
          </w:rPr>
          <w:delText>觉得</w:delText>
        </w:r>
        <w:r w:rsidR="00A0297F" w:rsidDel="00480187">
          <w:rPr>
            <w:rFonts w:hint="eastAsia"/>
          </w:rPr>
          <w:delText>或许</w:delText>
        </w:r>
      </w:del>
      <w:r w:rsidR="00A0297F">
        <w:rPr>
          <w:rFonts w:hint="eastAsia"/>
        </w:rPr>
        <w:t>让灯里</w:t>
      </w:r>
      <w:ins w:id="748" w:author="夜 夜" w:date="2023-01-15T03:04:00Z">
        <w:r w:rsidR="00480187">
          <w:rPr>
            <w:rFonts w:hint="eastAsia"/>
          </w:rPr>
          <w:t>获得</w:t>
        </w:r>
      </w:ins>
      <w:del w:id="749" w:author="夜 夜" w:date="2023-01-15T03:04:00Z">
        <w:r w:rsidR="00A0297F" w:rsidDel="00480187">
          <w:rPr>
            <w:rFonts w:hint="eastAsia"/>
          </w:rPr>
          <w:delText>有些</w:delText>
        </w:r>
      </w:del>
      <w:r w:rsidR="00A0297F">
        <w:rPr>
          <w:rFonts w:hint="eastAsia"/>
        </w:rPr>
        <w:t>成就感的话心情也能好</w:t>
      </w:r>
      <w:ins w:id="750" w:author="夜 夜" w:date="2023-01-15T03:04:00Z">
        <w:r w:rsidR="002F125C">
          <w:rPr>
            <w:rFonts w:hint="eastAsia"/>
          </w:rPr>
          <w:t>起来</w:t>
        </w:r>
      </w:ins>
      <w:del w:id="751" w:author="夜 夜" w:date="2023-01-15T03:04:00Z">
        <w:r w:rsidR="00A0297F" w:rsidDel="002F125C">
          <w:rPr>
            <w:rFonts w:hint="eastAsia"/>
          </w:rPr>
          <w:delText>些</w:delText>
        </w:r>
      </w:del>
      <w:r w:rsidR="00A0297F">
        <w:rPr>
          <w:rFonts w:hint="eastAsia"/>
        </w:rPr>
        <w:t>，但</w:t>
      </w:r>
      <w:ins w:id="752" w:author="夜 夜" w:date="2023-01-15T03:04:00Z">
        <w:r w:rsidR="008463B3">
          <w:rPr>
            <w:rFonts w:hint="eastAsia"/>
          </w:rPr>
          <w:t>现在</w:t>
        </w:r>
      </w:ins>
      <w:r w:rsidR="00A0297F">
        <w:rPr>
          <w:rFonts w:hint="eastAsia"/>
        </w:rPr>
        <w:t>看来</w:t>
      </w:r>
      <w:ins w:id="753" w:author="夜 夜" w:date="2023-01-15T03:05:00Z">
        <w:r w:rsidR="008463B3">
          <w:rPr>
            <w:rFonts w:hint="eastAsia"/>
          </w:rPr>
          <w:t>可没有</w:t>
        </w:r>
      </w:ins>
      <w:del w:id="754" w:author="夜 夜" w:date="2023-01-15T03:05:00Z">
        <w:r w:rsidR="00A0297F" w:rsidDel="008463B3">
          <w:rPr>
            <w:rFonts w:hint="eastAsia"/>
          </w:rPr>
          <w:delText>这么</w:delText>
        </w:r>
      </w:del>
      <w:ins w:id="755" w:author="夜 夜" w:date="2023-01-15T03:05:00Z">
        <w:r w:rsidR="008463B3">
          <w:rPr>
            <w:rFonts w:hint="eastAsia"/>
          </w:rPr>
          <w:t>这么简单</w:t>
        </w:r>
      </w:ins>
      <w:del w:id="756" w:author="夜 夜" w:date="2023-01-15T03:05:00Z">
        <w:r w:rsidR="00A0297F" w:rsidDel="008463B3">
          <w:rPr>
            <w:rFonts w:hint="eastAsia"/>
          </w:rPr>
          <w:delText>单纯可不行</w:delText>
        </w:r>
      </w:del>
      <w:r w:rsidR="00A0297F">
        <w:rPr>
          <w:rFonts w:hint="eastAsia"/>
        </w:rPr>
        <w:t>。</w:t>
      </w:r>
    </w:p>
    <w:p w14:paraId="0BA34F06" w14:textId="7A4D2E31" w:rsidR="00A0297F" w:rsidRDefault="00A0297F" w:rsidP="00A0297F">
      <w:pPr>
        <w:ind w:firstLineChars="200" w:firstLine="420"/>
      </w:pPr>
      <w:r>
        <w:rPr>
          <w:rFonts w:hint="eastAsia"/>
        </w:rPr>
        <w:t>巡礼之旅并不有趣。不如说，</w:t>
      </w:r>
      <w:ins w:id="757" w:author="夜 夜" w:date="2023-01-15T03:05:00Z">
        <w:r w:rsidR="008F4E1A">
          <w:rPr>
            <w:rFonts w:hint="eastAsia"/>
          </w:rPr>
          <w:t>都可以称得上艰苦</w:t>
        </w:r>
      </w:ins>
      <w:del w:id="758" w:author="夜 夜" w:date="2023-01-15T03:05:00Z">
        <w:r w:rsidDel="008F4E1A">
          <w:rPr>
            <w:rFonts w:hint="eastAsia"/>
          </w:rPr>
          <w:delText>过于严苛</w:delText>
        </w:r>
      </w:del>
      <w:r>
        <w:rPr>
          <w:rFonts w:hint="eastAsia"/>
        </w:rPr>
        <w:t>了。</w:t>
      </w:r>
    </w:p>
    <w:p w14:paraId="0BA34F07" w14:textId="70DBF4AB" w:rsidR="00A0297F" w:rsidRDefault="00A0297F" w:rsidP="00A0297F">
      <w:pPr>
        <w:ind w:firstLineChars="200" w:firstLine="420"/>
      </w:pPr>
      <w:r>
        <w:rPr>
          <w:rFonts w:hint="eastAsia"/>
        </w:rPr>
        <w:t>清晨早早起床，趁着太阳高照时在</w:t>
      </w:r>
      <w:ins w:id="759" w:author="夜 夜" w:date="2023-01-15T03:10:00Z">
        <w:r w:rsidR="00DC1023">
          <w:rPr>
            <w:rFonts w:hint="eastAsia"/>
          </w:rPr>
          <w:t>危机四伏</w:t>
        </w:r>
      </w:ins>
      <w:del w:id="760" w:author="夜 夜" w:date="2023-01-15T03:10:00Z">
        <w:r w:rsidDel="00DC1023">
          <w:rPr>
            <w:rFonts w:hint="eastAsia"/>
          </w:rPr>
          <w:delText>这潜藏危险</w:delText>
        </w:r>
      </w:del>
      <w:r>
        <w:rPr>
          <w:rFonts w:hint="eastAsia"/>
        </w:rPr>
        <w:t>的</w:t>
      </w:r>
      <w:del w:id="761" w:author="夜 夜" w:date="2023-01-15T03:07:00Z">
        <w:r w:rsidDel="002608F5">
          <w:rPr>
            <w:rFonts w:hint="eastAsia"/>
          </w:rPr>
          <w:delText>道</w:delText>
        </w:r>
      </w:del>
      <w:r>
        <w:rPr>
          <w:rFonts w:hint="eastAsia"/>
        </w:rPr>
        <w:t>路</w:t>
      </w:r>
      <w:ins w:id="762" w:author="夜 夜" w:date="2023-01-15T03:07:00Z">
        <w:r w:rsidR="002608F5">
          <w:rPr>
            <w:rFonts w:hint="eastAsia"/>
          </w:rPr>
          <w:t>上</w:t>
        </w:r>
      </w:ins>
      <w:r>
        <w:rPr>
          <w:rFonts w:hint="eastAsia"/>
        </w:rPr>
        <w:t>默默前行，一到达宿营地就得为次日做准备，清洗身体与衣物后就寝。</w:t>
      </w:r>
      <w:ins w:id="763" w:author="夜 夜" w:date="2023-01-15T03:09:00Z">
        <w:r w:rsidR="00856D1B">
          <w:rPr>
            <w:rFonts w:hint="eastAsia"/>
          </w:rPr>
          <w:t>称得上</w:t>
        </w:r>
      </w:ins>
      <w:r>
        <w:rPr>
          <w:rFonts w:hint="eastAsia"/>
        </w:rPr>
        <w:t>生活</w:t>
      </w:r>
      <w:ins w:id="764" w:author="夜 夜" w:date="2023-01-15T03:09:00Z">
        <w:r w:rsidR="00856D1B">
          <w:rPr>
            <w:rFonts w:hint="eastAsia"/>
          </w:rPr>
          <w:t>的种种</w:t>
        </w:r>
      </w:ins>
      <w:del w:id="765" w:author="夜 夜" w:date="2023-01-15T03:09:00Z">
        <w:r w:rsidDel="00856D1B">
          <w:rPr>
            <w:rFonts w:hint="eastAsia"/>
          </w:rPr>
          <w:delText>中的一切</w:delText>
        </w:r>
      </w:del>
      <w:r>
        <w:rPr>
          <w:rFonts w:hint="eastAsia"/>
        </w:rPr>
        <w:t>，都在步行中</w:t>
      </w:r>
      <w:ins w:id="766" w:author="夜 夜" w:date="2023-01-15T03:09:00Z">
        <w:r w:rsidR="00BC6EBD">
          <w:rPr>
            <w:rFonts w:hint="eastAsia"/>
          </w:rPr>
          <w:t>渐渐损耗</w:t>
        </w:r>
      </w:ins>
      <w:del w:id="767" w:author="夜 夜" w:date="2023-01-15T03:09:00Z">
        <w:r w:rsidDel="00BC6EBD">
          <w:rPr>
            <w:rFonts w:hint="eastAsia"/>
          </w:rPr>
          <w:delText>磨耗</w:delText>
        </w:r>
      </w:del>
      <w:r>
        <w:rPr>
          <w:rFonts w:hint="eastAsia"/>
        </w:rPr>
        <w:t>。</w:t>
      </w:r>
    </w:p>
    <w:p w14:paraId="0BA34F08" w14:textId="606E4B2E" w:rsidR="00A0297F" w:rsidRDefault="00A0297F" w:rsidP="00A0297F">
      <w:pPr>
        <w:ind w:firstLineChars="200" w:firstLine="420"/>
      </w:pPr>
      <w:del w:id="768" w:author="夜 夜" w:date="2023-01-15T03:11:00Z">
        <w:r w:rsidDel="00EC6D27">
          <w:rPr>
            <w:rFonts w:hint="eastAsia"/>
          </w:rPr>
          <w:delText>这</w:delText>
        </w:r>
      </w:del>
      <w:r>
        <w:rPr>
          <w:rFonts w:hint="eastAsia"/>
        </w:rPr>
        <w:t>远离文明的道路中散布</w:t>
      </w:r>
      <w:ins w:id="769" w:author="夜 夜" w:date="2023-01-15T03:11:00Z">
        <w:r w:rsidR="00EC6D27">
          <w:rPr>
            <w:rFonts w:hint="eastAsia"/>
          </w:rPr>
          <w:t>着的这些</w:t>
        </w:r>
      </w:ins>
      <w:del w:id="770" w:author="夜 夜" w:date="2023-01-15T03:11:00Z">
        <w:r w:rsidDel="00EC6D27">
          <w:rPr>
            <w:rFonts w:hint="eastAsia"/>
          </w:rPr>
          <w:delText>这</w:delText>
        </w:r>
      </w:del>
      <w:r>
        <w:rPr>
          <w:rFonts w:hint="eastAsia"/>
        </w:rPr>
        <w:t>宿营地</w:t>
      </w:r>
      <w:ins w:id="771" w:author="夜 夜" w:date="2023-01-15T03:11:00Z">
        <w:r w:rsidR="007B531F">
          <w:rPr>
            <w:rFonts w:hint="eastAsia"/>
          </w:rPr>
          <w:t>都十分粗犷</w:t>
        </w:r>
      </w:ins>
      <w:r>
        <w:rPr>
          <w:rFonts w:hint="eastAsia"/>
        </w:rPr>
        <w:t>，</w:t>
      </w:r>
      <w:ins w:id="772" w:author="夜 夜" w:date="2023-01-15T03:12:00Z">
        <w:r w:rsidR="007B531F">
          <w:rPr>
            <w:rFonts w:hint="eastAsia"/>
          </w:rPr>
          <w:t>和</w:t>
        </w:r>
      </w:ins>
      <w:del w:id="773" w:author="夜 夜" w:date="2023-01-15T03:11:00Z">
        <w:r w:rsidDel="007B531F">
          <w:rPr>
            <w:rFonts w:hint="eastAsia"/>
          </w:rPr>
          <w:delText>但比起</w:delText>
        </w:r>
      </w:del>
      <w:r>
        <w:rPr>
          <w:rFonts w:hint="eastAsia"/>
        </w:rPr>
        <w:t>城镇中的旅馆</w:t>
      </w:r>
      <w:ins w:id="774" w:author="夜 夜" w:date="2023-01-15T03:11:00Z">
        <w:r w:rsidR="007B531F">
          <w:rPr>
            <w:rFonts w:hint="eastAsia"/>
          </w:rPr>
          <w:t>没法比</w:t>
        </w:r>
      </w:ins>
      <w:del w:id="775" w:author="夜 夜" w:date="2023-01-15T03:11:00Z">
        <w:r w:rsidDel="007B531F">
          <w:rPr>
            <w:rFonts w:hint="eastAsia"/>
          </w:rPr>
          <w:delText>要粗糙的多</w:delText>
        </w:r>
      </w:del>
      <w:r>
        <w:rPr>
          <w:rFonts w:hint="eastAsia"/>
        </w:rPr>
        <w:t>。若非习惯，基本不可能安睡。除此之外，还有</w:t>
      </w:r>
      <w:ins w:id="776" w:author="夜 夜" w:date="2023-01-15T03:12:00Z">
        <w:r w:rsidR="003C6657">
          <w:rPr>
            <w:rFonts w:hint="eastAsia"/>
          </w:rPr>
          <w:t>数不胜数</w:t>
        </w:r>
      </w:ins>
      <w:del w:id="777" w:author="夜 夜" w:date="2023-01-15T03:12:00Z">
        <w:r w:rsidDel="003C6657">
          <w:rPr>
            <w:rFonts w:hint="eastAsia"/>
          </w:rPr>
          <w:delText>如山多</w:delText>
        </w:r>
      </w:del>
      <w:r>
        <w:rPr>
          <w:rFonts w:hint="eastAsia"/>
        </w:rPr>
        <w:t>的不便</w:t>
      </w:r>
      <w:ins w:id="778" w:author="夜 夜" w:date="2023-01-15T03:12:00Z">
        <w:r w:rsidR="003C6657">
          <w:rPr>
            <w:rFonts w:hint="eastAsia"/>
          </w:rPr>
          <w:t>之处</w:t>
        </w:r>
      </w:ins>
      <w:r>
        <w:rPr>
          <w:rFonts w:hint="eastAsia"/>
        </w:rPr>
        <w:t>。</w:t>
      </w:r>
    </w:p>
    <w:p w14:paraId="0BA34F09" w14:textId="2C59624D" w:rsidR="00A0297F" w:rsidRDefault="00A0297F" w:rsidP="00A0297F">
      <w:pPr>
        <w:ind w:firstLineChars="200" w:firstLine="420"/>
      </w:pPr>
      <w:r>
        <w:rPr>
          <w:rFonts w:hint="eastAsia"/>
        </w:rPr>
        <w:t>所以一路上，梅诺</w:t>
      </w:r>
      <w:del w:id="779" w:author="夜 夜" w:date="2023-01-15T03:14:00Z">
        <w:r w:rsidDel="002D1A14">
          <w:rPr>
            <w:rFonts w:hint="eastAsia"/>
          </w:rPr>
          <w:delText>给了灯里必要之上的开朗</w:delText>
        </w:r>
      </w:del>
      <w:ins w:id="780" w:author="夜 夜" w:date="2023-01-15T03:14:00Z">
        <w:r w:rsidR="002D1A14">
          <w:rPr>
            <w:rFonts w:hint="eastAsia"/>
          </w:rPr>
          <w:t>格外关心灯里的情绪</w:t>
        </w:r>
      </w:ins>
      <w:r>
        <w:rPr>
          <w:rFonts w:hint="eastAsia"/>
        </w:rPr>
        <w:t>。</w:t>
      </w:r>
    </w:p>
    <w:p w14:paraId="0BA34F0A" w14:textId="7DD7471A" w:rsidR="00A0297F" w:rsidRDefault="00A0297F" w:rsidP="00A0297F">
      <w:pPr>
        <w:ind w:firstLineChars="200" w:firstLine="420"/>
      </w:pPr>
      <w:r>
        <w:rPr>
          <w:rFonts w:hint="eastAsia"/>
        </w:rPr>
        <w:t>因为她心</w:t>
      </w:r>
      <w:del w:id="781" w:author="夜 夜" w:date="2023-01-15T03:14:00Z">
        <w:r w:rsidDel="002D1A14">
          <w:rPr>
            <w:rFonts w:hint="eastAsia"/>
          </w:rPr>
          <w:delText>有</w:delText>
        </w:r>
      </w:del>
      <w:ins w:id="782" w:author="夜 夜" w:date="2023-01-15T03:14:00Z">
        <w:r w:rsidR="002D1A14">
          <w:rPr>
            <w:rFonts w:hint="eastAsia"/>
          </w:rPr>
          <w:t>怀</w:t>
        </w:r>
      </w:ins>
      <w:r>
        <w:rPr>
          <w:rFonts w:hint="eastAsia"/>
        </w:rPr>
        <w:t>歉疚。</w:t>
      </w:r>
    </w:p>
    <w:p w14:paraId="0BA34F0B" w14:textId="22099A8A" w:rsidR="00A0297F" w:rsidRDefault="00A0297F" w:rsidP="00A0297F">
      <w:pPr>
        <w:ind w:firstLineChars="200" w:firstLine="420"/>
      </w:pPr>
      <w:r>
        <w:rPr>
          <w:rFonts w:hint="eastAsia"/>
        </w:rPr>
        <w:t>灯里是来自其他世界的人类。</w:t>
      </w:r>
      <w:ins w:id="783" w:author="夜 夜" w:date="2023-01-15T03:17:00Z">
        <w:r w:rsidR="00BC090C">
          <w:rPr>
            <w:rFonts w:hint="eastAsia"/>
          </w:rPr>
          <w:t>本来</w:t>
        </w:r>
      </w:ins>
      <w:del w:id="784" w:author="夜 夜" w:date="2023-01-15T03:17:00Z">
        <w:r w:rsidDel="00BC090C">
          <w:rPr>
            <w:rFonts w:hint="eastAsia"/>
          </w:rPr>
          <w:delText>原本是</w:delText>
        </w:r>
      </w:del>
      <w:r>
        <w:rPr>
          <w:rFonts w:hint="eastAsia"/>
        </w:rPr>
        <w:t>没有必要进行这</w:t>
      </w:r>
      <w:del w:id="785" w:author="夜 夜" w:date="2023-01-15T03:16:00Z">
        <w:r w:rsidDel="00564624">
          <w:rPr>
            <w:rFonts w:hint="eastAsia"/>
          </w:rPr>
          <w:delText>种</w:delText>
        </w:r>
      </w:del>
      <w:ins w:id="786" w:author="夜 夜" w:date="2023-01-15T03:16:00Z">
        <w:r w:rsidR="00564624">
          <w:rPr>
            <w:rFonts w:hint="eastAsia"/>
          </w:rPr>
          <w:t>接近两周</w:t>
        </w:r>
        <w:r w:rsidR="004B6F5A">
          <w:rPr>
            <w:rFonts w:hint="eastAsia"/>
          </w:rPr>
          <w:t>的</w:t>
        </w:r>
      </w:ins>
      <w:ins w:id="787" w:author="夜 夜" w:date="2023-01-15T03:17:00Z">
        <w:r w:rsidR="00BC090C">
          <w:rPr>
            <w:rFonts w:hint="eastAsia"/>
          </w:rPr>
          <w:t>与</w:t>
        </w:r>
      </w:ins>
      <w:r>
        <w:rPr>
          <w:rFonts w:hint="eastAsia"/>
        </w:rPr>
        <w:t>风餐露宿</w:t>
      </w:r>
      <w:ins w:id="788" w:author="夜 夜" w:date="2023-01-15T03:17:00Z">
        <w:r w:rsidR="00BC090C">
          <w:rPr>
            <w:rFonts w:hint="eastAsia"/>
          </w:rPr>
          <w:t>无二</w:t>
        </w:r>
      </w:ins>
      <w:r>
        <w:rPr>
          <w:rFonts w:hint="eastAsia"/>
        </w:rPr>
        <w:t>的</w:t>
      </w:r>
      <w:ins w:id="789" w:author="夜 夜" w:date="2023-01-15T03:17:00Z">
        <w:r w:rsidR="00BC090C">
          <w:rPr>
            <w:rFonts w:hint="eastAsia"/>
          </w:rPr>
          <w:t>旅途</w:t>
        </w:r>
      </w:ins>
      <w:del w:id="790" w:author="夜 夜" w:date="2023-01-15T03:16:00Z">
        <w:r w:rsidDel="004B6F5A">
          <w:rPr>
            <w:rFonts w:hint="eastAsia"/>
          </w:rPr>
          <w:delText>旅途的</w:delText>
        </w:r>
      </w:del>
      <w:r>
        <w:rPr>
          <w:rFonts w:hint="eastAsia"/>
        </w:rPr>
        <w:t>。</w:t>
      </w:r>
    </w:p>
    <w:p w14:paraId="0BA34F0C" w14:textId="38806342" w:rsidR="00A0297F" w:rsidRDefault="00A0297F" w:rsidP="00A0297F">
      <w:pPr>
        <w:ind w:firstLineChars="200" w:firstLine="420"/>
      </w:pPr>
      <w:del w:id="791" w:author="夜 夜" w:date="2023-01-15T03:19:00Z">
        <w:r w:rsidDel="00FF5428">
          <w:rPr>
            <w:rFonts w:hint="eastAsia"/>
          </w:rPr>
          <w:delText>对被强行塞进这严苛世界中的她，</w:delText>
        </w:r>
      </w:del>
      <w:r>
        <w:rPr>
          <w:rFonts w:hint="eastAsia"/>
        </w:rPr>
        <w:t>至少，</w:t>
      </w:r>
      <w:ins w:id="792" w:author="夜 夜" w:date="2023-01-15T03:18:00Z">
        <w:r w:rsidR="00294A55">
          <w:rPr>
            <w:rFonts w:hint="eastAsia"/>
          </w:rPr>
          <w:t>梅诺</w:t>
        </w:r>
      </w:ins>
      <w:r>
        <w:rPr>
          <w:rFonts w:hint="eastAsia"/>
        </w:rPr>
        <w:t>希望</w:t>
      </w:r>
      <w:ins w:id="793" w:author="夜 夜" w:date="2023-01-15T03:18:00Z">
        <w:r w:rsidR="00294A55">
          <w:rPr>
            <w:rFonts w:hint="eastAsia"/>
          </w:rPr>
          <w:t>莫名被召唤到这个残酷的世界</w:t>
        </w:r>
        <w:r w:rsidR="00FF5428">
          <w:rPr>
            <w:rFonts w:hint="eastAsia"/>
          </w:rPr>
          <w:t>的</w:t>
        </w:r>
      </w:ins>
      <w:r>
        <w:rPr>
          <w:rFonts w:hint="eastAsia"/>
        </w:rPr>
        <w:t>她能开心一些。</w:t>
      </w:r>
    </w:p>
    <w:p w14:paraId="0BA34F0D" w14:textId="0DDCE4FE" w:rsidR="00A0297F" w:rsidDel="00206B96" w:rsidRDefault="00A0297F" w:rsidP="00A0297F">
      <w:pPr>
        <w:ind w:firstLineChars="200" w:firstLine="420"/>
        <w:rPr>
          <w:del w:id="794" w:author="夜 夜" w:date="2023-01-15T03:25:00Z"/>
        </w:rPr>
      </w:pPr>
      <w:del w:id="795" w:author="夜 夜" w:date="2023-01-15T03:25:00Z">
        <w:r w:rsidDel="00206B96">
          <w:rPr>
            <w:rFonts w:hint="eastAsia"/>
          </w:rPr>
          <w:delText>为什么要对这名为了杀死她才一同旅行的少女有这样的期愿，梅诺踏入了港镇利贝尔。</w:delText>
        </w:r>
      </w:del>
    </w:p>
    <w:p w14:paraId="4F865418" w14:textId="2EE11B9C" w:rsidR="00920596" w:rsidRDefault="00920596" w:rsidP="00A0297F">
      <w:pPr>
        <w:ind w:firstLineChars="200" w:firstLine="420"/>
        <w:rPr>
          <w:ins w:id="796" w:author="夜 夜" w:date="2023-01-15T03:25:00Z"/>
        </w:rPr>
      </w:pPr>
      <w:ins w:id="797" w:author="夜 夜" w:date="2023-01-15T03:24:00Z">
        <w:r>
          <w:rPr>
            <w:rFonts w:hint="eastAsia"/>
          </w:rPr>
          <w:t>梅诺</w:t>
        </w:r>
        <w:r w:rsidR="00412301">
          <w:rPr>
            <w:rFonts w:hint="eastAsia"/>
          </w:rPr>
          <w:t>本是为了杀死灯里才</w:t>
        </w:r>
        <w:r>
          <w:rPr>
            <w:rFonts w:hint="eastAsia"/>
          </w:rPr>
          <w:t>带着</w:t>
        </w:r>
        <w:r w:rsidR="00412301">
          <w:rPr>
            <w:rFonts w:hint="eastAsia"/>
          </w:rPr>
          <w:t>她。但梅诺带</w:t>
        </w:r>
      </w:ins>
      <w:ins w:id="798" w:author="夜 夜" w:date="2023-01-15T03:25:00Z">
        <w:r w:rsidR="00412301">
          <w:rPr>
            <w:rFonts w:hint="eastAsia"/>
          </w:rPr>
          <w:t>着这份不知来由的期愿，踏入了港镇利贝尔。</w:t>
        </w:r>
      </w:ins>
    </w:p>
    <w:p w14:paraId="6E433D0B" w14:textId="77777777" w:rsidR="00206B96" w:rsidRPr="00D6388B" w:rsidRDefault="00206B96" w:rsidP="00A0297F">
      <w:pPr>
        <w:ind w:firstLineChars="200" w:firstLine="420"/>
      </w:pPr>
    </w:p>
    <w:p w14:paraId="0BA34F0F" w14:textId="77777777" w:rsidR="00A0297F" w:rsidRDefault="00A0297F" w:rsidP="00A0297F">
      <w:pPr>
        <w:ind w:firstLineChars="200" w:firstLine="420"/>
      </w:pPr>
      <w:r>
        <w:rPr>
          <w:rFonts w:hint="eastAsia"/>
        </w:rPr>
        <w:t>梅诺到达利贝尔后，向管理镇中教会的司祭西西莉亚详细汇报了葛里萨利嘉王国发生的事件。</w:t>
      </w:r>
    </w:p>
    <w:p w14:paraId="0BA34F10" w14:textId="48A5EC53" w:rsidR="00A0297F" w:rsidRDefault="00A0297F" w:rsidP="00A0297F">
      <w:pPr>
        <w:ind w:firstLineChars="200" w:firstLine="420"/>
      </w:pPr>
      <w:r>
        <w:rPr>
          <w:rFonts w:hint="eastAsia"/>
        </w:rPr>
        <w:t>「谢谢你，梅诺小姐。现在葛里萨利嘉的情报非常</w:t>
      </w:r>
      <w:del w:id="799" w:author="夜 夜" w:date="2023-01-15T03:26:00Z">
        <w:r w:rsidDel="00D40088">
          <w:rPr>
            <w:rFonts w:hint="eastAsia"/>
          </w:rPr>
          <w:delText>贵重</w:delText>
        </w:r>
      </w:del>
      <w:ins w:id="800" w:author="夜 夜" w:date="2023-01-15T03:26:00Z">
        <w:r w:rsidR="00D40088">
          <w:rPr>
            <w:rFonts w:hint="eastAsia"/>
          </w:rPr>
          <w:t>重要</w:t>
        </w:r>
      </w:ins>
      <w:r>
        <w:rPr>
          <w:rFonts w:hint="eastAsia"/>
        </w:rPr>
        <w:t>」</w:t>
      </w:r>
    </w:p>
    <w:p w14:paraId="0BA34F11" w14:textId="733C4833" w:rsidR="00A0297F" w:rsidRDefault="00A0297F" w:rsidP="00A0297F">
      <w:pPr>
        <w:ind w:firstLineChars="200" w:firstLine="420"/>
      </w:pPr>
      <w:r>
        <w:rPr>
          <w:rFonts w:hint="eastAsia"/>
        </w:rPr>
        <w:t>西西莉亚过目了梅诺</w:t>
      </w:r>
      <w:ins w:id="801" w:author="夜 夜" w:date="2023-01-15T03:27:00Z">
        <w:r w:rsidR="00E53716">
          <w:rPr>
            <w:rFonts w:hint="eastAsia"/>
          </w:rPr>
          <w:t>提交的</w:t>
        </w:r>
      </w:ins>
      <w:ins w:id="802" w:author="夜 夜" w:date="2023-01-15T03:28:00Z">
        <w:r w:rsidR="00E53716">
          <w:rPr>
            <w:rFonts w:hint="eastAsia"/>
          </w:rPr>
          <w:t>她在</w:t>
        </w:r>
      </w:ins>
      <w:del w:id="803" w:author="夜 夜" w:date="2023-01-15T03:27:00Z">
        <w:r w:rsidDel="00E53716">
          <w:rPr>
            <w:rFonts w:hint="eastAsia"/>
          </w:rPr>
          <w:delText>在</w:delText>
        </w:r>
      </w:del>
      <w:r>
        <w:rPr>
          <w:rFonts w:hint="eastAsia"/>
        </w:rPr>
        <w:t>葛里萨利嘉</w:t>
      </w:r>
      <w:ins w:id="804" w:author="夜 夜" w:date="2023-01-15T03:28:00Z">
        <w:r w:rsidR="00E53716">
          <w:rPr>
            <w:rFonts w:hint="eastAsia"/>
          </w:rPr>
          <w:t>得到</w:t>
        </w:r>
      </w:ins>
      <w:del w:id="805" w:author="夜 夜" w:date="2023-01-15T03:27:00Z">
        <w:r w:rsidDel="005877C7">
          <w:rPr>
            <w:rFonts w:hint="eastAsia"/>
          </w:rPr>
          <w:delText>入手</w:delText>
        </w:r>
      </w:del>
      <w:r>
        <w:rPr>
          <w:rFonts w:hint="eastAsia"/>
        </w:rPr>
        <w:t>的情报的报告书。</w:t>
      </w:r>
    </w:p>
    <w:p w14:paraId="0BA34F12" w14:textId="6DD9970D" w:rsidR="00A0297F" w:rsidRDefault="00A0297F" w:rsidP="00AA697D">
      <w:pPr>
        <w:ind w:firstLineChars="200" w:firstLine="420"/>
      </w:pPr>
      <w:r>
        <w:rPr>
          <w:rFonts w:hint="eastAsia"/>
        </w:rPr>
        <w:t>在古都加尔姆事件后，葛里萨利嘉王国</w:t>
      </w:r>
      <w:del w:id="806" w:author="夜 夜" w:date="2023-01-15T03:28:00Z">
        <w:r w:rsidDel="001637D9">
          <w:rPr>
            <w:rFonts w:hint="eastAsia"/>
          </w:rPr>
          <w:delText>变为</w:delText>
        </w:r>
      </w:del>
      <w:ins w:id="807" w:author="夜 夜" w:date="2023-01-15T03:28:00Z">
        <w:r w:rsidR="001637D9">
          <w:rPr>
            <w:rFonts w:hint="eastAsia"/>
          </w:rPr>
          <w:t>进入</w:t>
        </w:r>
      </w:ins>
      <w:r>
        <w:rPr>
          <w:rFonts w:hint="eastAsia"/>
        </w:rPr>
        <w:t>了锁国状态。尽管是</w:t>
      </w:r>
      <w:ins w:id="808" w:author="夜 夜" w:date="2023-01-15T03:29:00Z">
        <w:r w:rsidR="00AA697D">
          <w:rPr>
            <w:rFonts w:hint="eastAsia"/>
          </w:rPr>
          <w:t>位居</w:t>
        </w:r>
      </w:ins>
      <w:r>
        <w:rPr>
          <w:rFonts w:hint="eastAsia"/>
        </w:rPr>
        <w:t>第一身份的顶端大主教与『第四』的恐怖分子们相勾结的异常事态，但以奥薇尔的名声，能够强行化不可能为可能吧。</w:t>
      </w:r>
    </w:p>
    <w:p w14:paraId="0BA34F13" w14:textId="77777777" w:rsidR="00A0297F" w:rsidRDefault="00A0297F" w:rsidP="00A0297F">
      <w:pPr>
        <w:ind w:firstLineChars="200" w:firstLine="420"/>
      </w:pPr>
      <w:r>
        <w:rPr>
          <w:rFonts w:hint="eastAsia"/>
        </w:rPr>
        <w:t>现在只有极少人能够出入葛里萨利嘉王国。情报几乎都遭到封锁。</w:t>
      </w:r>
    </w:p>
    <w:p w14:paraId="0BA34F14" w14:textId="3F9ACF54" w:rsidR="00A0297F" w:rsidRDefault="00A0297F" w:rsidP="00A0297F">
      <w:pPr>
        <w:ind w:firstLineChars="200" w:firstLine="420"/>
      </w:pPr>
      <w:r>
        <w:rPr>
          <w:rFonts w:hint="eastAsia"/>
        </w:rPr>
        <w:t>正因如此，</w:t>
      </w:r>
      <w:del w:id="809" w:author="夜 夜" w:date="2023-01-15T03:30:00Z">
        <w:r w:rsidDel="00604187">
          <w:rPr>
            <w:rFonts w:hint="eastAsia"/>
          </w:rPr>
          <w:delText>由</w:delText>
        </w:r>
      </w:del>
      <w:ins w:id="810" w:author="夜 夜" w:date="2023-01-15T03:30:00Z">
        <w:r w:rsidR="00604187">
          <w:rPr>
            <w:rFonts w:hint="eastAsia"/>
          </w:rPr>
          <w:t>从</w:t>
        </w:r>
      </w:ins>
      <w:r>
        <w:rPr>
          <w:rFonts w:hint="eastAsia"/>
        </w:rPr>
        <w:t>葛里萨利嘉而来的梅诺受到十分的欢迎。</w:t>
      </w:r>
    </w:p>
    <w:p w14:paraId="0BA34F15" w14:textId="77777777" w:rsidR="00A0297F" w:rsidRDefault="00A0297F" w:rsidP="00A0297F">
      <w:pPr>
        <w:ind w:firstLineChars="200" w:firstLine="420"/>
      </w:pPr>
      <w:r>
        <w:rPr>
          <w:rFonts w:hint="eastAsia"/>
        </w:rPr>
        <w:t>「能够支援雅修娜殿下么？」</w:t>
      </w:r>
    </w:p>
    <w:p w14:paraId="0BA34F16" w14:textId="2E5DEEF2" w:rsidR="00A0297F" w:rsidRDefault="00A0297F" w:rsidP="00A0297F">
      <w:pPr>
        <w:ind w:firstLineChars="200" w:firstLine="420"/>
      </w:pPr>
      <w:r>
        <w:rPr>
          <w:rFonts w:hint="eastAsia"/>
        </w:rPr>
        <w:t>「……很难呢。如果她流亡至此倒是能够接受，可隔着未开拓领域的话，从这里</w:t>
      </w:r>
      <w:del w:id="811" w:author="夜 夜" w:date="2023-01-15T03:30:00Z">
        <w:r w:rsidDel="00582FDE">
          <w:rPr>
            <w:rFonts w:hint="eastAsia"/>
          </w:rPr>
          <w:delText>干涉</w:delText>
        </w:r>
      </w:del>
      <w:ins w:id="812" w:author="夜 夜" w:date="2023-01-15T03:30:00Z">
        <w:r w:rsidR="00582FDE">
          <w:rPr>
            <w:rFonts w:hint="eastAsia"/>
          </w:rPr>
          <w:t>影响</w:t>
        </w:r>
      </w:ins>
      <w:r>
        <w:rPr>
          <w:rFonts w:hint="eastAsia"/>
        </w:rPr>
        <w:t>葛里萨利嘉王国的难度</w:t>
      </w:r>
      <w:ins w:id="813" w:author="夜 夜" w:date="2023-01-15T03:31:00Z">
        <w:r w:rsidR="00371874">
          <w:rPr>
            <w:rFonts w:hint="eastAsia"/>
          </w:rPr>
          <w:t>就增加了很多</w:t>
        </w:r>
      </w:ins>
      <w:del w:id="814" w:author="夜 夜" w:date="2023-01-15T03:31:00Z">
        <w:r w:rsidDel="00371874">
          <w:rPr>
            <w:rFonts w:hint="eastAsia"/>
          </w:rPr>
          <w:delText>也增加了</w:delText>
        </w:r>
      </w:del>
      <w:r>
        <w:rPr>
          <w:rFonts w:hint="eastAsia"/>
        </w:rPr>
        <w:t>」</w:t>
      </w:r>
    </w:p>
    <w:p w14:paraId="0BA34F17" w14:textId="3294B07F" w:rsidR="00A0297F" w:rsidRDefault="00A0297F" w:rsidP="00A0297F">
      <w:pPr>
        <w:ind w:firstLineChars="200" w:firstLine="420"/>
      </w:pPr>
      <w:r>
        <w:rPr>
          <w:rFonts w:hint="eastAsia"/>
        </w:rPr>
        <w:t>在国与国之间</w:t>
      </w:r>
      <w:del w:id="815" w:author="夜 夜" w:date="2023-01-15T03:31:00Z">
        <w:r w:rsidDel="00821812">
          <w:rPr>
            <w:rFonts w:hint="eastAsia"/>
          </w:rPr>
          <w:delText>，</w:delText>
        </w:r>
        <w:r w:rsidDel="00371874">
          <w:rPr>
            <w:rFonts w:hint="eastAsia"/>
          </w:rPr>
          <w:delText>夹有</w:delText>
        </w:r>
      </w:del>
      <w:ins w:id="816" w:author="夜 夜" w:date="2023-01-15T03:31:00Z">
        <w:r w:rsidR="00371874">
          <w:rPr>
            <w:rFonts w:hint="eastAsia"/>
          </w:rPr>
          <w:t>间隔着</w:t>
        </w:r>
      </w:ins>
      <w:r>
        <w:rPr>
          <w:rFonts w:hint="eastAsia"/>
        </w:rPr>
        <w:t>未开拓领域。虽然</w:t>
      </w:r>
      <w:ins w:id="817" w:author="夜 夜" w:date="2023-01-15T03:32:00Z">
        <w:r w:rsidR="00F15871">
          <w:rPr>
            <w:rFonts w:hint="eastAsia"/>
          </w:rPr>
          <w:t>表面上</w:t>
        </w:r>
      </w:ins>
      <w:r>
        <w:rPr>
          <w:rFonts w:hint="eastAsia"/>
        </w:rPr>
        <w:t>因此</w:t>
      </w:r>
      <w:ins w:id="818" w:author="夜 夜" w:date="2023-01-15T03:32:00Z">
        <w:r w:rsidR="00F15871">
          <w:rPr>
            <w:rFonts w:hint="eastAsia"/>
          </w:rPr>
          <w:t>没有</w:t>
        </w:r>
      </w:ins>
      <w:del w:id="819" w:author="夜 夜" w:date="2023-01-15T03:32:00Z">
        <w:r w:rsidDel="00F15871">
          <w:rPr>
            <w:rFonts w:hint="eastAsia"/>
          </w:rPr>
          <w:delText>不会</w:delText>
        </w:r>
      </w:del>
      <w:r>
        <w:rPr>
          <w:rFonts w:hint="eastAsia"/>
        </w:rPr>
        <w:t>出现</w:t>
      </w:r>
      <w:ins w:id="820" w:author="夜 夜" w:date="2023-01-15T03:32:00Z">
        <w:r w:rsidR="00F15871">
          <w:rPr>
            <w:rFonts w:hint="eastAsia"/>
          </w:rPr>
          <w:t>严重的冲突</w:t>
        </w:r>
      </w:ins>
      <w:del w:id="821" w:author="夜 夜" w:date="2023-01-15T03:32:00Z">
        <w:r w:rsidDel="00F15871">
          <w:rPr>
            <w:rFonts w:hint="eastAsia"/>
          </w:rPr>
          <w:delText>什么大的争端</w:delText>
        </w:r>
      </w:del>
      <w:r>
        <w:rPr>
          <w:rFonts w:hint="eastAsia"/>
        </w:rPr>
        <w:t>，但</w:t>
      </w:r>
      <w:del w:id="822" w:author="夜 夜" w:date="2023-01-15T03:32:00Z">
        <w:r w:rsidDel="00F15871">
          <w:rPr>
            <w:rFonts w:hint="eastAsia"/>
          </w:rPr>
          <w:delText>也确实</w:delText>
        </w:r>
        <w:r w:rsidDel="009F00F3">
          <w:rPr>
            <w:rFonts w:hint="eastAsia"/>
          </w:rPr>
          <w:delText>严重限制了</w:delText>
        </w:r>
      </w:del>
      <w:r>
        <w:rPr>
          <w:rFonts w:hint="eastAsia"/>
        </w:rPr>
        <w:t>贸易</w:t>
      </w:r>
      <w:ins w:id="823" w:author="夜 夜" w:date="2023-01-15T03:32:00Z">
        <w:r w:rsidR="009F00F3">
          <w:rPr>
            <w:rFonts w:hint="eastAsia"/>
          </w:rPr>
          <w:t>等</w:t>
        </w:r>
      </w:ins>
      <w:del w:id="824" w:author="夜 夜" w:date="2023-01-15T03:32:00Z">
        <w:r w:rsidDel="009F00F3">
          <w:rPr>
            <w:rFonts w:hint="eastAsia"/>
          </w:rPr>
          <w:delText>之类的</w:delText>
        </w:r>
      </w:del>
      <w:r>
        <w:rPr>
          <w:rFonts w:hint="eastAsia"/>
        </w:rPr>
        <w:t>国家间</w:t>
      </w:r>
      <w:ins w:id="825" w:author="夜 夜" w:date="2023-01-15T03:32:00Z">
        <w:r w:rsidR="009F00F3">
          <w:rPr>
            <w:rFonts w:hint="eastAsia"/>
          </w:rPr>
          <w:t>的</w:t>
        </w:r>
      </w:ins>
      <w:r>
        <w:rPr>
          <w:rFonts w:hint="eastAsia"/>
        </w:rPr>
        <w:t>交流</w:t>
      </w:r>
      <w:ins w:id="826" w:author="夜 夜" w:date="2023-01-15T03:32:00Z">
        <w:r w:rsidR="009F00F3">
          <w:rPr>
            <w:rFonts w:hint="eastAsia"/>
          </w:rPr>
          <w:t>被</w:t>
        </w:r>
      </w:ins>
      <w:ins w:id="827" w:author="夜 夜" w:date="2023-01-15T03:33:00Z">
        <w:r w:rsidR="009F00F3">
          <w:rPr>
            <w:rFonts w:hint="eastAsia"/>
          </w:rPr>
          <w:t>严重限制了也是事实</w:t>
        </w:r>
      </w:ins>
      <w:r>
        <w:rPr>
          <w:rFonts w:hint="eastAsia"/>
        </w:rPr>
        <w:t>。这也是</w:t>
      </w:r>
      <w:del w:id="828" w:author="夜 夜" w:date="2023-01-15T03:34:00Z">
        <w:r w:rsidDel="00F5788B">
          <w:rPr>
            <w:rFonts w:hint="eastAsia"/>
          </w:rPr>
          <w:delText>在这</w:delText>
        </w:r>
      </w:del>
      <w:r>
        <w:rPr>
          <w:rFonts w:hint="eastAsia"/>
        </w:rPr>
        <w:t>千年</w:t>
      </w:r>
      <w:ins w:id="829" w:author="夜 夜" w:date="2023-01-15T03:34:00Z">
        <w:r w:rsidR="00F5788B">
          <w:rPr>
            <w:rFonts w:hint="eastAsia"/>
          </w:rPr>
          <w:t>以</w:t>
        </w:r>
      </w:ins>
      <w:ins w:id="830" w:author="夜 夜" w:date="2023-01-15T03:33:00Z">
        <w:r w:rsidR="005B1ACB">
          <w:rPr>
            <w:rFonts w:hint="eastAsia"/>
          </w:rPr>
          <w:t>来</w:t>
        </w:r>
      </w:ins>
      <w:del w:id="831" w:author="夜 夜" w:date="2023-01-15T03:33:00Z">
        <w:r w:rsidDel="005B1ACB">
          <w:rPr>
            <w:rFonts w:hint="eastAsia"/>
          </w:rPr>
          <w:delText>间</w:delText>
        </w:r>
      </w:del>
      <w:r>
        <w:rPr>
          <w:rFonts w:hint="eastAsia"/>
        </w:rPr>
        <w:t>，文明没有出现飞跃发展的</w:t>
      </w:r>
      <w:ins w:id="832" w:author="夜 夜" w:date="2023-01-15T03:33:00Z">
        <w:r w:rsidR="005B1ACB">
          <w:rPr>
            <w:rFonts w:hint="eastAsia"/>
          </w:rPr>
          <w:t>主要</w:t>
        </w:r>
      </w:ins>
      <w:r>
        <w:rPr>
          <w:rFonts w:hint="eastAsia"/>
        </w:rPr>
        <w:t>原因之一。</w:t>
      </w:r>
    </w:p>
    <w:p w14:paraId="0BA34F18" w14:textId="77777777" w:rsidR="00A0297F" w:rsidRDefault="00A0297F" w:rsidP="00A0297F">
      <w:pPr>
        <w:ind w:firstLineChars="200" w:firstLine="420"/>
      </w:pPr>
      <w:r>
        <w:rPr>
          <w:rFonts w:hint="eastAsia"/>
        </w:rPr>
        <w:t>「就算这样，还是要去支援呢。虽然堕入禁忌的奥薇尔猊下的考量难以看穿十分可怕……但愿不要有什么不好的事发生」</w:t>
      </w:r>
    </w:p>
    <w:p w14:paraId="0BA34F19" w14:textId="77777777" w:rsidR="00A0297F" w:rsidRDefault="00A0297F" w:rsidP="00A0297F">
      <w:pPr>
        <w:ind w:firstLineChars="200" w:firstLine="420"/>
      </w:pPr>
      <w:r>
        <w:rPr>
          <w:rFonts w:hint="eastAsia"/>
        </w:rPr>
        <w:t>「真的很感谢您」</w:t>
      </w:r>
    </w:p>
    <w:p w14:paraId="0BA34F1A" w14:textId="77777777" w:rsidR="00A0297F" w:rsidRDefault="00A0297F" w:rsidP="00A0297F">
      <w:pPr>
        <w:ind w:firstLineChars="200" w:firstLine="420"/>
      </w:pPr>
      <w:r>
        <w:rPr>
          <w:rFonts w:hint="eastAsia"/>
        </w:rPr>
        <w:t>「只是分内工作罢了。说起来梅诺小姐」</w:t>
      </w:r>
    </w:p>
    <w:p w14:paraId="0BA34F1B" w14:textId="77777777" w:rsidR="00A0297F" w:rsidRDefault="00A0297F" w:rsidP="00A0297F">
      <w:pPr>
        <w:ind w:firstLineChars="200" w:firstLine="420"/>
      </w:pPr>
      <w:r>
        <w:rPr>
          <w:rFonts w:hint="eastAsia"/>
        </w:rPr>
        <w:t>戴着细边眼镜的西西莉亚笔直地看向梅诺的脸。</w:t>
      </w:r>
    </w:p>
    <w:p w14:paraId="0BA34F1C" w14:textId="4ABBBDCD" w:rsidR="00A0297F" w:rsidRDefault="00A0297F" w:rsidP="00A0297F">
      <w:pPr>
        <w:ind w:firstLineChars="200" w:firstLine="420"/>
      </w:pPr>
      <w:r>
        <w:rPr>
          <w:rFonts w:hint="eastAsia"/>
        </w:rPr>
        <w:t>「这座镇子中</w:t>
      </w:r>
      <w:del w:id="833" w:author="夜 夜" w:date="2023-01-15T03:36:00Z">
        <w:r w:rsidDel="00E253BD">
          <w:rPr>
            <w:rFonts w:hint="eastAsia"/>
          </w:rPr>
          <w:delText>的事，</w:delText>
        </w:r>
      </w:del>
      <w:r>
        <w:rPr>
          <w:rFonts w:hint="eastAsia"/>
        </w:rPr>
        <w:t>也有想请你</w:t>
      </w:r>
      <w:ins w:id="834" w:author="夜 夜" w:date="2023-01-15T03:36:00Z">
        <w:r w:rsidR="00E253BD">
          <w:rPr>
            <w:rFonts w:hint="eastAsia"/>
          </w:rPr>
          <w:t>帮忙</w:t>
        </w:r>
      </w:ins>
      <w:del w:id="835" w:author="夜 夜" w:date="2023-01-15T03:36:00Z">
        <w:r w:rsidDel="00E253BD">
          <w:rPr>
            <w:rFonts w:hint="eastAsia"/>
          </w:rPr>
          <w:delText>协助</w:delText>
        </w:r>
      </w:del>
      <w:r>
        <w:rPr>
          <w:rFonts w:hint="eastAsia"/>
        </w:rPr>
        <w:t>的</w:t>
      </w:r>
      <w:ins w:id="836" w:author="夜 夜" w:date="2023-01-15T03:36:00Z">
        <w:r w:rsidR="00E253BD">
          <w:rPr>
            <w:rFonts w:hint="eastAsia"/>
          </w:rPr>
          <w:t>事</w:t>
        </w:r>
      </w:ins>
      <w:del w:id="837" w:author="夜 夜" w:date="2023-01-15T03:36:00Z">
        <w:r w:rsidDel="00E253BD">
          <w:rPr>
            <w:rFonts w:hint="eastAsia"/>
          </w:rPr>
          <w:delText>地方</w:delText>
        </w:r>
      </w:del>
      <w:r>
        <w:rPr>
          <w:rFonts w:hint="eastAsia"/>
        </w:rPr>
        <w:t>。你</w:t>
      </w:r>
      <w:ins w:id="838" w:author="夜 夜" w:date="2023-01-15T03:35:00Z">
        <w:r w:rsidR="0021503C">
          <w:rPr>
            <w:rFonts w:hint="eastAsia"/>
          </w:rPr>
          <w:t>愿意助我一臂之力</w:t>
        </w:r>
      </w:ins>
      <w:del w:id="839" w:author="夜 夜" w:date="2023-01-15T03:35:00Z">
        <w:r w:rsidDel="0021503C">
          <w:rPr>
            <w:rFonts w:hint="eastAsia"/>
          </w:rPr>
          <w:delText>会将力量借给我的</w:delText>
        </w:r>
      </w:del>
      <w:r>
        <w:rPr>
          <w:rFonts w:hint="eastAsia"/>
        </w:rPr>
        <w:t>吧？」</w:t>
      </w:r>
    </w:p>
    <w:p w14:paraId="0BA34F1D" w14:textId="6AD284DA" w:rsidR="00A0297F" w:rsidRDefault="00A0297F" w:rsidP="00A0297F">
      <w:pPr>
        <w:ind w:firstLineChars="200" w:firstLine="420"/>
      </w:pPr>
      <w:r>
        <w:rPr>
          <w:rFonts w:hint="eastAsia"/>
        </w:rPr>
        <w:t>「我的</w:t>
      </w:r>
      <w:del w:id="840" w:author="夜 夜" w:date="2023-01-15T03:36:00Z">
        <w:r w:rsidDel="00D64C23">
          <w:rPr>
            <w:rFonts w:hint="eastAsia"/>
          </w:rPr>
          <w:delText>力量</w:delText>
        </w:r>
      </w:del>
      <w:ins w:id="841" w:author="夜 夜" w:date="2023-01-15T03:36:00Z">
        <w:r w:rsidR="00D64C23">
          <w:rPr>
            <w:rFonts w:hint="eastAsia"/>
          </w:rPr>
          <w:t>帮助</w:t>
        </w:r>
      </w:ins>
      <w:r>
        <w:rPr>
          <w:rFonts w:hint="eastAsia"/>
        </w:rPr>
        <w:t>吗？」</w:t>
      </w:r>
    </w:p>
    <w:p w14:paraId="0BA34F1E" w14:textId="09CEEA87" w:rsidR="00A0297F" w:rsidRDefault="005F104F" w:rsidP="00A0297F">
      <w:pPr>
        <w:ind w:firstLineChars="200" w:firstLine="420"/>
      </w:pPr>
      <w:ins w:id="842" w:author="夜 夜" w:date="2023-01-15T03:37:00Z">
        <w:r>
          <w:rPr>
            <w:rFonts w:hint="eastAsia"/>
          </w:rPr>
          <w:t>这让</w:t>
        </w:r>
      </w:ins>
      <w:r w:rsidR="00A0297F">
        <w:rPr>
          <w:rFonts w:hint="eastAsia"/>
        </w:rPr>
        <w:t>梅诺不禁眨了眨眼。成为处刑人以来，就很少有人</w:t>
      </w:r>
      <w:ins w:id="843" w:author="夜 夜" w:date="2023-01-15T03:38:00Z">
        <w:r w:rsidR="00306E57">
          <w:rPr>
            <w:rFonts w:hint="eastAsia"/>
          </w:rPr>
          <w:t>像这样</w:t>
        </w:r>
      </w:ins>
      <w:del w:id="844" w:author="夜 夜" w:date="2023-01-15T03:38:00Z">
        <w:r w:rsidR="00A0297F" w:rsidDel="00A30BD8">
          <w:rPr>
            <w:rFonts w:hint="eastAsia"/>
          </w:rPr>
          <w:delText>以这种方式</w:delText>
        </w:r>
      </w:del>
      <w:r w:rsidR="00A0297F">
        <w:rPr>
          <w:rFonts w:hint="eastAsia"/>
        </w:rPr>
        <w:t>直接</w:t>
      </w:r>
      <w:ins w:id="845" w:author="夜 夜" w:date="2023-01-15T03:38:00Z">
        <w:r w:rsidR="00306E57">
          <w:rPr>
            <w:rFonts w:hint="eastAsia"/>
          </w:rPr>
          <w:t>地</w:t>
        </w:r>
      </w:ins>
      <w:r w:rsidR="00A0297F">
        <w:rPr>
          <w:rFonts w:hint="eastAsia"/>
        </w:rPr>
        <w:t>拜托</w:t>
      </w:r>
      <w:del w:id="846" w:author="夜 夜" w:date="2023-01-15T03:38:00Z">
        <w:r w:rsidR="00A0297F" w:rsidDel="00A30BD8">
          <w:rPr>
            <w:rFonts w:hint="eastAsia"/>
          </w:rPr>
          <w:delText>事情了</w:delText>
        </w:r>
      </w:del>
      <w:ins w:id="847" w:author="夜 夜" w:date="2023-01-15T03:38:00Z">
        <w:r w:rsidR="00A30BD8">
          <w:rPr>
            <w:rFonts w:hint="eastAsia"/>
          </w:rPr>
          <w:t>自己办事了</w:t>
        </w:r>
      </w:ins>
      <w:r w:rsidR="00A0297F">
        <w:rPr>
          <w:rFonts w:hint="eastAsia"/>
        </w:rPr>
        <w:t>。</w:t>
      </w:r>
    </w:p>
    <w:p w14:paraId="0BA34F1F" w14:textId="7E32D5E8" w:rsidR="00A0297F" w:rsidRDefault="00A0297F" w:rsidP="00A0297F">
      <w:pPr>
        <w:ind w:firstLineChars="200" w:firstLine="420"/>
      </w:pPr>
      <w:r>
        <w:rPr>
          <w:rFonts w:hint="eastAsia"/>
        </w:rPr>
        <w:t>「</w:t>
      </w:r>
      <w:ins w:id="848" w:author="夜 夜" w:date="2023-01-15T03:38:00Z">
        <w:r w:rsidR="00306E57">
          <w:rPr>
            <w:rFonts w:hint="eastAsia"/>
          </w:rPr>
          <w:t>我</w:t>
        </w:r>
      </w:ins>
      <w:r>
        <w:rPr>
          <w:rFonts w:hint="eastAsia"/>
        </w:rPr>
        <w:t>想让你</w:t>
      </w:r>
      <w:del w:id="849" w:author="夜 夜" w:date="2023-01-15T03:38:00Z">
        <w:r w:rsidDel="00306E57">
          <w:rPr>
            <w:rFonts w:hint="eastAsia"/>
          </w:rPr>
          <w:delText>成为</w:delText>
        </w:r>
      </w:del>
      <w:ins w:id="850" w:author="夜 夜" w:date="2023-01-15T03:39:00Z">
        <w:r w:rsidR="00474A94">
          <w:rPr>
            <w:rFonts w:hint="eastAsia"/>
          </w:rPr>
          <w:t>给另一</w:t>
        </w:r>
      </w:ins>
      <w:del w:id="851" w:author="夜 夜" w:date="2023-01-15T03:39:00Z">
        <w:r w:rsidDel="00474A94">
          <w:rPr>
            <w:rFonts w:hint="eastAsia"/>
          </w:rPr>
          <w:delText>某</w:delText>
        </w:r>
      </w:del>
      <w:ins w:id="852" w:author="夜 夜" w:date="2023-01-15T03:38:00Z">
        <w:r w:rsidR="00306E57">
          <w:rPr>
            <w:rFonts w:hint="eastAsia"/>
          </w:rPr>
          <w:t>个</w:t>
        </w:r>
      </w:ins>
      <w:r>
        <w:rPr>
          <w:rFonts w:hint="eastAsia"/>
        </w:rPr>
        <w:t>人</w:t>
      </w:r>
      <w:ins w:id="853" w:author="夜 夜" w:date="2023-01-15T03:39:00Z">
        <w:r w:rsidR="00474A94">
          <w:rPr>
            <w:rFonts w:hint="eastAsia"/>
          </w:rPr>
          <w:t>帮个忙</w:t>
        </w:r>
      </w:ins>
      <w:del w:id="854" w:author="夜 夜" w:date="2023-01-15T03:39:00Z">
        <w:r w:rsidDel="00474A94">
          <w:rPr>
            <w:rFonts w:hint="eastAsia"/>
          </w:rPr>
          <w:delText>的</w:delText>
        </w:r>
      </w:del>
      <w:del w:id="855" w:author="夜 夜" w:date="2023-01-15T03:38:00Z">
        <w:r w:rsidDel="00306E57">
          <w:rPr>
            <w:rFonts w:hint="eastAsia"/>
          </w:rPr>
          <w:delText>助力</w:delText>
        </w:r>
      </w:del>
      <w:r>
        <w:rPr>
          <w:rFonts w:hint="eastAsia"/>
        </w:rPr>
        <w:t>。——请进吧」</w:t>
      </w:r>
    </w:p>
    <w:p w14:paraId="0BA34F20" w14:textId="07C669E0" w:rsidR="00A0297F" w:rsidRDefault="00A0297F" w:rsidP="00A0297F">
      <w:pPr>
        <w:ind w:firstLineChars="200" w:firstLine="420"/>
      </w:pPr>
      <w:r>
        <w:rPr>
          <w:rFonts w:hint="eastAsia"/>
        </w:rPr>
        <w:t>随着进门的邀请现身的是一名少女，她身上服装令人印象深刻。梅诺知道这是日本自古以来的传统</w:t>
      </w:r>
      <w:del w:id="856" w:author="夜 夜" w:date="2023-01-15T04:13:00Z">
        <w:r w:rsidDel="00C81CB6">
          <w:rPr>
            <w:rFonts w:hint="eastAsia"/>
          </w:rPr>
          <w:delText>服饰</w:delText>
        </w:r>
      </w:del>
      <w:ins w:id="857" w:author="夜 夜" w:date="2023-01-15T04:13:00Z">
        <w:r w:rsidR="00C81CB6">
          <w:rPr>
            <w:rFonts w:hint="eastAsia"/>
          </w:rPr>
          <w:t>装扮</w:t>
        </w:r>
      </w:ins>
      <w:ins w:id="858" w:author="夜 夜" w:date="2023-01-15T04:14:00Z">
        <w:r w:rsidR="00150564">
          <w:rPr>
            <w:rFonts w:hint="eastAsia"/>
          </w:rPr>
          <w:t>，和装</w:t>
        </w:r>
      </w:ins>
      <w:r>
        <w:rPr>
          <w:rFonts w:hint="eastAsia"/>
        </w:rPr>
        <w:t>。</w:t>
      </w:r>
    </w:p>
    <w:p w14:paraId="0BA34F21" w14:textId="77777777" w:rsidR="00A0297F" w:rsidRDefault="00A0297F" w:rsidP="00A0297F">
      <w:pPr>
        <w:ind w:firstLineChars="200" w:firstLine="420"/>
      </w:pPr>
      <w:r>
        <w:rPr>
          <w:rFonts w:hint="eastAsia"/>
        </w:rPr>
        <w:t>「初次见面，梅诺小姐」</w:t>
      </w:r>
    </w:p>
    <w:p w14:paraId="0BA34F22" w14:textId="63708E80" w:rsidR="00A0297F" w:rsidRDefault="00A0297F" w:rsidP="00A0297F">
      <w:pPr>
        <w:ind w:firstLineChars="200" w:firstLine="420"/>
      </w:pPr>
      <w:r>
        <w:rPr>
          <w:rFonts w:hint="eastAsia"/>
        </w:rPr>
        <w:t>她双手合掌，恭谨地行礼</w:t>
      </w:r>
      <w:ins w:id="859" w:author="夜 夜" w:date="2023-01-15T04:14:00Z">
        <w:r w:rsidR="00FA22FB">
          <w:rPr>
            <w:rFonts w:hint="eastAsia"/>
          </w:rPr>
          <w:t>。从言行中</w:t>
        </w:r>
      </w:ins>
      <w:del w:id="860" w:author="夜 夜" w:date="2023-01-15T04:14:00Z">
        <w:r w:rsidDel="00FA22FB">
          <w:rPr>
            <w:rFonts w:hint="eastAsia"/>
          </w:rPr>
          <w:delText>，</w:delText>
        </w:r>
      </w:del>
      <w:r>
        <w:rPr>
          <w:rFonts w:hint="eastAsia"/>
        </w:rPr>
        <w:t>能感受到她</w:t>
      </w:r>
      <w:ins w:id="861" w:author="夜 夜" w:date="2023-01-15T04:14:00Z">
        <w:r w:rsidR="00FA22FB">
          <w:rPr>
            <w:rFonts w:hint="eastAsia"/>
          </w:rPr>
          <w:t>接受过</w:t>
        </w:r>
      </w:ins>
      <w:del w:id="862" w:author="夜 夜" w:date="2023-01-15T04:14:00Z">
        <w:r w:rsidDel="00FA22FB">
          <w:rPr>
            <w:rFonts w:hint="eastAsia"/>
          </w:rPr>
          <w:delText>受到的</w:delText>
        </w:r>
      </w:del>
      <w:r>
        <w:rPr>
          <w:rFonts w:hint="eastAsia"/>
        </w:rPr>
        <w:t>良好</w:t>
      </w:r>
      <w:ins w:id="863" w:author="夜 夜" w:date="2023-01-15T04:14:00Z">
        <w:r w:rsidR="00FA22FB">
          <w:rPr>
            <w:rFonts w:hint="eastAsia"/>
          </w:rPr>
          <w:t>的</w:t>
        </w:r>
      </w:ins>
      <w:r>
        <w:rPr>
          <w:rFonts w:hint="eastAsia"/>
        </w:rPr>
        <w:t>教育。</w:t>
      </w:r>
    </w:p>
    <w:p w14:paraId="0BA34F23" w14:textId="0BA1908D" w:rsidR="00A0297F" w:rsidRDefault="00A0297F" w:rsidP="00A0297F">
      <w:pPr>
        <w:ind w:firstLineChars="200" w:firstLine="420"/>
      </w:pPr>
      <w:r>
        <w:rPr>
          <w:rFonts w:hint="eastAsia"/>
        </w:rPr>
        <w:t>她</w:t>
      </w:r>
      <w:ins w:id="864" w:author="夜 夜" w:date="2023-01-15T04:15:00Z">
        <w:r w:rsidR="00826AD4">
          <w:rPr>
            <w:rFonts w:hint="eastAsia"/>
          </w:rPr>
          <w:t>随后</w:t>
        </w:r>
      </w:ins>
      <w:r>
        <w:rPr>
          <w:rFonts w:hint="eastAsia"/>
        </w:rPr>
        <w:t>抬起</w:t>
      </w:r>
      <w:del w:id="865" w:author="夜 夜" w:date="2023-01-15T04:15:00Z">
        <w:r w:rsidDel="00826AD4">
          <w:rPr>
            <w:rFonts w:hint="eastAsia"/>
          </w:rPr>
          <w:delText>了</w:delText>
        </w:r>
      </w:del>
      <w:r>
        <w:rPr>
          <w:rFonts w:hint="eastAsia"/>
        </w:rPr>
        <w:t>头，</w:t>
      </w:r>
      <w:ins w:id="866" w:author="夜 夜" w:date="2023-01-15T04:15:00Z">
        <w:r w:rsidR="00826AD4">
          <w:rPr>
            <w:rFonts w:hint="eastAsia"/>
          </w:rPr>
          <w:t>把</w:t>
        </w:r>
      </w:ins>
      <w:r>
        <w:rPr>
          <w:rFonts w:hint="eastAsia"/>
        </w:rPr>
        <w:t>手</w:t>
      </w:r>
      <w:ins w:id="867" w:author="夜 夜" w:date="2023-01-15T04:15:00Z">
        <w:r w:rsidR="00FA22FB">
          <w:rPr>
            <w:rFonts w:hint="eastAsia"/>
          </w:rPr>
          <w:t>抚</w:t>
        </w:r>
      </w:ins>
      <w:del w:id="868" w:author="夜 夜" w:date="2023-01-15T04:15:00Z">
        <w:r w:rsidDel="00FA22FB">
          <w:rPr>
            <w:rFonts w:hint="eastAsia"/>
          </w:rPr>
          <w:delText>扶</w:delText>
        </w:r>
      </w:del>
      <w:ins w:id="869" w:author="夜 夜" w:date="2023-01-15T04:15:00Z">
        <w:r w:rsidR="00FA22FB">
          <w:rPr>
            <w:rFonts w:hint="eastAsia"/>
          </w:rPr>
          <w:t>在</w:t>
        </w:r>
      </w:ins>
      <w:del w:id="870" w:author="夜 夜" w:date="2023-01-15T04:15:00Z">
        <w:r w:rsidDel="00FA22FB">
          <w:rPr>
            <w:rFonts w:hint="eastAsia"/>
          </w:rPr>
          <w:delText>着</w:delText>
        </w:r>
      </w:del>
      <w:r>
        <w:rPr>
          <w:rFonts w:hint="eastAsia"/>
        </w:rPr>
        <w:t>胸前报上名号。</w:t>
      </w:r>
    </w:p>
    <w:p w14:paraId="0BA34F24" w14:textId="77777777" w:rsidR="00A0297F" w:rsidRDefault="00A0297F" w:rsidP="00A0297F">
      <w:pPr>
        <w:ind w:firstLineChars="200" w:firstLine="420"/>
      </w:pPr>
      <w:r>
        <w:rPr>
          <w:rFonts w:hint="eastAsia"/>
        </w:rPr>
        <w:t>「我叫做玛农·利贝尔。还请您关照」</w:t>
      </w:r>
    </w:p>
    <w:p w14:paraId="0BA34F25" w14:textId="77777777" w:rsidR="00A0297F" w:rsidRDefault="00A0297F" w:rsidP="00A0297F">
      <w:pPr>
        <w:ind w:firstLineChars="200" w:firstLine="420"/>
      </w:pPr>
    </w:p>
    <w:p w14:paraId="0BA34F26" w14:textId="70DE2620" w:rsidR="00A0297F" w:rsidRDefault="00A0297F" w:rsidP="00A0297F">
      <w:pPr>
        <w:ind w:firstLineChars="200" w:firstLine="420"/>
      </w:pPr>
      <w:r>
        <w:rPr>
          <w:rFonts w:hint="eastAsia"/>
        </w:rPr>
        <w:t>在梅诺与玛农见面的同时。利贝尔某旅馆的一</w:t>
      </w:r>
      <w:ins w:id="871" w:author="夜 夜" w:date="2023-01-15T04:16:00Z">
        <w:r w:rsidR="009F0551">
          <w:rPr>
            <w:rFonts w:hint="eastAsia"/>
          </w:rPr>
          <w:t>个房间里</w:t>
        </w:r>
      </w:ins>
      <w:del w:id="872" w:author="夜 夜" w:date="2023-01-15T04:16:00Z">
        <w:r w:rsidDel="009F0551">
          <w:rPr>
            <w:rFonts w:hint="eastAsia"/>
          </w:rPr>
          <w:delText>室中</w:delText>
        </w:r>
      </w:del>
      <w:r>
        <w:rPr>
          <w:rFonts w:hint="eastAsia"/>
        </w:rPr>
        <w:t>，灯里坐在床上，</w:t>
      </w:r>
      <w:del w:id="873" w:author="夜 夜" w:date="2023-01-15T04:17:00Z">
        <w:r w:rsidDel="009F0551">
          <w:rPr>
            <w:rFonts w:hint="eastAsia"/>
          </w:rPr>
          <w:delText>阴郁</w:delText>
        </w:r>
      </w:del>
      <w:ins w:id="874" w:author="夜 夜" w:date="2023-01-15T04:17:00Z">
        <w:r w:rsidR="009F0551">
          <w:rPr>
            <w:rFonts w:hint="eastAsia"/>
          </w:rPr>
          <w:t>郁闷</w:t>
        </w:r>
      </w:ins>
      <w:r>
        <w:rPr>
          <w:rFonts w:hint="eastAsia"/>
        </w:rPr>
        <w:t>地</w:t>
      </w:r>
      <w:ins w:id="875" w:author="夜 夜" w:date="2023-01-15T04:17:00Z">
        <w:r w:rsidR="009F0551">
          <w:rPr>
            <w:rFonts w:hint="eastAsia"/>
          </w:rPr>
          <w:t>自言自语</w:t>
        </w:r>
      </w:ins>
      <w:del w:id="876" w:author="夜 夜" w:date="2023-01-15T04:17:00Z">
        <w:r w:rsidDel="009F0551">
          <w:rPr>
            <w:rFonts w:hint="eastAsia"/>
          </w:rPr>
          <w:delText>低语</w:delText>
        </w:r>
      </w:del>
      <w:r>
        <w:rPr>
          <w:rFonts w:hint="eastAsia"/>
        </w:rPr>
        <w:t>。</w:t>
      </w:r>
    </w:p>
    <w:p w14:paraId="0BA34F27" w14:textId="457FDF3E" w:rsidR="00A0297F" w:rsidRDefault="00A0297F" w:rsidP="00A0297F">
      <w:pPr>
        <w:ind w:firstLineChars="200" w:firstLine="420"/>
      </w:pPr>
      <w:r>
        <w:rPr>
          <w:rFonts w:hint="eastAsia"/>
        </w:rPr>
        <w:t>「</w:t>
      </w:r>
      <w:ins w:id="877" w:author="夜 夜" w:date="2023-01-15T04:17:00Z">
        <w:r w:rsidR="00967F07">
          <w:rPr>
            <w:rFonts w:hint="eastAsia"/>
          </w:rPr>
          <w:t>我</w:t>
        </w:r>
      </w:ins>
      <w:del w:id="878" w:author="夜 夜" w:date="2023-01-15T04:17:00Z">
        <w:r w:rsidDel="00967F07">
          <w:rPr>
            <w:rFonts w:hint="eastAsia"/>
          </w:rPr>
          <w:delText>又</w:delText>
        </w:r>
      </w:del>
      <w:r>
        <w:rPr>
          <w:rFonts w:hint="eastAsia"/>
        </w:rPr>
        <w:t>……</w:t>
      </w:r>
      <w:ins w:id="879" w:author="夜 夜" w:date="2023-01-15T04:17:00Z">
        <w:r w:rsidR="00967F07">
          <w:rPr>
            <w:rFonts w:hint="eastAsia"/>
          </w:rPr>
          <w:t>又</w:t>
        </w:r>
      </w:ins>
      <w:r>
        <w:rPr>
          <w:rFonts w:hint="eastAsia"/>
        </w:rPr>
        <w:t>拖</w:t>
      </w:r>
      <w:ins w:id="880" w:author="夜 夜" w:date="2023-01-15T04:17:00Z">
        <w:r w:rsidR="00967F07">
          <w:rPr>
            <w:rFonts w:hint="eastAsia"/>
          </w:rPr>
          <w:t>了梅诺</w:t>
        </w:r>
      </w:ins>
      <w:r>
        <w:rPr>
          <w:rFonts w:hint="eastAsia"/>
        </w:rPr>
        <w:t>后腿</w:t>
      </w:r>
      <w:del w:id="881" w:author="夜 夜" w:date="2023-01-15T04:17:00Z">
        <w:r w:rsidDel="00967F07">
          <w:rPr>
            <w:rFonts w:hint="eastAsia"/>
          </w:rPr>
          <w:delText>了</w:delText>
        </w:r>
      </w:del>
      <w:r>
        <w:rPr>
          <w:rFonts w:hint="eastAsia"/>
        </w:rPr>
        <w:t>吧」</w:t>
      </w:r>
    </w:p>
    <w:p w14:paraId="0BA34F28" w14:textId="261302D2" w:rsidR="00A0297F" w:rsidRDefault="00A0297F" w:rsidP="00A0297F">
      <w:pPr>
        <w:ind w:firstLineChars="200" w:firstLine="420"/>
      </w:pPr>
      <w:r>
        <w:rPr>
          <w:rFonts w:hint="eastAsia"/>
        </w:rPr>
        <w:t>灯里</w:t>
      </w:r>
      <w:ins w:id="882" w:author="夜 夜" w:date="2023-01-15T04:17:00Z">
        <w:r w:rsidR="00834926">
          <w:rPr>
            <w:rFonts w:hint="eastAsia"/>
          </w:rPr>
          <w:t>大约三周前</w:t>
        </w:r>
      </w:ins>
      <w:ins w:id="883" w:author="夜 夜" w:date="2023-01-15T04:18:00Z">
        <w:r w:rsidR="00834926">
          <w:rPr>
            <w:rFonts w:hint="eastAsia"/>
          </w:rPr>
          <w:t>被</w:t>
        </w:r>
      </w:ins>
      <w:r>
        <w:rPr>
          <w:rFonts w:hint="eastAsia"/>
        </w:rPr>
        <w:t>召唤到这个世界是</w:t>
      </w:r>
      <w:del w:id="884" w:author="夜 夜" w:date="2023-01-15T04:17:00Z">
        <w:r w:rsidDel="00834926">
          <w:rPr>
            <w:rFonts w:hint="eastAsia"/>
          </w:rPr>
          <w:delText>大约三周前</w:delText>
        </w:r>
      </w:del>
      <w:del w:id="885" w:author="夜 夜" w:date="2023-01-15T04:18:00Z">
        <w:r w:rsidDel="00834926">
          <w:rPr>
            <w:rFonts w:hint="eastAsia"/>
          </w:rPr>
          <w:delText>的事情</w:delText>
        </w:r>
      </w:del>
      <w:r>
        <w:rPr>
          <w:rFonts w:hint="eastAsia"/>
        </w:rPr>
        <w:t>。而被梅诺</w:t>
      </w:r>
      <w:ins w:id="886" w:author="夜 夜" w:date="2023-01-15T04:18:00Z">
        <w:r w:rsidR="00A31E70">
          <w:rPr>
            <w:rFonts w:hint="eastAsia"/>
          </w:rPr>
          <w:t>带着</w:t>
        </w:r>
      </w:ins>
      <w:del w:id="887" w:author="夜 夜" w:date="2023-01-15T04:18:00Z">
        <w:r w:rsidDel="00A31E70">
          <w:rPr>
            <w:rFonts w:hint="eastAsia"/>
          </w:rPr>
          <w:delText>急忙</w:delText>
        </w:r>
      </w:del>
      <w:r>
        <w:rPr>
          <w:rFonts w:hint="eastAsia"/>
        </w:rPr>
        <w:t>从</w:t>
      </w:r>
      <w:del w:id="888" w:author="夜 夜" w:date="2023-01-15T04:18:00Z">
        <w:r w:rsidDel="00A31E70">
          <w:rPr>
            <w:rFonts w:hint="eastAsia"/>
          </w:rPr>
          <w:delText>叫</w:delText>
        </w:r>
      </w:del>
      <w:r>
        <w:rPr>
          <w:rFonts w:hint="eastAsia"/>
        </w:rPr>
        <w:t>葛里萨利嘉的国家</w:t>
      </w:r>
      <w:ins w:id="889" w:author="夜 夜" w:date="2023-01-15T04:18:00Z">
        <w:r w:rsidR="00A31E70">
          <w:rPr>
            <w:rFonts w:hint="eastAsia"/>
          </w:rPr>
          <w:t>匆忙</w:t>
        </w:r>
      </w:ins>
      <w:r>
        <w:rPr>
          <w:rFonts w:hint="eastAsia"/>
        </w:rPr>
        <w:t>离开，已两周有余。</w:t>
      </w:r>
    </w:p>
    <w:p w14:paraId="0BA34F29" w14:textId="25D89C5D" w:rsidR="00A0297F" w:rsidRDefault="009E0A2C" w:rsidP="00A0297F">
      <w:pPr>
        <w:ind w:firstLineChars="200" w:firstLine="420"/>
      </w:pPr>
      <w:ins w:id="890" w:author="夜 夜" w:date="2023-01-15T04:19:00Z">
        <w:r>
          <w:rPr>
            <w:rFonts w:hint="eastAsia"/>
          </w:rPr>
          <w:t>自己</w:t>
        </w:r>
      </w:ins>
      <w:r w:rsidR="00A0297F">
        <w:rPr>
          <w:rFonts w:hint="eastAsia"/>
        </w:rPr>
        <w:t>在</w:t>
      </w:r>
      <w:del w:id="891" w:author="夜 夜" w:date="2023-01-15T04:19:00Z">
        <w:r w:rsidR="00A0297F" w:rsidDel="009E0A2C">
          <w:rPr>
            <w:rFonts w:hint="eastAsia"/>
          </w:rPr>
          <w:delText>这</w:delText>
        </w:r>
      </w:del>
      <w:r w:rsidR="00A0297F">
        <w:rPr>
          <w:rFonts w:hint="eastAsia"/>
        </w:rPr>
        <w:t>徒步穿行于荒野的旅途中，一直在给梅诺添麻烦。</w:t>
      </w:r>
    </w:p>
    <w:p w14:paraId="0BA34F2A" w14:textId="0868BB3C" w:rsidR="00A0297F" w:rsidRDefault="00A0297F" w:rsidP="00A0297F">
      <w:pPr>
        <w:ind w:firstLineChars="200" w:firstLine="420"/>
      </w:pPr>
      <w:r>
        <w:rPr>
          <w:rFonts w:hint="eastAsia"/>
        </w:rPr>
        <w:t>「而且</w:t>
      </w:r>
      <w:del w:id="892" w:author="夜 夜" w:date="2023-01-15T04:19:00Z">
        <w:r w:rsidDel="00261E3E">
          <w:rPr>
            <w:rFonts w:hint="eastAsia"/>
          </w:rPr>
          <w:delText>还是没弄清</w:delText>
        </w:r>
      </w:del>
      <w:r>
        <w:rPr>
          <w:rFonts w:hint="eastAsia"/>
        </w:rPr>
        <w:t>梅诺</w:t>
      </w:r>
      <w:del w:id="893" w:author="夜 夜" w:date="2023-01-15T04:19:00Z">
        <w:r w:rsidDel="00261E3E">
          <w:rPr>
            <w:rFonts w:hint="eastAsia"/>
          </w:rPr>
          <w:delText>酱</w:delText>
        </w:r>
      </w:del>
      <w:r>
        <w:rPr>
          <w:rFonts w:hint="eastAsia"/>
        </w:rPr>
        <w:t>的事</w:t>
      </w:r>
      <w:ins w:id="894" w:author="夜 夜" w:date="2023-01-15T04:19:00Z">
        <w:r w:rsidR="00261E3E">
          <w:rPr>
            <w:rFonts w:hint="eastAsia"/>
          </w:rPr>
          <w:t>，也还没弄清楚</w:t>
        </w:r>
      </w:ins>
      <w:r>
        <w:rPr>
          <w:rFonts w:hint="eastAsia"/>
        </w:rPr>
        <w:t>」</w:t>
      </w:r>
    </w:p>
    <w:p w14:paraId="0BA34F2B" w14:textId="7B93BE5F" w:rsidR="00A0297F" w:rsidRDefault="00A0297F" w:rsidP="00A0297F">
      <w:pPr>
        <w:ind w:firstLineChars="200" w:firstLine="420"/>
      </w:pPr>
      <w:r>
        <w:rPr>
          <w:rFonts w:hint="eastAsia"/>
        </w:rPr>
        <w:t>看</w:t>
      </w:r>
      <w:del w:id="895" w:author="夜 夜" w:date="2023-01-15T04:20:00Z">
        <w:r w:rsidDel="00181564">
          <w:rPr>
            <w:rFonts w:hint="eastAsia"/>
          </w:rPr>
          <w:delText>起来</w:delText>
        </w:r>
      </w:del>
      <w:ins w:id="896" w:author="夜 夜" w:date="2023-01-15T04:20:00Z">
        <w:r w:rsidR="00181564">
          <w:rPr>
            <w:rFonts w:hint="eastAsia"/>
          </w:rPr>
          <w:t>样子</w:t>
        </w:r>
      </w:ins>
      <w:r>
        <w:rPr>
          <w:rFonts w:hint="eastAsia"/>
        </w:rPr>
        <w:t>她</w:t>
      </w:r>
      <w:del w:id="897" w:author="夜 夜" w:date="2023-01-15T04:20:00Z">
        <w:r w:rsidDel="00181564">
          <w:rPr>
            <w:rFonts w:hint="eastAsia"/>
          </w:rPr>
          <w:delText>确实</w:delText>
        </w:r>
      </w:del>
      <w:r>
        <w:rPr>
          <w:rFonts w:hint="eastAsia"/>
        </w:rPr>
        <w:t>无疑是这个世界的人。根据一路上</w:t>
      </w:r>
      <w:del w:id="898" w:author="夜 夜" w:date="2023-01-15T04:20:00Z">
        <w:r w:rsidDel="006E2BBD">
          <w:rPr>
            <w:rFonts w:hint="eastAsia"/>
          </w:rPr>
          <w:delText>的对话所知</w:delText>
        </w:r>
      </w:del>
      <w:ins w:id="899" w:author="夜 夜" w:date="2023-01-15T04:20:00Z">
        <w:r w:rsidR="006E2BBD">
          <w:rPr>
            <w:rFonts w:hint="eastAsia"/>
          </w:rPr>
          <w:t>和</w:t>
        </w:r>
      </w:ins>
      <w:del w:id="900" w:author="夜 夜" w:date="2023-01-15T04:20:00Z">
        <w:r w:rsidDel="006E2BBD">
          <w:rPr>
            <w:rFonts w:hint="eastAsia"/>
          </w:rPr>
          <w:delText>的</w:delText>
        </w:r>
      </w:del>
      <w:r>
        <w:rPr>
          <w:rFonts w:hint="eastAsia"/>
        </w:rPr>
        <w:t>梅诺</w:t>
      </w:r>
      <w:ins w:id="901" w:author="夜 夜" w:date="2023-01-15T04:21:00Z">
        <w:r w:rsidR="006E2BBD">
          <w:rPr>
            <w:rFonts w:hint="eastAsia"/>
          </w:rPr>
          <w:t>的交谈</w:t>
        </w:r>
      </w:ins>
      <w:r>
        <w:rPr>
          <w:rFonts w:hint="eastAsia"/>
        </w:rPr>
        <w:t>，灯里</w:t>
      </w:r>
      <w:ins w:id="902" w:author="夜 夜" w:date="2023-01-15T04:22:00Z">
        <w:r w:rsidR="00273219">
          <w:rPr>
            <w:rFonts w:hint="eastAsia"/>
          </w:rPr>
          <w:t>多少有些</w:t>
        </w:r>
      </w:ins>
      <w:r>
        <w:rPr>
          <w:rFonts w:hint="eastAsia"/>
        </w:rPr>
        <w:t>失落</w:t>
      </w:r>
      <w:del w:id="903" w:author="夜 夜" w:date="2023-01-15T04:22:00Z">
        <w:r w:rsidDel="00273219">
          <w:rPr>
            <w:rFonts w:hint="eastAsia"/>
          </w:rPr>
          <w:delText>不已</w:delText>
        </w:r>
      </w:del>
      <w:r>
        <w:rPr>
          <w:rFonts w:hint="eastAsia"/>
        </w:rPr>
        <w:t>。</w:t>
      </w:r>
    </w:p>
    <w:p w14:paraId="0BA34F2C" w14:textId="77777777" w:rsidR="00A0297F" w:rsidRDefault="00A0297F" w:rsidP="00A0297F">
      <w:pPr>
        <w:ind w:firstLineChars="200" w:firstLine="420"/>
      </w:pPr>
      <w:r>
        <w:rPr>
          <w:rFonts w:hint="eastAsia"/>
        </w:rPr>
        <w:t>这个世界中似乎会有与自己一样被称为『迷途之人』的日本人到来。实际，灯里就是被卷入了异世界召唤这种难以置信的事情中。</w:t>
      </w:r>
    </w:p>
    <w:p w14:paraId="0BA34F2D" w14:textId="0EA74F28" w:rsidR="00A0297F" w:rsidRDefault="00A0297F" w:rsidP="00A0297F">
      <w:pPr>
        <w:ind w:firstLineChars="200" w:firstLine="420"/>
      </w:pPr>
      <w:r>
        <w:rPr>
          <w:rFonts w:hint="eastAsia"/>
        </w:rPr>
        <w:t>所以，</w:t>
      </w:r>
      <w:del w:id="904" w:author="夜 夜" w:date="2023-01-15T04:23:00Z">
        <w:r w:rsidDel="0082670E">
          <w:rPr>
            <w:rFonts w:hint="eastAsia"/>
          </w:rPr>
          <w:delText>没准</w:delText>
        </w:r>
      </w:del>
      <w:ins w:id="905" w:author="夜 夜" w:date="2023-01-15T04:23:00Z">
        <w:r w:rsidR="0082670E">
          <w:rPr>
            <w:rFonts w:hint="eastAsia"/>
          </w:rPr>
          <w:t>说不定呢</w:t>
        </w:r>
      </w:ins>
      <w:r>
        <w:rPr>
          <w:rFonts w:hint="eastAsia"/>
        </w:rPr>
        <w:t>，灯里如此希冀着。</w:t>
      </w:r>
    </w:p>
    <w:p w14:paraId="0BA34F2E" w14:textId="44BF6493" w:rsidR="00A0297F" w:rsidRDefault="00A0297F" w:rsidP="00A0297F">
      <w:pPr>
        <w:ind w:firstLineChars="200" w:firstLine="420"/>
      </w:pPr>
      <w:r>
        <w:rPr>
          <w:rFonts w:hint="eastAsia"/>
        </w:rPr>
        <w:t>灯里</w:t>
      </w:r>
      <w:del w:id="906" w:author="夜 夜" w:date="2023-01-15T04:24:00Z">
        <w:r w:rsidDel="005529D6">
          <w:rPr>
            <w:rFonts w:hint="eastAsia"/>
          </w:rPr>
          <w:delText>想的是</w:delText>
        </w:r>
      </w:del>
      <w:ins w:id="907" w:author="夜 夜" w:date="2023-01-15T04:24:00Z">
        <w:r w:rsidR="005529D6">
          <w:rPr>
            <w:rFonts w:hint="eastAsia"/>
          </w:rPr>
          <w:t>觉得</w:t>
        </w:r>
      </w:ins>
      <w:r>
        <w:rPr>
          <w:rFonts w:hint="eastAsia"/>
        </w:rPr>
        <w:t>，梅诺与突然间消失了的她实在是长得太像了，所以</w:t>
      </w:r>
      <w:del w:id="908" w:author="夜 夜" w:date="2023-01-15T04:24:00Z">
        <w:r w:rsidDel="005529D6">
          <w:rPr>
            <w:rFonts w:hint="eastAsia"/>
          </w:rPr>
          <w:delText>或许</w:delText>
        </w:r>
      </w:del>
      <w:ins w:id="909" w:author="夜 夜" w:date="2023-01-15T04:24:00Z">
        <w:r w:rsidR="005529D6">
          <w:rPr>
            <w:rFonts w:hint="eastAsia"/>
          </w:rPr>
          <w:t>说不定</w:t>
        </w:r>
        <w:r w:rsidR="00A1075A">
          <w:rPr>
            <w:rFonts w:hint="eastAsia"/>
          </w:rPr>
          <w:t>两人</w:t>
        </w:r>
      </w:ins>
      <w:r>
        <w:rPr>
          <w:rFonts w:hint="eastAsia"/>
        </w:rPr>
        <w:t>有着什么关系。</w:t>
      </w:r>
    </w:p>
    <w:p w14:paraId="0BA34F2F" w14:textId="53FD8ED4" w:rsidR="00A0297F" w:rsidRDefault="00A0297F" w:rsidP="00A0297F">
      <w:pPr>
        <w:ind w:firstLineChars="200" w:firstLine="420"/>
      </w:pPr>
      <w:r>
        <w:rPr>
          <w:rFonts w:hint="eastAsia"/>
        </w:rPr>
        <w:t>「真的</w:t>
      </w:r>
      <w:del w:id="910" w:author="夜 夜" w:date="2023-01-15T04:25:00Z">
        <w:r w:rsidDel="00866AA6">
          <w:rPr>
            <w:rFonts w:hint="eastAsia"/>
          </w:rPr>
          <w:delText>没有</w:delText>
        </w:r>
      </w:del>
      <w:del w:id="911" w:author="夜 夜" w:date="2023-01-15T04:24:00Z">
        <w:r w:rsidDel="00A1075A">
          <w:rPr>
            <w:rFonts w:hint="eastAsia"/>
          </w:rPr>
          <w:delText>关系</w:delText>
        </w:r>
      </w:del>
      <w:ins w:id="912" w:author="夜 夜" w:date="2023-01-15T04:25:00Z">
        <w:r w:rsidR="00866AA6">
          <w:rPr>
            <w:rFonts w:hint="eastAsia"/>
          </w:rPr>
          <w:t>只是碰巧</w:t>
        </w:r>
      </w:ins>
      <w:r>
        <w:rPr>
          <w:rFonts w:hint="eastAsia"/>
        </w:rPr>
        <w:t>吗……」</w:t>
      </w:r>
    </w:p>
    <w:p w14:paraId="0BA34F30" w14:textId="60B9D202" w:rsidR="00A0297F" w:rsidRDefault="00A0297F" w:rsidP="00A0297F">
      <w:pPr>
        <w:ind w:firstLineChars="200" w:firstLine="420"/>
      </w:pPr>
      <w:r>
        <w:rPr>
          <w:rFonts w:hint="eastAsia"/>
        </w:rPr>
        <w:t>从灯里在</w:t>
      </w:r>
      <w:del w:id="913" w:author="夜 夜" w:date="2023-01-15T04:25:00Z">
        <w:r w:rsidDel="00776312">
          <w:rPr>
            <w:rFonts w:hint="eastAsia"/>
          </w:rPr>
          <w:delText>召唤至的</w:delText>
        </w:r>
      </w:del>
      <w:ins w:id="914" w:author="夜 夜" w:date="2023-01-15T04:25:00Z">
        <w:r w:rsidR="00776312">
          <w:rPr>
            <w:rFonts w:hint="eastAsia"/>
          </w:rPr>
          <w:t>召唤自己</w:t>
        </w:r>
      </w:ins>
      <w:ins w:id="915" w:author="夜 夜" w:date="2023-01-15T04:26:00Z">
        <w:r w:rsidR="00776312">
          <w:rPr>
            <w:rFonts w:hint="eastAsia"/>
          </w:rPr>
          <w:t>的</w:t>
        </w:r>
      </w:ins>
      <w:r>
        <w:rPr>
          <w:rFonts w:hint="eastAsia"/>
        </w:rPr>
        <w:t>城中与梅诺邂逅开始，</w:t>
      </w:r>
      <w:del w:id="916" w:author="夜 夜" w:date="2023-01-15T04:26:00Z">
        <w:r w:rsidDel="00271D9F">
          <w:rPr>
            <w:rFonts w:hint="eastAsia"/>
          </w:rPr>
          <w:delText>到现在为止</w:delText>
        </w:r>
      </w:del>
      <w:ins w:id="917" w:author="夜 夜" w:date="2023-01-15T04:26:00Z">
        <w:r w:rsidR="00271D9F">
          <w:rPr>
            <w:rFonts w:hint="eastAsia"/>
          </w:rPr>
          <w:t>直到现在。</w:t>
        </w:r>
      </w:ins>
      <w:del w:id="918" w:author="夜 夜" w:date="2023-01-15T04:26:00Z">
        <w:r w:rsidDel="00271D9F">
          <w:rPr>
            <w:rFonts w:hint="eastAsia"/>
          </w:rPr>
          <w:delText>，</w:delText>
        </w:r>
      </w:del>
      <w:r>
        <w:rPr>
          <w:rFonts w:hint="eastAsia"/>
        </w:rPr>
        <w:t>灯里脑中无数次浮现的这个疑问，从她</w:t>
      </w:r>
      <w:del w:id="919" w:author="夜 夜" w:date="2023-01-15T04:26:00Z">
        <w:r w:rsidDel="00271D9F">
          <w:rPr>
            <w:rFonts w:hint="eastAsia"/>
          </w:rPr>
          <w:delText>口中</w:delText>
        </w:r>
      </w:del>
      <w:ins w:id="920" w:author="夜 夜" w:date="2023-01-15T04:26:00Z">
        <w:r w:rsidR="00271D9F">
          <w:rPr>
            <w:rFonts w:hint="eastAsia"/>
          </w:rPr>
          <w:t>嘴角</w:t>
        </w:r>
      </w:ins>
      <w:r>
        <w:rPr>
          <w:rFonts w:hint="eastAsia"/>
        </w:rPr>
        <w:t>溜出。</w:t>
      </w:r>
    </w:p>
    <w:p w14:paraId="0BA34F31" w14:textId="647A335F" w:rsidR="00A0297F" w:rsidRDefault="004B209F" w:rsidP="00A0297F">
      <w:pPr>
        <w:ind w:firstLineChars="200" w:firstLine="420"/>
      </w:pPr>
      <w:ins w:id="921" w:author="夜 夜" w:date="2023-01-15T04:27:00Z">
        <w:r>
          <w:rPr>
            <w:rFonts w:hint="eastAsia"/>
          </w:rPr>
          <w:t>熟</w:t>
        </w:r>
      </w:ins>
      <w:del w:id="922" w:author="夜 夜" w:date="2023-01-15T04:27:00Z">
        <w:r w:rsidR="00A0297F" w:rsidDel="004B209F">
          <w:rPr>
            <w:rFonts w:hint="eastAsia"/>
          </w:rPr>
          <w:delText>灯里深</w:delText>
        </w:r>
      </w:del>
      <w:r w:rsidR="00A0297F">
        <w:rPr>
          <w:rFonts w:hint="eastAsia"/>
        </w:rPr>
        <w:t>知的她，与</w:t>
      </w:r>
      <w:ins w:id="923" w:author="夜 夜" w:date="2023-01-15T04:27:00Z">
        <w:r w:rsidR="004F474A">
          <w:rPr>
            <w:rFonts w:hint="eastAsia"/>
          </w:rPr>
          <w:t>在</w:t>
        </w:r>
      </w:ins>
      <w:r w:rsidR="00A0297F">
        <w:rPr>
          <w:rFonts w:hint="eastAsia"/>
        </w:rPr>
        <w:t>这个世界</w:t>
      </w:r>
      <w:del w:id="924" w:author="夜 夜" w:date="2023-01-15T04:27:00Z">
        <w:r w:rsidR="00A0297F" w:rsidDel="004F474A">
          <w:rPr>
            <w:rFonts w:hint="eastAsia"/>
          </w:rPr>
          <w:delText>才</w:delText>
        </w:r>
      </w:del>
      <w:r w:rsidR="00A0297F">
        <w:rPr>
          <w:rFonts w:hint="eastAsia"/>
        </w:rPr>
        <w:t>初次见面的梅诺。</w:t>
      </w:r>
      <w:ins w:id="925" w:author="夜 夜" w:date="2023-01-15T04:27:00Z">
        <w:r>
          <w:rPr>
            <w:rFonts w:hint="eastAsia"/>
          </w:rPr>
          <w:t>灯</w:t>
        </w:r>
        <w:r w:rsidR="00E153FF">
          <w:rPr>
            <w:rFonts w:hint="eastAsia"/>
          </w:rPr>
          <w:t>里总</w:t>
        </w:r>
      </w:ins>
      <w:del w:id="926" w:author="夜 夜" w:date="2023-01-15T04:27:00Z">
        <w:r w:rsidR="00A0297F" w:rsidDel="00E153FF">
          <w:rPr>
            <w:rFonts w:hint="eastAsia"/>
          </w:rPr>
          <w:delText>无论如何都不</w:delText>
        </w:r>
      </w:del>
      <w:r w:rsidR="00A0297F">
        <w:rPr>
          <w:rFonts w:hint="eastAsia"/>
        </w:rPr>
        <w:t>觉得她们</w:t>
      </w:r>
      <w:ins w:id="927" w:author="夜 夜" w:date="2023-01-15T04:27:00Z">
        <w:r w:rsidR="00E153FF">
          <w:rPr>
            <w:rFonts w:hint="eastAsia"/>
          </w:rPr>
          <w:t>之间有某种</w:t>
        </w:r>
      </w:ins>
      <w:del w:id="928" w:author="夜 夜" w:date="2023-01-15T04:27:00Z">
        <w:r w:rsidR="00A0297F" w:rsidDel="00E153FF">
          <w:rPr>
            <w:rFonts w:hint="eastAsia"/>
          </w:rPr>
          <w:delText>没有</w:delText>
        </w:r>
      </w:del>
      <w:ins w:id="929" w:author="夜 夜" w:date="2023-01-15T04:28:00Z">
        <w:r w:rsidR="00E153FF">
          <w:rPr>
            <w:rFonts w:hint="eastAsia"/>
          </w:rPr>
          <w:t>联系</w:t>
        </w:r>
      </w:ins>
      <w:del w:id="930" w:author="夜 夜" w:date="2023-01-15T04:28:00Z">
        <w:r w:rsidR="00A0297F" w:rsidDel="00E153FF">
          <w:rPr>
            <w:rFonts w:hint="eastAsia"/>
          </w:rPr>
          <w:delText>关系</w:delText>
        </w:r>
      </w:del>
      <w:r w:rsidR="00A0297F">
        <w:rPr>
          <w:rFonts w:hint="eastAsia"/>
        </w:rPr>
        <w:t>。</w:t>
      </w:r>
    </w:p>
    <w:p w14:paraId="0BA34F32" w14:textId="232B3253" w:rsidR="00A0297F" w:rsidRDefault="00A0297F" w:rsidP="00A0297F">
      <w:pPr>
        <w:ind w:firstLineChars="200" w:firstLine="420"/>
      </w:pPr>
      <w:r>
        <w:rPr>
          <w:rFonts w:hint="eastAsia"/>
        </w:rPr>
        <w:t>即</w:t>
      </w:r>
      <w:ins w:id="931" w:author="夜 夜" w:date="2023-01-15T04:28:00Z">
        <w:r w:rsidR="00E153FF">
          <w:rPr>
            <w:rFonts w:hint="eastAsia"/>
          </w:rPr>
          <w:t>使</w:t>
        </w:r>
      </w:ins>
      <w:del w:id="932" w:author="夜 夜" w:date="2023-01-15T04:28:00Z">
        <w:r w:rsidDel="00E153FF">
          <w:rPr>
            <w:rFonts w:hint="eastAsia"/>
          </w:rPr>
          <w:delText>是</w:delText>
        </w:r>
      </w:del>
      <w:r>
        <w:rPr>
          <w:rFonts w:hint="eastAsia"/>
        </w:rPr>
        <w:t>说灯里是为了</w:t>
      </w:r>
      <w:ins w:id="933" w:author="夜 夜" w:date="2023-01-15T04:28:00Z">
        <w:r w:rsidR="00326630">
          <w:rPr>
            <w:rFonts w:hint="eastAsia"/>
          </w:rPr>
          <w:t>探求</w:t>
        </w:r>
      </w:ins>
      <w:r>
        <w:rPr>
          <w:rFonts w:hint="eastAsia"/>
        </w:rPr>
        <w:t>这一点才跟随梅诺至此，也不为过。</w:t>
      </w:r>
    </w:p>
    <w:p w14:paraId="0BA34F33" w14:textId="5E77A0AB" w:rsidR="00A0297F" w:rsidRDefault="00A0297F" w:rsidP="00A0297F">
      <w:pPr>
        <w:ind w:firstLineChars="200" w:firstLine="420"/>
      </w:pPr>
      <w:r>
        <w:rPr>
          <w:rFonts w:hint="eastAsia"/>
        </w:rPr>
        <w:t>坐在床上的灯里，</w:t>
      </w:r>
      <w:ins w:id="934" w:author="夜 夜" w:date="2023-01-15T04:29:00Z">
        <w:r w:rsidR="007A712C">
          <w:rPr>
            <w:rFonts w:hint="eastAsia"/>
          </w:rPr>
          <w:t>看</w:t>
        </w:r>
      </w:ins>
      <w:del w:id="935" w:author="夜 夜" w:date="2023-01-15T04:29:00Z">
        <w:r w:rsidDel="007A712C">
          <w:rPr>
            <w:rFonts w:hint="eastAsia"/>
          </w:rPr>
          <w:delText>目光投</w:delText>
        </w:r>
      </w:del>
      <w:r>
        <w:rPr>
          <w:rFonts w:hint="eastAsia"/>
        </w:rPr>
        <w:t>向窗外。</w:t>
      </w:r>
    </w:p>
    <w:p w14:paraId="0BA34F34" w14:textId="6A7FF163" w:rsidR="00A0297F" w:rsidRDefault="00A0297F" w:rsidP="00A0297F">
      <w:pPr>
        <w:ind w:firstLineChars="200" w:firstLine="420"/>
      </w:pPr>
      <w:r>
        <w:rPr>
          <w:rFonts w:hint="eastAsia"/>
        </w:rPr>
        <w:t>「现在，她</w:t>
      </w:r>
      <w:ins w:id="936" w:author="夜 夜" w:date="2023-01-15T04:29:00Z">
        <w:r w:rsidR="00EC0A5B">
          <w:rPr>
            <w:rFonts w:hint="eastAsia"/>
          </w:rPr>
          <w:t>又</w:t>
        </w:r>
      </w:ins>
      <w:r>
        <w:rPr>
          <w:rFonts w:hint="eastAsia"/>
        </w:rPr>
        <w:t>在</w:t>
      </w:r>
      <w:del w:id="937" w:author="夜 夜" w:date="2023-01-15T04:29:00Z">
        <w:r w:rsidDel="00EC0A5B">
          <w:rPr>
            <w:rFonts w:hint="eastAsia"/>
          </w:rPr>
          <w:delText>干些</w:delText>
        </w:r>
      </w:del>
      <w:ins w:id="938" w:author="夜 夜" w:date="2023-01-15T04:29:00Z">
        <w:r w:rsidR="00EC0A5B">
          <w:rPr>
            <w:rFonts w:hint="eastAsia"/>
          </w:rPr>
          <w:t>做</w:t>
        </w:r>
      </w:ins>
      <w:r>
        <w:rPr>
          <w:rFonts w:hint="eastAsia"/>
        </w:rPr>
        <w:t>什么呢」</w:t>
      </w:r>
    </w:p>
    <w:p w14:paraId="0BA34F35" w14:textId="597C30AA" w:rsidR="00A0297F" w:rsidRDefault="00A0297F" w:rsidP="00A0297F">
      <w:pPr>
        <w:ind w:firstLineChars="200" w:firstLine="420"/>
      </w:pPr>
      <w:r>
        <w:rPr>
          <w:rFonts w:hint="eastAsia"/>
        </w:rPr>
        <w:t>梅诺行踪灯里大</w:t>
      </w:r>
      <w:del w:id="939" w:author="夜 夜" w:date="2023-01-15T04:30:00Z">
        <w:r w:rsidDel="00A75A9C">
          <w:rPr>
            <w:rFonts w:hint="eastAsia"/>
          </w:rPr>
          <w:delText>部分</w:delText>
        </w:r>
      </w:del>
      <w:ins w:id="940" w:author="夜 夜" w:date="2023-01-15T04:30:00Z">
        <w:r w:rsidR="00A75A9C">
          <w:rPr>
            <w:rFonts w:hint="eastAsia"/>
          </w:rPr>
          <w:t>多</w:t>
        </w:r>
      </w:ins>
      <w:r>
        <w:rPr>
          <w:rFonts w:hint="eastAsia"/>
        </w:rPr>
        <w:t>一无所知。</w:t>
      </w:r>
    </w:p>
    <w:p w14:paraId="0BA34F36" w14:textId="1544ECD7" w:rsidR="00A0297F" w:rsidRDefault="00A0297F" w:rsidP="00A0297F">
      <w:pPr>
        <w:ind w:firstLineChars="200" w:firstLine="420"/>
      </w:pPr>
      <w:r>
        <w:rPr>
          <w:rFonts w:hint="eastAsia"/>
        </w:rPr>
        <w:t>时不时地，她就会抛下灯里单独行动。一定是有不想被知晓的事情吧。梅诺的</w:t>
      </w:r>
      <w:del w:id="941" w:author="夜 夜" w:date="2023-01-15T04:30:00Z">
        <w:r w:rsidDel="00B70B5F">
          <w:rPr>
            <w:rFonts w:hint="eastAsia"/>
          </w:rPr>
          <w:delText>隐秘</w:delText>
        </w:r>
      </w:del>
      <w:ins w:id="942" w:author="夜 夜" w:date="2023-01-15T04:30:00Z">
        <w:r w:rsidR="00B70B5F">
          <w:rPr>
            <w:rFonts w:hint="eastAsia"/>
          </w:rPr>
          <w:t>隐藏自己</w:t>
        </w:r>
      </w:ins>
      <w:r>
        <w:rPr>
          <w:rFonts w:hint="eastAsia"/>
        </w:rPr>
        <w:t>的行踪，也是灯里无法完全</w:t>
      </w:r>
      <w:ins w:id="943" w:author="夜 夜" w:date="2023-01-15T04:30:00Z">
        <w:r w:rsidR="00B70B5F">
          <w:rPr>
            <w:rFonts w:hint="eastAsia"/>
          </w:rPr>
          <w:t>对梅诺</w:t>
        </w:r>
      </w:ins>
      <w:r>
        <w:rPr>
          <w:rFonts w:hint="eastAsia"/>
        </w:rPr>
        <w:t>敞开心扉的理由之一。</w:t>
      </w:r>
    </w:p>
    <w:p w14:paraId="0BA34F37" w14:textId="1D1255D4" w:rsidR="00A0297F" w:rsidRDefault="00A0297F" w:rsidP="00A0297F">
      <w:pPr>
        <w:ind w:firstLineChars="200" w:firstLine="420"/>
      </w:pPr>
      <w:r>
        <w:rPr>
          <w:rFonts w:hint="eastAsia"/>
        </w:rPr>
        <w:t>说实话，</w:t>
      </w:r>
      <w:ins w:id="944" w:author="夜 夜" w:date="2023-01-15T04:31:00Z">
        <w:r w:rsidR="00A80604">
          <w:rPr>
            <w:rFonts w:hint="eastAsia"/>
          </w:rPr>
          <w:t>在</w:t>
        </w:r>
      </w:ins>
      <w:r>
        <w:rPr>
          <w:rFonts w:hint="eastAsia"/>
        </w:rPr>
        <w:t>灯里眼中</w:t>
      </w:r>
      <w:del w:id="945" w:author="夜 夜" w:date="2023-01-15T04:31:00Z">
        <w:r w:rsidDel="00A80604">
          <w:rPr>
            <w:rFonts w:hint="eastAsia"/>
          </w:rPr>
          <w:delText>的</w:delText>
        </w:r>
      </w:del>
      <w:r>
        <w:rPr>
          <w:rFonts w:hint="eastAsia"/>
        </w:rPr>
        <w:t>梅诺有一点可疑。</w:t>
      </w:r>
    </w:p>
    <w:p w14:paraId="0BA34F38" w14:textId="77777777" w:rsidR="00A0297F" w:rsidRDefault="00A0297F" w:rsidP="00A0297F">
      <w:pPr>
        <w:ind w:firstLineChars="200" w:firstLine="420"/>
      </w:pPr>
      <w:r>
        <w:rPr>
          <w:rFonts w:hint="eastAsia"/>
        </w:rPr>
        <w:t>虽然认为她是好人。</w:t>
      </w:r>
    </w:p>
    <w:p w14:paraId="0BA34F39" w14:textId="62CF8ADF" w:rsidR="00A0297F" w:rsidRDefault="00A0297F" w:rsidP="00A0297F">
      <w:pPr>
        <w:ind w:firstLineChars="200" w:firstLine="420"/>
      </w:pPr>
      <w:r>
        <w:rPr>
          <w:rFonts w:hint="eastAsia"/>
        </w:rPr>
        <w:t>既亲切</w:t>
      </w:r>
      <w:ins w:id="946" w:author="夜 夜" w:date="2023-01-15T04:33:00Z">
        <w:r w:rsidR="00372044">
          <w:rPr>
            <w:rFonts w:hint="eastAsia"/>
          </w:rPr>
          <w:t>、</w:t>
        </w:r>
      </w:ins>
      <w:del w:id="947" w:author="夜 夜" w:date="2023-01-15T04:33:00Z">
        <w:r w:rsidDel="00372044">
          <w:rPr>
            <w:rFonts w:hint="eastAsia"/>
          </w:rPr>
          <w:delText>，</w:delText>
        </w:r>
      </w:del>
      <w:ins w:id="948" w:author="夜 夜" w:date="2023-01-15T04:33:00Z">
        <w:r w:rsidR="00372044">
          <w:rPr>
            <w:rFonts w:hint="eastAsia"/>
          </w:rPr>
          <w:t>又</w:t>
        </w:r>
      </w:ins>
      <w:r>
        <w:rPr>
          <w:rFonts w:hint="eastAsia"/>
        </w:rPr>
        <w:t>对自己</w:t>
      </w:r>
      <w:del w:id="949" w:author="夜 夜" w:date="2023-01-15T04:33:00Z">
        <w:r w:rsidDel="00372044">
          <w:rPr>
            <w:rFonts w:hint="eastAsia"/>
          </w:rPr>
          <w:delText>又</w:delText>
        </w:r>
      </w:del>
      <w:r>
        <w:rPr>
          <w:rFonts w:hint="eastAsia"/>
        </w:rPr>
        <w:t>细心</w:t>
      </w:r>
      <w:ins w:id="950" w:author="夜 夜" w:date="2023-01-15T04:33:00Z">
        <w:r w:rsidR="00372044">
          <w:rPr>
            <w:rFonts w:hint="eastAsia"/>
          </w:rPr>
          <w:t>、</w:t>
        </w:r>
        <w:r w:rsidR="009A7A12">
          <w:rPr>
            <w:rFonts w:hint="eastAsia"/>
          </w:rPr>
          <w:t>而且</w:t>
        </w:r>
      </w:ins>
      <w:del w:id="951" w:author="夜 夜" w:date="2023-01-15T04:33:00Z">
        <w:r w:rsidDel="00372044">
          <w:rPr>
            <w:rFonts w:hint="eastAsia"/>
          </w:rPr>
          <w:delText>，</w:delText>
        </w:r>
      </w:del>
      <w:r>
        <w:rPr>
          <w:rFonts w:hint="eastAsia"/>
        </w:rPr>
        <w:t>性格开朗</w:t>
      </w:r>
      <w:ins w:id="952" w:author="夜 夜" w:date="2023-01-15T04:33:00Z">
        <w:r w:rsidR="009A7A12">
          <w:rPr>
            <w:rFonts w:hint="eastAsia"/>
          </w:rPr>
          <w:t>又好看</w:t>
        </w:r>
      </w:ins>
      <w:del w:id="953" w:author="夜 夜" w:date="2023-01-15T04:33:00Z">
        <w:r w:rsidDel="009A7A12">
          <w:rPr>
            <w:rFonts w:hint="eastAsia"/>
          </w:rPr>
          <w:delText>，容貌也很美</w:delText>
        </w:r>
      </w:del>
      <w:r>
        <w:rPr>
          <w:rFonts w:hint="eastAsia"/>
        </w:rPr>
        <w:t>。尽管如此，</w:t>
      </w:r>
      <w:ins w:id="954" w:author="夜 夜" w:date="2023-01-15T04:33:00Z">
        <w:r w:rsidR="009E1017">
          <w:rPr>
            <w:rFonts w:hint="eastAsia"/>
          </w:rPr>
          <w:t>自己</w:t>
        </w:r>
      </w:ins>
      <w:r>
        <w:rPr>
          <w:rFonts w:hint="eastAsia"/>
        </w:rPr>
        <w:t>却没法完全信任她。</w:t>
      </w:r>
    </w:p>
    <w:p w14:paraId="0BA34F3A" w14:textId="0648973A" w:rsidR="00A0297F" w:rsidRDefault="00A0297F" w:rsidP="00A0297F">
      <w:pPr>
        <w:ind w:firstLineChars="200" w:firstLine="420"/>
      </w:pPr>
      <w:del w:id="955" w:author="夜 夜" w:date="2023-01-15T04:34:00Z">
        <w:r w:rsidDel="00927EA4">
          <w:rPr>
            <w:rFonts w:hint="eastAsia"/>
          </w:rPr>
          <w:delText>说起来</w:delText>
        </w:r>
      </w:del>
      <w:ins w:id="956" w:author="夜 夜" w:date="2023-01-15T04:34:00Z">
        <w:r w:rsidR="00927EA4">
          <w:rPr>
            <w:rFonts w:hint="eastAsia"/>
          </w:rPr>
          <w:t>不如说</w:t>
        </w:r>
      </w:ins>
      <w:r>
        <w:rPr>
          <w:rFonts w:hint="eastAsia"/>
        </w:rPr>
        <w:t>，灯里</w:t>
      </w:r>
      <w:ins w:id="957" w:author="夜 夜" w:date="2023-01-15T04:35:00Z">
        <w:r w:rsidR="000B186D">
          <w:rPr>
            <w:rFonts w:hint="eastAsia"/>
          </w:rPr>
          <w:t>本身就</w:t>
        </w:r>
        <w:r w:rsidR="00CD2F24">
          <w:rPr>
            <w:rFonts w:hint="eastAsia"/>
          </w:rPr>
          <w:t>无法信任</w:t>
        </w:r>
      </w:ins>
      <w:del w:id="958" w:author="夜 夜" w:date="2023-01-15T04:34:00Z">
        <w:r w:rsidDel="00927EA4">
          <w:rPr>
            <w:rFonts w:hint="eastAsia"/>
          </w:rPr>
          <w:delText>原本</w:delText>
        </w:r>
      </w:del>
      <w:del w:id="959" w:author="夜 夜" w:date="2023-01-15T04:35:00Z">
        <w:r w:rsidDel="00CD2F24">
          <w:rPr>
            <w:rFonts w:hint="eastAsia"/>
          </w:rPr>
          <w:delText>对</w:delText>
        </w:r>
      </w:del>
      <w:r>
        <w:rPr>
          <w:rFonts w:hint="eastAsia"/>
        </w:rPr>
        <w:t>这个世界</w:t>
      </w:r>
      <w:del w:id="960" w:author="夜 夜" w:date="2023-01-15T04:35:00Z">
        <w:r w:rsidDel="00CD2F24">
          <w:rPr>
            <w:rFonts w:hint="eastAsia"/>
          </w:rPr>
          <w:delText>本身</w:delText>
        </w:r>
        <w:r w:rsidDel="000B186D">
          <w:rPr>
            <w:rFonts w:hint="eastAsia"/>
          </w:rPr>
          <w:delText>就抱有不信感</w:delText>
        </w:r>
      </w:del>
      <w:r>
        <w:rPr>
          <w:rFonts w:hint="eastAsia"/>
        </w:rPr>
        <w:t>。从灯里</w:t>
      </w:r>
      <w:ins w:id="961" w:author="夜 夜" w:date="2023-01-15T04:35:00Z">
        <w:r w:rsidR="00CD2F24">
          <w:rPr>
            <w:rFonts w:hint="eastAsia"/>
          </w:rPr>
          <w:t>的角度</w:t>
        </w:r>
      </w:ins>
      <w:r>
        <w:rPr>
          <w:rFonts w:hint="eastAsia"/>
        </w:rPr>
        <w:t>来看，自己突然就被召唤至此</w:t>
      </w:r>
      <w:del w:id="962" w:author="夜 夜" w:date="2023-01-15T04:35:00Z">
        <w:r w:rsidDel="00CD2F24">
          <w:rPr>
            <w:rFonts w:hint="eastAsia"/>
          </w:rPr>
          <w:delText>了</w:delText>
        </w:r>
      </w:del>
      <w:r>
        <w:rPr>
          <w:rFonts w:hint="eastAsia"/>
        </w:rPr>
        <w:t>。在两周的旅行中，也听说了异世界人召唤是本来就会自然发生的现象，而人为召唤不过是将这种现象转移到施术人周边的仪式而已。但受害者的灯里听起来，这不过是</w:t>
      </w:r>
      <w:ins w:id="963" w:author="夜 夜" w:date="2023-01-15T04:38:00Z">
        <w:r w:rsidR="00CE5AD8">
          <w:rPr>
            <w:rFonts w:hint="eastAsia"/>
          </w:rPr>
          <w:t>辩解，是毫无意义的</w:t>
        </w:r>
      </w:ins>
      <w:r>
        <w:rPr>
          <w:rFonts w:hint="eastAsia"/>
        </w:rPr>
        <w:t>借口</w:t>
      </w:r>
      <w:ins w:id="964" w:author="夜 夜" w:date="2023-01-15T04:38:00Z">
        <w:r w:rsidR="00CE5AD8">
          <w:rPr>
            <w:rFonts w:hint="eastAsia"/>
          </w:rPr>
          <w:t>罢了</w:t>
        </w:r>
      </w:ins>
      <w:del w:id="965" w:author="夜 夜" w:date="2023-01-15T04:38:00Z">
        <w:r w:rsidDel="00CE5AD8">
          <w:rPr>
            <w:rFonts w:hint="eastAsia"/>
          </w:rPr>
          <w:delText>般的辩解</w:delText>
        </w:r>
      </w:del>
      <w:r>
        <w:rPr>
          <w:rFonts w:hint="eastAsia"/>
        </w:rPr>
        <w:t>。</w:t>
      </w:r>
    </w:p>
    <w:p w14:paraId="0BA34F3B" w14:textId="00BA0857" w:rsidR="00A0297F" w:rsidRDefault="00A0297F" w:rsidP="00A0297F">
      <w:pPr>
        <w:ind w:firstLineChars="200" w:firstLine="420"/>
      </w:pPr>
      <w:r>
        <w:rPr>
          <w:rFonts w:hint="eastAsia"/>
        </w:rPr>
        <w:t>但是，</w:t>
      </w:r>
      <w:ins w:id="966" w:author="夜 夜" w:date="2023-01-15T04:38:00Z">
        <w:r w:rsidR="007B66F8">
          <w:rPr>
            <w:rFonts w:hint="eastAsia"/>
          </w:rPr>
          <w:t>自己</w:t>
        </w:r>
      </w:ins>
      <w:del w:id="967" w:author="夜 夜" w:date="2023-01-15T04:38:00Z">
        <w:r w:rsidDel="007B66F8">
          <w:rPr>
            <w:rFonts w:hint="eastAsia"/>
          </w:rPr>
          <w:delText>并</w:delText>
        </w:r>
      </w:del>
      <w:r>
        <w:rPr>
          <w:rFonts w:hint="eastAsia"/>
        </w:rPr>
        <w:t>不讨厌梅诺。不可能会讨厌她。</w:t>
      </w:r>
    </w:p>
    <w:p w14:paraId="0BA34F3C" w14:textId="77777777" w:rsidR="00A0297F" w:rsidRDefault="00A0297F" w:rsidP="00A0297F">
      <w:pPr>
        <w:ind w:firstLineChars="200" w:firstLine="420"/>
      </w:pPr>
      <w:r>
        <w:rPr>
          <w:rFonts w:hint="eastAsia"/>
        </w:rPr>
        <w:t>灯里在床上抱起枕头，一边迷迷糊糊地与睡魔交战，一边思索着。</w:t>
      </w:r>
    </w:p>
    <w:p w14:paraId="0BA34F3D" w14:textId="77777777" w:rsidR="00A0297F" w:rsidRDefault="00A0297F" w:rsidP="00A0297F">
      <w:pPr>
        <w:ind w:firstLineChars="200" w:firstLine="420"/>
      </w:pPr>
      <w:r>
        <w:rPr>
          <w:rFonts w:hint="eastAsia"/>
        </w:rPr>
        <w:t>「就没什么……我能……做到的……事吗…………」</w:t>
      </w:r>
    </w:p>
    <w:p w14:paraId="0BA34F3E" w14:textId="77777777" w:rsidR="00A0297F" w:rsidRDefault="00A0297F" w:rsidP="00A0297F">
      <w:pPr>
        <w:ind w:firstLineChars="200" w:firstLine="420"/>
      </w:pPr>
      <w:r>
        <w:rPr>
          <w:rFonts w:hint="eastAsia"/>
        </w:rPr>
        <w:t>总是被卷入事端、随波逐流的自己，能做到什么呢。</w:t>
      </w:r>
    </w:p>
    <w:p w14:paraId="0BA34F3F" w14:textId="77777777" w:rsidR="00A0297F" w:rsidRDefault="00A0297F" w:rsidP="00A0297F">
      <w:pPr>
        <w:ind w:firstLineChars="200" w:firstLine="420"/>
      </w:pPr>
      <w:r>
        <w:rPr>
          <w:rFonts w:hint="eastAsia"/>
        </w:rPr>
        <w:t>疲惫席卷全身，灯里放任自己随睡意漂走。</w:t>
      </w:r>
    </w:p>
    <w:p w14:paraId="0BA34F40" w14:textId="77777777" w:rsidR="00A0297F" w:rsidRDefault="00A0297F" w:rsidP="00A0297F">
      <w:pPr>
        <w:ind w:firstLineChars="200" w:firstLine="420"/>
      </w:pPr>
    </w:p>
    <w:p w14:paraId="0BA34F41" w14:textId="77777777" w:rsidR="00A0297F" w:rsidRDefault="00A0297F" w:rsidP="00A0297F">
      <w:pPr>
        <w:ind w:firstLineChars="200" w:firstLine="420"/>
      </w:pPr>
      <w:r>
        <w:rPr>
          <w:rFonts w:hint="eastAsia"/>
        </w:rPr>
        <w:t>梅诺一回到旅馆，就看到灯里在床上仰面而睡。</w:t>
      </w:r>
    </w:p>
    <w:p w14:paraId="0BA34F42" w14:textId="77777777" w:rsidR="00A0297F" w:rsidRDefault="00A0297F" w:rsidP="00A0297F">
      <w:pPr>
        <w:ind w:firstLineChars="200" w:firstLine="420"/>
      </w:pPr>
      <w:r>
        <w:rPr>
          <w:rFonts w:hint="eastAsia"/>
        </w:rPr>
        <w:t>「灯里？」</w:t>
      </w:r>
    </w:p>
    <w:p w14:paraId="0BA34F43" w14:textId="7EC5A2E7" w:rsidR="00A0297F" w:rsidRDefault="00A0297F" w:rsidP="00A0297F">
      <w:pPr>
        <w:ind w:firstLineChars="200" w:firstLine="420"/>
      </w:pPr>
      <w:r>
        <w:rPr>
          <w:rFonts w:hint="eastAsia"/>
        </w:rPr>
        <w:t>姑且</w:t>
      </w:r>
      <w:ins w:id="968" w:author="夜 夜" w:date="2023-01-15T04:41:00Z">
        <w:r w:rsidR="00DC2EA9">
          <w:rPr>
            <w:rFonts w:hint="eastAsia"/>
          </w:rPr>
          <w:t>试着</w:t>
        </w:r>
      </w:ins>
      <w:r>
        <w:rPr>
          <w:rFonts w:hint="eastAsia"/>
        </w:rPr>
        <w:t>叫</w:t>
      </w:r>
      <w:ins w:id="969" w:author="夜 夜" w:date="2023-01-15T04:41:00Z">
        <w:r w:rsidR="00DC2EA9">
          <w:rPr>
            <w:rFonts w:hint="eastAsia"/>
          </w:rPr>
          <w:t>了</w:t>
        </w:r>
      </w:ins>
      <w:r>
        <w:rPr>
          <w:rFonts w:hint="eastAsia"/>
        </w:rPr>
        <w:t>她一声，</w:t>
      </w:r>
      <w:ins w:id="970" w:author="夜 夜" w:date="2023-01-15T04:41:00Z">
        <w:r w:rsidR="00DC2EA9">
          <w:rPr>
            <w:rFonts w:hint="eastAsia"/>
          </w:rPr>
          <w:t>但灯里</w:t>
        </w:r>
      </w:ins>
      <w:r>
        <w:rPr>
          <w:rFonts w:hint="eastAsia"/>
        </w:rPr>
        <w:t>没有醒来的迹象。唯一的回应，只有半开的嘴中，传来的健康吐息。</w:t>
      </w:r>
    </w:p>
    <w:p w14:paraId="0BA34F44" w14:textId="215382EE" w:rsidR="00A0297F" w:rsidRDefault="00A0297F" w:rsidP="00A0297F">
      <w:pPr>
        <w:ind w:firstLineChars="200" w:firstLine="420"/>
      </w:pPr>
      <w:r>
        <w:rPr>
          <w:rFonts w:hint="eastAsia"/>
        </w:rPr>
        <w:t>看到灯里毫无防备的睡</w:t>
      </w:r>
      <w:ins w:id="971" w:author="夜 夜" w:date="2023-01-15T04:44:00Z">
        <w:r w:rsidR="003560DA">
          <w:rPr>
            <w:rFonts w:hint="eastAsia"/>
          </w:rPr>
          <w:t>脸</w:t>
        </w:r>
      </w:ins>
      <w:del w:id="972" w:author="夜 夜" w:date="2023-01-15T04:44:00Z">
        <w:r w:rsidDel="003560DA">
          <w:rPr>
            <w:rFonts w:hint="eastAsia"/>
          </w:rPr>
          <w:delText>颜</w:delText>
        </w:r>
      </w:del>
      <w:r>
        <w:rPr>
          <w:rFonts w:hint="eastAsia"/>
        </w:rPr>
        <w:t>，梅诺的脸上一下子绽放出笑</w:t>
      </w:r>
      <w:del w:id="973" w:author="夜 夜" w:date="2023-01-15T04:44:00Z">
        <w:r w:rsidDel="003560DA">
          <w:rPr>
            <w:rFonts w:hint="eastAsia"/>
          </w:rPr>
          <w:delText>颜</w:delText>
        </w:r>
      </w:del>
      <w:ins w:id="974" w:author="夜 夜" w:date="2023-01-15T04:44:00Z">
        <w:r w:rsidR="003560DA">
          <w:rPr>
            <w:rFonts w:hint="eastAsia"/>
          </w:rPr>
          <w:t>容</w:t>
        </w:r>
      </w:ins>
      <w:r>
        <w:rPr>
          <w:rFonts w:hint="eastAsia"/>
        </w:rPr>
        <w:t>。在未开拓领域中跋涉的两周里，没有现在这种床，过着仅能以毯子裹身，于宿营地破烂的地面上睡觉的生活。</w:t>
      </w:r>
      <w:del w:id="975" w:author="夜 夜" w:date="2023-01-15T04:46:00Z">
        <w:r w:rsidDel="00AB12BB">
          <w:rPr>
            <w:rFonts w:hint="eastAsia"/>
          </w:rPr>
          <w:delText>灯里</w:delText>
        </w:r>
      </w:del>
      <w:r>
        <w:rPr>
          <w:rFonts w:hint="eastAsia"/>
        </w:rPr>
        <w:t>由于</w:t>
      </w:r>
      <w:ins w:id="976" w:author="夜 夜" w:date="2023-01-15T04:46:00Z">
        <w:r w:rsidR="00820762">
          <w:rPr>
            <w:rFonts w:hint="eastAsia"/>
          </w:rPr>
          <w:t>恶劣的</w:t>
        </w:r>
      </w:ins>
      <w:r>
        <w:rPr>
          <w:rFonts w:hint="eastAsia"/>
        </w:rPr>
        <w:t>就寝环境</w:t>
      </w:r>
      <w:del w:id="977" w:author="夜 夜" w:date="2023-01-15T04:46:00Z">
        <w:r w:rsidDel="00820762">
          <w:rPr>
            <w:rFonts w:hint="eastAsia"/>
          </w:rPr>
          <w:delText>的恶劣</w:delText>
        </w:r>
      </w:del>
      <w:r>
        <w:rPr>
          <w:rFonts w:hint="eastAsia"/>
        </w:rPr>
        <w:t>，</w:t>
      </w:r>
      <w:ins w:id="978" w:author="夜 夜" w:date="2023-01-15T04:46:00Z">
        <w:r w:rsidR="00AB12BB">
          <w:rPr>
            <w:rFonts w:hint="eastAsia"/>
          </w:rPr>
          <w:t>灯里的</w:t>
        </w:r>
      </w:ins>
      <w:r>
        <w:rPr>
          <w:rFonts w:hint="eastAsia"/>
        </w:rPr>
        <w:t>睡眠</w:t>
      </w:r>
      <w:ins w:id="979" w:author="夜 夜" w:date="2023-01-15T04:47:00Z">
        <w:r w:rsidR="0087051F">
          <w:rPr>
            <w:rFonts w:hint="eastAsia"/>
          </w:rPr>
          <w:t>很浅</w:t>
        </w:r>
      </w:ins>
      <w:del w:id="980" w:author="夜 夜" w:date="2023-01-15T04:47:00Z">
        <w:r w:rsidDel="0087051F">
          <w:rPr>
            <w:rFonts w:hint="eastAsia"/>
          </w:rPr>
          <w:delText>浮于表面</w:delText>
        </w:r>
      </w:del>
      <w:r>
        <w:rPr>
          <w:rFonts w:hint="eastAsia"/>
        </w:rPr>
        <w:t>，</w:t>
      </w:r>
      <w:ins w:id="981" w:author="夜 夜" w:date="2023-01-15T04:47:00Z">
        <w:r w:rsidR="000750BF">
          <w:rPr>
            <w:rFonts w:hint="eastAsia"/>
          </w:rPr>
          <w:t>无法彻底消除</w:t>
        </w:r>
      </w:ins>
      <w:del w:id="982" w:author="夜 夜" w:date="2023-01-15T04:47:00Z">
        <w:r w:rsidDel="000750BF">
          <w:rPr>
            <w:rFonts w:hint="eastAsia"/>
          </w:rPr>
          <w:delText>起床后也</w:delText>
        </w:r>
      </w:del>
      <w:del w:id="983" w:author="夜 夜" w:date="2023-01-15T04:46:00Z">
        <w:r w:rsidDel="00AB12BB">
          <w:rPr>
            <w:rFonts w:hint="eastAsia"/>
          </w:rPr>
          <w:delText>无法消去</w:delText>
        </w:r>
      </w:del>
      <w:r>
        <w:rPr>
          <w:rFonts w:hint="eastAsia"/>
        </w:rPr>
        <w:t>疲劳。梅诺虽然察觉到了这一点，但</w:t>
      </w:r>
      <w:ins w:id="984" w:author="夜 夜" w:date="2023-01-15T04:48:00Z">
        <w:r w:rsidR="000750BF">
          <w:rPr>
            <w:rFonts w:hint="eastAsia"/>
          </w:rPr>
          <w:t>也</w:t>
        </w:r>
      </w:ins>
      <w:r>
        <w:rPr>
          <w:rFonts w:hint="eastAsia"/>
        </w:rPr>
        <w:t>无计可施。</w:t>
      </w:r>
    </w:p>
    <w:p w14:paraId="0BA34F45" w14:textId="5A056066" w:rsidR="00A0297F" w:rsidRDefault="00D43344" w:rsidP="00A0297F">
      <w:pPr>
        <w:ind w:firstLineChars="200" w:firstLine="420"/>
      </w:pPr>
      <w:ins w:id="985" w:author="夜 夜" w:date="2023-01-15T04:48:00Z">
        <w:r>
          <w:rPr>
            <w:rFonts w:hint="eastAsia"/>
          </w:rPr>
          <w:t>看来灯里</w:t>
        </w:r>
      </w:ins>
      <w:r w:rsidR="00A0297F">
        <w:rPr>
          <w:rFonts w:hint="eastAsia"/>
        </w:rPr>
        <w:t>在</w:t>
      </w:r>
      <w:ins w:id="986" w:author="夜 夜" w:date="2023-01-15T04:48:00Z">
        <w:r>
          <w:rPr>
            <w:rFonts w:hint="eastAsia"/>
          </w:rPr>
          <w:t>这张</w:t>
        </w:r>
      </w:ins>
      <w:r w:rsidR="00A0297F">
        <w:rPr>
          <w:rFonts w:hint="eastAsia"/>
        </w:rPr>
        <w:t>柔软的床上</w:t>
      </w:r>
      <w:del w:id="987" w:author="夜 夜" w:date="2023-01-15T04:48:00Z">
        <w:r w:rsidR="00A0297F" w:rsidDel="00D43344">
          <w:rPr>
            <w:rFonts w:hint="eastAsia"/>
          </w:rPr>
          <w:delText>睡觉</w:delText>
        </w:r>
      </w:del>
      <w:r w:rsidR="00A0297F">
        <w:rPr>
          <w:rFonts w:hint="eastAsia"/>
        </w:rPr>
        <w:t>，</w:t>
      </w:r>
      <w:ins w:id="988" w:author="夜 夜" w:date="2023-01-15T04:48:00Z">
        <w:r>
          <w:rPr>
            <w:rFonts w:hint="eastAsia"/>
          </w:rPr>
          <w:t>终于</w:t>
        </w:r>
      </w:ins>
      <w:del w:id="989" w:author="夜 夜" w:date="2023-01-15T04:48:00Z">
        <w:r w:rsidR="00A0297F" w:rsidDel="00D43344">
          <w:rPr>
            <w:rFonts w:hint="eastAsia"/>
          </w:rPr>
          <w:delText>灯里似乎</w:delText>
        </w:r>
      </w:del>
      <w:r w:rsidR="00A0297F">
        <w:rPr>
          <w:rFonts w:hint="eastAsia"/>
        </w:rPr>
        <w:t>能久违地</w:t>
      </w:r>
      <w:ins w:id="990" w:author="夜 夜" w:date="2023-01-15T04:49:00Z">
        <w:r>
          <w:rPr>
            <w:rFonts w:hint="eastAsia"/>
          </w:rPr>
          <w:t>熟睡</w:t>
        </w:r>
      </w:ins>
      <w:del w:id="991" w:author="夜 夜" w:date="2023-01-15T04:49:00Z">
        <w:r w:rsidR="00A0297F" w:rsidDel="00D43344">
          <w:rPr>
            <w:rFonts w:hint="eastAsia"/>
          </w:rPr>
          <w:delText>安眠</w:delText>
        </w:r>
      </w:del>
      <w:r w:rsidR="00A0297F">
        <w:rPr>
          <w:rFonts w:hint="eastAsia"/>
        </w:rPr>
        <w:t>了。</w:t>
      </w:r>
    </w:p>
    <w:p w14:paraId="0BA34F46" w14:textId="1EED4454" w:rsidR="00A0297F" w:rsidRDefault="00A0297F" w:rsidP="00A0297F">
      <w:pPr>
        <w:ind w:firstLineChars="200" w:firstLine="420"/>
      </w:pPr>
      <w:r>
        <w:rPr>
          <w:rFonts w:hint="eastAsia"/>
        </w:rPr>
        <w:t>梅诺为了杀死灯里而</w:t>
      </w:r>
      <w:ins w:id="992" w:author="夜 夜" w:date="2023-01-15T04:49:00Z">
        <w:r w:rsidR="00A70854">
          <w:rPr>
            <w:rFonts w:hint="eastAsia"/>
          </w:rPr>
          <w:t>一直</w:t>
        </w:r>
      </w:ins>
      <w:r>
        <w:rPr>
          <w:rFonts w:hint="eastAsia"/>
        </w:rPr>
        <w:t>带</w:t>
      </w:r>
      <w:ins w:id="993" w:author="夜 夜" w:date="2023-01-15T04:49:00Z">
        <w:r w:rsidR="00A70854">
          <w:rPr>
            <w:rFonts w:hint="eastAsia"/>
          </w:rPr>
          <w:t>着</w:t>
        </w:r>
      </w:ins>
      <w:r>
        <w:rPr>
          <w:rFonts w:hint="eastAsia"/>
        </w:rPr>
        <w:t>她</w:t>
      </w:r>
      <w:del w:id="994" w:author="夜 夜" w:date="2023-01-15T04:49:00Z">
        <w:r w:rsidDel="00A70854">
          <w:rPr>
            <w:rFonts w:hint="eastAsia"/>
          </w:rPr>
          <w:delText>上路</w:delText>
        </w:r>
      </w:del>
      <w:r>
        <w:rPr>
          <w:rFonts w:hint="eastAsia"/>
        </w:rPr>
        <w:t>。</w:t>
      </w:r>
      <w:del w:id="995" w:author="夜 夜" w:date="2023-01-16T10:45:00Z">
        <w:r w:rsidDel="00665575">
          <w:rPr>
            <w:rFonts w:hint="eastAsia"/>
          </w:rPr>
          <w:delText>她</w:delText>
        </w:r>
      </w:del>
      <w:r>
        <w:rPr>
          <w:rFonts w:hint="eastAsia"/>
        </w:rPr>
        <w:t>在</w:t>
      </w:r>
      <w:ins w:id="996" w:author="夜 夜" w:date="2023-01-16T10:45:00Z">
        <w:r w:rsidR="00665575">
          <w:rPr>
            <w:rFonts w:hint="eastAsia"/>
          </w:rPr>
          <w:t>她</w:t>
        </w:r>
      </w:ins>
      <w:r>
        <w:rPr>
          <w:rFonts w:hint="eastAsia"/>
        </w:rPr>
        <w:t>被召唤时固定在</w:t>
      </w:r>
      <w:ins w:id="997" w:author="夜 夜" w:date="2023-01-16T10:47:00Z">
        <w:r w:rsidR="00F84DEF">
          <w:rPr>
            <w:rFonts w:hint="eastAsia"/>
          </w:rPr>
          <w:t>她的</w:t>
        </w:r>
      </w:ins>
      <w:r>
        <w:rPr>
          <w:rFonts w:hint="eastAsia"/>
        </w:rPr>
        <w:t>灵魂中的纯粹概念，其危险程度使梅诺必须</w:t>
      </w:r>
      <w:ins w:id="998" w:author="夜 夜" w:date="2023-01-16T10:47:00Z">
        <w:r w:rsidR="00F84DEF">
          <w:rPr>
            <w:rFonts w:hint="eastAsia"/>
          </w:rPr>
          <w:t>赶</w:t>
        </w:r>
      </w:ins>
      <w:r>
        <w:rPr>
          <w:rFonts w:hint="eastAsia"/>
        </w:rPr>
        <w:t>在纯粹概念暴走前杀死她。灯里能凭借【回归】而复活，所以在找到</w:t>
      </w:r>
      <w:ins w:id="999" w:author="夜 夜" w:date="2023-01-16T10:49:00Z">
        <w:r w:rsidR="00A51168">
          <w:rPr>
            <w:rFonts w:hint="eastAsia"/>
          </w:rPr>
          <w:t>有把握</w:t>
        </w:r>
      </w:ins>
      <w:del w:id="1000" w:author="夜 夜" w:date="2023-01-16T10:49:00Z">
        <w:r w:rsidDel="00913375">
          <w:rPr>
            <w:rFonts w:hint="eastAsia"/>
          </w:rPr>
          <w:delText>大概率</w:delText>
        </w:r>
      </w:del>
      <w:r>
        <w:rPr>
          <w:rFonts w:hint="eastAsia"/>
        </w:rPr>
        <w:t>杀死她的手段前</w:t>
      </w:r>
      <w:ins w:id="1001" w:author="夜 夜" w:date="2023-01-16T10:49:00Z">
        <w:r w:rsidR="00A51168">
          <w:rPr>
            <w:rFonts w:hint="eastAsia"/>
          </w:rPr>
          <w:t>，梅诺</w:t>
        </w:r>
      </w:ins>
      <w:ins w:id="1002" w:author="夜 夜" w:date="2023-01-16T10:48:00Z">
        <w:r w:rsidR="00295190">
          <w:rPr>
            <w:rFonts w:hint="eastAsia"/>
          </w:rPr>
          <w:t>又</w:t>
        </w:r>
      </w:ins>
      <w:r>
        <w:rPr>
          <w:rFonts w:hint="eastAsia"/>
        </w:rPr>
        <w:t>不</w:t>
      </w:r>
      <w:ins w:id="1003" w:author="夜 夜" w:date="2023-01-16T10:49:00Z">
        <w:r w:rsidR="00913375">
          <w:rPr>
            <w:rFonts w:hint="eastAsia"/>
          </w:rPr>
          <w:t>敢</w:t>
        </w:r>
      </w:ins>
      <w:del w:id="1004" w:author="夜 夜" w:date="2023-01-16T10:49:00Z">
        <w:r w:rsidDel="00913375">
          <w:rPr>
            <w:rFonts w:hint="eastAsia"/>
          </w:rPr>
          <w:delText>能</w:delText>
        </w:r>
      </w:del>
      <w:r>
        <w:rPr>
          <w:rFonts w:hint="eastAsia"/>
        </w:rPr>
        <w:t>轻举妄动</w:t>
      </w:r>
      <w:ins w:id="1005" w:author="夜 夜" w:date="2023-01-16T10:49:00Z">
        <w:r w:rsidR="00A51168">
          <w:rPr>
            <w:rFonts w:hint="eastAsia"/>
          </w:rPr>
          <w:t>。灯里现在就</w:t>
        </w:r>
      </w:ins>
      <w:del w:id="1006" w:author="夜 夜" w:date="2023-01-16T10:49:00Z">
        <w:r w:rsidDel="00A51168">
          <w:rPr>
            <w:rFonts w:hint="eastAsia"/>
          </w:rPr>
          <w:delText>，</w:delText>
        </w:r>
      </w:del>
      <w:ins w:id="1007" w:author="夜 夜" w:date="2023-01-16T10:48:00Z">
        <w:r w:rsidR="00913375">
          <w:rPr>
            <w:rFonts w:hint="eastAsia"/>
          </w:rPr>
          <w:t>像</w:t>
        </w:r>
      </w:ins>
      <w:del w:id="1008" w:author="夜 夜" w:date="2023-01-16T10:48:00Z">
        <w:r w:rsidDel="00913375">
          <w:rPr>
            <w:rFonts w:hint="eastAsia"/>
          </w:rPr>
          <w:delText>简直</w:delText>
        </w:r>
      </w:del>
      <w:del w:id="1009" w:author="夜 夜" w:date="2023-01-16T10:49:00Z">
        <w:r w:rsidDel="00A51168">
          <w:rPr>
            <w:rFonts w:hint="eastAsia"/>
          </w:rPr>
          <w:delText>是</w:delText>
        </w:r>
      </w:del>
      <w:r>
        <w:rPr>
          <w:rFonts w:hint="eastAsia"/>
        </w:rPr>
        <w:t>一颗不能让人夺走的</w:t>
      </w:r>
      <w:del w:id="1010" w:author="夜 夜" w:date="2023-01-16T10:48:00Z">
        <w:r w:rsidDel="00913375">
          <w:rPr>
            <w:rFonts w:hint="eastAsia"/>
          </w:rPr>
          <w:delText>定时</w:delText>
        </w:r>
      </w:del>
      <w:r>
        <w:rPr>
          <w:rFonts w:hint="eastAsia"/>
        </w:rPr>
        <w:t>炸弹</w:t>
      </w:r>
      <w:ins w:id="1011" w:author="夜 夜" w:date="2023-01-16T10:48:00Z">
        <w:r w:rsidR="00913375">
          <w:rPr>
            <w:rFonts w:hint="eastAsia"/>
          </w:rPr>
          <w:t>一样</w:t>
        </w:r>
      </w:ins>
      <w:r>
        <w:rPr>
          <w:rFonts w:hint="eastAsia"/>
        </w:rPr>
        <w:t>。</w:t>
      </w:r>
    </w:p>
    <w:p w14:paraId="0BA34F47" w14:textId="0F83DC68" w:rsidR="00A0297F" w:rsidRDefault="00A0297F" w:rsidP="00A0297F">
      <w:pPr>
        <w:ind w:firstLineChars="200" w:firstLine="420"/>
      </w:pPr>
      <w:r>
        <w:rPr>
          <w:rFonts w:hint="eastAsia"/>
        </w:rPr>
        <w:t>然而，灯里又是</w:t>
      </w:r>
      <w:del w:id="1012" w:author="夜 夜" w:date="2023-01-16T10:49:00Z">
        <w:r w:rsidDel="00121A58">
          <w:rPr>
            <w:rFonts w:hint="eastAsia"/>
          </w:rPr>
          <w:delText>无力</w:delText>
        </w:r>
      </w:del>
      <w:ins w:id="1013" w:author="夜 夜" w:date="2023-01-16T10:49:00Z">
        <w:r w:rsidR="00121A58">
          <w:rPr>
            <w:rFonts w:hint="eastAsia"/>
          </w:rPr>
          <w:t>弱小</w:t>
        </w:r>
      </w:ins>
      <w:r>
        <w:rPr>
          <w:rFonts w:hint="eastAsia"/>
        </w:rPr>
        <w:t>的。</w:t>
      </w:r>
    </w:p>
    <w:p w14:paraId="0BA34F48" w14:textId="1BC4D088" w:rsidR="00A0297F" w:rsidRDefault="00A0297F" w:rsidP="00A0297F">
      <w:pPr>
        <w:ind w:firstLineChars="200" w:firstLine="420"/>
      </w:pPr>
      <w:del w:id="1014" w:author="夜 夜" w:date="2023-01-16T10:50:00Z">
        <w:r w:rsidDel="00121A58">
          <w:rPr>
            <w:rFonts w:hint="eastAsia"/>
          </w:rPr>
          <w:delText>在</w:delText>
        </w:r>
      </w:del>
      <w:ins w:id="1015" w:author="夜 夜" w:date="2023-01-16T10:50:00Z">
        <w:r w:rsidR="00306561">
          <w:rPr>
            <w:rFonts w:hint="eastAsia"/>
          </w:rPr>
          <w:t>除去</w:t>
        </w:r>
      </w:ins>
      <w:r>
        <w:rPr>
          <w:rFonts w:hint="eastAsia"/>
        </w:rPr>
        <w:t>纯粹概念</w:t>
      </w:r>
      <w:del w:id="1016" w:author="夜 夜" w:date="2023-01-16T10:50:00Z">
        <w:r w:rsidDel="00121A58">
          <w:rPr>
            <w:rFonts w:hint="eastAsia"/>
          </w:rPr>
          <w:delText>的力量之外</w:delText>
        </w:r>
      </w:del>
      <w:r>
        <w:rPr>
          <w:rFonts w:hint="eastAsia"/>
        </w:rPr>
        <w:t>，</w:t>
      </w:r>
      <w:ins w:id="1017" w:author="夜 夜" w:date="2023-01-16T10:51:00Z">
        <w:r w:rsidR="003668CB">
          <w:rPr>
            <w:rFonts w:hint="eastAsia"/>
          </w:rPr>
          <w:t>一无所有的</w:t>
        </w:r>
      </w:ins>
      <w:r>
        <w:rPr>
          <w:rFonts w:hint="eastAsia"/>
        </w:rPr>
        <w:t>灯里</w:t>
      </w:r>
      <w:ins w:id="1018" w:author="夜 夜" w:date="2023-01-16T10:51:00Z">
        <w:r w:rsidR="003668CB">
          <w:rPr>
            <w:rFonts w:hint="eastAsia"/>
          </w:rPr>
          <w:t>可以说</w:t>
        </w:r>
      </w:ins>
      <w:r>
        <w:rPr>
          <w:rFonts w:hint="eastAsia"/>
        </w:rPr>
        <w:t>是一名</w:t>
      </w:r>
      <w:del w:id="1019" w:author="夜 夜" w:date="2023-01-16T10:50:00Z">
        <w:r w:rsidDel="00306561">
          <w:rPr>
            <w:rFonts w:hint="eastAsia"/>
          </w:rPr>
          <w:delText>可以说</w:delText>
        </w:r>
      </w:del>
      <w:del w:id="1020" w:author="夜 夜" w:date="2023-01-16T10:51:00Z">
        <w:r w:rsidDel="003668CB">
          <w:rPr>
            <w:rFonts w:hint="eastAsia"/>
          </w:rPr>
          <w:delText>一无所有、</w:delText>
        </w:r>
      </w:del>
      <w:r>
        <w:rPr>
          <w:rFonts w:hint="eastAsia"/>
        </w:rPr>
        <w:t>无</w:t>
      </w:r>
      <w:ins w:id="1021" w:author="夜 夜" w:date="2023-01-16T10:51:00Z">
        <w:r w:rsidR="003668CB">
          <w:rPr>
            <w:rFonts w:hint="eastAsia"/>
          </w:rPr>
          <w:t>处</w:t>
        </w:r>
      </w:ins>
      <w:del w:id="1022" w:author="夜 夜" w:date="2023-01-16T10:51:00Z">
        <w:r w:rsidDel="003668CB">
          <w:rPr>
            <w:rFonts w:hint="eastAsia"/>
          </w:rPr>
          <w:delText>所</w:delText>
        </w:r>
      </w:del>
      <w:r>
        <w:rPr>
          <w:rFonts w:hint="eastAsia"/>
        </w:rPr>
        <w:t>依靠的少女。性格</w:t>
      </w:r>
      <w:del w:id="1023" w:author="夜 夜" w:date="2023-01-16T10:52:00Z">
        <w:r w:rsidDel="001457B5">
          <w:rPr>
            <w:rFonts w:hint="eastAsia"/>
          </w:rPr>
          <w:delText>也很忍让</w:delText>
        </w:r>
      </w:del>
      <w:ins w:id="1024" w:author="夜 夜" w:date="2023-01-16T10:52:00Z">
        <w:r w:rsidR="001457B5">
          <w:rPr>
            <w:rFonts w:hint="eastAsia"/>
          </w:rPr>
          <w:t>不强硬</w:t>
        </w:r>
      </w:ins>
      <w:r>
        <w:rPr>
          <w:rFonts w:hint="eastAsia"/>
        </w:rPr>
        <w:t>，适应</w:t>
      </w:r>
      <w:del w:id="1025" w:author="夜 夜" w:date="2023-01-16T10:52:00Z">
        <w:r w:rsidDel="001D116E">
          <w:rPr>
            <w:rFonts w:hint="eastAsia"/>
          </w:rPr>
          <w:delText>性</w:delText>
        </w:r>
      </w:del>
      <w:ins w:id="1026" w:author="夜 夜" w:date="2023-01-16T10:52:00Z">
        <w:r w:rsidR="001D116E">
          <w:rPr>
            <w:rFonts w:hint="eastAsia"/>
          </w:rPr>
          <w:t>能力也</w:t>
        </w:r>
      </w:ins>
      <w:r>
        <w:rPr>
          <w:rFonts w:hint="eastAsia"/>
        </w:rPr>
        <w:t>说不上强。她</w:t>
      </w:r>
      <w:del w:id="1027" w:author="夜 夜" w:date="2023-01-16T10:53:00Z">
        <w:r w:rsidDel="000F6AE5">
          <w:rPr>
            <w:rFonts w:hint="eastAsia"/>
          </w:rPr>
          <w:delText>能</w:delText>
        </w:r>
      </w:del>
      <w:r>
        <w:rPr>
          <w:rFonts w:hint="eastAsia"/>
        </w:rPr>
        <w:t>在这个世界中生存</w:t>
      </w:r>
      <w:del w:id="1028" w:author="夜 夜" w:date="2023-01-16T10:53:00Z">
        <w:r w:rsidDel="000F6AE5">
          <w:rPr>
            <w:rFonts w:hint="eastAsia"/>
          </w:rPr>
          <w:delText>，</w:delText>
        </w:r>
      </w:del>
      <w:ins w:id="1029" w:author="夜 夜" w:date="2023-01-16T10:53:00Z">
        <w:r w:rsidR="000F6AE5">
          <w:rPr>
            <w:rFonts w:hint="eastAsia"/>
          </w:rPr>
          <w:t>就</w:t>
        </w:r>
      </w:ins>
      <w:r>
        <w:rPr>
          <w:rFonts w:hint="eastAsia"/>
        </w:rPr>
        <w:t>只能依赖梅诺。</w:t>
      </w:r>
    </w:p>
    <w:p w14:paraId="0BA34F49" w14:textId="38CAA942" w:rsidR="00A0297F" w:rsidRDefault="00A0297F" w:rsidP="00A0297F">
      <w:pPr>
        <w:ind w:firstLineChars="200" w:firstLine="420"/>
      </w:pPr>
      <w:r>
        <w:rPr>
          <w:rFonts w:hint="eastAsia"/>
        </w:rPr>
        <w:t>所以，梅诺</w:t>
      </w:r>
      <w:ins w:id="1030" w:author="夜 夜" w:date="2023-01-16T10:53:00Z">
        <w:r w:rsidR="00744203">
          <w:rPr>
            <w:rFonts w:hint="eastAsia"/>
          </w:rPr>
          <w:t>不得不</w:t>
        </w:r>
      </w:ins>
      <w:del w:id="1031" w:author="夜 夜" w:date="2023-01-16T10:53:00Z">
        <w:r w:rsidDel="00744203">
          <w:rPr>
            <w:rFonts w:hint="eastAsia"/>
          </w:rPr>
          <w:delText>必须</w:delText>
        </w:r>
      </w:del>
      <w:r>
        <w:rPr>
          <w:rFonts w:hint="eastAsia"/>
        </w:rPr>
        <w:t>守护这张毫无防备的睡</w:t>
      </w:r>
      <w:ins w:id="1032" w:author="夜 夜" w:date="2023-01-16T10:53:00Z">
        <w:r w:rsidR="00744203">
          <w:rPr>
            <w:rFonts w:hint="eastAsia"/>
          </w:rPr>
          <w:t>脸</w:t>
        </w:r>
      </w:ins>
      <w:del w:id="1033" w:author="夜 夜" w:date="2023-01-16T10:53:00Z">
        <w:r w:rsidDel="00744203">
          <w:rPr>
            <w:rFonts w:hint="eastAsia"/>
          </w:rPr>
          <w:delText>颜</w:delText>
        </w:r>
      </w:del>
      <w:r>
        <w:rPr>
          <w:rFonts w:hint="eastAsia"/>
        </w:rPr>
        <w:t>。</w:t>
      </w:r>
    </w:p>
    <w:p w14:paraId="0BA34F4A" w14:textId="7C7414FE" w:rsidR="00A0297F" w:rsidRDefault="00A0297F" w:rsidP="00A0297F">
      <w:pPr>
        <w:ind w:firstLineChars="200" w:firstLine="420"/>
      </w:pPr>
      <w:r>
        <w:rPr>
          <w:rFonts w:hint="eastAsia"/>
        </w:rPr>
        <w:t>「……</w:t>
      </w:r>
      <w:del w:id="1034" w:author="夜 夜" w:date="2023-01-16T10:55:00Z">
        <w:r w:rsidDel="00C22046">
          <w:rPr>
            <w:rFonts w:hint="eastAsia"/>
          </w:rPr>
          <w:delText>很</w:delText>
        </w:r>
      </w:del>
      <w:ins w:id="1035" w:author="夜 夜" w:date="2023-01-16T10:55:00Z">
        <w:r w:rsidR="00C22046">
          <w:rPr>
            <w:rFonts w:hint="eastAsia"/>
          </w:rPr>
          <w:t>真</w:t>
        </w:r>
      </w:ins>
      <w:r>
        <w:rPr>
          <w:rFonts w:hint="eastAsia"/>
        </w:rPr>
        <w:t>怪啊」</w:t>
      </w:r>
    </w:p>
    <w:p w14:paraId="0BA34F4B" w14:textId="06895FBB" w:rsidR="00A0297F" w:rsidRDefault="00A0297F" w:rsidP="00A0297F">
      <w:pPr>
        <w:ind w:firstLineChars="200" w:firstLine="420"/>
      </w:pPr>
      <w:del w:id="1036" w:author="夜 夜" w:date="2023-01-16T10:57:00Z">
        <w:r w:rsidDel="00142771">
          <w:rPr>
            <w:rFonts w:hint="eastAsia"/>
          </w:rPr>
          <w:delText>梅诺</w:delText>
        </w:r>
      </w:del>
      <w:r>
        <w:rPr>
          <w:rFonts w:hint="eastAsia"/>
        </w:rPr>
        <w:t>至今为止，</w:t>
      </w:r>
      <w:ins w:id="1037" w:author="夜 夜" w:date="2023-01-16T10:57:00Z">
        <w:r w:rsidR="00142771">
          <w:rPr>
            <w:rFonts w:hint="eastAsia"/>
          </w:rPr>
          <w:t>梅诺不曾</w:t>
        </w:r>
      </w:ins>
      <w:del w:id="1038" w:author="夜 夜" w:date="2023-01-16T10:57:00Z">
        <w:r w:rsidDel="00142771">
          <w:rPr>
            <w:rFonts w:hint="eastAsia"/>
          </w:rPr>
          <w:delText>还没有</w:delText>
        </w:r>
      </w:del>
      <w:r>
        <w:rPr>
          <w:rFonts w:hint="eastAsia"/>
        </w:rPr>
        <w:t>为了</w:t>
      </w:r>
      <w:ins w:id="1039" w:author="夜 夜" w:date="2023-01-16T10:57:00Z">
        <w:r w:rsidR="00142771">
          <w:rPr>
            <w:rFonts w:hint="eastAsia"/>
          </w:rPr>
          <w:t>他人的生</w:t>
        </w:r>
      </w:ins>
      <w:del w:id="1040" w:author="夜 夜" w:date="2023-01-16T10:57:00Z">
        <w:r w:rsidDel="00142771">
          <w:rPr>
            <w:rFonts w:hint="eastAsia"/>
          </w:rPr>
          <w:delText>救谁的</w:delText>
        </w:r>
      </w:del>
      <w:r>
        <w:rPr>
          <w:rFonts w:hint="eastAsia"/>
        </w:rPr>
        <w:t>命而使用</w:t>
      </w:r>
      <w:del w:id="1041" w:author="夜 夜" w:date="2023-01-16T10:57:00Z">
        <w:r w:rsidDel="00142771">
          <w:rPr>
            <w:rFonts w:hint="eastAsia"/>
          </w:rPr>
          <w:delText>过</w:delText>
        </w:r>
      </w:del>
      <w:r>
        <w:rPr>
          <w:rFonts w:hint="eastAsia"/>
        </w:rPr>
        <w:t>自己的力量。</w:t>
      </w:r>
      <w:ins w:id="1042" w:author="夜 夜" w:date="2023-01-16T10:58:00Z">
        <w:r w:rsidR="001D3D13">
          <w:rPr>
            <w:rFonts w:hint="eastAsia"/>
          </w:rPr>
          <w:t>作为</w:t>
        </w:r>
      </w:ins>
      <w:del w:id="1043" w:author="夜 夜" w:date="2023-01-16T10:58:00Z">
        <w:r w:rsidDel="001D3D13">
          <w:rPr>
            <w:rFonts w:hint="eastAsia"/>
          </w:rPr>
          <w:delText>身为</w:delText>
        </w:r>
      </w:del>
      <w:r>
        <w:rPr>
          <w:rFonts w:hint="eastAsia"/>
        </w:rPr>
        <w:t>处刑人，</w:t>
      </w:r>
      <w:ins w:id="1044" w:author="夜 夜" w:date="2023-01-16T10:58:00Z">
        <w:r w:rsidR="001D3D13">
          <w:rPr>
            <w:rFonts w:hint="eastAsia"/>
          </w:rPr>
          <w:t>接到的任务都是</w:t>
        </w:r>
      </w:ins>
      <w:ins w:id="1045" w:author="夜 夜" w:date="2023-01-16T10:57:00Z">
        <w:r w:rsidR="00142771">
          <w:rPr>
            <w:rFonts w:hint="eastAsia"/>
          </w:rPr>
          <w:t>剥夺</w:t>
        </w:r>
      </w:ins>
      <w:ins w:id="1046" w:author="夜 夜" w:date="2023-01-16T10:58:00Z">
        <w:r w:rsidR="00142771">
          <w:rPr>
            <w:rFonts w:hint="eastAsia"/>
          </w:rPr>
          <w:t>他人</w:t>
        </w:r>
        <w:r w:rsidR="001D3D13">
          <w:rPr>
            <w:rFonts w:hint="eastAsia"/>
          </w:rPr>
          <w:t>的</w:t>
        </w:r>
        <w:r w:rsidR="00142771">
          <w:rPr>
            <w:rFonts w:hint="eastAsia"/>
          </w:rPr>
          <w:t>生命</w:t>
        </w:r>
      </w:ins>
      <w:del w:id="1047" w:author="夜 夜" w:date="2023-01-16T10:57:00Z">
        <w:r w:rsidDel="00142771">
          <w:rPr>
            <w:rFonts w:hint="eastAsia"/>
          </w:rPr>
          <w:delText>只会给一些杀人的任务</w:delText>
        </w:r>
      </w:del>
      <w:r>
        <w:rPr>
          <w:rFonts w:hint="eastAsia"/>
        </w:rPr>
        <w:t>。</w:t>
      </w:r>
    </w:p>
    <w:p w14:paraId="0BA34F4C" w14:textId="2B477C81" w:rsidR="00A0297F" w:rsidRDefault="00A0297F" w:rsidP="00A0297F">
      <w:pPr>
        <w:ind w:firstLineChars="200" w:firstLine="420"/>
      </w:pPr>
      <w:r>
        <w:rPr>
          <w:rFonts w:hint="eastAsia"/>
        </w:rPr>
        <w:t>——为什么要杀。</w:t>
      </w:r>
      <w:del w:id="1048" w:author="夜 夜" w:date="2023-01-16T10:59:00Z">
        <w:r w:rsidDel="00B57068">
          <w:rPr>
            <w:rFonts w:hint="eastAsia"/>
          </w:rPr>
          <w:delText>那是</w:delText>
        </w:r>
      </w:del>
      <w:r>
        <w:rPr>
          <w:rFonts w:hint="eastAsia"/>
        </w:rPr>
        <w:t>因为</w:t>
      </w:r>
      <w:del w:id="1049" w:author="夜 夜" w:date="2023-01-16T10:59:00Z">
        <w:r w:rsidDel="00B57068">
          <w:rPr>
            <w:rFonts w:hint="eastAsia"/>
          </w:rPr>
          <w:delText>，</w:delText>
        </w:r>
      </w:del>
      <w:r>
        <w:rPr>
          <w:rFonts w:hint="eastAsia"/>
        </w:rPr>
        <w:t>我们</w:t>
      </w:r>
      <w:ins w:id="1050" w:author="夜 夜" w:date="2023-01-16T10:59:00Z">
        <w:r w:rsidR="00B57068">
          <w:rPr>
            <w:rFonts w:hint="eastAsia"/>
          </w:rPr>
          <w:t>都</w:t>
        </w:r>
      </w:ins>
      <w:r>
        <w:rPr>
          <w:rFonts w:hint="eastAsia"/>
        </w:rPr>
        <w:t>是恶人啊。</w:t>
      </w:r>
    </w:p>
    <w:p w14:paraId="0BA34F4D" w14:textId="6E459843" w:rsidR="00A0297F" w:rsidRDefault="00A0297F" w:rsidP="00A0297F">
      <w:pPr>
        <w:ind w:firstLineChars="200" w:firstLine="420"/>
      </w:pPr>
      <w:r>
        <w:rPr>
          <w:rFonts w:hint="eastAsia"/>
        </w:rPr>
        <w:t>忽地，</w:t>
      </w:r>
      <w:ins w:id="1051" w:author="夜 夜" w:date="2023-01-16T10:59:00Z">
        <w:r w:rsidR="00163C4F">
          <w:rPr>
            <w:rFonts w:hint="eastAsia"/>
          </w:rPr>
          <w:t>培养</w:t>
        </w:r>
      </w:ins>
      <w:del w:id="1052" w:author="夜 夜" w:date="2023-01-16T10:59:00Z">
        <w:r w:rsidDel="00163C4F">
          <w:rPr>
            <w:rFonts w:hint="eastAsia"/>
          </w:rPr>
          <w:delText>养育了</w:delText>
        </w:r>
      </w:del>
      <w:r>
        <w:rPr>
          <w:rFonts w:hint="eastAsia"/>
        </w:rPr>
        <w:t>自己的导师『阳炎』的薫陶在脑中苏醒。</w:t>
      </w:r>
    </w:p>
    <w:p w14:paraId="0BA34F4E" w14:textId="4F00BB7B" w:rsidR="00A0297F" w:rsidRDefault="00A0297F" w:rsidP="00A0297F">
      <w:pPr>
        <w:ind w:firstLineChars="200" w:firstLine="420"/>
      </w:pPr>
      <w:r>
        <w:rPr>
          <w:rFonts w:hint="eastAsia"/>
        </w:rPr>
        <w:t>不是为了正义，不是为了世界，</w:t>
      </w:r>
      <w:ins w:id="1053" w:author="夜 夜" w:date="2023-01-16T10:59:00Z">
        <w:r w:rsidR="00163C4F">
          <w:rPr>
            <w:rFonts w:hint="eastAsia"/>
          </w:rPr>
          <w:t>也</w:t>
        </w:r>
      </w:ins>
      <w:r>
        <w:rPr>
          <w:rFonts w:hint="eastAsia"/>
        </w:rPr>
        <w:t>不是为了和平。</w:t>
      </w:r>
    </w:p>
    <w:p w14:paraId="0BA34F4F" w14:textId="11AF0AC8" w:rsidR="00A0297F" w:rsidRDefault="00A0297F" w:rsidP="00A0297F">
      <w:pPr>
        <w:ind w:firstLineChars="200" w:firstLine="420"/>
      </w:pPr>
      <w:del w:id="1054" w:author="夜 夜" w:date="2023-01-16T11:04:00Z">
        <w:r w:rsidDel="007D1666">
          <w:rPr>
            <w:rFonts w:hint="eastAsia"/>
          </w:rPr>
          <w:delText>培养了梅诺的人曾说，</w:delText>
        </w:r>
      </w:del>
      <w:r>
        <w:rPr>
          <w:rFonts w:hint="eastAsia"/>
        </w:rPr>
        <w:t>我们这些人是因为自己是恶人才杀人</w:t>
      </w:r>
      <w:ins w:id="1055" w:author="夜 夜" w:date="2023-01-16T11:04:00Z">
        <w:r w:rsidR="007D1666">
          <w:rPr>
            <w:rFonts w:hint="eastAsia"/>
          </w:rPr>
          <w:t>，培养了梅诺的人</w:t>
        </w:r>
        <w:r w:rsidR="00865B3B">
          <w:rPr>
            <w:rFonts w:hint="eastAsia"/>
          </w:rPr>
          <w:t>如此</w:t>
        </w:r>
        <w:r w:rsidR="007D1666">
          <w:rPr>
            <w:rFonts w:hint="eastAsia"/>
          </w:rPr>
          <w:t>说</w:t>
        </w:r>
        <w:r w:rsidR="00865B3B">
          <w:rPr>
            <w:rFonts w:hint="eastAsia"/>
          </w:rPr>
          <w:t>到</w:t>
        </w:r>
      </w:ins>
      <w:r>
        <w:rPr>
          <w:rFonts w:hint="eastAsia"/>
        </w:rPr>
        <w:t>。</w:t>
      </w:r>
    </w:p>
    <w:p w14:paraId="0BA34F50" w14:textId="6EEF9A44" w:rsidR="00A0297F" w:rsidRDefault="00A0297F" w:rsidP="00A0297F">
      <w:pPr>
        <w:ind w:firstLineChars="200" w:firstLine="420"/>
      </w:pPr>
      <w:r>
        <w:rPr>
          <w:rFonts w:hint="eastAsia"/>
        </w:rPr>
        <w:t>梅诺</w:t>
      </w:r>
      <w:del w:id="1056" w:author="夜 夜" w:date="2023-01-16T11:07:00Z">
        <w:r w:rsidDel="00E62AF7">
          <w:rPr>
            <w:rFonts w:hint="eastAsia"/>
          </w:rPr>
          <w:delText>明明</w:delText>
        </w:r>
      </w:del>
      <w:r>
        <w:rPr>
          <w:rFonts w:hint="eastAsia"/>
        </w:rPr>
        <w:t>遵从着导师的教诲，</w:t>
      </w:r>
      <w:ins w:id="1057" w:author="夜 夜" w:date="2023-01-16T11:07:00Z">
        <w:r w:rsidR="00E62AF7">
          <w:rPr>
            <w:rFonts w:hint="eastAsia"/>
          </w:rPr>
          <w:t>明明是</w:t>
        </w:r>
      </w:ins>
      <w:r>
        <w:rPr>
          <w:rFonts w:hint="eastAsia"/>
        </w:rPr>
        <w:t>为了杀死她</w:t>
      </w:r>
      <w:ins w:id="1058" w:author="夜 夜" w:date="2023-01-16T11:07:00Z">
        <w:r w:rsidR="00E62AF7">
          <w:rPr>
            <w:rFonts w:hint="eastAsia"/>
          </w:rPr>
          <w:t>才</w:t>
        </w:r>
      </w:ins>
      <w:del w:id="1059" w:author="夜 夜" w:date="2023-01-16T11:07:00Z">
        <w:r w:rsidDel="00E62AF7">
          <w:rPr>
            <w:rFonts w:hint="eastAsia"/>
          </w:rPr>
          <w:delText>而</w:delText>
        </w:r>
      </w:del>
      <w:r>
        <w:rPr>
          <w:rFonts w:hint="eastAsia"/>
        </w:rPr>
        <w:t>踏上了旅途，</w:t>
      </w:r>
      <w:ins w:id="1060" w:author="夜 夜" w:date="2023-01-16T11:08:00Z">
        <w:r w:rsidR="00EA1BBB">
          <w:rPr>
            <w:rFonts w:hint="eastAsia"/>
          </w:rPr>
          <w:t>但</w:t>
        </w:r>
      </w:ins>
      <w:del w:id="1061" w:author="夜 夜" w:date="2023-01-16T11:08:00Z">
        <w:r w:rsidDel="00EA1BBB">
          <w:rPr>
            <w:rFonts w:hint="eastAsia"/>
          </w:rPr>
          <w:delText>脑中</w:delText>
        </w:r>
      </w:del>
      <w:r>
        <w:rPr>
          <w:rFonts w:hint="eastAsia"/>
        </w:rPr>
        <w:t>却</w:t>
      </w:r>
      <w:ins w:id="1062" w:author="夜 夜" w:date="2023-01-16T11:12:00Z">
        <w:r w:rsidR="00D14FBB">
          <w:rPr>
            <w:rFonts w:hint="eastAsia"/>
          </w:rPr>
          <w:t>总是</w:t>
        </w:r>
      </w:ins>
      <w:ins w:id="1063" w:author="夜 夜" w:date="2023-01-16T11:08:00Z">
        <w:r w:rsidR="00CF2260">
          <w:rPr>
            <w:rFonts w:hint="eastAsia"/>
          </w:rPr>
          <w:t>找不到</w:t>
        </w:r>
      </w:ins>
      <w:del w:id="1064" w:author="夜 夜" w:date="2023-01-16T11:08:00Z">
        <w:r w:rsidDel="00CF2260">
          <w:rPr>
            <w:rFonts w:hint="eastAsia"/>
          </w:rPr>
          <w:delText>没有在思考</w:delText>
        </w:r>
      </w:del>
      <w:r>
        <w:rPr>
          <w:rFonts w:hint="eastAsia"/>
        </w:rPr>
        <w:t>杀死灯里的</w:t>
      </w:r>
      <w:del w:id="1065" w:author="夜 夜" w:date="2023-01-16T11:12:00Z">
        <w:r w:rsidDel="00D14FBB">
          <w:rPr>
            <w:rFonts w:hint="eastAsia"/>
          </w:rPr>
          <w:delText>手段</w:delText>
        </w:r>
      </w:del>
      <w:ins w:id="1066" w:author="夜 夜" w:date="2023-01-16T11:12:00Z">
        <w:r w:rsidR="00D14FBB">
          <w:rPr>
            <w:rFonts w:hint="eastAsia"/>
          </w:rPr>
          <w:t>方法</w:t>
        </w:r>
      </w:ins>
      <w:r>
        <w:rPr>
          <w:rFonts w:hint="eastAsia"/>
        </w:rPr>
        <w:t>，</w:t>
      </w:r>
      <w:ins w:id="1067" w:author="夜 夜" w:date="2023-01-16T11:12:00Z">
        <w:r w:rsidR="00D14FBB">
          <w:rPr>
            <w:rFonts w:hint="eastAsia"/>
          </w:rPr>
          <w:t>不如说</w:t>
        </w:r>
      </w:ins>
      <w:ins w:id="1068" w:author="夜 夜" w:date="2023-01-16T11:13:00Z">
        <w:r w:rsidR="008B106E">
          <w:rPr>
            <w:rFonts w:hint="eastAsia"/>
          </w:rPr>
          <w:t>更像</w:t>
        </w:r>
      </w:ins>
      <w:del w:id="1069" w:author="夜 夜" w:date="2023-01-16T11:08:00Z">
        <w:r w:rsidDel="00CF2260">
          <w:rPr>
            <w:rFonts w:hint="eastAsia"/>
          </w:rPr>
          <w:delText>反而</w:delText>
        </w:r>
      </w:del>
      <w:r>
        <w:rPr>
          <w:rFonts w:hint="eastAsia"/>
        </w:rPr>
        <w:t>是</w:t>
      </w:r>
      <w:ins w:id="1070" w:author="夜 夜" w:date="2023-01-16T11:08:00Z">
        <w:r w:rsidR="00CF2260">
          <w:rPr>
            <w:rFonts w:hint="eastAsia"/>
          </w:rPr>
          <w:t>在</w:t>
        </w:r>
      </w:ins>
      <w:r>
        <w:rPr>
          <w:rFonts w:hint="eastAsia"/>
        </w:rPr>
        <w:t>保护着她。</w:t>
      </w:r>
    </w:p>
    <w:p w14:paraId="0BA34F51" w14:textId="77777777" w:rsidR="00A0297F" w:rsidRDefault="00A0297F" w:rsidP="00A0297F">
      <w:pPr>
        <w:ind w:firstLineChars="200" w:firstLine="420"/>
      </w:pPr>
      <w:r>
        <w:rPr>
          <w:rFonts w:hint="eastAsia"/>
        </w:rPr>
        <w:t>看来梅诺对自己有所误解。</w:t>
      </w:r>
    </w:p>
    <w:p w14:paraId="0BA34F52" w14:textId="5BB658C0" w:rsidR="00A0297F" w:rsidRDefault="00A0297F" w:rsidP="00A0297F">
      <w:pPr>
        <w:ind w:firstLineChars="200" w:firstLine="420"/>
      </w:pPr>
      <w:r>
        <w:rPr>
          <w:rFonts w:hint="eastAsia"/>
        </w:rPr>
        <w:t>「</w:t>
      </w:r>
      <w:del w:id="1071" w:author="夜 夜" w:date="2023-01-16T11:25:00Z">
        <w:r w:rsidDel="00392D35">
          <w:rPr>
            <w:rFonts w:hint="eastAsia"/>
          </w:rPr>
          <w:delText>自己在干些</w:delText>
        </w:r>
      </w:del>
      <w:ins w:id="1072" w:author="夜 夜" w:date="2023-01-16T11:25:00Z">
        <w:r w:rsidR="00392D35">
          <w:rPr>
            <w:rFonts w:hint="eastAsia"/>
          </w:rPr>
          <w:t>这是在干</w:t>
        </w:r>
      </w:ins>
      <w:r>
        <w:rPr>
          <w:rFonts w:hint="eastAsia"/>
        </w:rPr>
        <w:t>什么啊</w:t>
      </w:r>
      <w:ins w:id="1073" w:author="夜 夜" w:date="2023-01-16T11:25:00Z">
        <w:r w:rsidR="00392D35">
          <w:rPr>
            <w:rFonts w:hint="eastAsia"/>
          </w:rPr>
          <w:t>我</w:t>
        </w:r>
      </w:ins>
      <w:r>
        <w:rPr>
          <w:rFonts w:hint="eastAsia"/>
        </w:rPr>
        <w:t>」</w:t>
      </w:r>
    </w:p>
    <w:p w14:paraId="0BA34F53" w14:textId="4E043094" w:rsidR="00A0297F" w:rsidRDefault="00A0297F" w:rsidP="00A0297F">
      <w:pPr>
        <w:ind w:firstLineChars="200" w:firstLine="420"/>
      </w:pPr>
      <w:del w:id="1074" w:author="夜 夜" w:date="2023-01-16T11:26:00Z">
        <w:r w:rsidDel="00762884">
          <w:rPr>
            <w:rFonts w:hint="eastAsia"/>
          </w:rPr>
          <w:delText>稍有空闲</w:delText>
        </w:r>
      </w:del>
      <w:ins w:id="1075" w:author="夜 夜" w:date="2023-01-16T11:26:00Z">
        <w:r w:rsidR="00762884">
          <w:rPr>
            <w:rFonts w:hint="eastAsia"/>
          </w:rPr>
          <w:t>闲下来</w:t>
        </w:r>
      </w:ins>
      <w:r>
        <w:rPr>
          <w:rFonts w:hint="eastAsia"/>
        </w:rPr>
        <w:t>的梅诺，在房间</w:t>
      </w:r>
      <w:del w:id="1076" w:author="夜 夜" w:date="2023-01-16T11:26:00Z">
        <w:r w:rsidDel="00FF38AB">
          <w:rPr>
            <w:rFonts w:hint="eastAsia"/>
          </w:rPr>
          <w:delText>备有的</w:delText>
        </w:r>
      </w:del>
      <w:ins w:id="1077" w:author="夜 夜" w:date="2023-01-16T11:26:00Z">
        <w:r w:rsidR="00FF38AB">
          <w:rPr>
            <w:rFonts w:hint="eastAsia"/>
          </w:rPr>
          <w:t>准备好的</w:t>
        </w:r>
      </w:ins>
      <w:r>
        <w:rPr>
          <w:rFonts w:hint="eastAsia"/>
        </w:rPr>
        <w:t>简易厨房中</w:t>
      </w:r>
      <w:ins w:id="1078" w:author="夜 夜" w:date="2023-01-16T11:27:00Z">
        <w:r w:rsidR="00FF38AB">
          <w:rPr>
            <w:rFonts w:hint="eastAsia"/>
          </w:rPr>
          <w:t>烧了壶水</w:t>
        </w:r>
      </w:ins>
      <w:del w:id="1079" w:author="夜 夜" w:date="2023-01-16T11:27:00Z">
        <w:r w:rsidDel="00FF38AB">
          <w:rPr>
            <w:rFonts w:hint="eastAsia"/>
          </w:rPr>
          <w:delText>煮了些热水</w:delText>
        </w:r>
      </w:del>
      <w:r>
        <w:rPr>
          <w:rFonts w:hint="eastAsia"/>
        </w:rPr>
        <w:t>。这是</w:t>
      </w:r>
      <w:ins w:id="1080" w:author="夜 夜" w:date="2023-01-16T11:28:00Z">
        <w:r w:rsidR="007615B0">
          <w:rPr>
            <w:rFonts w:hint="eastAsia"/>
          </w:rPr>
          <w:t>个</w:t>
        </w:r>
      </w:ins>
      <w:r>
        <w:rPr>
          <w:rFonts w:hint="eastAsia"/>
        </w:rPr>
        <w:t>饮食自理的旅店，</w:t>
      </w:r>
      <w:ins w:id="1081" w:author="夜 夜" w:date="2023-01-16T11:28:00Z">
        <w:r w:rsidR="00AB6D48">
          <w:rPr>
            <w:rFonts w:hint="eastAsia"/>
          </w:rPr>
          <w:t>三餐也要自己准备</w:t>
        </w:r>
      </w:ins>
      <w:del w:id="1082" w:author="夜 夜" w:date="2023-01-16T11:28:00Z">
        <w:r w:rsidDel="007615B0">
          <w:rPr>
            <w:rFonts w:hint="eastAsia"/>
          </w:rPr>
          <w:delText>所以会有这些</w:delText>
        </w:r>
      </w:del>
      <w:r>
        <w:rPr>
          <w:rFonts w:hint="eastAsia"/>
        </w:rPr>
        <w:t>。</w:t>
      </w:r>
    </w:p>
    <w:p w14:paraId="0BA34F54" w14:textId="77777777" w:rsidR="00A0297F" w:rsidRDefault="00A0297F" w:rsidP="00A0297F">
      <w:pPr>
        <w:ind w:firstLineChars="200" w:firstLine="420"/>
      </w:pPr>
      <w:r>
        <w:rPr>
          <w:rFonts w:hint="eastAsia"/>
        </w:rPr>
        <w:t>「唔……」</w:t>
      </w:r>
    </w:p>
    <w:p w14:paraId="0BA34F55" w14:textId="77777777" w:rsidR="00A0297F" w:rsidRDefault="00A0297F" w:rsidP="00A0297F">
      <w:pPr>
        <w:ind w:firstLineChars="200" w:firstLine="420"/>
      </w:pPr>
      <w:r>
        <w:rPr>
          <w:rFonts w:hint="eastAsia"/>
        </w:rPr>
        <w:t>「啊呀，早安，灯里」</w:t>
      </w:r>
    </w:p>
    <w:p w14:paraId="0BA34F56" w14:textId="3CC678D0" w:rsidR="00A0297F" w:rsidRDefault="00A0297F" w:rsidP="00A0297F">
      <w:pPr>
        <w:ind w:firstLineChars="200" w:firstLine="420"/>
      </w:pPr>
      <w:r>
        <w:rPr>
          <w:rFonts w:hint="eastAsia"/>
        </w:rPr>
        <w:t>梅诺</w:t>
      </w:r>
      <w:ins w:id="1083" w:author="夜 夜" w:date="2023-01-16T11:30:00Z">
        <w:r w:rsidR="003E0EF4">
          <w:rPr>
            <w:rFonts w:hint="eastAsia"/>
          </w:rPr>
          <w:t>刚</w:t>
        </w:r>
      </w:ins>
      <w:r>
        <w:rPr>
          <w:rFonts w:hint="eastAsia"/>
        </w:rPr>
        <w:t>泡</w:t>
      </w:r>
      <w:ins w:id="1084" w:author="夜 夜" w:date="2023-01-16T11:30:00Z">
        <w:r w:rsidR="003E0EF4">
          <w:rPr>
            <w:rFonts w:hint="eastAsia"/>
          </w:rPr>
          <w:t>上</w:t>
        </w:r>
      </w:ins>
      <w:del w:id="1085" w:author="夜 夜" w:date="2023-01-16T11:30:00Z">
        <w:r w:rsidDel="003E0EF4">
          <w:rPr>
            <w:rFonts w:hint="eastAsia"/>
          </w:rPr>
          <w:delText>了</w:delText>
        </w:r>
      </w:del>
      <w:r>
        <w:rPr>
          <w:rFonts w:hint="eastAsia"/>
        </w:rPr>
        <w:t>茶，</w:t>
      </w:r>
      <w:ins w:id="1086" w:author="夜 夜" w:date="2023-01-16T11:30:00Z">
        <w:r w:rsidR="00C9630B">
          <w:rPr>
            <w:rFonts w:hint="eastAsia"/>
          </w:rPr>
          <w:t>灯里</w:t>
        </w:r>
      </w:ins>
      <w:del w:id="1087" w:author="夜 夜" w:date="2023-01-16T11:31:00Z">
        <w:r w:rsidDel="000B761B">
          <w:rPr>
            <w:rFonts w:hint="eastAsia"/>
          </w:rPr>
          <w:delText>不知是不是</w:delText>
        </w:r>
      </w:del>
      <w:ins w:id="1088" w:author="夜 夜" w:date="2023-01-16T11:31:00Z">
        <w:r w:rsidR="000B761B">
          <w:rPr>
            <w:rFonts w:hint="eastAsia"/>
          </w:rPr>
          <w:t>似乎就</w:t>
        </w:r>
      </w:ins>
      <w:r>
        <w:rPr>
          <w:rFonts w:hint="eastAsia"/>
        </w:rPr>
        <w:t>被</w:t>
      </w:r>
      <w:ins w:id="1089" w:author="夜 夜" w:date="2023-01-16T11:31:00Z">
        <w:r w:rsidR="000B761B">
          <w:rPr>
            <w:rFonts w:hint="eastAsia"/>
          </w:rPr>
          <w:t>茶香</w:t>
        </w:r>
      </w:ins>
      <w:del w:id="1090" w:author="夜 夜" w:date="2023-01-16T11:31:00Z">
        <w:r w:rsidDel="000B761B">
          <w:rPr>
            <w:rFonts w:hint="eastAsia"/>
          </w:rPr>
          <w:delText>香味</w:delText>
        </w:r>
      </w:del>
      <w:r>
        <w:rPr>
          <w:rFonts w:hint="eastAsia"/>
        </w:rPr>
        <w:t>吸引</w:t>
      </w:r>
      <w:del w:id="1091" w:author="夜 夜" w:date="2023-01-16T11:30:00Z">
        <w:r w:rsidDel="00C9630B">
          <w:rPr>
            <w:rFonts w:hint="eastAsia"/>
          </w:rPr>
          <w:delText>，灯里</w:delText>
        </w:r>
      </w:del>
      <w:ins w:id="1092" w:author="夜 夜" w:date="2023-01-16T11:30:00Z">
        <w:r w:rsidR="00C9630B">
          <w:rPr>
            <w:rFonts w:hint="eastAsia"/>
          </w:rPr>
          <w:t>着</w:t>
        </w:r>
      </w:ins>
      <w:r>
        <w:rPr>
          <w:rFonts w:hint="eastAsia"/>
        </w:rPr>
        <w:t>醒来了。</w:t>
      </w:r>
    </w:p>
    <w:p w14:paraId="0BA34F57" w14:textId="097A7C40" w:rsidR="00A0297F" w:rsidRDefault="00A0297F" w:rsidP="00A0297F">
      <w:pPr>
        <w:ind w:firstLineChars="200" w:firstLine="420"/>
      </w:pPr>
      <w:r>
        <w:rPr>
          <w:rFonts w:hint="eastAsia"/>
        </w:rPr>
        <w:t>「……啊。我</w:t>
      </w:r>
      <w:ins w:id="1093" w:author="夜 夜" w:date="2023-01-16T11:33:00Z">
        <w:r w:rsidR="006809E3">
          <w:rPr>
            <w:rFonts w:hint="eastAsia"/>
          </w:rPr>
          <w:t>刚刚</w:t>
        </w:r>
      </w:ins>
      <w:r>
        <w:rPr>
          <w:rFonts w:hint="eastAsia"/>
        </w:rPr>
        <w:t>睡着了？」</w:t>
      </w:r>
    </w:p>
    <w:p w14:paraId="0BA34F58" w14:textId="77777777" w:rsidR="00A0297F" w:rsidRDefault="00A0297F" w:rsidP="00A0297F">
      <w:pPr>
        <w:ind w:firstLineChars="200" w:firstLine="420"/>
      </w:pPr>
      <w:r>
        <w:rPr>
          <w:rFonts w:hint="eastAsia"/>
        </w:rPr>
        <w:t>「睡得很香呢。做什么好梦了吗？」</w:t>
      </w:r>
    </w:p>
    <w:p w14:paraId="0BA34F59" w14:textId="2E700E93" w:rsidR="00A0297F" w:rsidRDefault="00A0297F" w:rsidP="00A0297F">
      <w:pPr>
        <w:ind w:firstLineChars="200" w:firstLine="420"/>
      </w:pPr>
      <w:r>
        <w:rPr>
          <w:rFonts w:hint="eastAsia"/>
        </w:rPr>
        <w:t>「嗯……</w:t>
      </w:r>
      <w:del w:id="1094" w:author="夜 夜" w:date="2023-01-16T11:33:00Z">
        <w:r w:rsidDel="00742F03">
          <w:rPr>
            <w:rFonts w:hint="eastAsia"/>
          </w:rPr>
          <w:delText>我</w:delText>
        </w:r>
      </w:del>
      <w:ins w:id="1095" w:author="夜 夜" w:date="2023-01-16T11:33:00Z">
        <w:r w:rsidR="00742F03">
          <w:rPr>
            <w:rFonts w:hint="eastAsia"/>
          </w:rPr>
          <w:t>做了个</w:t>
        </w:r>
      </w:ins>
      <w:del w:id="1096" w:author="夜 夜" w:date="2023-01-16T11:33:00Z">
        <w:r w:rsidDel="00742F03">
          <w:rPr>
            <w:rFonts w:hint="eastAsia"/>
          </w:rPr>
          <w:delText>梦到</w:delText>
        </w:r>
      </w:del>
      <w:r>
        <w:rPr>
          <w:rFonts w:hint="eastAsia"/>
        </w:rPr>
        <w:t>日本</w:t>
      </w:r>
      <w:ins w:id="1097" w:author="夜 夜" w:date="2023-01-16T11:33:00Z">
        <w:r w:rsidR="00742F03">
          <w:rPr>
            <w:rFonts w:hint="eastAsia"/>
          </w:rPr>
          <w:t>的梦</w:t>
        </w:r>
      </w:ins>
      <w:del w:id="1098" w:author="夜 夜" w:date="2023-01-16T11:33:00Z">
        <w:r w:rsidDel="00742F03">
          <w:rPr>
            <w:rFonts w:hint="eastAsia"/>
          </w:rPr>
          <w:delText>了</w:delText>
        </w:r>
      </w:del>
      <w:r>
        <w:rPr>
          <w:rFonts w:hint="eastAsia"/>
        </w:rPr>
        <w:t>」</w:t>
      </w:r>
    </w:p>
    <w:p w14:paraId="0BA34F5A" w14:textId="539D7187" w:rsidR="00A0297F" w:rsidRDefault="00A0297F" w:rsidP="00A0297F">
      <w:pPr>
        <w:ind w:firstLineChars="200" w:firstLine="420"/>
      </w:pPr>
      <w:r>
        <w:rPr>
          <w:rFonts w:hint="eastAsia"/>
        </w:rPr>
        <w:t>灯里带着惺忪的睡眼，</w:t>
      </w:r>
      <w:del w:id="1099" w:author="夜 夜" w:date="2023-01-16T11:33:00Z">
        <w:r w:rsidDel="008211C5">
          <w:rPr>
            <w:rFonts w:hint="eastAsia"/>
          </w:rPr>
          <w:delText>从</w:delText>
        </w:r>
      </w:del>
      <w:del w:id="1100" w:author="夜 夜" w:date="2023-01-16T11:34:00Z">
        <w:r w:rsidDel="008211C5">
          <w:rPr>
            <w:rFonts w:hint="eastAsia"/>
          </w:rPr>
          <w:delText>梅诺那</w:delText>
        </w:r>
      </w:del>
      <w:r>
        <w:rPr>
          <w:rFonts w:hint="eastAsia"/>
        </w:rPr>
        <w:t>接过了</w:t>
      </w:r>
      <w:ins w:id="1101" w:author="夜 夜" w:date="2023-01-16T11:34:00Z">
        <w:r w:rsidR="008211C5">
          <w:rPr>
            <w:rFonts w:hint="eastAsia"/>
          </w:rPr>
          <w:t>梅诺递来的</w:t>
        </w:r>
      </w:ins>
      <w:r>
        <w:rPr>
          <w:rFonts w:hint="eastAsia"/>
        </w:rPr>
        <w:t>马克杯。</w:t>
      </w:r>
    </w:p>
    <w:p w14:paraId="0BA34F5B" w14:textId="616B6C29" w:rsidR="00A0297F" w:rsidRDefault="00A0297F" w:rsidP="00A0297F">
      <w:pPr>
        <w:ind w:firstLineChars="200" w:firstLine="420"/>
      </w:pPr>
      <w:r>
        <w:rPr>
          <w:rFonts w:hint="eastAsia"/>
        </w:rPr>
        <w:t>梅诺听到了灯里说梦到日本</w:t>
      </w:r>
      <w:ins w:id="1102" w:author="夜 夜" w:date="2023-01-16T11:34:00Z">
        <w:r w:rsidR="009212AE">
          <w:rPr>
            <w:rFonts w:hint="eastAsia"/>
          </w:rPr>
          <w:t>的一瞬间</w:t>
        </w:r>
      </w:ins>
      <w:r>
        <w:rPr>
          <w:rFonts w:hint="eastAsia"/>
        </w:rPr>
        <w:t>，</w:t>
      </w:r>
      <w:ins w:id="1103" w:author="夜 夜" w:date="2023-01-16T11:34:00Z">
        <w:r w:rsidR="009212AE">
          <w:rPr>
            <w:rFonts w:hint="eastAsia"/>
          </w:rPr>
          <w:t>不禁</w:t>
        </w:r>
      </w:ins>
      <w:del w:id="1104" w:author="夜 夜" w:date="2023-01-16T11:34:00Z">
        <w:r w:rsidDel="009212AE">
          <w:rPr>
            <w:rFonts w:hint="eastAsia"/>
          </w:rPr>
          <w:delText>一瞬间</w:delText>
        </w:r>
      </w:del>
      <w:r>
        <w:rPr>
          <w:rFonts w:hint="eastAsia"/>
        </w:rPr>
        <w:t>错开了视线。尽管梅诺不是召唤灯里的人，但对异世界召唤相关的事</w:t>
      </w:r>
      <w:ins w:id="1105" w:author="夜 夜" w:date="2023-01-16T11:44:00Z">
        <w:r w:rsidR="00EE3EC9">
          <w:rPr>
            <w:rFonts w:hint="eastAsia"/>
          </w:rPr>
          <w:t>还是心怀</w:t>
        </w:r>
      </w:ins>
      <w:del w:id="1106" w:author="夜 夜" w:date="2023-01-16T11:44:00Z">
        <w:r w:rsidDel="00EE3EC9">
          <w:rPr>
            <w:rFonts w:hint="eastAsia"/>
          </w:rPr>
          <w:delText>带有</w:delText>
        </w:r>
      </w:del>
      <w:r>
        <w:rPr>
          <w:rFonts w:hint="eastAsia"/>
        </w:rPr>
        <w:t>愧疚。</w:t>
      </w:r>
    </w:p>
    <w:p w14:paraId="0BA34F5C" w14:textId="36DCB1A2" w:rsidR="00A0297F" w:rsidRDefault="00A0297F" w:rsidP="00A0297F">
      <w:pPr>
        <w:ind w:firstLineChars="200" w:firstLine="420"/>
      </w:pPr>
      <w:r>
        <w:rPr>
          <w:rFonts w:hint="eastAsia"/>
        </w:rPr>
        <w:t>所以</w:t>
      </w:r>
      <w:ins w:id="1107" w:author="夜 夜" w:date="2023-01-16T11:44:00Z">
        <w:r w:rsidR="00B6705F">
          <w:rPr>
            <w:rFonts w:hint="eastAsia"/>
          </w:rPr>
          <w:t>在</w:t>
        </w:r>
      </w:ins>
      <w:r>
        <w:rPr>
          <w:rFonts w:hint="eastAsia"/>
        </w:rPr>
        <w:t>无意间逃避了。</w:t>
      </w:r>
    </w:p>
    <w:p w14:paraId="0BA34F5D" w14:textId="2771BACC" w:rsidR="00A0297F" w:rsidRDefault="00263773" w:rsidP="00A0297F">
      <w:pPr>
        <w:ind w:firstLineChars="200" w:firstLine="420"/>
      </w:pPr>
      <w:ins w:id="1108" w:author="夜 夜" w:date="2023-01-16T11:45:00Z">
        <w:r>
          <w:rPr>
            <w:rFonts w:hint="eastAsia"/>
          </w:rPr>
          <w:t>一</w:t>
        </w:r>
      </w:ins>
      <w:del w:id="1109" w:author="夜 夜" w:date="2023-01-16T11:45:00Z">
        <w:r w:rsidR="00A0297F" w:rsidDel="00263773">
          <w:rPr>
            <w:rFonts w:hint="eastAsia"/>
          </w:rPr>
          <w:delText>在</w:delText>
        </w:r>
      </w:del>
      <w:r w:rsidR="00A0297F">
        <w:rPr>
          <w:rFonts w:hint="eastAsia"/>
        </w:rPr>
        <w:t>接过</w:t>
      </w:r>
      <w:ins w:id="1110" w:author="夜 夜" w:date="2023-01-16T11:45:00Z">
        <w:r>
          <w:rPr>
            <w:rFonts w:hint="eastAsia"/>
          </w:rPr>
          <w:t>马克杯</w:t>
        </w:r>
      </w:ins>
      <w:del w:id="1111" w:author="夜 夜" w:date="2023-01-16T11:45:00Z">
        <w:r w:rsidR="00A0297F" w:rsidDel="00263773">
          <w:rPr>
            <w:rFonts w:hint="eastAsia"/>
          </w:rPr>
          <w:delText>杯子之后</w:delText>
        </w:r>
      </w:del>
      <w:r w:rsidR="00A0297F">
        <w:rPr>
          <w:rFonts w:hint="eastAsia"/>
        </w:rPr>
        <w:t>，灯里的身</w:t>
      </w:r>
      <w:ins w:id="1112" w:author="夜 夜" w:date="2023-01-16T11:46:00Z">
        <w:r w:rsidR="00127ABB">
          <w:rPr>
            <w:rFonts w:hint="eastAsia"/>
          </w:rPr>
          <w:t>上</w:t>
        </w:r>
      </w:ins>
      <w:del w:id="1113" w:author="夜 夜" w:date="2023-01-16T11:46:00Z">
        <w:r w:rsidR="00A0297F" w:rsidDel="00127ABB">
          <w:rPr>
            <w:rFonts w:hint="eastAsia"/>
          </w:rPr>
          <w:delText>体</w:delText>
        </w:r>
      </w:del>
      <w:ins w:id="1114" w:author="夜 夜" w:date="2023-01-16T11:46:00Z">
        <w:r w:rsidR="00A63AB5">
          <w:rPr>
            <w:rFonts w:hint="eastAsia"/>
          </w:rPr>
          <w:t>就</w:t>
        </w:r>
      </w:ins>
      <w:del w:id="1115" w:author="夜 夜" w:date="2023-01-16T11:45:00Z">
        <w:r w:rsidR="00A0297F" w:rsidDel="00F56FA5">
          <w:rPr>
            <w:rFonts w:hint="eastAsia"/>
          </w:rPr>
          <w:delText>环绕出</w:delText>
        </w:r>
      </w:del>
      <w:ins w:id="1116" w:author="夜 夜" w:date="2023-01-16T11:46:00Z">
        <w:r w:rsidR="00A63AB5">
          <w:rPr>
            <w:rFonts w:hint="eastAsia"/>
          </w:rPr>
          <w:t>出现了</w:t>
        </w:r>
      </w:ins>
      <w:r w:rsidR="00A0297F">
        <w:rPr>
          <w:rFonts w:hint="eastAsia"/>
        </w:rPr>
        <w:t>稀薄的导力光。</w:t>
      </w:r>
    </w:p>
    <w:p w14:paraId="0BA34F5E" w14:textId="77777777" w:rsidR="00A0297F" w:rsidRDefault="00A0297F" w:rsidP="00A0297F">
      <w:pPr>
        <w:ind w:firstLineChars="200" w:firstLine="420"/>
      </w:pPr>
      <w:r>
        <w:rPr>
          <w:rFonts w:hint="eastAsia"/>
        </w:rPr>
        <w:t>「好想回去啊」</w:t>
      </w:r>
    </w:p>
    <w:p w14:paraId="0BA34F5F" w14:textId="298A6800" w:rsidR="00A0297F" w:rsidRDefault="00044F47" w:rsidP="00A0297F">
      <w:pPr>
        <w:ind w:firstLineChars="200" w:firstLine="420"/>
      </w:pPr>
      <w:ins w:id="1117" w:author="夜 夜" w:date="2023-01-16T11:47:00Z">
        <w:r>
          <w:rPr>
            <w:rFonts w:hint="eastAsia"/>
          </w:rPr>
          <w:t>这</w:t>
        </w:r>
      </w:ins>
      <w:del w:id="1118" w:author="夜 夜" w:date="2023-01-16T11:46:00Z">
        <w:r w:rsidR="00A0297F" w:rsidDel="00127ABB">
          <w:rPr>
            <w:rFonts w:hint="eastAsia"/>
          </w:rPr>
          <w:delText>灯里</w:delText>
        </w:r>
      </w:del>
      <w:r w:rsidR="00A0297F">
        <w:rPr>
          <w:rFonts w:hint="eastAsia"/>
        </w:rPr>
        <w:t>并</w:t>
      </w:r>
      <w:del w:id="1119" w:author="夜 夜" w:date="2023-01-16T11:46:00Z">
        <w:r w:rsidR="00A0297F" w:rsidDel="00127ABB">
          <w:rPr>
            <w:rFonts w:hint="eastAsia"/>
          </w:rPr>
          <w:delText>没有</w:delText>
        </w:r>
      </w:del>
      <w:ins w:id="1120" w:author="夜 夜" w:date="2023-01-16T11:46:00Z">
        <w:r w:rsidR="00127ABB">
          <w:rPr>
            <w:rFonts w:hint="eastAsia"/>
          </w:rPr>
          <w:t>不是要</w:t>
        </w:r>
      </w:ins>
      <w:r w:rsidR="00A0297F">
        <w:rPr>
          <w:rFonts w:hint="eastAsia"/>
        </w:rPr>
        <w:t>说给谁听，而是</w:t>
      </w:r>
      <w:ins w:id="1121" w:author="夜 夜" w:date="2023-01-16T11:47:00Z">
        <w:r>
          <w:rPr>
            <w:rFonts w:hint="eastAsia"/>
          </w:rPr>
          <w:t>刚</w:t>
        </w:r>
      </w:ins>
      <w:r w:rsidR="00A0297F">
        <w:rPr>
          <w:rFonts w:hint="eastAsia"/>
        </w:rPr>
        <w:t>起床</w:t>
      </w:r>
      <w:ins w:id="1122" w:author="夜 夜" w:date="2023-01-16T11:47:00Z">
        <w:r>
          <w:rPr>
            <w:rFonts w:hint="eastAsia"/>
          </w:rPr>
          <w:t>时灯里</w:t>
        </w:r>
      </w:ins>
      <w:del w:id="1123" w:author="夜 夜" w:date="2023-01-16T11:47:00Z">
        <w:r w:rsidR="00A0297F" w:rsidDel="00044F47">
          <w:rPr>
            <w:rFonts w:hint="eastAsia"/>
          </w:rPr>
          <w:delText>后</w:delText>
        </w:r>
      </w:del>
      <w:r w:rsidR="00A0297F">
        <w:rPr>
          <w:rFonts w:hint="eastAsia"/>
        </w:rPr>
        <w:t>不自觉</w:t>
      </w:r>
      <w:ins w:id="1124" w:author="夜 夜" w:date="2023-01-16T11:47:00Z">
        <w:r>
          <w:rPr>
            <w:rFonts w:hint="eastAsia"/>
          </w:rPr>
          <w:t>流</w:t>
        </w:r>
      </w:ins>
      <w:r w:rsidR="00A0297F">
        <w:rPr>
          <w:rFonts w:hint="eastAsia"/>
        </w:rPr>
        <w:t>露出的真心。为了不麻烦周围的人而始终无意识压抑自己的自制心消失了，这由心而生的纯朴感情，使她灵魂中非正当固定着的纯粹概念起了反应。</w:t>
      </w:r>
    </w:p>
    <w:p w14:paraId="0BA34F60" w14:textId="73AEC2E8" w:rsidR="00A0297F" w:rsidRDefault="00A0297F" w:rsidP="00A0297F">
      <w:pPr>
        <w:ind w:firstLineChars="200" w:firstLine="420"/>
      </w:pPr>
      <w:r>
        <w:rPr>
          <w:rFonts w:hint="eastAsia"/>
        </w:rPr>
        <w:t>『导力：接续——筝？罩</w:t>
      </w:r>
      <w:ins w:id="1125" w:author="夜 夜" w:date="2023-01-16T11:41:00Z">
        <w:r w:rsidR="006A1801" w:rsidRPr="006A1801">
          <w:rPr>
            <w:rFonts w:hint="eastAsia"/>
          </w:rPr>
          <w:t xml:space="preserve">　</w:t>
        </w:r>
      </w:ins>
      <w:del w:id="1126" w:author="夜 夜" w:date="2023-01-16T11:41:00Z">
        <w:r w:rsidDel="00BB3439">
          <w:delText>i</w:delText>
        </w:r>
      </w:del>
      <w:r>
        <w:t>？绗？？？纯粹概念【时】──发动【？？化】』</w:t>
      </w:r>
    </w:p>
    <w:p w14:paraId="0BA34F61" w14:textId="77777777" w:rsidR="00A0297F" w:rsidRDefault="00A0297F" w:rsidP="00A0297F">
      <w:pPr>
        <w:ind w:firstLineChars="200" w:firstLine="420"/>
      </w:pPr>
      <w:r>
        <w:rPr>
          <w:rFonts w:hint="eastAsia"/>
        </w:rPr>
        <w:t>灯里接过的杯子化作细沙崩落。</w:t>
      </w:r>
    </w:p>
    <w:p w14:paraId="0BA34F62" w14:textId="77777777" w:rsidR="00A0297F" w:rsidRDefault="00A0297F" w:rsidP="00A0297F">
      <w:pPr>
        <w:ind w:firstLineChars="200" w:firstLine="420"/>
      </w:pPr>
      <w:r>
        <w:rPr>
          <w:rFonts w:hint="eastAsia"/>
        </w:rPr>
        <w:t>「诶？」</w:t>
      </w:r>
    </w:p>
    <w:p w14:paraId="0BA34F63" w14:textId="77777777" w:rsidR="00A0297F" w:rsidRDefault="00A0297F" w:rsidP="00A0297F">
      <w:pPr>
        <w:ind w:firstLineChars="200" w:firstLine="420"/>
      </w:pPr>
      <w:r>
        <w:rPr>
          <w:rFonts w:hint="eastAsia"/>
        </w:rPr>
        <w:t>「！？」</w:t>
      </w:r>
    </w:p>
    <w:p w14:paraId="0BA34F64" w14:textId="445ED0C5" w:rsidR="00A0297F" w:rsidRDefault="00A0297F" w:rsidP="00A0297F">
      <w:pPr>
        <w:ind w:firstLineChars="200" w:firstLine="420"/>
      </w:pPr>
      <w:r>
        <w:rPr>
          <w:rFonts w:hint="eastAsia"/>
        </w:rPr>
        <w:t>灯里惊大了眼睛，</w:t>
      </w:r>
      <w:del w:id="1127" w:author="夜 夜" w:date="2023-01-16T11:51:00Z">
        <w:r w:rsidDel="00DC6108">
          <w:rPr>
            <w:rFonts w:hint="eastAsia"/>
          </w:rPr>
          <w:delText>而</w:delText>
        </w:r>
      </w:del>
      <w:r>
        <w:rPr>
          <w:rFonts w:hint="eastAsia"/>
        </w:rPr>
        <w:t>梅诺</w:t>
      </w:r>
      <w:ins w:id="1128" w:author="夜 夜" w:date="2023-01-16T11:51:00Z">
        <w:r w:rsidR="00DC6108">
          <w:rPr>
            <w:rFonts w:hint="eastAsia"/>
          </w:rPr>
          <w:t>也</w:t>
        </w:r>
      </w:ins>
      <w:r>
        <w:rPr>
          <w:rFonts w:hint="eastAsia"/>
        </w:rPr>
        <w:t>屏住了呼吸。曾是马克杯之物随着一阵</w:t>
      </w:r>
      <w:del w:id="1129" w:author="夜 夜" w:date="2023-01-16T11:51:00Z">
        <w:r w:rsidDel="00BD106F">
          <w:rPr>
            <w:rFonts w:hint="eastAsia"/>
          </w:rPr>
          <w:delText>滴落</w:delText>
        </w:r>
      </w:del>
      <w:ins w:id="1130" w:author="夜 夜" w:date="2023-01-16T11:51:00Z">
        <w:r w:rsidR="00BD106F">
          <w:rPr>
            <w:rFonts w:hint="eastAsia"/>
          </w:rPr>
          <w:t>唦唦</w:t>
        </w:r>
      </w:ins>
      <w:r>
        <w:rPr>
          <w:rFonts w:hint="eastAsia"/>
        </w:rPr>
        <w:t>声，散落在在灯里的膝盖上，其中的饮品也气化消散了。</w:t>
      </w:r>
    </w:p>
    <w:p w14:paraId="0BA34F65" w14:textId="77777777" w:rsidR="00A0297F" w:rsidRDefault="00A0297F" w:rsidP="00A0297F">
      <w:pPr>
        <w:ind w:firstLineChars="200" w:firstLine="420"/>
      </w:pPr>
      <w:r>
        <w:rPr>
          <w:rFonts w:hint="eastAsia"/>
        </w:rPr>
        <w:t>「诶、诶！？怎、怎么回事！」</w:t>
      </w:r>
    </w:p>
    <w:p w14:paraId="0BA34F66" w14:textId="0971A5E0" w:rsidR="00A0297F" w:rsidRDefault="00A0297F" w:rsidP="00A0297F">
      <w:pPr>
        <w:ind w:firstLineChars="200" w:firstLine="420"/>
      </w:pPr>
      <w:r>
        <w:rPr>
          <w:rFonts w:hint="eastAsia"/>
        </w:rPr>
        <w:t>灯里的反应几近惊恐。她没有</w:t>
      </w:r>
      <w:ins w:id="1131" w:author="夜 夜" w:date="2023-01-16T11:53:00Z">
        <w:r w:rsidR="002E02DE">
          <w:rPr>
            <w:rFonts w:hint="eastAsia"/>
          </w:rPr>
          <w:t>意识到</w:t>
        </w:r>
      </w:ins>
      <w:r>
        <w:rPr>
          <w:rFonts w:hint="eastAsia"/>
        </w:rPr>
        <w:t>原因</w:t>
      </w:r>
      <w:ins w:id="1132" w:author="夜 夜" w:date="2023-01-16T11:53:00Z">
        <w:r w:rsidR="00D76037">
          <w:rPr>
            <w:rFonts w:hint="eastAsia"/>
          </w:rPr>
          <w:t>在于</w:t>
        </w:r>
      </w:ins>
      <w:del w:id="1133" w:author="夜 夜" w:date="2023-01-16T11:53:00Z">
        <w:r w:rsidDel="00D76037">
          <w:rPr>
            <w:rFonts w:hint="eastAsia"/>
          </w:rPr>
          <w:delText>是</w:delText>
        </w:r>
      </w:del>
      <w:r>
        <w:rPr>
          <w:rFonts w:hint="eastAsia"/>
        </w:rPr>
        <w:t>自己</w:t>
      </w:r>
      <w:del w:id="1134" w:author="夜 夜" w:date="2023-01-16T11:53:00Z">
        <w:r w:rsidDel="00D76037">
          <w:rPr>
            <w:rFonts w:hint="eastAsia"/>
          </w:rPr>
          <w:delText>的自觉</w:delText>
        </w:r>
      </w:del>
      <w:r>
        <w:rPr>
          <w:rFonts w:hint="eastAsia"/>
        </w:rPr>
        <w:t>，脸色煞白。</w:t>
      </w:r>
    </w:p>
    <w:p w14:paraId="0BA34F67" w14:textId="77777777" w:rsidR="00A0297F" w:rsidRDefault="00A0297F" w:rsidP="00A0297F">
      <w:pPr>
        <w:ind w:firstLineChars="200" w:firstLine="420"/>
      </w:pPr>
      <w:r>
        <w:rPr>
          <w:rFonts w:hint="eastAsia"/>
        </w:rPr>
        <w:t>但是梅诺心中的焦急比之更甚。</w:t>
      </w:r>
    </w:p>
    <w:p w14:paraId="0BA34F68" w14:textId="38E9881F" w:rsidR="00A0297F" w:rsidRDefault="00A0297F" w:rsidP="00A0297F">
      <w:pPr>
        <w:ind w:firstLineChars="200" w:firstLine="420"/>
      </w:pPr>
      <w:r>
        <w:rPr>
          <w:rFonts w:hint="eastAsia"/>
        </w:rPr>
        <w:t>「这、</w:t>
      </w:r>
      <w:ins w:id="1135" w:author="夜 夜" w:date="2023-01-16T11:52:00Z">
        <w:r w:rsidR="0051270C">
          <w:rPr>
            <w:rFonts w:hint="eastAsia"/>
          </w:rPr>
          <w:t>这</w:t>
        </w:r>
      </w:ins>
      <w:r>
        <w:rPr>
          <w:rFonts w:hint="eastAsia"/>
        </w:rPr>
        <w:t>是」</w:t>
      </w:r>
    </w:p>
    <w:p w14:paraId="0BA34F69" w14:textId="77777777" w:rsidR="00A0297F" w:rsidRDefault="00A0297F" w:rsidP="00A0297F">
      <w:pPr>
        <w:ind w:firstLineChars="200" w:firstLine="420"/>
      </w:pPr>
      <w:r>
        <w:rPr>
          <w:rFonts w:hint="eastAsia"/>
        </w:rPr>
        <w:t>纯粹概念流露而出了。</w:t>
      </w:r>
    </w:p>
    <w:p w14:paraId="0BA34F6A" w14:textId="7CDFDF51" w:rsidR="00A0297F" w:rsidRDefault="00A0297F" w:rsidP="00A0297F">
      <w:pPr>
        <w:ind w:firstLineChars="200" w:firstLine="420"/>
      </w:pPr>
      <w:r>
        <w:rPr>
          <w:rFonts w:hint="eastAsia"/>
        </w:rPr>
        <w:t>一路</w:t>
      </w:r>
      <w:ins w:id="1136" w:author="夜 夜" w:date="2023-01-16T11:59:00Z">
        <w:r w:rsidR="00E1205E">
          <w:rPr>
            <w:rFonts w:hint="eastAsia"/>
          </w:rPr>
          <w:t>上</w:t>
        </w:r>
      </w:ins>
      <w:del w:id="1137" w:author="夜 夜" w:date="2023-01-16T11:59:00Z">
        <w:r w:rsidDel="00E1205E">
          <w:rPr>
            <w:rFonts w:hint="eastAsia"/>
          </w:rPr>
          <w:delText>至此</w:delText>
        </w:r>
      </w:del>
      <w:r>
        <w:rPr>
          <w:rFonts w:hint="eastAsia"/>
        </w:rPr>
        <w:t>的疲劳</w:t>
      </w:r>
      <w:ins w:id="1138" w:author="夜 夜" w:date="2023-01-16T11:59:00Z">
        <w:r w:rsidR="00E1205E">
          <w:rPr>
            <w:rFonts w:hint="eastAsia"/>
          </w:rPr>
          <w:t>，还有</w:t>
        </w:r>
      </w:ins>
      <w:del w:id="1139" w:author="夜 夜" w:date="2023-01-16T11:59:00Z">
        <w:r w:rsidDel="00E1205E">
          <w:rPr>
            <w:rFonts w:hint="eastAsia"/>
          </w:rPr>
          <w:delText>，</w:delText>
        </w:r>
      </w:del>
      <w:ins w:id="1140" w:author="夜 夜" w:date="2023-01-16T11:59:00Z">
        <w:r w:rsidR="000661F0">
          <w:rPr>
            <w:rFonts w:hint="eastAsia"/>
          </w:rPr>
          <w:t>对</w:t>
        </w:r>
      </w:ins>
      <w:r>
        <w:rPr>
          <w:rFonts w:hint="eastAsia"/>
        </w:rPr>
        <w:t>陌生环境的不信任</w:t>
      </w:r>
      <w:del w:id="1141" w:author="夜 夜" w:date="2023-01-16T11:59:00Z">
        <w:r w:rsidDel="00E1205E">
          <w:rPr>
            <w:rFonts w:hint="eastAsia"/>
          </w:rPr>
          <w:delText>感</w:delText>
        </w:r>
      </w:del>
      <w:r>
        <w:rPr>
          <w:rFonts w:hint="eastAsia"/>
        </w:rPr>
        <w:t>。</w:t>
      </w:r>
      <w:ins w:id="1142" w:author="夜 夜" w:date="2023-01-16T12:00:00Z">
        <w:r w:rsidR="00A951CC">
          <w:rPr>
            <w:rFonts w:hint="eastAsia"/>
          </w:rPr>
          <w:t>精神</w:t>
        </w:r>
      </w:ins>
      <w:del w:id="1143" w:author="夜 夜" w:date="2023-01-16T12:00:00Z">
        <w:r w:rsidDel="00AC7224">
          <w:rPr>
            <w:rFonts w:hint="eastAsia"/>
          </w:rPr>
          <w:delText>多种要素叠加在一起压迫着</w:delText>
        </w:r>
      </w:del>
      <w:ins w:id="1144" w:author="夜 夜" w:date="2023-01-16T12:00:00Z">
        <w:r w:rsidR="00AC7224">
          <w:rPr>
            <w:rFonts w:hint="eastAsia"/>
          </w:rPr>
          <w:t>承受着各种各样的负担</w:t>
        </w:r>
      </w:ins>
      <w:del w:id="1145" w:author="夜 夜" w:date="2023-01-16T12:00:00Z">
        <w:r w:rsidDel="00A951CC">
          <w:rPr>
            <w:rFonts w:hint="eastAsia"/>
          </w:rPr>
          <w:delText>精神</w:delText>
        </w:r>
      </w:del>
      <w:r>
        <w:rPr>
          <w:rFonts w:hint="eastAsia"/>
        </w:rPr>
        <w:t>，</w:t>
      </w:r>
      <w:del w:id="1146" w:author="夜 夜" w:date="2023-01-16T12:00:00Z">
        <w:r w:rsidDel="00AC7224">
          <w:rPr>
            <w:rFonts w:hint="eastAsia"/>
          </w:rPr>
          <w:delText>而在此之上，</w:delText>
        </w:r>
      </w:del>
      <w:r>
        <w:rPr>
          <w:rFonts w:hint="eastAsia"/>
        </w:rPr>
        <w:t>刚刚的梦</w:t>
      </w:r>
      <w:ins w:id="1147" w:author="夜 夜" w:date="2023-01-16T12:02:00Z">
        <w:r w:rsidR="00BB67E2">
          <w:rPr>
            <w:rFonts w:hint="eastAsia"/>
          </w:rPr>
          <w:t>成了最后一根稻草</w:t>
        </w:r>
      </w:ins>
      <w:del w:id="1148" w:author="夜 夜" w:date="2023-01-16T12:01:00Z">
        <w:r w:rsidDel="00542D47">
          <w:rPr>
            <w:rFonts w:hint="eastAsia"/>
          </w:rPr>
          <w:delText>更是成为了触发</w:delText>
        </w:r>
      </w:del>
      <w:del w:id="1149" w:author="夜 夜" w:date="2023-01-16T12:02:00Z">
        <w:r w:rsidDel="00BB67E2">
          <w:rPr>
            <w:rFonts w:hint="eastAsia"/>
          </w:rPr>
          <w:delText>契机</w:delText>
        </w:r>
      </w:del>
      <w:del w:id="1150" w:author="夜 夜" w:date="2023-01-16T12:01:00Z">
        <w:r w:rsidDel="00542D47">
          <w:rPr>
            <w:rFonts w:hint="eastAsia"/>
          </w:rPr>
          <w:delText>吧</w:delText>
        </w:r>
      </w:del>
      <w:r>
        <w:rPr>
          <w:rFonts w:hint="eastAsia"/>
        </w:rPr>
        <w:t>。</w:t>
      </w:r>
      <w:del w:id="1151" w:author="夜 夜" w:date="2023-01-16T12:01:00Z">
        <w:r w:rsidDel="00542D47">
          <w:rPr>
            <w:rFonts w:hint="eastAsia"/>
          </w:rPr>
          <w:delText>这使</w:delText>
        </w:r>
      </w:del>
      <w:r>
        <w:rPr>
          <w:rFonts w:hint="eastAsia"/>
        </w:rPr>
        <w:t>纯粹概念上的紧箍</w:t>
      </w:r>
      <w:ins w:id="1152" w:author="夜 夜" w:date="2023-01-16T12:02:00Z">
        <w:r w:rsidR="00BB67E2">
          <w:rPr>
            <w:rFonts w:hint="eastAsia"/>
          </w:rPr>
          <w:t>就这样</w:t>
        </w:r>
      </w:ins>
      <w:r>
        <w:rPr>
          <w:rFonts w:hint="eastAsia"/>
        </w:rPr>
        <w:t>松动了。</w:t>
      </w:r>
    </w:p>
    <w:p w14:paraId="0BA34F6B" w14:textId="67D07298" w:rsidR="00A0297F" w:rsidRDefault="00A0297F" w:rsidP="00A0297F">
      <w:pPr>
        <w:ind w:firstLineChars="200" w:firstLine="420"/>
      </w:pPr>
      <w:r>
        <w:rPr>
          <w:rFonts w:hint="eastAsia"/>
        </w:rPr>
        <w:t>导力光</w:t>
      </w:r>
      <w:del w:id="1153" w:author="夜 夜" w:date="2023-01-16T12:02:00Z">
        <w:r w:rsidDel="001013C1">
          <w:rPr>
            <w:rFonts w:hint="eastAsia"/>
          </w:rPr>
          <w:delText>旋转汇聚</w:delText>
        </w:r>
      </w:del>
      <w:ins w:id="1154" w:author="夜 夜" w:date="2023-01-16T12:06:00Z">
        <w:r w:rsidR="00C64482">
          <w:rPr>
            <w:rFonts w:hint="eastAsia"/>
          </w:rPr>
          <w:t>旋转了起来</w:t>
        </w:r>
      </w:ins>
      <w:ins w:id="1155" w:author="夜 夜" w:date="2023-01-16T12:21:00Z">
        <w:r w:rsidR="000902CD">
          <w:rPr>
            <w:rFonts w:hint="eastAsia"/>
          </w:rPr>
          <w:t>，</w:t>
        </w:r>
      </w:ins>
      <w:del w:id="1156" w:author="夜 夜" w:date="2023-01-16T12:02:00Z">
        <w:r w:rsidDel="001013C1">
          <w:rPr>
            <w:rFonts w:hint="eastAsia"/>
          </w:rPr>
          <w:delText>，</w:delText>
        </w:r>
      </w:del>
      <w:ins w:id="1157" w:author="夜 夜" w:date="2023-01-16T12:14:00Z">
        <w:r w:rsidR="00B863FF">
          <w:rPr>
            <w:rFonts w:hint="eastAsia"/>
          </w:rPr>
          <w:t>呼应</w:t>
        </w:r>
      </w:ins>
      <w:del w:id="1158" w:author="夜 夜" w:date="2023-01-16T12:02:00Z">
        <w:r w:rsidDel="001013C1">
          <w:rPr>
            <w:rFonts w:hint="eastAsia"/>
          </w:rPr>
          <w:delText>呼应</w:delText>
        </w:r>
      </w:del>
      <w:r>
        <w:rPr>
          <w:rFonts w:hint="eastAsia"/>
        </w:rPr>
        <w:t>着灯里的焦躁，形成了</w:t>
      </w:r>
      <w:ins w:id="1159" w:author="夜 夜" w:date="2023-01-16T12:03:00Z">
        <w:r w:rsidR="00DD4520">
          <w:rPr>
            <w:rFonts w:hint="eastAsia"/>
          </w:rPr>
          <w:t>一个扭曲</w:t>
        </w:r>
      </w:ins>
      <w:del w:id="1160" w:author="夜 夜" w:date="2023-01-16T12:03:00Z">
        <w:r w:rsidDel="00DD4520">
          <w:rPr>
            <w:rFonts w:hint="eastAsia"/>
          </w:rPr>
          <w:delText>歪斜</w:delText>
        </w:r>
      </w:del>
      <w:r>
        <w:rPr>
          <w:rFonts w:hint="eastAsia"/>
        </w:rPr>
        <w:t>的时钟。</w:t>
      </w:r>
    </w:p>
    <w:p w14:paraId="0BA34F6C" w14:textId="6D5D173E" w:rsidR="00A0297F" w:rsidRDefault="00A0297F" w:rsidP="00A0297F">
      <w:pPr>
        <w:ind w:firstLineChars="200" w:firstLine="420"/>
      </w:pPr>
      <w:del w:id="1161" w:author="夜 夜" w:date="2023-01-16T12:21:00Z">
        <w:r w:rsidDel="00891CEF">
          <w:rPr>
            <w:rFonts w:hint="eastAsia"/>
          </w:rPr>
          <w:delText>对普通人</w:delText>
        </w:r>
      </w:del>
      <w:ins w:id="1162" w:author="夜 夜" w:date="2023-01-16T12:21:00Z">
        <w:r w:rsidR="00891CEF">
          <w:rPr>
            <w:rFonts w:hint="eastAsia"/>
          </w:rPr>
          <w:t>一般</w:t>
        </w:r>
      </w:ins>
      <w:r>
        <w:rPr>
          <w:rFonts w:hint="eastAsia"/>
        </w:rPr>
        <w:t>来说</w:t>
      </w:r>
      <w:ins w:id="1163" w:author="夜 夜" w:date="2023-01-16T12:22:00Z">
        <w:r w:rsidR="003A36E4">
          <w:rPr>
            <w:rFonts w:hint="eastAsia"/>
          </w:rPr>
          <w:t>本应经历</w:t>
        </w:r>
      </w:ins>
      <w:del w:id="1164" w:author="夜 夜" w:date="2023-01-16T12:22:00Z">
        <w:r w:rsidDel="003A36E4">
          <w:rPr>
            <w:rFonts w:hint="eastAsia"/>
          </w:rPr>
          <w:delText>需要</w:delText>
        </w:r>
      </w:del>
      <w:r>
        <w:rPr>
          <w:rFonts w:hint="eastAsia"/>
        </w:rPr>
        <w:t>长期训练</w:t>
      </w:r>
      <w:ins w:id="1165" w:author="夜 夜" w:date="2023-01-16T12:21:00Z">
        <w:r w:rsidR="00076535">
          <w:rPr>
            <w:rFonts w:hint="eastAsia"/>
          </w:rPr>
          <w:t>并且必须</w:t>
        </w:r>
      </w:ins>
      <w:del w:id="1166" w:author="夜 夜" w:date="2023-01-16T12:21:00Z">
        <w:r w:rsidDel="00076535">
          <w:rPr>
            <w:rFonts w:hint="eastAsia"/>
          </w:rPr>
          <w:delText>并</w:delText>
        </w:r>
      </w:del>
      <w:ins w:id="1167" w:author="夜 夜" w:date="2023-01-16T12:22:00Z">
        <w:r w:rsidR="00076535">
          <w:rPr>
            <w:rFonts w:hint="eastAsia"/>
          </w:rPr>
          <w:t>依靠</w:t>
        </w:r>
      </w:ins>
      <w:del w:id="1168" w:author="夜 夜" w:date="2023-01-16T12:22:00Z">
        <w:r w:rsidDel="00076535">
          <w:rPr>
            <w:rFonts w:hint="eastAsia"/>
          </w:rPr>
          <w:delText>凭借</w:delText>
        </w:r>
      </w:del>
      <w:r>
        <w:rPr>
          <w:rFonts w:hint="eastAsia"/>
        </w:rPr>
        <w:t>道具才能够施展的魔导，异世界人</w:t>
      </w:r>
      <w:ins w:id="1169" w:author="夜 夜" w:date="2023-01-16T12:23:00Z">
        <w:r w:rsidR="00ED2776">
          <w:rPr>
            <w:rFonts w:hint="eastAsia"/>
          </w:rPr>
          <w:t>却</w:t>
        </w:r>
      </w:ins>
      <w:r>
        <w:rPr>
          <w:rFonts w:hint="eastAsia"/>
        </w:rPr>
        <w:t>可以</w:t>
      </w:r>
      <w:ins w:id="1170" w:author="夜 夜" w:date="2023-01-16T12:23:00Z">
        <w:r w:rsidR="00ED2776">
          <w:rPr>
            <w:rFonts w:hint="eastAsia"/>
          </w:rPr>
          <w:t>仅凭</w:t>
        </w:r>
      </w:ins>
      <w:r>
        <w:rPr>
          <w:rFonts w:hint="eastAsia"/>
        </w:rPr>
        <w:t>本能</w:t>
      </w:r>
      <w:del w:id="1171" w:author="夜 夜" w:date="2023-01-16T12:23:00Z">
        <w:r w:rsidDel="00ED2776">
          <w:rPr>
            <w:rFonts w:hint="eastAsia"/>
          </w:rPr>
          <w:delText>地</w:delText>
        </w:r>
      </w:del>
      <w:ins w:id="1172" w:author="夜 夜" w:date="2023-01-16T12:23:00Z">
        <w:r w:rsidR="00ED2776">
          <w:rPr>
            <w:rFonts w:hint="eastAsia"/>
          </w:rPr>
          <w:t>发动</w:t>
        </w:r>
      </w:ins>
      <w:del w:id="1173" w:author="夜 夜" w:date="2023-01-16T12:23:00Z">
        <w:r w:rsidDel="00ED2776">
          <w:rPr>
            <w:rFonts w:hint="eastAsia"/>
          </w:rPr>
          <w:delText>行使</w:delText>
        </w:r>
      </w:del>
      <w:r>
        <w:rPr>
          <w:rFonts w:hint="eastAsia"/>
        </w:rPr>
        <w:t>。</w:t>
      </w:r>
      <w:ins w:id="1174" w:author="夜 夜" w:date="2023-01-16T12:23:00Z">
        <w:r w:rsidR="00ED2776">
          <w:rPr>
            <w:rFonts w:hint="eastAsia"/>
          </w:rPr>
          <w:t>他</w:t>
        </w:r>
      </w:ins>
      <w:del w:id="1175" w:author="夜 夜" w:date="2023-01-16T12:23:00Z">
        <w:r w:rsidDel="00ED2776">
          <w:rPr>
            <w:rFonts w:hint="eastAsia"/>
          </w:rPr>
          <w:delText>它</w:delText>
        </w:r>
      </w:del>
      <w:r>
        <w:rPr>
          <w:rFonts w:hint="eastAsia"/>
        </w:rPr>
        <w:t>们</w:t>
      </w:r>
      <w:ins w:id="1176" w:author="夜 夜" w:date="2023-01-16T12:25:00Z">
        <w:r w:rsidR="00FB5B1D">
          <w:rPr>
            <w:rFonts w:hint="eastAsia"/>
          </w:rPr>
          <w:t>在魔导上</w:t>
        </w:r>
      </w:ins>
      <w:ins w:id="1177" w:author="夜 夜" w:date="2023-01-16T12:24:00Z">
        <w:r w:rsidR="00FB5B1D">
          <w:rPr>
            <w:rFonts w:hint="eastAsia"/>
          </w:rPr>
          <w:t>拥有着</w:t>
        </w:r>
      </w:ins>
      <w:ins w:id="1178" w:author="夜 夜" w:date="2023-01-16T12:25:00Z">
        <w:r w:rsidR="00FB5B1D">
          <w:rPr>
            <w:rFonts w:hint="eastAsia"/>
          </w:rPr>
          <w:t>此世界人无法比肩</w:t>
        </w:r>
      </w:ins>
      <w:r>
        <w:rPr>
          <w:rFonts w:hint="eastAsia"/>
        </w:rPr>
        <w:t>的</w:t>
      </w:r>
      <w:del w:id="1179" w:author="夜 夜" w:date="2023-01-16T12:25:00Z">
        <w:r w:rsidDel="00FB5B1D">
          <w:rPr>
            <w:rFonts w:hint="eastAsia"/>
          </w:rPr>
          <w:delText>魔导</w:delText>
        </w:r>
      </w:del>
      <w:ins w:id="1180" w:author="夜 夜" w:date="2023-01-16T12:25:00Z">
        <w:r w:rsidR="00FB5B1D">
          <w:rPr>
            <w:rFonts w:hint="eastAsia"/>
          </w:rPr>
          <w:t>优秀</w:t>
        </w:r>
      </w:ins>
      <w:r>
        <w:rPr>
          <w:rFonts w:hint="eastAsia"/>
        </w:rPr>
        <w:t>才能</w:t>
      </w:r>
      <w:del w:id="1181" w:author="夜 夜" w:date="2023-01-16T12:25:00Z">
        <w:r w:rsidDel="00FB5B1D">
          <w:rPr>
            <w:rFonts w:hint="eastAsia"/>
          </w:rPr>
          <w:delText>优秀到此世界人无法比肩</w:delText>
        </w:r>
      </w:del>
      <w:r>
        <w:rPr>
          <w:rFonts w:hint="eastAsia"/>
        </w:rPr>
        <w:t>，但优秀</w:t>
      </w:r>
      <w:ins w:id="1182" w:author="夜 夜" w:date="2023-01-16T12:25:00Z">
        <w:r w:rsidR="00FB5B1D">
          <w:rPr>
            <w:rFonts w:hint="eastAsia"/>
          </w:rPr>
          <w:t>才能</w:t>
        </w:r>
      </w:ins>
      <w:r>
        <w:rPr>
          <w:rFonts w:hint="eastAsia"/>
        </w:rPr>
        <w:t>带来的缺点正展现在梅诺眼前。</w:t>
      </w:r>
    </w:p>
    <w:p w14:paraId="0BA34F6D" w14:textId="4C67B839" w:rsidR="00A0297F" w:rsidRDefault="00A0297F" w:rsidP="00A0297F">
      <w:pPr>
        <w:ind w:firstLineChars="200" w:firstLine="420"/>
      </w:pPr>
      <w:r>
        <w:rPr>
          <w:rFonts w:hint="eastAsia"/>
        </w:rPr>
        <w:t>由于</w:t>
      </w:r>
      <w:del w:id="1183" w:author="夜 夜" w:date="2023-01-16T12:25:00Z">
        <w:r w:rsidDel="009A626C">
          <w:rPr>
            <w:rFonts w:hint="eastAsia"/>
          </w:rPr>
          <w:delText>能依</w:delText>
        </w:r>
      </w:del>
      <w:ins w:id="1184" w:author="夜 夜" w:date="2023-01-16T12:25:00Z">
        <w:r w:rsidR="009A626C">
          <w:rPr>
            <w:rFonts w:hint="eastAsia"/>
          </w:rPr>
          <w:t>仅凭</w:t>
        </w:r>
      </w:ins>
      <w:r>
        <w:rPr>
          <w:rFonts w:hint="eastAsia"/>
        </w:rPr>
        <w:t>本能</w:t>
      </w:r>
      <w:ins w:id="1185" w:author="夜 夜" w:date="2023-01-16T12:25:00Z">
        <w:r w:rsidR="009A626C">
          <w:rPr>
            <w:rFonts w:hint="eastAsia"/>
          </w:rPr>
          <w:t>就可以</w:t>
        </w:r>
      </w:ins>
      <w:r>
        <w:rPr>
          <w:rFonts w:hint="eastAsia"/>
        </w:rPr>
        <w:t>行使魔导，现在的灯里</w:t>
      </w:r>
      <w:del w:id="1186" w:author="夜 夜" w:date="2023-01-16T12:26:00Z">
        <w:r w:rsidDel="001F56AA">
          <w:rPr>
            <w:rFonts w:hint="eastAsia"/>
          </w:rPr>
          <w:delText>连</w:delText>
        </w:r>
      </w:del>
      <w:ins w:id="1187" w:author="夜 夜" w:date="2023-01-16T12:26:00Z">
        <w:r w:rsidR="001F56AA">
          <w:rPr>
            <w:rFonts w:hint="eastAsia"/>
          </w:rPr>
          <w:t>甚至无法</w:t>
        </w:r>
      </w:ins>
      <w:r>
        <w:rPr>
          <w:rFonts w:hint="eastAsia"/>
        </w:rPr>
        <w:t>意识</w:t>
      </w:r>
      <w:ins w:id="1188" w:author="夜 夜" w:date="2023-01-16T12:26:00Z">
        <w:r w:rsidR="001F56AA">
          <w:rPr>
            <w:rFonts w:hint="eastAsia"/>
          </w:rPr>
          <w:t>到</w:t>
        </w:r>
      </w:ins>
      <w:r>
        <w:rPr>
          <w:rFonts w:hint="eastAsia"/>
        </w:rPr>
        <w:t>都不需要就能够引起魔导现象。</w:t>
      </w:r>
    </w:p>
    <w:p w14:paraId="0BA34F6E" w14:textId="77777777" w:rsidR="00A0297F" w:rsidRDefault="00A0297F" w:rsidP="00A0297F">
      <w:pPr>
        <w:ind w:firstLineChars="200" w:firstLine="420"/>
      </w:pPr>
      <w:r>
        <w:rPr>
          <w:rFonts w:hint="eastAsia"/>
        </w:rPr>
        <w:t>「灯里，抱歉」</w:t>
      </w:r>
    </w:p>
    <w:p w14:paraId="0BA34F6F" w14:textId="7BB525B9" w:rsidR="00A0297F" w:rsidRDefault="00A0297F" w:rsidP="00A0297F">
      <w:pPr>
        <w:ind w:firstLineChars="200" w:firstLine="420"/>
      </w:pPr>
      <w:r>
        <w:rPr>
          <w:rFonts w:hint="eastAsia"/>
        </w:rPr>
        <w:t>这与纯粹概念吞噬人格后发生的人灾不同，而是</w:t>
      </w:r>
      <w:ins w:id="1189" w:author="夜 夜" w:date="2023-01-19T12:04:00Z">
        <w:r w:rsidR="00DB2CCA">
          <w:rPr>
            <w:rFonts w:hint="eastAsia"/>
          </w:rPr>
          <w:t>魔导</w:t>
        </w:r>
      </w:ins>
      <w:del w:id="1190" w:author="夜 夜" w:date="2023-01-19T12:04:00Z">
        <w:r w:rsidDel="000943EF">
          <w:rPr>
            <w:rFonts w:hint="eastAsia"/>
          </w:rPr>
          <w:delText>小规模</w:delText>
        </w:r>
      </w:del>
      <w:r>
        <w:rPr>
          <w:rFonts w:hint="eastAsia"/>
        </w:rPr>
        <w:t>的</w:t>
      </w:r>
      <w:ins w:id="1191" w:author="夜 夜" w:date="2023-01-19T12:04:00Z">
        <w:r w:rsidR="001761A5">
          <w:rPr>
            <w:rFonts w:hint="eastAsia"/>
          </w:rPr>
          <w:t>小规模</w:t>
        </w:r>
      </w:ins>
      <w:del w:id="1192" w:author="夜 夜" w:date="2023-01-19T12:04:00Z">
        <w:r w:rsidDel="001761A5">
          <w:rPr>
            <w:rFonts w:hint="eastAsia"/>
          </w:rPr>
          <w:delText>魔导</w:delText>
        </w:r>
      </w:del>
      <w:r>
        <w:rPr>
          <w:rFonts w:hint="eastAsia"/>
        </w:rPr>
        <w:t>爆发。但灯里施展的</w:t>
      </w:r>
      <w:ins w:id="1193" w:author="夜 夜" w:date="2023-01-19T12:05:00Z">
        <w:r w:rsidR="00946E21">
          <w:rPr>
            <w:rFonts w:hint="eastAsia"/>
          </w:rPr>
          <w:t>不止是</w:t>
        </w:r>
      </w:ins>
      <w:del w:id="1194" w:author="夜 夜" w:date="2023-01-19T12:05:00Z">
        <w:r w:rsidDel="00AA2386">
          <w:rPr>
            <w:rFonts w:hint="eastAsia"/>
          </w:rPr>
          <w:delText>不是</w:delText>
        </w:r>
      </w:del>
      <w:r>
        <w:rPr>
          <w:rFonts w:hint="eastAsia"/>
        </w:rPr>
        <w:t>普通的魔导，</w:t>
      </w:r>
      <w:ins w:id="1195" w:author="夜 夜" w:date="2023-01-19T12:06:00Z">
        <w:r w:rsidR="008B4561">
          <w:rPr>
            <w:rFonts w:hint="eastAsia"/>
          </w:rPr>
          <w:t>而是又</w:t>
        </w:r>
      </w:ins>
      <w:del w:id="1196" w:author="夜 夜" w:date="2023-01-19T12:05:00Z">
        <w:r w:rsidDel="009C0334">
          <w:rPr>
            <w:rFonts w:hint="eastAsia"/>
          </w:rPr>
          <w:delText>是来自</w:delText>
        </w:r>
        <w:r w:rsidDel="00E80979">
          <w:rPr>
            <w:rFonts w:hint="eastAsia"/>
          </w:rPr>
          <w:delText>于</w:delText>
        </w:r>
      </w:del>
      <w:r>
        <w:rPr>
          <w:rFonts w:hint="eastAsia"/>
        </w:rPr>
        <w:t>【时】之纯粹概念</w:t>
      </w:r>
      <w:ins w:id="1197" w:author="夜 夜" w:date="2023-01-19T12:06:00Z">
        <w:r w:rsidR="00F818D5">
          <w:rPr>
            <w:rFonts w:hint="eastAsia"/>
          </w:rPr>
          <w:t>衍生的</w:t>
        </w:r>
        <w:r w:rsidR="00691751">
          <w:rPr>
            <w:rFonts w:hint="eastAsia"/>
          </w:rPr>
          <w:t>魔导</w:t>
        </w:r>
      </w:ins>
      <w:del w:id="1198" w:author="夜 夜" w:date="2023-01-19T12:06:00Z">
        <w:r w:rsidDel="00115D19">
          <w:rPr>
            <w:rFonts w:hint="eastAsia"/>
          </w:rPr>
          <w:delText>的东西</w:delText>
        </w:r>
      </w:del>
      <w:r>
        <w:rPr>
          <w:rFonts w:hint="eastAsia"/>
        </w:rPr>
        <w:t>。</w:t>
      </w:r>
    </w:p>
    <w:p w14:paraId="0BA34F70" w14:textId="69A64741" w:rsidR="00A0297F" w:rsidRDefault="00B84F91" w:rsidP="00A0297F">
      <w:pPr>
        <w:ind w:firstLineChars="200" w:firstLine="420"/>
      </w:pPr>
      <w:ins w:id="1199" w:author="夜 夜" w:date="2023-01-19T12:06:00Z">
        <w:r>
          <w:rPr>
            <w:rFonts w:hint="eastAsia"/>
          </w:rPr>
          <w:t>如此放任下去</w:t>
        </w:r>
      </w:ins>
      <w:del w:id="1200" w:author="夜 夜" w:date="2023-01-19T12:06:00Z">
        <w:r w:rsidR="00A0297F" w:rsidDel="00B84F91">
          <w:rPr>
            <w:rFonts w:hint="eastAsia"/>
          </w:rPr>
          <w:delText>放任的话</w:delText>
        </w:r>
      </w:del>
      <w:r w:rsidR="00A0297F">
        <w:rPr>
          <w:rFonts w:hint="eastAsia"/>
        </w:rPr>
        <w:t>，不知道还会发生什么。梅诺握住了灯里的手。</w:t>
      </w:r>
    </w:p>
    <w:p w14:paraId="0BA34F71" w14:textId="77777777" w:rsidR="00A0297F" w:rsidRDefault="00A0297F" w:rsidP="00A0297F">
      <w:pPr>
        <w:ind w:firstLineChars="200" w:firstLine="420"/>
      </w:pPr>
      <w:r>
        <w:rPr>
          <w:rFonts w:hint="eastAsia"/>
        </w:rPr>
        <w:t>『导力：接续——时任·灯里——』</w:t>
      </w:r>
    </w:p>
    <w:p w14:paraId="0BA34F72" w14:textId="7C0608F5" w:rsidR="00A0297F" w:rsidRDefault="00377864" w:rsidP="00A0297F">
      <w:pPr>
        <w:ind w:firstLineChars="200" w:firstLine="420"/>
      </w:pPr>
      <w:ins w:id="1201" w:author="夜 夜" w:date="2023-01-19T12:07:00Z">
        <w:r>
          <w:rPr>
            <w:rFonts w:hint="eastAsia"/>
          </w:rPr>
          <w:t>梅诺</w:t>
        </w:r>
      </w:ins>
      <w:r w:rsidR="00A0297F">
        <w:rPr>
          <w:rFonts w:hint="eastAsia"/>
        </w:rPr>
        <w:t>从接触的部分</w:t>
      </w:r>
      <w:ins w:id="1202" w:author="夜 夜" w:date="2023-01-19T12:07:00Z">
        <w:r w:rsidR="00FE0170">
          <w:rPr>
            <w:rFonts w:hint="eastAsia"/>
          </w:rPr>
          <w:t>把</w:t>
        </w:r>
        <w:r w:rsidR="00026842">
          <w:rPr>
            <w:rFonts w:hint="eastAsia"/>
          </w:rPr>
          <w:t>导力</w:t>
        </w:r>
      </w:ins>
      <w:r w:rsidR="00A0297F">
        <w:rPr>
          <w:rFonts w:hint="eastAsia"/>
        </w:rPr>
        <w:t>注入了</w:t>
      </w:r>
      <w:ins w:id="1203" w:author="夜 夜" w:date="2023-01-19T12:07:00Z">
        <w:r w:rsidR="00C25121">
          <w:rPr>
            <w:rFonts w:hint="eastAsia"/>
          </w:rPr>
          <w:t>灯里</w:t>
        </w:r>
        <w:r w:rsidR="005C34D4">
          <w:rPr>
            <w:rFonts w:hint="eastAsia"/>
          </w:rPr>
          <w:t>体内</w:t>
        </w:r>
      </w:ins>
      <w:del w:id="1204" w:author="夜 夜" w:date="2023-01-19T12:07:00Z">
        <w:r w:rsidR="00A0297F" w:rsidDel="009A1D98">
          <w:rPr>
            <w:rFonts w:hint="eastAsia"/>
          </w:rPr>
          <w:delText>导力</w:delText>
        </w:r>
      </w:del>
      <w:r w:rsidR="00A0297F">
        <w:rPr>
          <w:rFonts w:hint="eastAsia"/>
        </w:rPr>
        <w:t>。</w:t>
      </w:r>
    </w:p>
    <w:p w14:paraId="0BA34F73" w14:textId="77777777" w:rsidR="00A0297F" w:rsidRDefault="00A0297F" w:rsidP="00A0297F">
      <w:pPr>
        <w:ind w:firstLineChars="200" w:firstLine="420"/>
      </w:pPr>
      <w:r>
        <w:rPr>
          <w:rFonts w:hint="eastAsia"/>
        </w:rPr>
        <w:t>「咿！？」</w:t>
      </w:r>
    </w:p>
    <w:p w14:paraId="0BA34F74" w14:textId="59823805" w:rsidR="00A0297F" w:rsidRDefault="00A0297F" w:rsidP="00A0297F">
      <w:pPr>
        <w:ind w:firstLineChars="200" w:firstLine="420"/>
      </w:pPr>
      <w:r>
        <w:rPr>
          <w:rFonts w:hint="eastAsia"/>
        </w:rPr>
        <w:t>灯里</w:t>
      </w:r>
      <w:ins w:id="1205" w:author="夜 夜" w:date="2023-01-19T12:08:00Z">
        <w:r w:rsidR="00F34298">
          <w:rPr>
            <w:rFonts w:hint="eastAsia"/>
          </w:rPr>
          <w:t>猛地绷直了脊背</w:t>
        </w:r>
      </w:ins>
      <w:del w:id="1206" w:author="夜 夜" w:date="2023-01-19T12:08:00Z">
        <w:r w:rsidDel="00F34298">
          <w:rPr>
            <w:rFonts w:hint="eastAsia"/>
          </w:rPr>
          <w:delText>的</w:delText>
        </w:r>
        <w:r w:rsidDel="00ED2351">
          <w:rPr>
            <w:rFonts w:hint="eastAsia"/>
          </w:rPr>
          <w:delText>后背猛地后仰</w:delText>
        </w:r>
      </w:del>
      <w:r>
        <w:rPr>
          <w:rFonts w:hint="eastAsia"/>
        </w:rPr>
        <w:t>。</w:t>
      </w:r>
    </w:p>
    <w:p w14:paraId="0BA34F75" w14:textId="5993720C" w:rsidR="00A0297F" w:rsidRDefault="00A0297F" w:rsidP="00A0297F">
      <w:pPr>
        <w:ind w:firstLineChars="200" w:firstLine="420"/>
      </w:pPr>
      <w:r>
        <w:rPr>
          <w:rFonts w:hint="eastAsia"/>
        </w:rPr>
        <w:t>人体相互连接会伴随着疼痛。</w:t>
      </w:r>
      <w:ins w:id="1207" w:author="夜 夜" w:date="2023-01-19T12:10:00Z">
        <w:r w:rsidR="0080557F">
          <w:rPr>
            <w:rFonts w:hint="eastAsia"/>
          </w:rPr>
          <w:t>人的</w:t>
        </w:r>
      </w:ins>
      <w:r>
        <w:rPr>
          <w:rFonts w:hint="eastAsia"/>
        </w:rPr>
        <w:t>精神会对</w:t>
      </w:r>
      <w:ins w:id="1208" w:author="夜 夜" w:date="2023-01-19T12:10:00Z">
        <w:r w:rsidR="00865718">
          <w:rPr>
            <w:rFonts w:hint="eastAsia"/>
          </w:rPr>
          <w:t>他</w:t>
        </w:r>
      </w:ins>
      <w:del w:id="1209" w:author="夜 夜" w:date="2023-01-19T12:10:00Z">
        <w:r w:rsidDel="0031539F">
          <w:rPr>
            <w:rFonts w:hint="eastAsia"/>
          </w:rPr>
          <w:delText>它</w:delText>
        </w:r>
      </w:del>
      <w:r>
        <w:rPr>
          <w:rFonts w:hint="eastAsia"/>
        </w:rPr>
        <w:t>人的导力发生排斥反应，从而</w:t>
      </w:r>
      <w:ins w:id="1210" w:author="夜 夜" w:date="2023-01-19T12:11:00Z">
        <w:r w:rsidR="005B4CBE">
          <w:rPr>
            <w:rFonts w:hint="eastAsia"/>
          </w:rPr>
          <w:t>引发</w:t>
        </w:r>
      </w:ins>
      <w:del w:id="1211" w:author="夜 夜" w:date="2023-01-19T12:11:00Z">
        <w:r w:rsidDel="005B4CBE">
          <w:rPr>
            <w:rFonts w:hint="eastAsia"/>
          </w:rPr>
          <w:delText>产</w:delText>
        </w:r>
      </w:del>
      <w:del w:id="1212" w:author="夜 夜" w:date="2023-01-19T12:10:00Z">
        <w:r w:rsidDel="005B4CBE">
          <w:rPr>
            <w:rFonts w:hint="eastAsia"/>
          </w:rPr>
          <w:delText>生</w:delText>
        </w:r>
      </w:del>
      <w:r>
        <w:rPr>
          <w:rFonts w:hint="eastAsia"/>
        </w:rPr>
        <w:t>常人无法忍耐的</w:t>
      </w:r>
      <w:ins w:id="1213" w:author="夜 夜" w:date="2023-01-19T12:11:00Z">
        <w:r w:rsidR="00855DB1">
          <w:rPr>
            <w:rFonts w:hint="eastAsia"/>
          </w:rPr>
          <w:t>剧痛</w:t>
        </w:r>
      </w:ins>
      <w:del w:id="1214" w:author="夜 夜" w:date="2023-01-19T12:11:00Z">
        <w:r w:rsidDel="00CA2847">
          <w:rPr>
            <w:rFonts w:hint="eastAsia"/>
          </w:rPr>
          <w:delText>疼痛</w:delText>
        </w:r>
      </w:del>
      <w:r>
        <w:rPr>
          <w:rFonts w:hint="eastAsia"/>
        </w:rPr>
        <w:t>。如果</w:t>
      </w:r>
      <w:ins w:id="1215" w:author="夜 夜" w:date="2023-01-19T12:14:00Z">
        <w:r w:rsidR="0007726D">
          <w:rPr>
            <w:rFonts w:hint="eastAsia"/>
          </w:rPr>
          <w:t>双方</w:t>
        </w:r>
      </w:ins>
      <w:ins w:id="1216" w:author="夜 夜" w:date="2023-01-23T11:49:00Z">
        <w:r w:rsidR="00D550E5">
          <w:rPr>
            <w:rFonts w:hint="eastAsia"/>
          </w:rPr>
          <w:t>互相</w:t>
        </w:r>
      </w:ins>
      <w:ins w:id="1217" w:author="夜 夜" w:date="2023-01-19T12:14:00Z">
        <w:r w:rsidR="0007726D">
          <w:rPr>
            <w:rFonts w:hint="eastAsia"/>
          </w:rPr>
          <w:t>有</w:t>
        </w:r>
      </w:ins>
      <w:ins w:id="1218" w:author="夜 夜" w:date="2023-01-23T11:49:00Z">
        <w:r w:rsidR="00B619B9">
          <w:rPr>
            <w:rFonts w:hint="eastAsia"/>
          </w:rPr>
          <w:t>着</w:t>
        </w:r>
      </w:ins>
      <w:ins w:id="1219" w:author="夜 夜" w:date="2023-01-19T12:14:00Z">
        <w:r w:rsidR="005E3B9C">
          <w:rPr>
            <w:rFonts w:hint="eastAsia"/>
          </w:rPr>
          <w:t>相当程度的信任</w:t>
        </w:r>
      </w:ins>
      <w:del w:id="1220" w:author="夜 夜" w:date="2023-01-19T12:14:00Z">
        <w:r w:rsidDel="0007726D">
          <w:rPr>
            <w:rFonts w:hint="eastAsia"/>
          </w:rPr>
          <w:delText>有足够的</w:delText>
        </w:r>
        <w:r w:rsidDel="00214226">
          <w:rPr>
            <w:rFonts w:hint="eastAsia"/>
          </w:rPr>
          <w:delText>信赖关系的话</w:delText>
        </w:r>
      </w:del>
      <w:r>
        <w:rPr>
          <w:rFonts w:hint="eastAsia"/>
        </w:rPr>
        <w:t>，</w:t>
      </w:r>
      <w:ins w:id="1221" w:author="夜 夜" w:date="2023-01-19T12:14:00Z">
        <w:r w:rsidR="009C09DD">
          <w:rPr>
            <w:rFonts w:hint="eastAsia"/>
          </w:rPr>
          <w:t>或许</w:t>
        </w:r>
        <w:r w:rsidR="00DD2A50">
          <w:rPr>
            <w:rFonts w:hint="eastAsia"/>
          </w:rPr>
          <w:t>也能让</w:t>
        </w:r>
      </w:ins>
      <w:r>
        <w:rPr>
          <w:rFonts w:hint="eastAsia"/>
        </w:rPr>
        <w:t>导力连接</w:t>
      </w:r>
      <w:del w:id="1222" w:author="夜 夜" w:date="2023-01-19T12:15:00Z">
        <w:r w:rsidDel="00B13A9A">
          <w:rPr>
            <w:rFonts w:hint="eastAsia"/>
          </w:rPr>
          <w:delText>也</w:delText>
        </w:r>
        <w:r w:rsidDel="006A7E7C">
          <w:rPr>
            <w:rFonts w:hint="eastAsia"/>
          </w:rPr>
          <w:delText>可能</w:delText>
        </w:r>
      </w:del>
      <w:r>
        <w:rPr>
          <w:rFonts w:hint="eastAsia"/>
        </w:rPr>
        <w:t>几乎没有疼痛，</w:t>
      </w:r>
      <w:ins w:id="1223" w:author="夜 夜" w:date="2023-01-23T11:47:00Z">
        <w:r w:rsidR="00901CAA">
          <w:rPr>
            <w:rFonts w:hint="eastAsia"/>
          </w:rPr>
          <w:t>但</w:t>
        </w:r>
      </w:ins>
      <w:del w:id="1224" w:author="夜 夜" w:date="2023-01-23T11:47:00Z">
        <w:r w:rsidDel="00901CAA">
          <w:rPr>
            <w:rFonts w:hint="eastAsia"/>
          </w:rPr>
          <w:delText>但</w:delText>
        </w:r>
      </w:del>
      <w:ins w:id="1225" w:author="夜 夜" w:date="2023-01-19T12:15:00Z">
        <w:r w:rsidR="00881BDE">
          <w:rPr>
            <w:rFonts w:hint="eastAsia"/>
          </w:rPr>
          <w:t>梅诺和</w:t>
        </w:r>
        <w:r w:rsidR="005C55BB">
          <w:rPr>
            <w:rFonts w:hint="eastAsia"/>
          </w:rPr>
          <w:t>灯里</w:t>
        </w:r>
      </w:ins>
      <w:ins w:id="1226" w:author="夜 夜" w:date="2023-01-23T11:47:00Z">
        <w:r w:rsidR="00901CAA">
          <w:rPr>
            <w:rFonts w:hint="eastAsia"/>
          </w:rPr>
          <w:t>才</w:t>
        </w:r>
      </w:ins>
      <w:ins w:id="1227" w:author="夜 夜" w:date="2023-01-19T12:16:00Z">
        <w:r w:rsidR="00E56D8D">
          <w:rPr>
            <w:rFonts w:hint="eastAsia"/>
          </w:rPr>
          <w:t>刚刚见面</w:t>
        </w:r>
        <w:r w:rsidR="00AF209C">
          <w:rPr>
            <w:rFonts w:hint="eastAsia"/>
          </w:rPr>
          <w:t>不到一个</w:t>
        </w:r>
        <w:r w:rsidR="00353992">
          <w:rPr>
            <w:rFonts w:hint="eastAsia"/>
          </w:rPr>
          <w:t>月</w:t>
        </w:r>
      </w:ins>
      <w:del w:id="1228" w:author="夜 夜" w:date="2023-01-19T12:16:00Z">
        <w:r w:rsidDel="00E56D8D">
          <w:rPr>
            <w:rFonts w:hint="eastAsia"/>
          </w:rPr>
          <w:delText>对只认识了不到一个</w:delText>
        </w:r>
        <w:r w:rsidDel="001A2A2F">
          <w:rPr>
            <w:rFonts w:hint="eastAsia"/>
          </w:rPr>
          <w:delText>月的梅诺与灯里来说</w:delText>
        </w:r>
      </w:del>
      <w:r>
        <w:rPr>
          <w:rFonts w:hint="eastAsia"/>
        </w:rPr>
        <w:t>，</w:t>
      </w:r>
      <w:ins w:id="1229" w:author="夜 夜" w:date="2023-01-23T11:47:00Z">
        <w:r w:rsidR="00901CAA">
          <w:rPr>
            <w:rFonts w:hint="eastAsia"/>
          </w:rPr>
          <w:t>不可能指望她们能</w:t>
        </w:r>
      </w:ins>
      <w:ins w:id="1230" w:author="夜 夜" w:date="2023-01-19T12:16:00Z">
        <w:r w:rsidR="00140043">
          <w:rPr>
            <w:rFonts w:hint="eastAsia"/>
          </w:rPr>
          <w:t>形成</w:t>
        </w:r>
      </w:ins>
      <w:del w:id="1231" w:author="夜 夜" w:date="2023-01-19T12:16:00Z">
        <w:r w:rsidDel="006A666E">
          <w:rPr>
            <w:rFonts w:hint="eastAsia"/>
          </w:rPr>
          <w:delText>不可能指望</w:delText>
        </w:r>
      </w:del>
      <w:r>
        <w:rPr>
          <w:rFonts w:hint="eastAsia"/>
        </w:rPr>
        <w:t>这样的关系。</w:t>
      </w:r>
    </w:p>
    <w:p w14:paraId="0BA34F76" w14:textId="219FEEE9" w:rsidR="00A0297F" w:rsidRDefault="00980047" w:rsidP="00A0297F">
      <w:pPr>
        <w:ind w:firstLineChars="200" w:firstLine="420"/>
      </w:pPr>
      <w:ins w:id="1232" w:author="夜 夜" w:date="2023-01-23T11:58:00Z">
        <w:r>
          <w:rPr>
            <w:rFonts w:hint="eastAsia"/>
          </w:rPr>
          <w:t>情况紧急，</w:t>
        </w:r>
      </w:ins>
      <w:ins w:id="1233" w:author="夜 夜" w:date="2023-01-23T11:59:00Z">
        <w:r w:rsidR="0086604B">
          <w:rPr>
            <w:rFonts w:hint="eastAsia"/>
          </w:rPr>
          <w:t>来不及</w:t>
        </w:r>
      </w:ins>
      <w:del w:id="1234" w:author="夜 夜" w:date="2023-01-23T11:58:00Z">
        <w:r w:rsidR="00A0297F" w:rsidDel="00980047">
          <w:rPr>
            <w:rFonts w:hint="eastAsia"/>
          </w:rPr>
          <w:delText>可是</w:delText>
        </w:r>
      </w:del>
      <w:del w:id="1235" w:author="夜 夜" w:date="2023-01-23T11:59:00Z">
        <w:r w:rsidR="00A0297F" w:rsidDel="00980047">
          <w:rPr>
            <w:rFonts w:hint="eastAsia"/>
          </w:rPr>
          <w:delText>没有功夫</w:delText>
        </w:r>
      </w:del>
      <w:ins w:id="1236" w:author="夜 夜" w:date="2023-01-23T12:00:00Z">
        <w:r w:rsidR="00AB1AD3">
          <w:rPr>
            <w:rFonts w:hint="eastAsia"/>
          </w:rPr>
          <w:t>考虑</w:t>
        </w:r>
      </w:ins>
      <w:del w:id="1237" w:author="夜 夜" w:date="2023-01-23T12:00:00Z">
        <w:r w:rsidR="00A0297F" w:rsidDel="00AB1AD3">
          <w:rPr>
            <w:rFonts w:hint="eastAsia"/>
          </w:rPr>
          <w:delText>挑选</w:delText>
        </w:r>
      </w:del>
      <w:ins w:id="1238" w:author="夜 夜" w:date="2023-01-23T11:59:00Z">
        <w:r w:rsidR="0086604B">
          <w:rPr>
            <w:rFonts w:hint="eastAsia"/>
          </w:rPr>
          <w:t>方法</w:t>
        </w:r>
      </w:ins>
      <w:del w:id="1239" w:author="夜 夜" w:date="2023-01-23T11:59:00Z">
        <w:r w:rsidR="00A0297F" w:rsidDel="0086604B">
          <w:rPr>
            <w:rFonts w:hint="eastAsia"/>
          </w:rPr>
          <w:delText>手段</w:delText>
        </w:r>
      </w:del>
      <w:r w:rsidR="00A0297F">
        <w:rPr>
          <w:rFonts w:hint="eastAsia"/>
        </w:rPr>
        <w:t>了。</w:t>
      </w:r>
    </w:p>
    <w:p w14:paraId="0BA34F77" w14:textId="2F95FD3E" w:rsidR="00A0297F" w:rsidRDefault="00A0297F" w:rsidP="00A0297F">
      <w:pPr>
        <w:ind w:firstLineChars="200" w:firstLine="420"/>
      </w:pPr>
      <w:r>
        <w:rPr>
          <w:rFonts w:hint="eastAsia"/>
        </w:rPr>
        <w:t>或许出于疼痛，灯里用力想甩开与梅诺相连的手，但梅诺</w:t>
      </w:r>
      <w:ins w:id="1240" w:author="夜 夜" w:date="2023-01-23T12:02:00Z">
        <w:r w:rsidR="002E7961">
          <w:rPr>
            <w:rFonts w:hint="eastAsia"/>
          </w:rPr>
          <w:t>当然不会松手</w:t>
        </w:r>
      </w:ins>
      <w:del w:id="1241" w:author="夜 夜" w:date="2023-01-23T12:02:00Z">
        <w:r w:rsidDel="00F21A87">
          <w:rPr>
            <w:rFonts w:hint="eastAsia"/>
          </w:rPr>
          <w:delText>不会松开</w:delText>
        </w:r>
      </w:del>
      <w:r>
        <w:rPr>
          <w:rFonts w:hint="eastAsia"/>
        </w:rPr>
        <w:t>。梅诺现在</w:t>
      </w:r>
      <w:ins w:id="1242" w:author="夜 夜" w:date="2023-01-23T12:03:00Z">
        <w:r w:rsidR="002E7961">
          <w:rPr>
            <w:rFonts w:hint="eastAsia"/>
          </w:rPr>
          <w:t>已经</w:t>
        </w:r>
      </w:ins>
      <w:r>
        <w:rPr>
          <w:rFonts w:hint="eastAsia"/>
        </w:rPr>
        <w:t>没有</w:t>
      </w:r>
      <w:ins w:id="1243" w:author="夜 夜" w:date="2023-01-23T12:03:00Z">
        <w:r w:rsidR="002E7961">
          <w:rPr>
            <w:rFonts w:hint="eastAsia"/>
          </w:rPr>
          <w:t>心思</w:t>
        </w:r>
      </w:ins>
      <w:del w:id="1244" w:author="夜 夜" w:date="2023-01-23T12:03:00Z">
        <w:r w:rsidDel="002E7961">
          <w:rPr>
            <w:rFonts w:hint="eastAsia"/>
          </w:rPr>
          <w:delText>温柔</w:delText>
        </w:r>
      </w:del>
      <w:ins w:id="1245" w:author="夜 夜" w:date="2023-01-23T12:03:00Z">
        <w:r w:rsidR="005D0588">
          <w:rPr>
            <w:rFonts w:hint="eastAsia"/>
          </w:rPr>
          <w:t>好好照顾</w:t>
        </w:r>
      </w:ins>
      <w:del w:id="1246" w:author="夜 夜" w:date="2023-01-23T12:03:00Z">
        <w:r w:rsidDel="005D0588">
          <w:rPr>
            <w:rFonts w:hint="eastAsia"/>
          </w:rPr>
          <w:delText>对待</w:delText>
        </w:r>
      </w:del>
      <w:r>
        <w:rPr>
          <w:rFonts w:hint="eastAsia"/>
        </w:rPr>
        <w:t>灯里</w:t>
      </w:r>
      <w:del w:id="1247" w:author="夜 夜" w:date="2023-01-23T12:03:00Z">
        <w:r w:rsidDel="005D0588">
          <w:rPr>
            <w:rFonts w:hint="eastAsia"/>
          </w:rPr>
          <w:delText>的从容</w:delText>
        </w:r>
      </w:del>
      <w:r>
        <w:rPr>
          <w:rFonts w:hint="eastAsia"/>
        </w:rPr>
        <w:t>了。</w:t>
      </w:r>
    </w:p>
    <w:p w14:paraId="0BA34F78" w14:textId="77777777" w:rsidR="00A0297F" w:rsidRDefault="00A0297F" w:rsidP="00A0297F">
      <w:pPr>
        <w:ind w:firstLineChars="200" w:firstLine="420"/>
      </w:pPr>
      <w:r>
        <w:rPr>
          <w:rFonts w:hint="eastAsia"/>
        </w:rPr>
        <w:t>「——该、死！！」</w:t>
      </w:r>
    </w:p>
    <w:p w14:paraId="0BA34F79" w14:textId="05F883F3" w:rsidR="00A0297F" w:rsidRDefault="00A0297F" w:rsidP="00A0297F">
      <w:pPr>
        <w:ind w:firstLineChars="200" w:firstLine="420"/>
      </w:pPr>
      <w:r>
        <w:rPr>
          <w:rFonts w:hint="eastAsia"/>
        </w:rPr>
        <w:t>穿过了肉体，流经反抗的精神，梅诺感触到了灯里灵魂中潜藏的纯粹概念。这过于庞大的气息，</w:t>
      </w:r>
      <w:ins w:id="1248" w:author="夜 夜" w:date="2023-01-23T12:06:00Z">
        <w:r w:rsidR="00E25190">
          <w:rPr>
            <w:rFonts w:hint="eastAsia"/>
          </w:rPr>
          <w:t>猛地</w:t>
        </w:r>
      </w:ins>
      <w:ins w:id="1249" w:author="夜 夜" w:date="2023-01-23T12:13:00Z">
        <w:r w:rsidR="00097FB8">
          <w:rPr>
            <w:rFonts w:hint="eastAsia"/>
          </w:rPr>
          <w:t>让</w:t>
        </w:r>
        <w:r w:rsidR="008F4029">
          <w:rPr>
            <w:rFonts w:hint="eastAsia"/>
          </w:rPr>
          <w:t>梅诺失去了</w:t>
        </w:r>
      </w:ins>
      <w:del w:id="1250" w:author="夜 夜" w:date="2023-01-23T12:13:00Z">
        <w:r w:rsidDel="008F4029">
          <w:rPr>
            <w:rFonts w:hint="eastAsia"/>
          </w:rPr>
          <w:delText>动摇了梅诺的</w:delText>
        </w:r>
      </w:del>
      <w:ins w:id="1251" w:author="夜 夜" w:date="2023-01-23T12:13:00Z">
        <w:r w:rsidR="008F4029">
          <w:rPr>
            <w:rFonts w:hint="eastAsia"/>
          </w:rPr>
          <w:t>自己的</w:t>
        </w:r>
      </w:ins>
      <w:r>
        <w:rPr>
          <w:rFonts w:hint="eastAsia"/>
        </w:rPr>
        <w:t>平衡感。</w:t>
      </w:r>
    </w:p>
    <w:p w14:paraId="0BA34F7A" w14:textId="4D09FE4A" w:rsidR="00A0297F" w:rsidRDefault="009B2F73" w:rsidP="00A0297F">
      <w:pPr>
        <w:ind w:firstLineChars="200" w:firstLine="420"/>
      </w:pPr>
      <w:ins w:id="1252" w:author="夜 夜" w:date="2023-01-23T12:17:00Z">
        <w:r>
          <w:rPr>
            <w:rFonts w:hint="eastAsia"/>
          </w:rPr>
          <w:t>梅诺</w:t>
        </w:r>
      </w:ins>
      <w:r w:rsidR="00A0297F">
        <w:rPr>
          <w:rFonts w:hint="eastAsia"/>
        </w:rPr>
        <w:t>勉强赶在被吞噬前好转了。</w:t>
      </w:r>
      <w:ins w:id="1253" w:author="夜 夜" w:date="2023-01-23T12:18:00Z">
        <w:r w:rsidR="00B773D7">
          <w:rPr>
            <w:rFonts w:hint="eastAsia"/>
          </w:rPr>
          <w:t>然后</w:t>
        </w:r>
        <w:r w:rsidR="007F1E7B">
          <w:rPr>
            <w:rFonts w:hint="eastAsia"/>
          </w:rPr>
          <w:t>与灯里的</w:t>
        </w:r>
      </w:ins>
      <w:del w:id="1254" w:author="夜 夜" w:date="2023-01-23T12:18:00Z">
        <w:r w:rsidR="00A0297F" w:rsidDel="007F1E7B">
          <w:rPr>
            <w:rFonts w:hint="eastAsia"/>
          </w:rPr>
          <w:delText>不触及</w:delText>
        </w:r>
      </w:del>
      <w:r w:rsidR="00A0297F">
        <w:rPr>
          <w:rFonts w:hint="eastAsia"/>
        </w:rPr>
        <w:t>灵魂</w:t>
      </w:r>
      <w:ins w:id="1255" w:author="夜 夜" w:date="2023-01-23T12:19:00Z">
        <w:r w:rsidR="007F1E7B">
          <w:rPr>
            <w:rFonts w:hint="eastAsia"/>
          </w:rPr>
          <w:t>保持着距离</w:t>
        </w:r>
      </w:ins>
      <w:r w:rsidR="00A0297F">
        <w:rPr>
          <w:rFonts w:hint="eastAsia"/>
        </w:rPr>
        <w:t>，操作</w:t>
      </w:r>
      <w:ins w:id="1256" w:author="夜 夜" w:date="2023-01-23T12:19:00Z">
        <w:r w:rsidR="007F1E7B">
          <w:rPr>
            <w:rFonts w:hint="eastAsia"/>
          </w:rPr>
          <w:t>起</w:t>
        </w:r>
      </w:ins>
      <w:del w:id="1257" w:author="夜 夜" w:date="2023-01-23T12:19:00Z">
        <w:r w:rsidR="00A0297F" w:rsidDel="007F1E7B">
          <w:rPr>
            <w:rFonts w:hint="eastAsia"/>
          </w:rPr>
          <w:delText>着</w:delText>
        </w:r>
      </w:del>
      <w:r w:rsidR="00A0297F">
        <w:rPr>
          <w:rFonts w:hint="eastAsia"/>
        </w:rPr>
        <w:t>导力，介入将要发动的导力构成，使其消散。</w:t>
      </w:r>
    </w:p>
    <w:p w14:paraId="0BA34F7B" w14:textId="043D010B" w:rsidR="00A0297F" w:rsidRDefault="00A0297F" w:rsidP="00A0297F">
      <w:pPr>
        <w:ind w:firstLineChars="200" w:firstLine="420"/>
      </w:pPr>
      <w:r>
        <w:rPr>
          <w:rFonts w:hint="eastAsia"/>
        </w:rPr>
        <w:t>尽管导力连接的时间很短，但</w:t>
      </w:r>
      <w:ins w:id="1258" w:author="夜 夜" w:date="2023-01-23T12:19:00Z">
        <w:r w:rsidR="00E84F3C">
          <w:rPr>
            <w:rFonts w:hint="eastAsia"/>
          </w:rPr>
          <w:t>灯里还是</w:t>
        </w:r>
      </w:ins>
      <w:r>
        <w:rPr>
          <w:rFonts w:hint="eastAsia"/>
        </w:rPr>
        <w:t>经受不住剧痛</w:t>
      </w:r>
      <w:ins w:id="1259" w:author="夜 夜" w:date="2023-01-23T12:19:00Z">
        <w:r w:rsidR="00E84F3C">
          <w:rPr>
            <w:rFonts w:hint="eastAsia"/>
          </w:rPr>
          <w:t>，</w:t>
        </w:r>
      </w:ins>
      <w:del w:id="1260" w:author="夜 夜" w:date="2023-01-23T12:19:00Z">
        <w:r w:rsidDel="00E84F3C">
          <w:rPr>
            <w:rFonts w:hint="eastAsia"/>
          </w:rPr>
          <w:delText>的灯里</w:delText>
        </w:r>
      </w:del>
      <w:r>
        <w:rPr>
          <w:rFonts w:hint="eastAsia"/>
        </w:rPr>
        <w:t>失去了意识。</w:t>
      </w:r>
    </w:p>
    <w:p w14:paraId="0BA34F7C" w14:textId="352D397D" w:rsidR="00A0297F" w:rsidRDefault="00A0297F" w:rsidP="00A0297F">
      <w:pPr>
        <w:ind w:firstLineChars="200" w:firstLine="420"/>
      </w:pPr>
      <w:r>
        <w:rPr>
          <w:rFonts w:hint="eastAsia"/>
        </w:rPr>
        <w:t>梅诺</w:t>
      </w:r>
      <w:ins w:id="1261" w:author="夜 夜" w:date="2023-01-23T12:24:00Z">
        <w:r w:rsidR="007C7F2B">
          <w:rPr>
            <w:rFonts w:hint="eastAsia"/>
          </w:rPr>
          <w:t>把</w:t>
        </w:r>
      </w:ins>
      <w:del w:id="1262" w:author="夜 夜" w:date="2023-01-23T12:24:00Z">
        <w:r w:rsidDel="007C7F2B">
          <w:rPr>
            <w:rFonts w:hint="eastAsia"/>
          </w:rPr>
          <w:delText>将</w:delText>
        </w:r>
      </w:del>
      <w:r>
        <w:rPr>
          <w:rFonts w:hint="eastAsia"/>
        </w:rPr>
        <w:t>灯里安顿在床上，</w:t>
      </w:r>
      <w:ins w:id="1263" w:author="夜 夜" w:date="2023-01-23T12:23:00Z">
        <w:r w:rsidR="00000F40">
          <w:rPr>
            <w:rFonts w:hint="eastAsia"/>
          </w:rPr>
          <w:t>长长地</w:t>
        </w:r>
        <w:r w:rsidR="007C7F2B">
          <w:rPr>
            <w:rFonts w:hint="eastAsia"/>
          </w:rPr>
          <w:t>叹</w:t>
        </w:r>
      </w:ins>
      <w:del w:id="1264" w:author="夜 夜" w:date="2023-01-23T12:23:00Z">
        <w:r w:rsidDel="00CF47B5">
          <w:rPr>
            <w:rFonts w:hint="eastAsia"/>
          </w:rPr>
          <w:delText>深吸</w:delText>
        </w:r>
      </w:del>
      <w:r>
        <w:rPr>
          <w:rFonts w:hint="eastAsia"/>
        </w:rPr>
        <w:t>了口气。</w:t>
      </w:r>
    </w:p>
    <w:p w14:paraId="0BA34F7D" w14:textId="77777777" w:rsidR="00A0297F" w:rsidRDefault="00A0297F" w:rsidP="00A0297F">
      <w:pPr>
        <w:ind w:firstLineChars="200" w:firstLine="420"/>
      </w:pPr>
      <w:r>
        <w:rPr>
          <w:rFonts w:hint="eastAsia"/>
        </w:rPr>
        <w:t>「那就是，纯粹概念……」</w:t>
      </w:r>
    </w:p>
    <w:p w14:paraId="0BA34F7E" w14:textId="303737D7" w:rsidR="00A0297F" w:rsidRDefault="00A0297F" w:rsidP="00A0297F">
      <w:pPr>
        <w:ind w:firstLineChars="200" w:firstLine="420"/>
      </w:pPr>
      <w:r>
        <w:rPr>
          <w:rFonts w:hint="eastAsia"/>
        </w:rPr>
        <w:t>梅诺再</w:t>
      </w:r>
      <w:ins w:id="1265" w:author="夜 夜" w:date="2023-01-23T12:25:00Z">
        <w:r w:rsidR="00730758">
          <w:rPr>
            <w:rFonts w:hint="eastAsia"/>
          </w:rPr>
          <w:t>一</w:t>
        </w:r>
      </w:ins>
      <w:r>
        <w:rPr>
          <w:rFonts w:hint="eastAsia"/>
        </w:rPr>
        <w:t>次切实</w:t>
      </w:r>
      <w:ins w:id="1266" w:author="夜 夜" w:date="2023-01-23T12:25:00Z">
        <w:r w:rsidR="00AE1E7E">
          <w:rPr>
            <w:rFonts w:hint="eastAsia"/>
          </w:rPr>
          <w:t>地</w:t>
        </w:r>
        <w:r w:rsidR="00730758">
          <w:rPr>
            <w:rFonts w:hint="eastAsia"/>
          </w:rPr>
          <w:t>感受</w:t>
        </w:r>
      </w:ins>
      <w:del w:id="1267" w:author="夜 夜" w:date="2023-01-23T12:25:00Z">
        <w:r w:rsidDel="00730758">
          <w:rPr>
            <w:rFonts w:hint="eastAsia"/>
          </w:rPr>
          <w:delText>意识</w:delText>
        </w:r>
      </w:del>
      <w:r>
        <w:rPr>
          <w:rFonts w:hint="eastAsia"/>
        </w:rPr>
        <w:t>到异世界人的危险性。特别是连接时感受到的，纯粹概念那无法得知的真面目。之后若还像这次这样，梅诺可以打散泄露而出的魔导构成，但倘若在此之上，梅诺很可能连自己的精神都保不住了。</w:t>
      </w:r>
    </w:p>
    <w:p w14:paraId="0BA34F7F" w14:textId="77777777" w:rsidR="00A0297F" w:rsidRDefault="00A0297F" w:rsidP="00A0297F">
      <w:pPr>
        <w:ind w:firstLineChars="200" w:firstLine="420"/>
      </w:pPr>
      <w:r>
        <w:rPr>
          <w:rFonts w:hint="eastAsia"/>
        </w:rPr>
        <w:t>虽说梅诺有着与人导力连接也不会疼痛的特异体质，但误判了连接深度从而被纯粹概念吞噬掉精神的话就完了。而且原本灯里会因此感到剧痛，所以也不是能反复做的事情。</w:t>
      </w:r>
    </w:p>
    <w:p w14:paraId="0BA34F80" w14:textId="77777777" w:rsidR="00A0297F" w:rsidRDefault="00A0297F" w:rsidP="00A0297F">
      <w:pPr>
        <w:ind w:firstLineChars="200" w:firstLine="420"/>
      </w:pPr>
      <w:r>
        <w:rPr>
          <w:rFonts w:hint="eastAsia"/>
        </w:rPr>
        <w:t>力量过大了的话，就与其主人的善恶无关了。</w:t>
      </w:r>
    </w:p>
    <w:p w14:paraId="0BA34F81" w14:textId="77777777" w:rsidR="00A0297F" w:rsidRDefault="00A0297F" w:rsidP="00A0297F">
      <w:pPr>
        <w:ind w:firstLineChars="200" w:firstLine="420"/>
      </w:pPr>
      <w:r>
        <w:rPr>
          <w:rFonts w:hint="eastAsia"/>
        </w:rPr>
        <w:t>「……是个大问题呢」</w:t>
      </w:r>
    </w:p>
    <w:p w14:paraId="0BA34F82" w14:textId="77777777" w:rsidR="00A0297F" w:rsidRDefault="00A0297F" w:rsidP="00A0297F">
      <w:pPr>
        <w:ind w:firstLineChars="200" w:firstLine="420"/>
      </w:pPr>
      <w:r>
        <w:rPr>
          <w:rFonts w:hint="eastAsia"/>
        </w:rPr>
        <w:t>看来在这镇中需要解决的不止『第四』一个问题。</w:t>
      </w:r>
    </w:p>
    <w:p w14:paraId="0BA34F83" w14:textId="77777777" w:rsidR="00A0297F" w:rsidRDefault="00A0297F" w:rsidP="00A0297F">
      <w:pPr>
        <w:ind w:firstLineChars="200" w:firstLine="420"/>
      </w:pPr>
      <w:r>
        <w:rPr>
          <w:rFonts w:hint="eastAsia"/>
        </w:rPr>
        <w:t>梅诺向西西莉亚报告了旅馆中的事件始末之后，她约定了会用教会中的祭坛通信做出联络。连通了地脉的祭坛通信网，是少数能够跨过联络的手段。</w:t>
      </w:r>
    </w:p>
    <w:p w14:paraId="0BA34F84" w14:textId="77777777" w:rsidR="00A0297F" w:rsidRDefault="00A0297F" w:rsidP="00A0297F">
      <w:pPr>
        <w:ind w:firstLineChars="200" w:firstLine="420"/>
      </w:pPr>
      <w:r>
        <w:rPr>
          <w:rFonts w:hint="eastAsia"/>
        </w:rPr>
        <w:t>由于灯里的不稳定性与不死性，需要在第一身份中募集处置手段。梅诺几乎没让灯里使用过纯粹概念，距人灾化或许还有些时间，但存在着陷入像刚才那样不测的可能性。</w:t>
      </w:r>
    </w:p>
    <w:p w14:paraId="0BA34F85" w14:textId="77777777" w:rsidR="00A0297F" w:rsidRDefault="00A0297F" w:rsidP="00A0297F">
      <w:pPr>
        <w:ind w:firstLineChars="200" w:firstLine="420"/>
      </w:pPr>
      <w:r>
        <w:rPr>
          <w:rFonts w:hint="eastAsia"/>
        </w:rPr>
        <w:t>由此，梅诺要向比自己经验丰富的『第一身份』寻求处置手段。</w:t>
      </w:r>
    </w:p>
    <w:p w14:paraId="0BA34F86" w14:textId="77777777" w:rsidR="00A0297F" w:rsidRDefault="00A0297F" w:rsidP="00A0297F">
      <w:pPr>
        <w:ind w:firstLineChars="200" w:firstLine="420"/>
      </w:pPr>
      <w:r>
        <w:rPr>
          <w:rFonts w:hint="eastAsia"/>
        </w:rPr>
        <w:t>虽说如此，但距获得有效答案还需要些时间吧。</w:t>
      </w:r>
    </w:p>
    <w:p w14:paraId="0BA34F87" w14:textId="77777777" w:rsidR="00A0297F" w:rsidRDefault="00A0297F" w:rsidP="00A0297F">
      <w:pPr>
        <w:ind w:firstLineChars="200" w:firstLine="420"/>
      </w:pPr>
      <w:r>
        <w:rPr>
          <w:rFonts w:hint="eastAsia"/>
        </w:rPr>
        <w:t>「前——辈——！」</w:t>
      </w:r>
    </w:p>
    <w:p w14:paraId="0BA34F88" w14:textId="77777777" w:rsidR="00A0297F" w:rsidRDefault="00A0297F" w:rsidP="00A0297F">
      <w:pPr>
        <w:ind w:firstLineChars="200" w:firstLine="420"/>
      </w:pPr>
      <w:r>
        <w:rPr>
          <w:rFonts w:hint="eastAsia"/>
        </w:rPr>
        <w:t>梅诺肚子有点饿了，想去市场转转而刚一出门时，理所当然般知晓梅诺所在之处的后辈现出了身影。</w:t>
      </w:r>
    </w:p>
    <w:p w14:paraId="0BA34F89" w14:textId="77777777" w:rsidR="00A0297F" w:rsidRDefault="00A0297F" w:rsidP="00A0297F">
      <w:pPr>
        <w:ind w:firstLineChars="200" w:firstLine="420"/>
      </w:pPr>
      <w:r>
        <w:rPr>
          <w:rFonts w:hint="eastAsia"/>
        </w:rPr>
        <w:t>她是穿着改造过的白色神官服的少女茉茉。</w:t>
      </w:r>
    </w:p>
    <w:p w14:paraId="0BA34F8A" w14:textId="77777777" w:rsidR="00A0297F" w:rsidRDefault="00A0297F" w:rsidP="00A0297F">
      <w:pPr>
        <w:ind w:firstLineChars="200" w:firstLine="420"/>
      </w:pPr>
      <w:r>
        <w:rPr>
          <w:rFonts w:hint="eastAsia"/>
        </w:rPr>
        <w:t>梅诺见到了一如既往的她，紧绷的身体放松了下来。</w:t>
      </w:r>
    </w:p>
    <w:p w14:paraId="0BA34F8B" w14:textId="77777777" w:rsidR="00A0297F" w:rsidRDefault="00A0297F" w:rsidP="00A0297F">
      <w:pPr>
        <w:ind w:firstLineChars="200" w:firstLine="420"/>
      </w:pPr>
      <w:r>
        <w:rPr>
          <w:rFonts w:hint="eastAsia"/>
        </w:rPr>
        <w:t>看来自己始终不自觉地紧张着。梅诺一边微微苦笑，一边摸着茉茉的头。</w:t>
      </w:r>
    </w:p>
    <w:p w14:paraId="0BA34F8C" w14:textId="77777777" w:rsidR="00A0297F" w:rsidRDefault="00A0297F" w:rsidP="00A0297F">
      <w:pPr>
        <w:ind w:firstLineChars="200" w:firstLine="420"/>
      </w:pPr>
      <w:r>
        <w:rPr>
          <w:rFonts w:hint="eastAsia"/>
        </w:rPr>
        <w:t>「是茉茉先到的呢。穿越没有巡礼路的未开拓领域了？虽说是为了避开灯里目光，但辛苦你了，茉茉」</w:t>
      </w:r>
    </w:p>
    <w:p w14:paraId="0BA34F8D" w14:textId="77777777" w:rsidR="00A0297F" w:rsidRDefault="00A0297F" w:rsidP="00A0297F">
      <w:pPr>
        <w:ind w:firstLineChars="200" w:firstLine="420"/>
      </w:pPr>
      <w:r>
        <w:rPr>
          <w:rFonts w:hint="eastAsia"/>
        </w:rPr>
        <w:t>「没有问题啦——！茉茉为了前辈，可是精神百倍的哦！」</w:t>
      </w:r>
    </w:p>
    <w:p w14:paraId="0BA34F8E" w14:textId="77777777" w:rsidR="00A0297F" w:rsidRDefault="00A0297F" w:rsidP="00A0297F">
      <w:pPr>
        <w:ind w:firstLineChars="200" w:firstLine="420"/>
      </w:pPr>
      <w:r>
        <w:rPr>
          <w:rFonts w:hint="eastAsia"/>
        </w:rPr>
        <w:t>「乖、乖，茉茉这么优秀，我也很开心啊」</w:t>
      </w:r>
    </w:p>
    <w:p w14:paraId="0BA34F8F" w14:textId="77777777" w:rsidR="00A0297F" w:rsidRDefault="00A0297F" w:rsidP="00A0297F">
      <w:pPr>
        <w:ind w:firstLineChars="200" w:firstLine="420"/>
      </w:pPr>
      <w:r>
        <w:rPr>
          <w:rFonts w:hint="eastAsia"/>
        </w:rPr>
        <w:t>「诶嘿嘿——，茉茉就是这么优秀啦——！」</w:t>
      </w:r>
    </w:p>
    <w:p w14:paraId="0BA34F90" w14:textId="77777777" w:rsidR="00A0297F" w:rsidRDefault="00A0297F" w:rsidP="00A0297F">
      <w:pPr>
        <w:ind w:firstLineChars="200" w:firstLine="420"/>
      </w:pPr>
      <w:r>
        <w:rPr>
          <w:rFonts w:hint="eastAsia"/>
        </w:rPr>
        <w:t>「嗯嗯。没有茉茉的话我什么都做不成喔」</w:t>
      </w:r>
    </w:p>
    <w:p w14:paraId="0BA34F91" w14:textId="77777777" w:rsidR="00A0297F" w:rsidRDefault="00A0297F" w:rsidP="00A0297F">
      <w:pPr>
        <w:ind w:firstLineChars="200" w:firstLine="420"/>
      </w:pPr>
      <w:r>
        <w:rPr>
          <w:rFonts w:hint="eastAsia"/>
        </w:rPr>
        <w:t>茉茉一个劲的蹭向梅诺，而梅诺则一时不吝溢美地捧杀她，然后突然撤开了手。</w:t>
      </w:r>
    </w:p>
    <w:p w14:paraId="0BA34F92" w14:textId="77777777" w:rsidR="00A0297F" w:rsidRDefault="00A0297F" w:rsidP="00A0297F">
      <w:pPr>
        <w:ind w:firstLineChars="200" w:firstLine="420"/>
      </w:pPr>
      <w:r>
        <w:rPr>
          <w:rFonts w:hint="eastAsia"/>
        </w:rPr>
        <w:t>「那么，茉茉。该谈工作了喔」</w:t>
      </w:r>
    </w:p>
    <w:p w14:paraId="0BA34F93" w14:textId="77777777" w:rsidR="00A0297F" w:rsidRDefault="00A0297F" w:rsidP="00A0297F">
      <w:pPr>
        <w:ind w:firstLineChars="200" w:firstLine="420"/>
      </w:pPr>
      <w:r>
        <w:rPr>
          <w:rFonts w:hint="eastAsia"/>
        </w:rPr>
        <w:t>「诶……」</w:t>
      </w:r>
    </w:p>
    <w:p w14:paraId="0BA34F94" w14:textId="77777777" w:rsidR="00A0297F" w:rsidRDefault="00A0297F" w:rsidP="00A0297F">
      <w:pPr>
        <w:ind w:firstLineChars="200" w:firstLine="420"/>
      </w:pPr>
      <w:r>
        <w:rPr>
          <w:rFonts w:hint="eastAsia"/>
        </w:rPr>
        <w:t>话题转换使茉茉挂上了副明显不满的表情，但梅诺无视了。就这样一边走向喧嚣的海港市场，一边继续对话。</w:t>
      </w:r>
    </w:p>
    <w:p w14:paraId="0BA34F95" w14:textId="77777777" w:rsidR="00A0297F" w:rsidRDefault="00A0297F" w:rsidP="00A0297F">
      <w:pPr>
        <w:ind w:firstLineChars="200" w:firstLine="420"/>
      </w:pPr>
      <w:r>
        <w:rPr>
          <w:rFonts w:hint="eastAsia"/>
        </w:rPr>
        <w:t>「这次的任务是协助解决利贝尔伯的继承问题」</w:t>
      </w:r>
    </w:p>
    <w:p w14:paraId="0BA34F96" w14:textId="77777777" w:rsidR="00A0297F" w:rsidRDefault="00A0297F" w:rsidP="00A0297F">
      <w:pPr>
        <w:ind w:firstLineChars="200" w:firstLine="420"/>
      </w:pPr>
      <w:r>
        <w:rPr>
          <w:rFonts w:hint="eastAsia"/>
        </w:rPr>
        <w:t>「虽然可以啦。但是上次在加尔姆的时候很了不得来着对吧？该说是褒赏吗，总之没点提升情绪的东西的话拿不出干劲啊」</w:t>
      </w:r>
    </w:p>
    <w:p w14:paraId="0BA34F97" w14:textId="77777777" w:rsidR="00A0297F" w:rsidRDefault="00A0297F" w:rsidP="00A0297F">
      <w:pPr>
        <w:ind w:firstLineChars="200" w:firstLine="420"/>
      </w:pPr>
      <w:r>
        <w:rPr>
          <w:rFonts w:hint="eastAsia"/>
        </w:rPr>
        <w:t>「那个啊，茉茉。这次的事与『第四』有关。身为侍奉主的第一身份，不好好表现可不行呢」</w:t>
      </w:r>
    </w:p>
    <w:p w14:paraId="0BA34F98" w14:textId="77777777" w:rsidR="00A0297F" w:rsidRDefault="00A0297F" w:rsidP="00A0297F">
      <w:pPr>
        <w:ind w:firstLineChars="200" w:firstLine="420"/>
      </w:pPr>
      <w:r>
        <w:rPr>
          <w:rFonts w:hint="eastAsia"/>
        </w:rPr>
        <w:t>「反正茉茉对主的信仰值什么的是最低的那层。想要些更实际的好处——！」</w:t>
      </w:r>
    </w:p>
    <w:p w14:paraId="0BA34F99" w14:textId="77777777" w:rsidR="00A0297F" w:rsidRDefault="00A0297F" w:rsidP="00A0297F">
      <w:pPr>
        <w:ind w:firstLineChars="200" w:firstLine="420"/>
      </w:pPr>
      <w:r>
        <w:rPr>
          <w:rFonts w:hint="eastAsia"/>
        </w:rPr>
        <w:t>茉茉一副逆反的样子，就算梅诺对她陈述这次任务的重要性也不会有什么反应的吧。</w:t>
      </w:r>
    </w:p>
    <w:p w14:paraId="0BA34F9A" w14:textId="77777777" w:rsidR="00A0297F" w:rsidRDefault="00A0297F" w:rsidP="00A0297F">
      <w:pPr>
        <w:ind w:firstLineChars="200" w:firstLine="420"/>
      </w:pPr>
      <w:r>
        <w:rPr>
          <w:rFonts w:hint="eastAsia"/>
        </w:rPr>
        <w:t>那么为了满足茉茉所说的『好处』，梅诺在对话途中注意到了一个水果摊，并买了一块西瓜。</w:t>
      </w:r>
    </w:p>
    <w:p w14:paraId="0BA34F9B" w14:textId="77777777" w:rsidR="00A0297F" w:rsidRDefault="00A0297F" w:rsidP="00A0297F">
      <w:pPr>
        <w:ind w:firstLineChars="200" w:firstLine="420"/>
      </w:pPr>
      <w:r>
        <w:rPr>
          <w:rFonts w:hint="eastAsia"/>
        </w:rPr>
        <w:t>「给，茉茉。张嘴——」</w:t>
      </w:r>
    </w:p>
    <w:p w14:paraId="0BA34F9C" w14:textId="77777777" w:rsidR="00A0297F" w:rsidRDefault="00A0297F" w:rsidP="00A0297F">
      <w:pPr>
        <w:ind w:firstLineChars="200" w:firstLine="420"/>
      </w:pPr>
      <w:r>
        <w:rPr>
          <w:rFonts w:hint="eastAsia"/>
        </w:rPr>
        <w:t>「啊——！」</w:t>
      </w:r>
    </w:p>
    <w:p w14:paraId="0BA34F9D" w14:textId="77777777" w:rsidR="00A0297F" w:rsidRDefault="00A0297F" w:rsidP="00A0297F">
      <w:pPr>
        <w:ind w:firstLineChars="200" w:firstLine="420"/>
      </w:pPr>
      <w:r>
        <w:rPr>
          <w:rFonts w:hint="eastAsia"/>
        </w:rPr>
        <w:t>梅诺一递出西瓜，茉茉就飞向了那里。尽管是梅诺自己都有些犹豫的讨好手段，可茉茉的表情洋溢着幸福。</w:t>
      </w:r>
    </w:p>
    <w:p w14:paraId="0BA34F9E" w14:textId="77777777" w:rsidR="00A0297F" w:rsidRDefault="00A0297F" w:rsidP="00A0297F">
      <w:pPr>
        <w:ind w:firstLineChars="200" w:firstLine="420"/>
      </w:pPr>
      <w:r>
        <w:rPr>
          <w:rFonts w:hint="eastAsia"/>
        </w:rPr>
        <w:t>「诶嘿嘿——。真好吃呢！能得到前辈亲手的奖励，干劲补充完毕啦——！……可以再来一次吗——？」</w:t>
      </w:r>
    </w:p>
    <w:p w14:paraId="0BA34F9F" w14:textId="77777777" w:rsidR="00A0297F" w:rsidRDefault="00A0297F" w:rsidP="00A0297F">
      <w:pPr>
        <w:ind w:firstLineChars="200" w:firstLine="420"/>
      </w:pPr>
      <w:r>
        <w:rPr>
          <w:rFonts w:hint="eastAsia"/>
        </w:rPr>
        <w:t>「嗯，可以喔——」</w:t>
      </w:r>
    </w:p>
    <w:p w14:paraId="0BA34FA0" w14:textId="77777777" w:rsidR="00A0297F" w:rsidRDefault="00A0297F" w:rsidP="00A0297F">
      <w:pPr>
        <w:ind w:firstLineChars="200" w:firstLine="420"/>
      </w:pPr>
      <w:r>
        <w:rPr>
          <w:rFonts w:hint="eastAsia"/>
        </w:rPr>
        <w:t>这么简单就能挽回心情的后辈真是太好了。梅诺又买了一块西瓜，递给了茉茉。她看到美味地享用西瓜的后辈，想到或许得给灯里买点什么。</w:t>
      </w:r>
    </w:p>
    <w:p w14:paraId="0BA34FA1" w14:textId="77777777" w:rsidR="00A0297F" w:rsidRDefault="00A0297F" w:rsidP="00A0297F">
      <w:pPr>
        <w:ind w:firstLineChars="200" w:firstLine="420"/>
      </w:pPr>
      <w:r>
        <w:rPr>
          <w:rFonts w:hint="eastAsia"/>
        </w:rPr>
        <w:t>毕竟，虽说是紧急情况，但还是让灯里痛到昏迷了。梅诺记得这一水果名字的由来也是日本来着，想着没准能借此与灯里开启话题，所以买了些带走。</w:t>
      </w:r>
    </w:p>
    <w:p w14:paraId="0BA34FA2" w14:textId="77777777" w:rsidR="00A0297F" w:rsidRDefault="00A0297F" w:rsidP="00A0297F">
      <w:pPr>
        <w:ind w:firstLineChars="200" w:firstLine="420"/>
      </w:pPr>
      <w:r>
        <w:rPr>
          <w:rFonts w:hint="eastAsia"/>
        </w:rPr>
        <w:t>「所以说——，茉茉该做些什么呢——？」</w:t>
      </w:r>
    </w:p>
    <w:p w14:paraId="0BA34FA3" w14:textId="77777777" w:rsidR="00A0297F" w:rsidRDefault="00A0297F" w:rsidP="00A0297F">
      <w:pPr>
        <w:ind w:firstLineChars="200" w:firstLine="420"/>
      </w:pPr>
      <w:r>
        <w:rPr>
          <w:rFonts w:hint="eastAsia"/>
        </w:rPr>
        <w:t>「是呢。这方面对方还没有提出要求来着……」</w:t>
      </w:r>
    </w:p>
    <w:p w14:paraId="0BA34FA4" w14:textId="77777777" w:rsidR="00A0297F" w:rsidRDefault="00A0297F" w:rsidP="00A0297F">
      <w:pPr>
        <w:ind w:firstLineChars="200" w:firstLine="420"/>
      </w:pPr>
      <w:r>
        <w:rPr>
          <w:rFonts w:hint="eastAsia"/>
        </w:rPr>
        <w:t>茉茉啃着西瓜提出了疑问，而梅诺的视线看向了大海。</w:t>
      </w:r>
    </w:p>
    <w:p w14:paraId="0BA34FA5" w14:textId="77777777" w:rsidR="00A0297F" w:rsidRDefault="00A0297F" w:rsidP="00A0297F">
      <w:pPr>
        <w:ind w:firstLineChars="200" w:firstLine="420"/>
      </w:pPr>
      <w:r>
        <w:rPr>
          <w:rFonts w:hint="eastAsia"/>
        </w:rPr>
        <w:t>顺着海边仅有的一条道路，能看到通过它与陆地相连的利贝尔城。</w:t>
      </w:r>
    </w:p>
    <w:p w14:paraId="0BA34FA6" w14:textId="77777777" w:rsidR="00A0297F" w:rsidRDefault="00A0297F" w:rsidP="00A0297F">
      <w:pPr>
        <w:ind w:firstLineChars="200" w:firstLine="420"/>
      </w:pPr>
      <w:r>
        <w:rPr>
          <w:rFonts w:hint="eastAsia"/>
        </w:rPr>
        <w:t>「就看之后的交涉了」</w:t>
      </w:r>
    </w:p>
    <w:p w14:paraId="0BA34FA7" w14:textId="77777777" w:rsidR="00A0297F" w:rsidRDefault="00A0297F" w:rsidP="00A0297F">
      <w:pPr>
        <w:ind w:firstLineChars="200" w:firstLine="420"/>
      </w:pPr>
      <w:r>
        <w:rPr>
          <w:rFonts w:hint="eastAsia"/>
        </w:rPr>
        <w:t>梅诺与西西莉亚所介绍的少女玛农·利贝尔见面的日子，就定在今晚。</w:t>
      </w:r>
    </w:p>
    <w:p w14:paraId="0BA34FA8" w14:textId="77777777" w:rsidR="00A0297F" w:rsidRDefault="00A0297F" w:rsidP="00A0297F">
      <w:pPr>
        <w:ind w:firstLineChars="200" w:firstLine="420"/>
      </w:pPr>
    </w:p>
    <w:p w14:paraId="0BA34FA9" w14:textId="77777777" w:rsidR="00A0297F" w:rsidRDefault="00A0297F" w:rsidP="00A0297F">
      <w:pPr>
        <w:ind w:firstLineChars="200" w:firstLine="420"/>
      </w:pPr>
      <w:r>
        <w:rPr>
          <w:rFonts w:hint="eastAsia"/>
        </w:rPr>
        <w:t>利贝尔城耸立于孤岛之上，是利贝尔中第二身份的居住区。潜入这里的难点，就在于入岛。</w:t>
      </w:r>
    </w:p>
    <w:p w14:paraId="0BA34FAA" w14:textId="77777777" w:rsidR="00A0297F" w:rsidRDefault="00A0297F" w:rsidP="00A0297F">
      <w:pPr>
        <w:ind w:firstLineChars="200" w:firstLine="420"/>
      </w:pPr>
      <w:r>
        <w:rPr>
          <w:rFonts w:hint="eastAsia"/>
        </w:rPr>
        <w:t>连接孤悬海上之岛的道路只有一条。在岛的周围，城墙与断崖构造得融为一体，从海上难以入侵。若是以导力强化增强身体能力，无论如何都会发出导力光的磷光，十分显眼，警卫也会特别注意这一目标。</w:t>
      </w:r>
    </w:p>
    <w:p w14:paraId="0BA34FAB" w14:textId="77777777" w:rsidR="00A0297F" w:rsidRDefault="00A0297F" w:rsidP="00A0297F">
      <w:pPr>
        <w:ind w:firstLineChars="200" w:firstLine="420"/>
      </w:pPr>
      <w:r>
        <w:rPr>
          <w:rFonts w:hint="eastAsia"/>
        </w:rPr>
        <w:t>这一夜间的困扰，使依靠导力强化的人的选择减少了。</w:t>
      </w:r>
    </w:p>
    <w:p w14:paraId="0BA34FAC" w14:textId="77777777" w:rsidR="00A0297F" w:rsidRDefault="00A0297F" w:rsidP="00A0297F">
      <w:pPr>
        <w:ind w:firstLineChars="200" w:firstLine="420"/>
      </w:pPr>
      <w:r>
        <w:rPr>
          <w:rFonts w:hint="eastAsia"/>
        </w:rPr>
        <w:t>梅诺就是要潜入这样的利贝尔城。</w:t>
      </w:r>
    </w:p>
    <w:p w14:paraId="0BA34FAD" w14:textId="77777777" w:rsidR="00A0297F" w:rsidRDefault="00A0297F" w:rsidP="00A0297F">
      <w:pPr>
        <w:ind w:firstLineChars="200" w:firstLine="420"/>
      </w:pPr>
      <w:r>
        <w:rPr>
          <w:rFonts w:hint="eastAsia"/>
        </w:rPr>
        <w:t>不是为了别的，就是为了今天白天见过的少女玛农·利贝尔。</w:t>
      </w:r>
    </w:p>
    <w:p w14:paraId="0BA34FAE" w14:textId="77777777" w:rsidR="00A0297F" w:rsidRDefault="00A0297F" w:rsidP="00A0297F">
      <w:pPr>
        <w:ind w:firstLineChars="200" w:firstLine="420"/>
      </w:pPr>
      <w:r>
        <w:rPr>
          <w:rFonts w:hint="eastAsia"/>
        </w:rPr>
        <w:t>梅诺选择的潜入手段，不是其他人可以模仿的。</w:t>
      </w:r>
    </w:p>
    <w:p w14:paraId="0BA34FAF" w14:textId="77777777" w:rsidR="00A0297F" w:rsidRDefault="00A0297F" w:rsidP="00A0297F">
      <w:pPr>
        <w:ind w:firstLineChars="200" w:firstLine="420"/>
      </w:pPr>
      <w:r>
        <w:rPr>
          <w:rFonts w:hint="eastAsia"/>
        </w:rPr>
        <w:t>她凭借导力迷彩，从正面进入了这里。</w:t>
      </w:r>
    </w:p>
    <w:p w14:paraId="0BA34FB0" w14:textId="77777777" w:rsidR="00A0297F" w:rsidRDefault="00A0297F" w:rsidP="00A0297F">
      <w:pPr>
        <w:ind w:firstLineChars="200" w:firstLine="420"/>
      </w:pPr>
      <w:r>
        <w:rPr>
          <w:rFonts w:hint="eastAsia"/>
        </w:rPr>
        <w:t>运用自灵魂产生的导力提升肉体的性能，就是导力强化。而操纵此时产生的导力光颜色，并使其覆盖己身，欺骗它人视觉的技术，就是导力迷彩。学会这一招的话，服装的变化自不必说，甚至能彻底伪装成别人。</w:t>
      </w:r>
    </w:p>
    <w:p w14:paraId="0BA34FB1" w14:textId="77777777" w:rsidR="00A0297F" w:rsidRDefault="00A0297F" w:rsidP="00A0297F">
      <w:pPr>
        <w:ind w:firstLineChars="200" w:firstLine="420"/>
      </w:pPr>
      <w:r>
        <w:rPr>
          <w:rFonts w:hint="eastAsia"/>
        </w:rPr>
        <w:t>这是养育了梅诺亦师亦母的『阳炎』所开发的特殊技术。由于这项技术需要特别严苛的导力操作技术，只有梅诺与『阳炎』的导力迷彩达到了实战水平。或者应该说，正因梅诺习得了这项技术，才会被称为『阳炎的后继』。</w:t>
      </w:r>
    </w:p>
    <w:p w14:paraId="0BA34FB2" w14:textId="77777777" w:rsidR="00A0297F" w:rsidRDefault="00A0297F" w:rsidP="00A0297F">
      <w:pPr>
        <w:ind w:firstLineChars="200" w:firstLine="420"/>
      </w:pPr>
      <w:r>
        <w:rPr>
          <w:rFonts w:hint="eastAsia"/>
        </w:rPr>
        <w:t>梅诺干扰了周边的形态，借此钻过了警备的视线，去往玛农等待的房间。鉴于城内走廊中即便迷彩也有被注意到的可能，梅诺由外墙上的阳台侵入，按事先定好的次数叩了叩窗。</w:t>
      </w:r>
    </w:p>
    <w:p w14:paraId="0BA34FB3" w14:textId="77777777" w:rsidR="00A0297F" w:rsidRDefault="00A0297F" w:rsidP="00A0297F">
      <w:pPr>
        <w:ind w:firstLineChars="200" w:firstLine="420"/>
      </w:pPr>
      <w:r>
        <w:rPr>
          <w:rFonts w:hint="eastAsia"/>
        </w:rPr>
        <w:t>「请进」</w:t>
      </w:r>
    </w:p>
    <w:p w14:paraId="0BA34FB4" w14:textId="77777777" w:rsidR="00A0297F" w:rsidRDefault="00A0297F" w:rsidP="00A0297F">
      <w:pPr>
        <w:ind w:firstLineChars="200" w:firstLine="420"/>
      </w:pPr>
      <w:r>
        <w:rPr>
          <w:rFonts w:hint="eastAsia"/>
        </w:rPr>
        <w:t>发话的是玛农，她没有惊讶于梅诺如此轻易就侵入了城内，而浮现出柔和的笑容。</w:t>
      </w:r>
    </w:p>
    <w:p w14:paraId="0BA34FB5" w14:textId="77777777" w:rsidR="00A0297F" w:rsidRDefault="00A0297F" w:rsidP="00A0297F">
      <w:pPr>
        <w:ind w:firstLineChars="200" w:firstLine="420"/>
      </w:pPr>
      <w:r>
        <w:rPr>
          <w:rFonts w:hint="eastAsia"/>
        </w:rPr>
        <w:t>「让您久等了呢。我猜您大概是想试试我的水平才让我潜入这里的，不知有没有入您法眼呢」</w:t>
      </w:r>
    </w:p>
    <w:p w14:paraId="0BA34FB6" w14:textId="77777777" w:rsidR="00A0297F" w:rsidRDefault="00A0297F" w:rsidP="00A0297F">
      <w:pPr>
        <w:ind w:firstLineChars="200" w:firstLine="420"/>
      </w:pPr>
      <w:r>
        <w:rPr>
          <w:rFonts w:hint="eastAsia"/>
        </w:rPr>
        <w:t>「那是当然。另外，梅诺小姐。敬语就免了吧。咱们年龄相近，普通的语气就可以」</w:t>
      </w:r>
    </w:p>
    <w:p w14:paraId="0BA34FB7" w14:textId="77777777" w:rsidR="00A0297F" w:rsidRDefault="00A0297F" w:rsidP="00A0297F">
      <w:pPr>
        <w:ind w:firstLineChars="200" w:firstLine="420"/>
      </w:pPr>
      <w:r>
        <w:rPr>
          <w:rFonts w:hint="eastAsia"/>
        </w:rPr>
        <w:t>「是吗？」</w:t>
      </w:r>
    </w:p>
    <w:p w14:paraId="0BA34FB8" w14:textId="77777777" w:rsidR="00A0297F" w:rsidRDefault="00A0297F" w:rsidP="00A0297F">
      <w:pPr>
        <w:ind w:firstLineChars="200" w:firstLine="420"/>
      </w:pPr>
      <w:r>
        <w:rPr>
          <w:rFonts w:hint="eastAsia"/>
        </w:rPr>
        <w:t>梅诺的马上就切换成了随意的口吻，她判断与这次的协助对象搞好关系也没什么问题。</w:t>
      </w:r>
    </w:p>
    <w:p w14:paraId="0BA34FB9" w14:textId="77777777" w:rsidR="00A0297F" w:rsidRDefault="00A0297F" w:rsidP="00A0297F">
      <w:pPr>
        <w:ind w:firstLineChars="200" w:firstLine="420"/>
      </w:pPr>
      <w:r>
        <w:rPr>
          <w:rFonts w:hint="eastAsia"/>
        </w:rPr>
        <w:t>「反过来说，你不还是敬语吗」</w:t>
      </w:r>
    </w:p>
    <w:p w14:paraId="0BA34FBA" w14:textId="77777777" w:rsidR="00A0297F" w:rsidRDefault="00A0297F" w:rsidP="00A0297F">
      <w:pPr>
        <w:ind w:firstLineChars="200" w:firstLine="420"/>
      </w:pPr>
      <w:r>
        <w:rPr>
          <w:rFonts w:hint="eastAsia"/>
        </w:rPr>
        <w:t>「我呢，平时就是这个样子，还请不要在意」</w:t>
      </w:r>
    </w:p>
    <w:p w14:paraId="0BA34FBB" w14:textId="77777777" w:rsidR="00A0297F" w:rsidRDefault="00A0297F" w:rsidP="00A0297F">
      <w:pPr>
        <w:ind w:firstLineChars="200" w:firstLine="420"/>
      </w:pPr>
      <w:r>
        <w:rPr>
          <w:rFonts w:hint="eastAsia"/>
        </w:rPr>
        <w:t>梅诺进来时，感到了某人枯槁的气息。</w:t>
      </w:r>
    </w:p>
    <w:p w14:paraId="0BA34FBC" w14:textId="77777777" w:rsidR="00A0297F" w:rsidRDefault="00A0297F" w:rsidP="00A0297F">
      <w:pPr>
        <w:ind w:firstLineChars="200" w:firstLine="420"/>
      </w:pPr>
      <w:r>
        <w:rPr>
          <w:rFonts w:hint="eastAsia"/>
        </w:rPr>
        <w:t>顺着气息看去，有一名憔悴的男性横躺在床上。根据事先调查的情报，他应该五十出头的年纪，但看起来远比这苍老。</w:t>
      </w:r>
    </w:p>
    <w:p w14:paraId="0BA34FBD" w14:textId="77777777" w:rsidR="00A0297F" w:rsidRDefault="00A0297F" w:rsidP="00A0297F">
      <w:pPr>
        <w:ind w:firstLineChars="200" w:firstLine="420"/>
      </w:pPr>
      <w:r>
        <w:rPr>
          <w:rFonts w:hint="eastAsia"/>
        </w:rPr>
        <w:t>「他就是……」</w:t>
      </w:r>
    </w:p>
    <w:p w14:paraId="0BA34FBE" w14:textId="77777777" w:rsidR="00A0297F" w:rsidRDefault="00A0297F" w:rsidP="00A0297F">
      <w:pPr>
        <w:ind w:firstLineChars="200" w:firstLine="420"/>
      </w:pPr>
      <w:r>
        <w:rPr>
          <w:rFonts w:hint="eastAsia"/>
        </w:rPr>
        <w:t>「嗯，是家父」</w:t>
      </w:r>
    </w:p>
    <w:p w14:paraId="0BA34FBF" w14:textId="77777777" w:rsidR="00A0297F" w:rsidRDefault="00A0297F" w:rsidP="00A0297F">
      <w:pPr>
        <w:ind w:firstLineChars="200" w:firstLine="420"/>
      </w:pPr>
      <w:r>
        <w:rPr>
          <w:rFonts w:hint="eastAsia"/>
        </w:rPr>
        <w:t>他就是利贝尔伯爵家现任家主。看来病情远不止传言中微恙那么简单。</w:t>
      </w:r>
    </w:p>
    <w:p w14:paraId="0BA34FC0" w14:textId="77777777" w:rsidR="00A0297F" w:rsidRDefault="00A0297F" w:rsidP="00A0297F">
      <w:pPr>
        <w:ind w:firstLineChars="200" w:firstLine="420"/>
      </w:pPr>
      <w:r>
        <w:rPr>
          <w:rFonts w:hint="eastAsia"/>
        </w:rPr>
        <w:t>明显已经快不行了。</w:t>
      </w:r>
    </w:p>
    <w:p w14:paraId="0BA34FC1" w14:textId="77777777" w:rsidR="00A0297F" w:rsidRDefault="00A0297F" w:rsidP="00A0297F">
      <w:pPr>
        <w:ind w:firstLineChars="200" w:firstLine="420"/>
      </w:pPr>
      <w:r>
        <w:rPr>
          <w:rFonts w:hint="eastAsia"/>
        </w:rPr>
        <w:t>尽管梅诺对医术不怎么懂，但也能看出应该没有好转的指望了吧。表达了利贝尔伯的病症不是虚言后，玛农转回了视线。</w:t>
      </w:r>
    </w:p>
    <w:p w14:paraId="0BA34FC2" w14:textId="77777777" w:rsidR="00A0297F" w:rsidRDefault="00A0297F" w:rsidP="00A0297F">
      <w:pPr>
        <w:ind w:firstLineChars="200" w:firstLine="420"/>
      </w:pPr>
      <w:r>
        <w:rPr>
          <w:rFonts w:hint="eastAsia"/>
        </w:rPr>
        <w:t>「就算如此，梅诺小姐真的很厉害呢。面对那样的警备一下子就侵入成功了。身为第二身份，稍稍感到了点恐惧呢」</w:t>
      </w:r>
    </w:p>
    <w:p w14:paraId="0BA34FC3" w14:textId="77777777" w:rsidR="00A0297F" w:rsidRDefault="00A0297F" w:rsidP="00A0297F">
      <w:pPr>
        <w:ind w:firstLineChars="200" w:firstLine="420"/>
      </w:pPr>
      <w:r>
        <w:rPr>
          <w:rFonts w:hint="eastAsia"/>
        </w:rPr>
        <w:t>「因为从你这事先得到了警备情报啊，而且这类事我已经很习惯了。而且，在第一身份中我也属于特殊的那种……利贝尔伯病情如何？」</w:t>
      </w:r>
    </w:p>
    <w:p w14:paraId="0BA34FC4" w14:textId="77777777" w:rsidR="00A0297F" w:rsidRDefault="00A0297F" w:rsidP="00A0297F">
      <w:pPr>
        <w:ind w:firstLineChars="200" w:firstLine="420"/>
      </w:pPr>
      <w:r>
        <w:rPr>
          <w:rFonts w:hint="eastAsia"/>
        </w:rPr>
        <w:t>「还能撑个一周吧」</w:t>
      </w:r>
    </w:p>
    <w:p w14:paraId="0BA34FC5" w14:textId="77777777" w:rsidR="00A0297F" w:rsidRDefault="00A0297F" w:rsidP="00A0297F">
      <w:pPr>
        <w:ind w:firstLineChars="200" w:firstLine="420"/>
      </w:pPr>
      <w:r>
        <w:rPr>
          <w:rFonts w:hint="eastAsia"/>
        </w:rPr>
        <w:t>「这样」</w:t>
      </w:r>
    </w:p>
    <w:p w14:paraId="0BA34FC6" w14:textId="77777777" w:rsidR="00A0297F" w:rsidRDefault="00A0297F" w:rsidP="00A0297F">
      <w:pPr>
        <w:ind w:firstLineChars="200" w:firstLine="420"/>
      </w:pPr>
      <w:r>
        <w:rPr>
          <w:rFonts w:hint="eastAsia"/>
        </w:rPr>
        <w:t>梅诺垂下了视线。</w:t>
      </w:r>
    </w:p>
    <w:p w14:paraId="0BA34FC7" w14:textId="77777777" w:rsidR="00A0297F" w:rsidRDefault="00A0297F" w:rsidP="00A0297F">
      <w:pPr>
        <w:ind w:firstLineChars="200" w:firstLine="420"/>
      </w:pPr>
      <w:r>
        <w:rPr>
          <w:rFonts w:hint="eastAsia"/>
        </w:rPr>
        <w:t>这是到如今看不到好转的希望，所以在自家中了此余生吧。</w:t>
      </w:r>
    </w:p>
    <w:p w14:paraId="0BA34FC8" w14:textId="77777777" w:rsidR="00A0297F" w:rsidRDefault="00A0297F" w:rsidP="00A0297F">
      <w:pPr>
        <w:ind w:firstLineChars="200" w:firstLine="420"/>
      </w:pPr>
      <w:r>
        <w:rPr>
          <w:rFonts w:hint="eastAsia"/>
        </w:rPr>
        <w:t>在玛农父亲去世的同时，利贝尔伯的继承问题就会真刀真枪。</w:t>
      </w:r>
    </w:p>
    <w:p w14:paraId="0BA34FC9" w14:textId="77777777" w:rsidR="00A0297F" w:rsidRDefault="00A0297F" w:rsidP="00A0297F">
      <w:pPr>
        <w:ind w:firstLineChars="200" w:firstLine="420"/>
      </w:pPr>
      <w:r>
        <w:rPr>
          <w:rFonts w:hint="eastAsia"/>
        </w:rPr>
        <w:t>同时第二身份的问题也会摆在明面上吧。西西莉亚司祭就是瞄准了这点，为了处理暗中蔓延的『第四』，才要协助玛农。</w:t>
      </w:r>
    </w:p>
    <w:p w14:paraId="0BA34FCA" w14:textId="77777777" w:rsidR="00A0297F" w:rsidRDefault="00A0297F" w:rsidP="00A0297F">
      <w:pPr>
        <w:ind w:firstLineChars="200" w:firstLine="420"/>
      </w:pPr>
      <w:r>
        <w:rPr>
          <w:rFonts w:hint="eastAsia"/>
        </w:rPr>
        <w:t>「竟然要来协助利贝尔伯的大小姐，真是不可思议啊」</w:t>
      </w:r>
    </w:p>
    <w:p w14:paraId="0BA34FCB" w14:textId="77777777" w:rsidR="00A0297F" w:rsidRDefault="00A0297F" w:rsidP="00A0297F">
      <w:pPr>
        <w:ind w:firstLineChars="200" w:firstLine="420"/>
      </w:pPr>
      <w:r>
        <w:rPr>
          <w:rFonts w:hint="eastAsia"/>
        </w:rPr>
        <w:t>「是这样吗。我认为第一身份与第二身份跨越身份的藩篱，更多地相协助也是可以的」</w:t>
      </w:r>
    </w:p>
    <w:p w14:paraId="0BA34FCC" w14:textId="77777777" w:rsidR="00A0297F" w:rsidRDefault="00A0297F" w:rsidP="00A0297F">
      <w:pPr>
        <w:ind w:firstLineChars="200" w:firstLine="420"/>
      </w:pPr>
      <w:r>
        <w:rPr>
          <w:rFonts w:hint="eastAsia"/>
        </w:rPr>
        <w:t>一瞬间，梅诺脑中浮现出在葛里萨利嘉王国告别的雅修娜的样貌。梅诺没有成为她的助力。</w:t>
      </w:r>
    </w:p>
    <w:p w14:paraId="0BA34FCD" w14:textId="77777777" w:rsidR="00A0297F" w:rsidRDefault="00A0297F" w:rsidP="00A0297F">
      <w:pPr>
        <w:ind w:firstLineChars="200" w:firstLine="420"/>
      </w:pPr>
      <w:r>
        <w:rPr>
          <w:rFonts w:hint="eastAsia"/>
        </w:rPr>
        <w:t>「这是为了安定才分割的。我们是为了维持世界安定才存在于此的喔。但是……真正能改变世界的，应该是第三身份吧」</w:t>
      </w:r>
    </w:p>
    <w:p w14:paraId="0BA34FCE" w14:textId="77777777" w:rsidR="00A0297F" w:rsidRDefault="00A0297F" w:rsidP="00A0297F">
      <w:pPr>
        <w:ind w:firstLineChars="200" w:firstLine="420"/>
      </w:pPr>
      <w:r>
        <w:rPr>
          <w:rFonts w:hint="eastAsia"/>
        </w:rPr>
        <w:t>圣职者的第一身份与王侯贵族的第二身份都掌握着权力，所以要限制它们的勾结。只能够维持现状了。</w:t>
      </w:r>
    </w:p>
    <w:p w14:paraId="0BA34FCF" w14:textId="77777777" w:rsidR="00A0297F" w:rsidRDefault="00A0297F" w:rsidP="00A0297F">
      <w:pPr>
        <w:ind w:firstLineChars="200" w:firstLine="420"/>
      </w:pPr>
      <w:r>
        <w:rPr>
          <w:rFonts w:hint="eastAsia"/>
        </w:rPr>
        <w:t>而拥有变革权力的，只有身为民众的第三身份。</w:t>
      </w:r>
    </w:p>
    <w:p w14:paraId="0BA34FD0" w14:textId="77777777" w:rsidR="00A0297F" w:rsidRDefault="00A0297F" w:rsidP="00A0297F">
      <w:pPr>
        <w:ind w:firstLineChars="200" w:firstLine="420"/>
      </w:pPr>
      <w:r>
        <w:rPr>
          <w:rFonts w:hint="eastAsia"/>
        </w:rPr>
        <w:t>「确实呢，如你所言。梅诺小姐高见」</w:t>
      </w:r>
    </w:p>
    <w:p w14:paraId="0BA34FD1" w14:textId="77777777" w:rsidR="00A0297F" w:rsidRDefault="00A0297F" w:rsidP="00A0297F">
      <w:pPr>
        <w:ind w:firstLineChars="200" w:firstLine="420"/>
      </w:pPr>
      <w:r>
        <w:rPr>
          <w:rFonts w:hint="eastAsia"/>
        </w:rPr>
        <w:t>「过奖」</w:t>
      </w:r>
    </w:p>
    <w:p w14:paraId="0BA34FD2" w14:textId="77777777" w:rsidR="00A0297F" w:rsidRDefault="00A0297F" w:rsidP="00A0297F">
      <w:pPr>
        <w:ind w:firstLineChars="200" w:firstLine="420"/>
      </w:pPr>
      <w:r>
        <w:rPr>
          <w:rFonts w:hint="eastAsia"/>
        </w:rPr>
        <w:t>听到玛农的夸奖，梅诺耸了耸肩。</w:t>
      </w:r>
    </w:p>
    <w:p w14:paraId="0BA34FD3" w14:textId="77777777" w:rsidR="00A0297F" w:rsidRDefault="00A0297F" w:rsidP="00A0297F">
      <w:pPr>
        <w:ind w:firstLineChars="200" w:firstLine="420"/>
      </w:pPr>
      <w:r>
        <w:rPr>
          <w:rFonts w:hint="eastAsia"/>
        </w:rPr>
        <w:t>「话说回来，关于利贝尔伯爵的继承的问题，像是如何对付捣乱的亲戚或己方的准备之类的事做好了么？很遗憾我可不清楚第二身份的政治斗争」</w:t>
      </w:r>
    </w:p>
    <w:p w14:paraId="0BA34FD4" w14:textId="77777777" w:rsidR="00A0297F" w:rsidRDefault="00A0297F" w:rsidP="00A0297F">
      <w:pPr>
        <w:ind w:firstLineChars="200" w:firstLine="420"/>
      </w:pPr>
      <w:r>
        <w:rPr>
          <w:rFonts w:hint="eastAsia"/>
        </w:rPr>
        <w:t>「那肯定，不必担心」</w:t>
      </w:r>
    </w:p>
    <w:p w14:paraId="0BA34FD5" w14:textId="77777777" w:rsidR="00A0297F" w:rsidRDefault="00A0297F" w:rsidP="00A0297F">
      <w:pPr>
        <w:ind w:firstLineChars="200" w:firstLine="420"/>
      </w:pPr>
      <w:r>
        <w:rPr>
          <w:rFonts w:hint="eastAsia"/>
        </w:rPr>
        <w:t>玛农毫不迷惘，在这商量如何驱逐亲族的谈话中积极地给出方案。</w:t>
      </w:r>
    </w:p>
    <w:p w14:paraId="0BA34FD6" w14:textId="77777777" w:rsidR="00A0297F" w:rsidRDefault="00A0297F" w:rsidP="00A0297F">
      <w:pPr>
        <w:ind w:firstLineChars="200" w:firstLine="420"/>
      </w:pPr>
      <w:r>
        <w:rPr>
          <w:rFonts w:hint="eastAsia"/>
        </w:rPr>
        <w:t>「所谓政治斗争，无非妨碍对手并保证给予己方的利益。在继承争夺中，我有两个优势。首先我是嫡系的女儿，再者西西莉亚司祭是我的后盾」</w:t>
      </w:r>
    </w:p>
    <w:p w14:paraId="0BA34FD7" w14:textId="77777777" w:rsidR="00A0297F" w:rsidRDefault="00A0297F" w:rsidP="00A0297F">
      <w:pPr>
        <w:ind w:firstLineChars="200" w:firstLine="420"/>
      </w:pPr>
      <w:r>
        <w:rPr>
          <w:rFonts w:hint="eastAsia"/>
        </w:rPr>
        <w:t>谈到利益，也就是玛农成为利贝尔伯后能提供什么。玛农的胜算，就在于押注了玛农的人会站在她这一边。</w:t>
      </w:r>
    </w:p>
    <w:p w14:paraId="0BA34FD8" w14:textId="77777777" w:rsidR="00A0297F" w:rsidRDefault="00A0297F" w:rsidP="00A0297F">
      <w:pPr>
        <w:ind w:firstLineChars="200" w:firstLine="420"/>
      </w:pPr>
      <w:r>
        <w:rPr>
          <w:rFonts w:hint="eastAsia"/>
        </w:rPr>
        <w:t>「其中之一，也就是后盾的西西莉亚司祭，我通知了她，最近有一个我会露面的晚会」</w:t>
      </w:r>
    </w:p>
    <w:p w14:paraId="0BA34FD9" w14:textId="77777777" w:rsidR="00A0297F" w:rsidRDefault="00A0297F" w:rsidP="00A0297F">
      <w:pPr>
        <w:ind w:firstLineChars="200" w:firstLine="420"/>
      </w:pPr>
      <w:r>
        <w:rPr>
          <w:rFonts w:hint="eastAsia"/>
        </w:rPr>
        <w:t>「那就不需要我出场了吧」</w:t>
      </w:r>
    </w:p>
    <w:p w14:paraId="0BA34FDA" w14:textId="77777777" w:rsidR="00A0297F" w:rsidRDefault="00A0297F" w:rsidP="00A0297F">
      <w:pPr>
        <w:ind w:firstLineChars="200" w:firstLine="420"/>
      </w:pPr>
      <w:r>
        <w:rPr>
          <w:rFonts w:hint="eastAsia"/>
        </w:rPr>
        <w:t>「是的。梅诺小姐呢，能请您趁此时机入侵镇外的豪宅吗」</w:t>
      </w:r>
    </w:p>
    <w:p w14:paraId="0BA34FDB" w14:textId="77777777" w:rsidR="00A0297F" w:rsidRDefault="00A0297F" w:rsidP="00A0297F">
      <w:pPr>
        <w:ind w:firstLineChars="200" w:firstLine="420"/>
      </w:pPr>
      <w:r>
        <w:rPr>
          <w:rFonts w:hint="eastAsia"/>
        </w:rPr>
        <w:t>「豪宅？」</w:t>
      </w:r>
    </w:p>
    <w:p w14:paraId="0BA34FDC" w14:textId="77777777" w:rsidR="00A0297F" w:rsidRDefault="00A0297F" w:rsidP="00A0297F">
      <w:pPr>
        <w:ind w:firstLineChars="200" w:firstLine="420"/>
      </w:pPr>
      <w:r>
        <w:rPr>
          <w:rFonts w:hint="eastAsia"/>
        </w:rPr>
        <w:t>「嘛，怎么说呢……就是亲戚们做什么勾当时使用的据点罢了」</w:t>
      </w:r>
    </w:p>
    <w:p w14:paraId="0BA34FDD" w14:textId="77777777" w:rsidR="00A0297F" w:rsidRDefault="00A0297F" w:rsidP="00A0297F">
      <w:pPr>
        <w:ind w:firstLineChars="200" w:firstLine="420"/>
      </w:pPr>
      <w:r>
        <w:rPr>
          <w:rFonts w:hint="eastAsia"/>
        </w:rPr>
        <w:t>梅诺心领神会地颔首。第二身份独自进行魔导研究，往往是一只脚踏足禁忌的标志，屡见不鲜。这是因为他们常有着超越旁人——特别是第一身份的欲望。</w:t>
      </w:r>
    </w:p>
    <w:p w14:paraId="0BA34FDE" w14:textId="77777777" w:rsidR="00A0297F" w:rsidRDefault="00A0297F" w:rsidP="00A0297F">
      <w:pPr>
        <w:ind w:firstLineChars="200" w:firstLine="420"/>
      </w:pPr>
      <w:r>
        <w:rPr>
          <w:rFonts w:hint="eastAsia"/>
        </w:rPr>
        <w:t>「长话短说，想请您助我抓住对手的把柄。握有证据的话，就可以请骑士大人们行动了吧」</w:t>
      </w:r>
    </w:p>
    <w:p w14:paraId="0BA34FDF" w14:textId="77777777" w:rsidR="00A0297F" w:rsidRDefault="00A0297F" w:rsidP="00A0297F">
      <w:pPr>
        <w:ind w:firstLineChars="200" w:firstLine="420"/>
      </w:pPr>
      <w:r>
        <w:rPr>
          <w:rFonts w:hint="eastAsia"/>
        </w:rPr>
        <w:t>「简单点正好。房屋的警备如何，知道吗？」</w:t>
      </w:r>
    </w:p>
    <w:p w14:paraId="0BA34FE0" w14:textId="77777777" w:rsidR="00A0297F" w:rsidRDefault="00A0297F" w:rsidP="00A0297F">
      <w:pPr>
        <w:ind w:firstLineChars="200" w:firstLine="420"/>
      </w:pPr>
      <w:r>
        <w:rPr>
          <w:rFonts w:hint="eastAsia"/>
        </w:rPr>
        <w:t>「很遗憾这点还……姑且，抄了份房屋的示意图」</w:t>
      </w:r>
    </w:p>
    <w:p w14:paraId="0BA34FE1" w14:textId="77777777" w:rsidR="00A0297F" w:rsidRDefault="00A0297F" w:rsidP="00A0297F">
      <w:pPr>
        <w:ind w:firstLineChars="200" w:firstLine="420"/>
      </w:pPr>
      <w:r>
        <w:rPr>
          <w:rFonts w:hint="eastAsia"/>
        </w:rPr>
        <w:t>玛农将示意图交给了梅诺。图上连明显就很可疑的地下室都有，情报已经足够了。</w:t>
      </w:r>
    </w:p>
    <w:p w14:paraId="0BA34FE2" w14:textId="77777777" w:rsidR="00A0297F" w:rsidRDefault="00A0297F" w:rsidP="00A0297F">
      <w:pPr>
        <w:ind w:firstLineChars="200" w:firstLine="420"/>
      </w:pPr>
      <w:r>
        <w:rPr>
          <w:rFonts w:hint="eastAsia"/>
        </w:rPr>
        <w:t>「然后，这是与『第四』关系颇深的人员名单。虽然也给了西西莉亚司祭一份，以防万一也请您过目」</w:t>
      </w:r>
    </w:p>
    <w:p w14:paraId="0BA34FE3" w14:textId="77777777" w:rsidR="00A0297F" w:rsidRDefault="00A0297F" w:rsidP="00A0297F">
      <w:pPr>
        <w:ind w:firstLineChars="200" w:firstLine="420"/>
      </w:pPr>
      <w:r>
        <w:rPr>
          <w:rFonts w:hint="eastAsia"/>
        </w:rPr>
        <w:t>「……『第四』渗透了不少人啊。拔掉这么多人，行政运行没有问题吗？」</w:t>
      </w:r>
    </w:p>
    <w:p w14:paraId="0BA34FE4" w14:textId="77777777" w:rsidR="00A0297F" w:rsidRDefault="00A0297F" w:rsidP="00A0297F">
      <w:pPr>
        <w:ind w:firstLineChars="200" w:firstLine="420"/>
      </w:pPr>
      <w:r>
        <w:rPr>
          <w:rFonts w:hint="eastAsia"/>
        </w:rPr>
        <w:t>「船到桥头自然直吧。骑士大人们在西西莉亚司祭的努力下基本没有沾染『第四』的思想……而且，在镇子中，也有许多与我同年代的第二身份。都是些由于身受『第四』影响而手足阋墙的人呢」</w:t>
      </w:r>
    </w:p>
    <w:p w14:paraId="0BA34FE5" w14:textId="77777777" w:rsidR="00A0297F" w:rsidRDefault="00A0297F" w:rsidP="00A0297F">
      <w:pPr>
        <w:ind w:firstLineChars="200" w:firstLine="420"/>
      </w:pPr>
      <w:r>
        <w:rPr>
          <w:rFonts w:hint="eastAsia"/>
        </w:rPr>
        <w:t>「所以呢？」</w:t>
      </w:r>
    </w:p>
    <w:p w14:paraId="0BA34FE6" w14:textId="77777777" w:rsidR="00A0297F" w:rsidRDefault="00A0297F" w:rsidP="00A0297F">
      <w:pPr>
        <w:ind w:firstLineChars="200" w:firstLine="420"/>
      </w:pPr>
      <w:r>
        <w:rPr>
          <w:rFonts w:hint="eastAsia"/>
        </w:rPr>
        <w:t>梅诺对它们也有所耳闻。虽说是第二身份，但不过是旁支，且都是些年轻之外只有品德不良引人侧目的家伙。</w:t>
      </w:r>
    </w:p>
    <w:p w14:paraId="0BA34FE7" w14:textId="77777777" w:rsidR="00A0297F" w:rsidRDefault="00A0297F" w:rsidP="00A0297F">
      <w:pPr>
        <w:ind w:firstLineChars="200" w:firstLine="420"/>
      </w:pPr>
      <w:r>
        <w:rPr>
          <w:rFonts w:hint="eastAsia"/>
        </w:rPr>
        <w:t>梅诺对该怎样利用它们抱有疑问，而玛农莞尔一笑。</w:t>
      </w:r>
    </w:p>
    <w:p w14:paraId="0BA34FE8" w14:textId="77777777" w:rsidR="00A0297F" w:rsidRDefault="00A0297F" w:rsidP="00A0297F">
      <w:pPr>
        <w:ind w:firstLineChars="200" w:firstLine="420"/>
      </w:pPr>
      <w:r>
        <w:rPr>
          <w:rFonts w:hint="eastAsia"/>
        </w:rPr>
        <w:t>「尽管它们是群是会对城镇经营指指点点血气方刚的家伙，但只要有改革镇子的机会，它们也能如敢死队般一心扑在上面吧」</w:t>
      </w:r>
    </w:p>
    <w:p w14:paraId="0BA34FE9" w14:textId="77777777" w:rsidR="00A0297F" w:rsidRDefault="00A0297F" w:rsidP="00A0297F">
      <w:pPr>
        <w:ind w:firstLineChars="200" w:firstLine="420"/>
      </w:pPr>
      <w:r>
        <w:rPr>
          <w:rFonts w:hint="eastAsia"/>
        </w:rPr>
        <w:t>「这真是……不错的方案」</w:t>
      </w:r>
    </w:p>
    <w:p w14:paraId="0BA34FEA" w14:textId="77777777" w:rsidR="00A0297F" w:rsidRDefault="00A0297F" w:rsidP="00A0297F">
      <w:pPr>
        <w:ind w:firstLineChars="200" w:firstLine="420"/>
      </w:pPr>
      <w:r>
        <w:rPr>
          <w:rFonts w:hint="eastAsia"/>
        </w:rPr>
        <w:t>梅诺对政治一窍不通，但也能看出眼前少女的手腕。这名颇具韧性的大小姐肯定能打理好一切的吧。梅诺苦笑之余，突然想到。</w:t>
      </w:r>
    </w:p>
    <w:p w14:paraId="0BA34FEB" w14:textId="77777777" w:rsidR="00A0297F" w:rsidRDefault="00A0297F" w:rsidP="00A0297F">
      <w:pPr>
        <w:ind w:firstLineChars="200" w:firstLine="420"/>
      </w:pPr>
      <w:r>
        <w:rPr>
          <w:rFonts w:hint="eastAsia"/>
        </w:rPr>
        <w:t>「对了，玛农」</w:t>
      </w:r>
    </w:p>
    <w:p w14:paraId="0BA34FEC" w14:textId="77777777" w:rsidR="00A0297F" w:rsidRDefault="00A0297F" w:rsidP="00A0297F">
      <w:pPr>
        <w:ind w:firstLineChars="200" w:firstLine="420"/>
      </w:pPr>
      <w:r>
        <w:rPr>
          <w:rFonts w:hint="eastAsia"/>
        </w:rPr>
        <w:t>「有什么事呢？」</w:t>
      </w:r>
    </w:p>
    <w:p w14:paraId="0BA34FED" w14:textId="77777777" w:rsidR="00A0297F" w:rsidRDefault="00A0297F" w:rsidP="00A0297F">
      <w:pPr>
        <w:ind w:firstLineChars="200" w:firstLine="420"/>
      </w:pPr>
      <w:r>
        <w:rPr>
          <w:rFonts w:hint="eastAsia"/>
        </w:rPr>
        <w:t>「可以的话，能给我一份刚才提到的晚会的邀请函吗？」</w:t>
      </w:r>
    </w:p>
    <w:p w14:paraId="0BA34FEE" w14:textId="77777777" w:rsidR="00A0297F" w:rsidRDefault="00A0297F" w:rsidP="00A0297F">
      <w:pPr>
        <w:ind w:firstLineChars="200" w:firstLine="420"/>
      </w:pPr>
      <w:r>
        <w:rPr>
          <w:rFonts w:hint="eastAsia"/>
        </w:rPr>
        <w:t>听到梅诺的请求，玛农疑惑地歪了歪头。</w:t>
      </w:r>
    </w:p>
    <w:p w14:paraId="0BA34FEF" w14:textId="77777777" w:rsidR="00A0297F" w:rsidRDefault="00A0297F" w:rsidP="00A0297F">
      <w:pPr>
        <w:ind w:firstLineChars="200" w:firstLine="420"/>
      </w:pPr>
    </w:p>
    <w:p w14:paraId="0BA34FF0" w14:textId="77777777" w:rsidR="00A0297F" w:rsidRDefault="00A0297F" w:rsidP="00A0297F">
      <w:pPr>
        <w:ind w:firstLineChars="200" w:firstLine="420"/>
      </w:pPr>
      <w:r>
        <w:rPr>
          <w:rFonts w:hint="eastAsia"/>
        </w:rPr>
        <w:t>随着试衣间的门帘沙啦一声，现出了灯里身着礼裙的身姿。</w:t>
      </w:r>
    </w:p>
    <w:p w14:paraId="0BA34FF1" w14:textId="77777777" w:rsidR="00A0297F" w:rsidRDefault="00A0297F" w:rsidP="00A0297F">
      <w:pPr>
        <w:ind w:firstLineChars="200" w:firstLine="420"/>
      </w:pPr>
      <w:r>
        <w:rPr>
          <w:rFonts w:hint="eastAsia"/>
        </w:rPr>
        <w:t>这件礼裙肩部连缀着褶边，设计轻飘飘的十分可爱。十六岁的灯里有着幼童般稚嫩的脸庞与发育良好的体型，而这件礼裙与她极为相称，梅诺看到后夸赞道：</w:t>
      </w:r>
    </w:p>
    <w:p w14:paraId="0BA34FF2" w14:textId="77777777" w:rsidR="00A0297F" w:rsidRDefault="00A0297F" w:rsidP="00A0297F">
      <w:pPr>
        <w:ind w:firstLineChars="200" w:firstLine="420"/>
      </w:pPr>
      <w:r>
        <w:rPr>
          <w:rFonts w:hint="eastAsia"/>
        </w:rPr>
        <w:t>「嗯，这件也很合适呢！可能是身材很好的原因吧。礼裙很配你呢灯里！」</w:t>
      </w:r>
    </w:p>
    <w:p w14:paraId="0BA34FF3" w14:textId="77777777" w:rsidR="00A0297F" w:rsidRDefault="00A0297F" w:rsidP="00A0297F">
      <w:pPr>
        <w:ind w:firstLineChars="200" w:firstLine="420"/>
      </w:pPr>
      <w:r>
        <w:rPr>
          <w:rFonts w:hint="eastAsia"/>
        </w:rPr>
        <w:t>「那个……梅诺酱」</w:t>
      </w:r>
    </w:p>
    <w:p w14:paraId="0BA34FF4" w14:textId="77777777" w:rsidR="00A0297F" w:rsidRDefault="00A0297F" w:rsidP="00A0297F">
      <w:pPr>
        <w:ind w:firstLineChars="200" w:firstLine="420"/>
      </w:pPr>
      <w:r>
        <w:rPr>
          <w:rFonts w:hint="eastAsia"/>
        </w:rPr>
        <w:t>「怎么？」</w:t>
      </w:r>
    </w:p>
    <w:p w14:paraId="0BA34FF5" w14:textId="77777777" w:rsidR="00A0297F" w:rsidRDefault="00A0297F" w:rsidP="00A0297F">
      <w:pPr>
        <w:ind w:firstLineChars="200" w:firstLine="420"/>
      </w:pPr>
      <w:r>
        <w:rPr>
          <w:rFonts w:hint="eastAsia"/>
        </w:rPr>
        <w:t>尽管梅诺不吝溢美之词，但灯里没有开心的余裕。她战战兢兢地向带自己到这里来的梅诺问：</w:t>
      </w:r>
    </w:p>
    <w:p w14:paraId="0BA34FF6" w14:textId="77777777" w:rsidR="00A0297F" w:rsidRDefault="00A0297F" w:rsidP="00A0297F">
      <w:pPr>
        <w:ind w:firstLineChars="200" w:firstLine="420"/>
      </w:pPr>
      <w:r>
        <w:rPr>
          <w:rFonts w:hint="eastAsia"/>
        </w:rPr>
        <w:t>「这是，要干嘛？」</w:t>
      </w:r>
    </w:p>
    <w:p w14:paraId="0BA34FF7" w14:textId="77777777" w:rsidR="00A0297F" w:rsidRDefault="00A0297F" w:rsidP="00A0297F">
      <w:pPr>
        <w:ind w:firstLineChars="200" w:firstLine="420"/>
      </w:pPr>
      <w:r>
        <w:rPr>
          <w:rFonts w:hint="eastAsia"/>
        </w:rPr>
        <w:t>这里是利贝尔镇中的服装店。</w:t>
      </w:r>
    </w:p>
    <w:p w14:paraId="0BA34FF8" w14:textId="77777777" w:rsidR="00A0297F" w:rsidRDefault="00A0297F" w:rsidP="00A0297F">
      <w:pPr>
        <w:ind w:firstLineChars="200" w:firstLine="420"/>
      </w:pPr>
      <w:r>
        <w:rPr>
          <w:rFonts w:hint="eastAsia"/>
        </w:rPr>
        <w:t>梅诺把待在旅馆中的灯里带了出来，一到这就开始逛备有礼服的时装店。灯里本就不讨厌打扮，能穿可爱的衣服应该会觉得开心，但由于过于唐突了，所以没有整理好心情。这样匆忙地被带着到处逛，灯里有点想在澡堂中悠闲地放松一下。</w:t>
      </w:r>
    </w:p>
    <w:p w14:paraId="0BA34FF9" w14:textId="77777777" w:rsidR="00A0297F" w:rsidRDefault="00A0297F" w:rsidP="00A0297F">
      <w:pPr>
        <w:ind w:firstLineChars="200" w:firstLine="420"/>
      </w:pPr>
      <w:r>
        <w:rPr>
          <w:rFonts w:hint="eastAsia"/>
        </w:rPr>
        <w:t>也不知梅诺了不了解灯里的心情，她指向了服装店的窗户。</w:t>
      </w:r>
    </w:p>
    <w:p w14:paraId="0BA34FFA" w14:textId="77777777" w:rsidR="00A0297F" w:rsidRDefault="00A0297F" w:rsidP="00A0297F">
      <w:pPr>
        <w:ind w:firstLineChars="200" w:firstLine="420"/>
      </w:pPr>
      <w:r>
        <w:rPr>
          <w:rFonts w:hint="eastAsia"/>
        </w:rPr>
        <w:t>「那边，不是有座城么」</w:t>
      </w:r>
    </w:p>
    <w:p w14:paraId="0BA34FFB" w14:textId="77777777" w:rsidR="00A0297F" w:rsidRDefault="00A0297F" w:rsidP="00A0297F">
      <w:pPr>
        <w:ind w:firstLineChars="200" w:firstLine="420"/>
      </w:pPr>
      <w:r>
        <w:rPr>
          <w:rFonts w:hint="eastAsia"/>
        </w:rPr>
        <w:t>「嗯，嗯」</w:t>
      </w:r>
    </w:p>
    <w:p w14:paraId="0BA34FFC" w14:textId="77777777" w:rsidR="00A0297F" w:rsidRDefault="00A0297F" w:rsidP="00A0297F">
      <w:pPr>
        <w:ind w:firstLineChars="200" w:firstLine="420"/>
      </w:pPr>
      <w:r>
        <w:rPr>
          <w:rFonts w:hint="eastAsia"/>
        </w:rPr>
        <w:t>窗外的那一边，有一座仿若筑于海上的美丽城堡。如果在日本之时没有出国旅游过的话，想必这会是座极为惹眼的气派城堡。</w:t>
      </w:r>
    </w:p>
    <w:p w14:paraId="0BA34FFD" w14:textId="77777777" w:rsidR="00A0297F" w:rsidRDefault="00A0297F" w:rsidP="00A0297F">
      <w:pPr>
        <w:ind w:firstLineChars="200" w:firstLine="420"/>
      </w:pPr>
      <w:r>
        <w:rPr>
          <w:rFonts w:hint="eastAsia"/>
        </w:rPr>
        <w:t>灯里正等着梅诺进一步解释的时候，没想到她说了意料之外的建议。</w:t>
      </w:r>
    </w:p>
    <w:p w14:paraId="0BA34FFE" w14:textId="77777777" w:rsidR="00A0297F" w:rsidRDefault="00A0297F" w:rsidP="00A0297F">
      <w:pPr>
        <w:ind w:firstLineChars="200" w:firstLine="420"/>
      </w:pPr>
      <w:r>
        <w:rPr>
          <w:rFonts w:hint="eastAsia"/>
        </w:rPr>
        <w:t>「那里要举办宴会来着，想让你去享受一下啊」</w:t>
      </w:r>
    </w:p>
    <w:p w14:paraId="0BA34FFF" w14:textId="77777777" w:rsidR="00A0297F" w:rsidRDefault="00A0297F" w:rsidP="00A0297F">
      <w:pPr>
        <w:ind w:firstLineChars="200" w:firstLine="420"/>
      </w:pPr>
      <w:r>
        <w:rPr>
          <w:rFonts w:hint="eastAsia"/>
        </w:rPr>
        <w:t>「宴、宴会！？」</w:t>
      </w:r>
    </w:p>
    <w:p w14:paraId="0BA35000" w14:textId="77777777" w:rsidR="00A0297F" w:rsidRDefault="00A0297F" w:rsidP="00A0297F">
      <w:pPr>
        <w:ind w:firstLineChars="200" w:firstLine="420"/>
      </w:pPr>
      <w:r>
        <w:rPr>
          <w:rFonts w:hint="eastAsia"/>
        </w:rPr>
        <w:t>「嗯，是啊。这次晚会的主办人，我稍微有点交情。所以拿到邀请函了」</w:t>
      </w:r>
    </w:p>
    <w:p w14:paraId="0BA35001" w14:textId="77777777" w:rsidR="00A0297F" w:rsidRDefault="00A0297F" w:rsidP="00A0297F">
      <w:pPr>
        <w:ind w:firstLineChars="200" w:firstLine="420"/>
      </w:pPr>
      <w:r>
        <w:rPr>
          <w:rFonts w:hint="eastAsia"/>
        </w:rPr>
        <w:t>灯里高声喊道这可是第一次听说，而梅诺取出了一封信说明了起来。</w:t>
      </w:r>
    </w:p>
    <w:p w14:paraId="0BA35002" w14:textId="77777777" w:rsidR="00A0297F" w:rsidRDefault="00A0297F" w:rsidP="00A0297F">
      <w:pPr>
        <w:ind w:firstLineChars="200" w:firstLine="420"/>
      </w:pPr>
      <w:r>
        <w:rPr>
          <w:rFonts w:hint="eastAsia"/>
        </w:rPr>
        <w:t>「就算在日本，应该也不太会有这种机会吧？阻止灯里魔导的时候，给你很不好的回忆了吧，所以想请你来奢侈享受一下」</w:t>
      </w:r>
    </w:p>
    <w:p w14:paraId="0BA35003" w14:textId="77777777" w:rsidR="00A0297F" w:rsidRDefault="00A0297F" w:rsidP="00A0297F">
      <w:pPr>
        <w:ind w:firstLineChars="200" w:firstLine="420"/>
      </w:pPr>
      <w:r>
        <w:rPr>
          <w:rFonts w:hint="eastAsia"/>
        </w:rPr>
        <w:t>「那个……这样吗？」</w:t>
      </w:r>
    </w:p>
    <w:p w14:paraId="0BA35004" w14:textId="77777777" w:rsidR="00A0297F" w:rsidRDefault="00A0297F" w:rsidP="00A0297F">
      <w:pPr>
        <w:ind w:firstLineChars="200" w:firstLine="420"/>
      </w:pPr>
      <w:r>
        <w:rPr>
          <w:rFonts w:hint="eastAsia"/>
        </w:rPr>
        <w:t>「嗯，这样的」</w:t>
      </w:r>
    </w:p>
    <w:p w14:paraId="0BA35005" w14:textId="77777777" w:rsidR="00A0297F" w:rsidRDefault="00A0297F" w:rsidP="00A0297F">
      <w:pPr>
        <w:ind w:firstLineChars="200" w:firstLine="420"/>
      </w:pPr>
      <w:r>
        <w:rPr>
          <w:rFonts w:hint="eastAsia"/>
        </w:rPr>
        <w:t>这突如其来的提议令灯里惊慌失措，眼珠不住地乱转。梅诺的行为对灯里来说常常过于突然。这次也不例外。</w:t>
      </w:r>
    </w:p>
    <w:p w14:paraId="0BA35006" w14:textId="77777777" w:rsidR="00A0297F" w:rsidRDefault="00A0297F" w:rsidP="00A0297F">
      <w:pPr>
        <w:ind w:firstLineChars="200" w:firstLine="420"/>
      </w:pPr>
      <w:r>
        <w:rPr>
          <w:rFonts w:hint="eastAsia"/>
        </w:rPr>
        <w:t>确实，在梅诺阻止魔导爆发时，痛到灯里完全不想再体验第二次。虽然梅诺在之后真挚地道歉了，但实际上直到现在，灯里在梅诺向她伸手时还会心惊。那股剧痛给灯里留下了稍许心理阴影。</w:t>
      </w:r>
    </w:p>
    <w:p w14:paraId="0BA35007" w14:textId="77777777" w:rsidR="00A0297F" w:rsidRDefault="00A0297F" w:rsidP="00A0297F">
      <w:pPr>
        <w:ind w:firstLineChars="200" w:firstLine="420"/>
      </w:pPr>
      <w:r>
        <w:rPr>
          <w:rFonts w:hint="eastAsia"/>
        </w:rPr>
        <w:t>尽管灯里不是不知道梅诺想以此致歉，但城堡中的晚会对灯里来说是未知的领域。而且灯里听说了，在那种城中居住的人，与召唤了灯里的人同属『第二身份』。虽说与召唤灯里的葛里萨利嘉王国不是一国之人，但也无法马上就想通。</w:t>
      </w:r>
    </w:p>
    <w:p w14:paraId="0BA35008" w14:textId="77777777" w:rsidR="00A0297F" w:rsidRDefault="00A0297F" w:rsidP="00A0297F">
      <w:pPr>
        <w:ind w:firstLineChars="200" w:firstLine="420"/>
      </w:pPr>
      <w:r>
        <w:rPr>
          <w:rFonts w:hint="eastAsia"/>
        </w:rPr>
        <w:t>灯里目光闪动，撒娇似的朝上瞟着梅诺。</w:t>
      </w:r>
    </w:p>
    <w:p w14:paraId="0BA35009" w14:textId="77777777" w:rsidR="00A0297F" w:rsidRDefault="00A0297F" w:rsidP="00A0297F">
      <w:pPr>
        <w:ind w:firstLineChars="200" w:firstLine="420"/>
      </w:pPr>
      <w:r>
        <w:rPr>
          <w:rFonts w:hint="eastAsia"/>
        </w:rPr>
        <w:t>「梅诺酱也会一起出席的吧」</w:t>
      </w:r>
    </w:p>
    <w:p w14:paraId="0BA3500A" w14:textId="77777777" w:rsidR="00A0297F" w:rsidRDefault="00A0297F" w:rsidP="00A0297F">
      <w:pPr>
        <w:ind w:firstLineChars="200" w:firstLine="420"/>
      </w:pPr>
      <w:r>
        <w:rPr>
          <w:rFonts w:hint="eastAsia"/>
        </w:rPr>
        <w:t>「抱歉啊。我还有点事所以脱不开身。把你抛在这里的话也很不好，也考虑到这点，所以想请灯里参加晚会喔。这样我不在的时候，也不至于太无聊吧」</w:t>
      </w:r>
    </w:p>
    <w:p w14:paraId="0BA3500B" w14:textId="77777777" w:rsidR="00A0297F" w:rsidRDefault="00A0297F" w:rsidP="00A0297F">
      <w:pPr>
        <w:ind w:firstLineChars="200" w:firstLine="420"/>
      </w:pPr>
      <w:r>
        <w:rPr>
          <w:rFonts w:hint="eastAsia"/>
        </w:rPr>
        <w:t>「诶，诶……不行，不行啊……」</w:t>
      </w:r>
    </w:p>
    <w:p w14:paraId="0BA3500C" w14:textId="77777777" w:rsidR="00A0297F" w:rsidRDefault="00A0297F" w:rsidP="00A0297F">
      <w:pPr>
        <w:ind w:firstLineChars="200" w:firstLine="420"/>
      </w:pPr>
      <w:r>
        <w:rPr>
          <w:rFonts w:hint="eastAsia"/>
        </w:rPr>
        <w:t>灯里没想到梅诺竟然不参加，娇弱地摇起了头。从这里看到的那座城确实很美，但孤身一人去陌生的场所参加宴会，不可能提的起劲。灯里眼中泪花闪闪，仿佛在告诉梅诺单独行动令自己多么不安。</w:t>
      </w:r>
    </w:p>
    <w:p w14:paraId="0BA3500D" w14:textId="77777777" w:rsidR="00A0297F" w:rsidRDefault="00A0297F" w:rsidP="00A0297F">
      <w:pPr>
        <w:ind w:firstLineChars="200" w:firstLine="420"/>
      </w:pPr>
      <w:r>
        <w:rPr>
          <w:rFonts w:hint="eastAsia"/>
        </w:rPr>
        <w:t>然而梅诺的回答却不负责任到几近开朗而冷酷。</w:t>
      </w:r>
    </w:p>
    <w:p w14:paraId="0BA3500E" w14:textId="77777777" w:rsidR="00A0297F" w:rsidRDefault="00A0297F" w:rsidP="00A0297F">
      <w:pPr>
        <w:ind w:firstLineChars="200" w:firstLine="420"/>
      </w:pPr>
      <w:r>
        <w:rPr>
          <w:rFonts w:hint="eastAsia"/>
        </w:rPr>
        <w:t>「没关系的喔！灯里打扮得这么漂亮，不管怎么看都是名出色的淑女啊！我保证肯定会很开心的！」</w:t>
      </w:r>
    </w:p>
    <w:p w14:paraId="0BA3500F" w14:textId="77777777" w:rsidR="00A0297F" w:rsidRDefault="00A0297F" w:rsidP="00A0297F">
      <w:pPr>
        <w:ind w:firstLineChars="200" w:firstLine="420"/>
      </w:pPr>
      <w:r>
        <w:rPr>
          <w:rFonts w:hint="eastAsia"/>
        </w:rPr>
        <w:t>「呜诶……」</w:t>
      </w:r>
    </w:p>
    <w:p w14:paraId="0BA35010" w14:textId="77777777" w:rsidR="00A0297F" w:rsidRDefault="00A0297F" w:rsidP="00A0297F">
      <w:pPr>
        <w:ind w:firstLineChars="200" w:firstLine="420"/>
      </w:pPr>
      <w:r>
        <w:rPr>
          <w:rFonts w:hint="eastAsia"/>
        </w:rPr>
        <w:t>灯里没能拒绝这轻浮的劝进，不禁呜咽。</w:t>
      </w:r>
    </w:p>
    <w:p w14:paraId="0BA35011" w14:textId="77777777" w:rsidR="00A0297F" w:rsidRDefault="00A0297F" w:rsidP="00A0297F">
      <w:pPr>
        <w:ind w:firstLineChars="200" w:firstLine="420"/>
      </w:pPr>
      <w:r>
        <w:rPr>
          <w:rFonts w:hint="eastAsia"/>
        </w:rPr>
        <w:t>实际上，梅诺有着装作轻浮的样子也要强行让灯里参加晚宴的理由。梅诺接受了玛农的调查请托。届时，灯里就会失去保护。参加晚宴的话，就能拜托潜入晚宴的茉茉在暗中保护她了。</w:t>
      </w:r>
    </w:p>
    <w:p w14:paraId="0BA35012" w14:textId="77777777" w:rsidR="00A0297F" w:rsidRDefault="00A0297F" w:rsidP="00A0297F">
      <w:pPr>
        <w:ind w:firstLineChars="200" w:firstLine="420"/>
      </w:pPr>
      <w:r>
        <w:rPr>
          <w:rFonts w:hint="eastAsia"/>
        </w:rPr>
        <w:t>然而，无从得知这些的灯里虽然没法干脆地拒绝，但也不会简单就同意。</w:t>
      </w:r>
    </w:p>
    <w:p w14:paraId="0BA35013" w14:textId="77777777" w:rsidR="00A0297F" w:rsidRDefault="00A0297F" w:rsidP="00A0297F">
      <w:pPr>
        <w:ind w:firstLineChars="200" w:firstLine="420"/>
      </w:pPr>
      <w:r>
        <w:rPr>
          <w:rFonts w:hint="eastAsia"/>
        </w:rPr>
        <w:t>「但、但是，对我来说这种礼裙，反正也不合适吧」</w:t>
      </w:r>
    </w:p>
    <w:p w14:paraId="0BA35014" w14:textId="77777777" w:rsidR="00A0297F" w:rsidRDefault="00A0297F" w:rsidP="00A0297F">
      <w:pPr>
        <w:ind w:firstLineChars="200" w:firstLine="420"/>
      </w:pPr>
      <w:r>
        <w:rPr>
          <w:rFonts w:hint="eastAsia"/>
        </w:rPr>
        <w:t>「没有这种事喔。非常地适合你呢。不管怎么看，都是个大美女呢」</w:t>
      </w:r>
    </w:p>
    <w:p w14:paraId="0BA35015" w14:textId="77777777" w:rsidR="00A0297F" w:rsidRDefault="00A0297F" w:rsidP="00A0297F">
      <w:pPr>
        <w:ind w:firstLineChars="200" w:firstLine="420"/>
      </w:pPr>
      <w:r>
        <w:rPr>
          <w:rFonts w:hint="eastAsia"/>
        </w:rPr>
        <w:t>梅诺的双手握住了灯里的手。</w:t>
      </w:r>
    </w:p>
    <w:p w14:paraId="0BA35016" w14:textId="77777777" w:rsidR="00A0297F" w:rsidRDefault="00A0297F" w:rsidP="00A0297F">
      <w:pPr>
        <w:ind w:firstLineChars="200" w:firstLine="420"/>
      </w:pPr>
      <w:r>
        <w:rPr>
          <w:rFonts w:hint="eastAsia"/>
        </w:rPr>
        <w:t>而灯里回想起那时的剧痛，身体惊得僵住了。梅诺在第一时间因灯里的防卫反应而显露出不解的神情，但注意到灯里的原因后又歉疚地皱起了眉。</w:t>
      </w:r>
    </w:p>
    <w:p w14:paraId="0BA35017" w14:textId="77777777" w:rsidR="00A0297F" w:rsidRDefault="00A0297F" w:rsidP="00A0297F">
      <w:pPr>
        <w:ind w:firstLineChars="200" w:firstLine="420"/>
      </w:pPr>
      <w:r>
        <w:rPr>
          <w:rFonts w:hint="eastAsia"/>
        </w:rPr>
        <w:t>「虽说没有别的手段阻止那魔导现象了，但真的对不起。可是，想让你享受一下也是真心话。所以，拿出自信来，真的很可爱喔」</w:t>
      </w:r>
    </w:p>
    <w:p w14:paraId="0BA35018" w14:textId="77777777" w:rsidR="00A0297F" w:rsidRDefault="00A0297F" w:rsidP="00A0297F">
      <w:pPr>
        <w:ind w:firstLineChars="200" w:firstLine="420"/>
      </w:pPr>
      <w:r>
        <w:rPr>
          <w:rFonts w:hint="eastAsia"/>
        </w:rPr>
        <w:t>灯里看着梅诺那灿烂的笑颜，哑口无言。</w:t>
      </w:r>
    </w:p>
    <w:p w14:paraId="0BA35019" w14:textId="77777777" w:rsidR="00A0297F" w:rsidRDefault="00A0297F" w:rsidP="00A0297F">
      <w:pPr>
        <w:ind w:firstLineChars="200" w:firstLine="420"/>
      </w:pPr>
      <w:r>
        <w:rPr>
          <w:rFonts w:hint="eastAsia"/>
        </w:rPr>
        <w:t>灯里心中深知的那个笑容，与现在梅诺重叠了。</w:t>
      </w:r>
    </w:p>
    <w:p w14:paraId="0BA3501A" w14:textId="77777777" w:rsidR="00A0297F" w:rsidRDefault="00A0297F" w:rsidP="00A0297F">
      <w:pPr>
        <w:ind w:firstLineChars="200" w:firstLine="420"/>
      </w:pPr>
      <w:r>
        <w:rPr>
          <w:rFonts w:hint="eastAsia"/>
        </w:rPr>
        <w:t>这样一来，灯里真的无法拒绝梅诺的话了。原本灯里在对梅诺抱有疑虑的同时还要跟随至此的理由，也在于此。</w:t>
      </w:r>
    </w:p>
    <w:p w14:paraId="0BA3501B" w14:textId="77777777" w:rsidR="00A0297F" w:rsidRDefault="00A0297F" w:rsidP="00A0297F">
      <w:pPr>
        <w:ind w:firstLineChars="200" w:firstLine="420"/>
      </w:pPr>
      <w:r>
        <w:rPr>
          <w:rFonts w:hint="eastAsia"/>
        </w:rPr>
        <w:t>虽说如此，还要再垂死挣扎一下。</w:t>
      </w:r>
    </w:p>
    <w:p w14:paraId="0BA3501C" w14:textId="77777777" w:rsidR="00A0297F" w:rsidRDefault="00A0297F" w:rsidP="00A0297F">
      <w:pPr>
        <w:ind w:firstLineChars="200" w:firstLine="420"/>
      </w:pPr>
      <w:r>
        <w:rPr>
          <w:rFonts w:hint="eastAsia"/>
        </w:rPr>
        <w:t>「但是……梅诺酱，没有钱的吧。这件礼裙，买得起吗？」</w:t>
      </w:r>
    </w:p>
    <w:p w14:paraId="0BA3501D" w14:textId="77777777" w:rsidR="00A0297F" w:rsidRDefault="00A0297F" w:rsidP="00A0297F">
      <w:pPr>
        <w:ind w:firstLineChars="200" w:firstLine="420"/>
      </w:pPr>
      <w:r>
        <w:rPr>
          <w:rFonts w:hint="eastAsia"/>
        </w:rPr>
        <w:t>「………………………………努力省一省，租一下的话，大概还是可以的」</w:t>
      </w:r>
    </w:p>
    <w:p w14:paraId="0BA3501E" w14:textId="77777777" w:rsidR="00A0297F" w:rsidRDefault="00A0297F" w:rsidP="00A0297F">
      <w:pPr>
        <w:ind w:firstLineChars="200" w:firstLine="420"/>
      </w:pPr>
      <w:r>
        <w:rPr>
          <w:rFonts w:hint="eastAsia"/>
        </w:rPr>
        <w:t>「这样啊……租呀……」</w:t>
      </w:r>
    </w:p>
    <w:p w14:paraId="0BA3501F" w14:textId="77777777" w:rsidR="00A0297F" w:rsidRDefault="00A0297F" w:rsidP="00A0297F">
      <w:pPr>
        <w:ind w:firstLineChars="200" w:firstLine="420"/>
      </w:pPr>
      <w:r>
        <w:rPr>
          <w:rFonts w:hint="eastAsia"/>
        </w:rPr>
        <w:t>梅诺悄悄地挪开了视线的同时断言到，而灯里看在她实话实说的份上，不情不愿地妥协了。</w:t>
      </w:r>
    </w:p>
    <w:p w14:paraId="0BA35020" w14:textId="77777777" w:rsidR="00A0297F" w:rsidRDefault="00A0297F" w:rsidP="00A0297F">
      <w:pPr>
        <w:ind w:firstLineChars="200" w:firstLine="420"/>
      </w:pPr>
    </w:p>
    <w:p w14:paraId="0BA35021" w14:textId="77777777" w:rsidR="00A0297F" w:rsidRDefault="00A0297F" w:rsidP="00A0297F">
      <w:pPr>
        <w:ind w:firstLineChars="200" w:firstLine="420"/>
      </w:pPr>
      <w:r>
        <w:rPr>
          <w:rFonts w:hint="eastAsia"/>
        </w:rPr>
        <w:t>第二身份的奢华感，偶尔，会令自己感到滑稽得不得了。</w:t>
      </w:r>
    </w:p>
    <w:p w14:paraId="0BA35022" w14:textId="77777777" w:rsidR="00A0297F" w:rsidRDefault="00A0297F" w:rsidP="00A0297F">
      <w:pPr>
        <w:ind w:firstLineChars="200" w:firstLine="420"/>
      </w:pPr>
      <w:r>
        <w:rPr>
          <w:rFonts w:hint="eastAsia"/>
        </w:rPr>
        <w:t>「……哼」</w:t>
      </w:r>
    </w:p>
    <w:p w14:paraId="0BA35023" w14:textId="77777777" w:rsidR="00A0297F" w:rsidRDefault="00A0297F" w:rsidP="00A0297F">
      <w:pPr>
        <w:ind w:firstLineChars="200" w:firstLine="420"/>
      </w:pPr>
      <w:r>
        <w:rPr>
          <w:rFonts w:hint="eastAsia"/>
        </w:rPr>
        <w:t>玛农接待着纷至沓来的宾客，好不容易能有些微的空档。她以扇掩面，叹了口气，拿起玻璃杯润了润喉。</w:t>
      </w:r>
    </w:p>
    <w:p w14:paraId="0BA35024" w14:textId="77777777" w:rsidR="00A0297F" w:rsidRDefault="00A0297F" w:rsidP="00A0297F">
      <w:pPr>
        <w:ind w:firstLineChars="200" w:firstLine="420"/>
      </w:pPr>
      <w:r>
        <w:rPr>
          <w:rFonts w:hint="eastAsia"/>
        </w:rPr>
        <w:t>眼前映出的，是点缀于华美舞厅的装饰。豪华的餐食飨人口腹，乐团的现场演奏悦耳动听，来宾身上高贵的香水味撩拨着鼻息。</w:t>
      </w:r>
    </w:p>
    <w:p w14:paraId="0BA35025" w14:textId="77777777" w:rsidR="00A0297F" w:rsidRDefault="00A0297F" w:rsidP="00A0297F">
      <w:pPr>
        <w:ind w:firstLineChars="200" w:firstLine="420"/>
      </w:pPr>
      <w:r>
        <w:rPr>
          <w:rFonts w:hint="eastAsia"/>
        </w:rPr>
        <w:t>这炫耀着权势而刺激五感的一切，都无聊至极。</w:t>
      </w:r>
    </w:p>
    <w:p w14:paraId="0BA35026" w14:textId="77777777" w:rsidR="00A0297F" w:rsidRDefault="00A0297F" w:rsidP="00A0297F">
      <w:pPr>
        <w:ind w:firstLineChars="200" w:firstLine="420"/>
      </w:pPr>
      <w:r>
        <w:rPr>
          <w:rFonts w:hint="eastAsia"/>
        </w:rPr>
        <w:t>比这更加无所谓的，就是凭借身份享受着这一切长大，却还有这种想法的自己啊。</w:t>
      </w:r>
    </w:p>
    <w:p w14:paraId="0BA35027" w14:textId="77777777" w:rsidR="00A0297F" w:rsidRDefault="00A0297F" w:rsidP="00A0297F">
      <w:pPr>
        <w:ind w:firstLineChars="200" w:firstLine="420"/>
      </w:pPr>
      <w:r>
        <w:rPr>
          <w:rFonts w:hint="eastAsia"/>
        </w:rPr>
        <w:t>「好像在思考些不必要的事情呢，利贝尔伯代理」</w:t>
      </w:r>
    </w:p>
    <w:p w14:paraId="0BA35028" w14:textId="77777777" w:rsidR="00A0297F" w:rsidRDefault="00A0297F" w:rsidP="00A0297F">
      <w:pPr>
        <w:ind w:firstLineChars="200" w:firstLine="420"/>
      </w:pPr>
      <w:r>
        <w:rPr>
          <w:rFonts w:hint="eastAsia"/>
        </w:rPr>
        <w:t>出其不意的台词吓了玛农一跳。</w:t>
      </w:r>
    </w:p>
    <w:p w14:paraId="0BA35029" w14:textId="77777777" w:rsidR="00A0297F" w:rsidRDefault="00A0297F" w:rsidP="00A0297F">
      <w:pPr>
        <w:ind w:firstLineChars="200" w:firstLine="420"/>
      </w:pPr>
      <w:r>
        <w:rPr>
          <w:rFonts w:hint="eastAsia"/>
        </w:rPr>
        <w:t>前来搭话的人是今天的真正目标。玛农将手中的杯子交给侍者，双手在身前合掌行礼。</w:t>
      </w:r>
    </w:p>
    <w:p w14:paraId="0BA3502A" w14:textId="77777777" w:rsidR="00A0297F" w:rsidRDefault="00A0297F" w:rsidP="00A0297F">
      <w:pPr>
        <w:ind w:firstLineChars="200" w:firstLine="420"/>
      </w:pPr>
      <w:r>
        <w:rPr>
          <w:rFonts w:hint="eastAsia"/>
        </w:rPr>
        <w:t>「欢迎您大驾光临，西西莉亚司祭」</w:t>
      </w:r>
    </w:p>
    <w:p w14:paraId="0BA3502B" w14:textId="77777777" w:rsidR="00A0297F" w:rsidRDefault="00A0297F" w:rsidP="00A0297F">
      <w:pPr>
        <w:ind w:firstLineChars="200" w:firstLine="420"/>
      </w:pPr>
      <w:r>
        <w:rPr>
          <w:rFonts w:hint="eastAsia"/>
        </w:rPr>
        <w:t>「嗯。感谢您在这利贝尔伯继承的关键之时，也能招待我至此」</w:t>
      </w:r>
    </w:p>
    <w:p w14:paraId="0BA3502C" w14:textId="77777777" w:rsidR="00A0297F" w:rsidRDefault="00A0297F" w:rsidP="00A0297F">
      <w:pPr>
        <w:ind w:firstLineChars="200" w:firstLine="420"/>
      </w:pPr>
      <w:r>
        <w:rPr>
          <w:rFonts w:hint="eastAsia"/>
        </w:rPr>
        <w:t>「那是当然。凭我与西西莉亚司祭的关系，务必常来做客」</w:t>
      </w:r>
    </w:p>
    <w:p w14:paraId="0BA3502D" w14:textId="77777777" w:rsidR="00A0297F" w:rsidRDefault="00A0297F" w:rsidP="00A0297F">
      <w:pPr>
        <w:ind w:firstLineChars="200" w:firstLine="420"/>
      </w:pPr>
      <w:r>
        <w:rPr>
          <w:rFonts w:hint="eastAsia"/>
        </w:rPr>
        <w:t>二人间亲近的样子，吸引了宴会场的目光。这可是镇子第一身份顶端与第二身份本家女儿的谈话。利贝尔伯继承乱局，依原本预想只是分家与本家的混战而已，但西西莉亚司祭若是插手，定会明确地改变走向吧。所以厅中耳目都汇聚于此。</w:t>
      </w:r>
    </w:p>
    <w:p w14:paraId="0BA3502E" w14:textId="77777777" w:rsidR="00A0297F" w:rsidRDefault="00A0297F" w:rsidP="00A0297F">
      <w:pPr>
        <w:ind w:firstLineChars="200" w:firstLine="420"/>
      </w:pPr>
      <w:r>
        <w:rPr>
          <w:rFonts w:hint="eastAsia"/>
        </w:rPr>
        <w:t>玛农一边周到地应酬着，一边想起了梅诺。</w:t>
      </w:r>
    </w:p>
    <w:p w14:paraId="0BA3502F" w14:textId="77777777" w:rsidR="00A0297F" w:rsidRDefault="00A0297F" w:rsidP="00A0297F">
      <w:pPr>
        <w:ind w:firstLineChars="200" w:firstLine="420"/>
      </w:pPr>
      <w:r>
        <w:rPr>
          <w:rFonts w:hint="eastAsia"/>
        </w:rPr>
        <w:t>她应该正如昨天在卧室中的对谈所说，揭露着亲族们的勾当吧。想到这里，真是爽快啊。</w:t>
      </w:r>
    </w:p>
    <w:p w14:paraId="0BA35030" w14:textId="77777777" w:rsidR="00A0297F" w:rsidRDefault="00A0297F" w:rsidP="00A0297F">
      <w:pPr>
        <w:ind w:firstLineChars="200" w:firstLine="420"/>
      </w:pPr>
      <w:r>
        <w:rPr>
          <w:rFonts w:hint="eastAsia"/>
        </w:rPr>
        <w:t>参加这次晚会的，几乎都是住在利贝尔镇中的人。</w:t>
      </w:r>
    </w:p>
    <w:p w14:paraId="0BA35031" w14:textId="77777777" w:rsidR="00A0297F" w:rsidRDefault="00A0297F" w:rsidP="00A0297F">
      <w:pPr>
        <w:ind w:firstLineChars="200" w:firstLine="420"/>
      </w:pPr>
      <w:r>
        <w:rPr>
          <w:rFonts w:hint="eastAsia"/>
        </w:rPr>
        <w:t>然而，却有两人是玛农不认识的。</w:t>
      </w:r>
    </w:p>
    <w:p w14:paraId="0BA35032" w14:textId="77777777" w:rsidR="00A0297F" w:rsidRDefault="00A0297F" w:rsidP="00A0297F">
      <w:pPr>
        <w:ind w:firstLineChars="200" w:firstLine="420"/>
      </w:pPr>
      <w:r>
        <w:rPr>
          <w:rFonts w:hint="eastAsia"/>
        </w:rPr>
        <w:t>一人是桃色头发的少女。她穿着可爱的礼服，却闷闷不乐地孤身一身像个花瓶。虽然她的身姿看起来像是哪里来的大小姐，但镇中掌权者的子女玛农应该全都认识。</w:t>
      </w:r>
    </w:p>
    <w:p w14:paraId="0BA35033" w14:textId="77777777" w:rsidR="00A0297F" w:rsidRDefault="00A0297F" w:rsidP="00A0297F">
      <w:pPr>
        <w:ind w:firstLineChars="200" w:firstLine="420"/>
      </w:pPr>
      <w:r>
        <w:rPr>
          <w:rFonts w:hint="eastAsia"/>
        </w:rPr>
        <w:t>「大概是梅诺小姐的辅佐官吧。真是可爱的人呢」</w:t>
      </w:r>
    </w:p>
    <w:p w14:paraId="0BA35034" w14:textId="77777777" w:rsidR="00A0297F" w:rsidRDefault="00A0297F" w:rsidP="00A0297F">
      <w:pPr>
        <w:ind w:firstLineChars="200" w:firstLine="420"/>
      </w:pPr>
      <w:r>
        <w:rPr>
          <w:rFonts w:hint="eastAsia"/>
        </w:rPr>
        <w:t>玛农仅靠间接证据就看穿了茉茉的真实身份，然后看向了另一人。</w:t>
      </w:r>
    </w:p>
    <w:p w14:paraId="0BA35035" w14:textId="77777777" w:rsidR="00A0297F" w:rsidRDefault="00A0297F" w:rsidP="00A0297F">
      <w:pPr>
        <w:ind w:firstLineChars="200" w:firstLine="420"/>
      </w:pPr>
      <w:r>
        <w:rPr>
          <w:rFonts w:hint="eastAsia"/>
        </w:rPr>
        <w:t>这边也是名穿着可爱礼裙，黑发黑眼的少女。她面容稚嫩，身高是平均水平，但胸部大到连身为同性的玛农都不禁注目。她看起来不太自在，但目光被宴会的景象吸引。虽然她没有向它人搭话，可似乎盛装的人群本身对她来说就十分稀奇，不断地窥视着周围。</w:t>
      </w:r>
    </w:p>
    <w:p w14:paraId="0BA35036" w14:textId="77777777" w:rsidR="00A0297F" w:rsidRDefault="00A0297F" w:rsidP="00A0297F">
      <w:pPr>
        <w:ind w:firstLineChars="200" w:firstLine="420"/>
      </w:pPr>
      <w:r>
        <w:rPr>
          <w:rFonts w:hint="eastAsia"/>
        </w:rPr>
        <w:t>在玛农承西西莉亚司祭介绍与梅诺会面的那一天，她就透过教会的窗子见到过她的身影。</w:t>
      </w:r>
    </w:p>
    <w:p w14:paraId="0BA35037" w14:textId="77777777" w:rsidR="00A0297F" w:rsidRDefault="00A0297F" w:rsidP="00A0297F">
      <w:pPr>
        <w:ind w:firstLineChars="200" w:firstLine="420"/>
      </w:pPr>
      <w:r>
        <w:rPr>
          <w:rFonts w:hint="eastAsia"/>
        </w:rPr>
        <w:t>她无疑是梅诺到达利贝尔那天时身边的少女。</w:t>
      </w:r>
    </w:p>
    <w:p w14:paraId="0BA35038" w14:textId="77777777" w:rsidR="00A0297F" w:rsidRDefault="00A0297F" w:rsidP="00A0297F">
      <w:pPr>
        <w:ind w:firstLineChars="200" w:firstLine="420"/>
      </w:pPr>
      <w:r>
        <w:rPr>
          <w:rFonts w:hint="eastAsia"/>
        </w:rPr>
        <w:t>「她是……」</w:t>
      </w:r>
    </w:p>
    <w:p w14:paraId="0BA35039" w14:textId="77777777" w:rsidR="00A0297F" w:rsidRDefault="00A0297F" w:rsidP="00A0297F">
      <w:pPr>
        <w:ind w:firstLineChars="200" w:firstLine="420"/>
      </w:pPr>
      <w:r>
        <w:rPr>
          <w:rFonts w:hint="eastAsia"/>
        </w:rPr>
        <w:t>玛农的猜想令心中隐隐作痛。那名少女的眼瞳有如夜空。这是玛农幼时无数次仰视的瞳色。</w:t>
      </w:r>
    </w:p>
    <w:p w14:paraId="0BA3503A" w14:textId="77777777" w:rsidR="00A0297F" w:rsidRDefault="00A0297F" w:rsidP="00A0297F">
      <w:pPr>
        <w:ind w:firstLineChars="200" w:firstLine="420"/>
      </w:pPr>
      <w:r>
        <w:rPr>
          <w:rFonts w:hint="eastAsia"/>
        </w:rPr>
        <w:t>玛农漫不经心地问向西西莉亚司祭。</w:t>
      </w:r>
    </w:p>
    <w:p w14:paraId="0BA3503B" w14:textId="77777777" w:rsidR="00A0297F" w:rsidRDefault="00A0297F" w:rsidP="00A0297F">
      <w:pPr>
        <w:ind w:firstLineChars="200" w:firstLine="420"/>
      </w:pPr>
      <w:r>
        <w:rPr>
          <w:rFonts w:hint="eastAsia"/>
        </w:rPr>
        <w:t>「梅诺小姐……身边真是带了名非常可爱的人呢」</w:t>
      </w:r>
    </w:p>
    <w:p w14:paraId="0BA3503C" w14:textId="77777777" w:rsidR="00A0297F" w:rsidRDefault="00A0297F" w:rsidP="00A0297F">
      <w:pPr>
        <w:ind w:firstLineChars="200" w:firstLine="420"/>
      </w:pPr>
      <w:r>
        <w:rPr>
          <w:rFonts w:hint="eastAsia"/>
        </w:rPr>
        <w:t>「是啊。因为与那名少女同行，也是她使命的一环啊」</w:t>
      </w:r>
    </w:p>
    <w:p w14:paraId="0BA3503D" w14:textId="77777777" w:rsidR="00A0297F" w:rsidRDefault="00A0297F" w:rsidP="00A0297F">
      <w:pPr>
        <w:ind w:firstLineChars="200" w:firstLine="420"/>
      </w:pPr>
      <w:r>
        <w:rPr>
          <w:rFonts w:hint="eastAsia"/>
        </w:rPr>
        <w:t>「使命吗」</w:t>
      </w:r>
    </w:p>
    <w:p w14:paraId="0BA3503E" w14:textId="77777777" w:rsidR="00A0297F" w:rsidRDefault="00A0297F" w:rsidP="00A0297F">
      <w:pPr>
        <w:ind w:firstLineChars="200" w:firstLine="420"/>
      </w:pPr>
      <w:r>
        <w:rPr>
          <w:rFonts w:hint="eastAsia"/>
        </w:rPr>
        <w:t>意外地，西西莉亚直接回答了玛农绕弯子的提问。</w:t>
      </w:r>
    </w:p>
    <w:p w14:paraId="0BA3503F" w14:textId="77777777" w:rsidR="00A0297F" w:rsidRDefault="00A0297F" w:rsidP="00A0297F">
      <w:pPr>
        <w:ind w:firstLineChars="200" w:firstLine="420"/>
      </w:pPr>
      <w:r>
        <w:rPr>
          <w:rFonts w:hint="eastAsia"/>
        </w:rPr>
        <w:t>与梅诺同行的少女不是神官，看起来也不像犯罪者。身为处刑人的她，也不可能是带着友人游玩。</w:t>
      </w:r>
    </w:p>
    <w:p w14:paraId="0BA35040" w14:textId="77777777" w:rsidR="00A0297F" w:rsidRDefault="00A0297F" w:rsidP="00A0297F">
      <w:pPr>
        <w:ind w:firstLineChars="200" w:firstLine="420"/>
      </w:pPr>
      <w:r>
        <w:rPr>
          <w:rFonts w:hint="eastAsia"/>
        </w:rPr>
        <w:t>那么这名不协调的少女又会是谁呢。能想到的答案只有一个，玛农心中有数。</w:t>
      </w:r>
    </w:p>
    <w:p w14:paraId="0BA35041" w14:textId="77777777" w:rsidR="00A0297F" w:rsidRDefault="00A0297F" w:rsidP="00A0297F">
      <w:pPr>
        <w:ind w:firstLineChars="200" w:firstLine="420"/>
      </w:pPr>
      <w:r>
        <w:rPr>
          <w:rFonts w:hint="eastAsia"/>
        </w:rPr>
        <w:t>「……」</w:t>
      </w:r>
    </w:p>
    <w:p w14:paraId="0BA35042" w14:textId="77777777" w:rsidR="00A0297F" w:rsidRDefault="00A0297F" w:rsidP="00A0297F">
      <w:pPr>
        <w:ind w:firstLineChars="200" w:firstLine="420"/>
      </w:pPr>
      <w:r>
        <w:rPr>
          <w:rFonts w:hint="eastAsia"/>
        </w:rPr>
        <w:t>不论黑发还是黑眼，在这片大陆的居人中决不是什么稀有之物。</w:t>
      </w:r>
    </w:p>
    <w:p w14:paraId="0BA35043" w14:textId="77777777" w:rsidR="00A0297F" w:rsidRDefault="00A0297F" w:rsidP="00A0297F">
      <w:pPr>
        <w:ind w:firstLineChars="200" w:firstLine="420"/>
      </w:pPr>
      <w:r>
        <w:rPr>
          <w:rFonts w:hint="eastAsia"/>
        </w:rPr>
        <w:t>然而，让玛农对她的身份如此确信的，就是自己体内一半的血在如此低语。</w:t>
      </w:r>
    </w:p>
    <w:p w14:paraId="0BA35044" w14:textId="77777777" w:rsidR="00A0297F" w:rsidRDefault="00A0297F" w:rsidP="00A0297F">
      <w:pPr>
        <w:ind w:firstLineChars="200" w:firstLine="420"/>
      </w:pPr>
      <w:r>
        <w:rPr>
          <w:rFonts w:hint="eastAsia"/>
        </w:rPr>
        <w:t>「那位的名字是？」</w:t>
      </w:r>
    </w:p>
    <w:p w14:paraId="0BA35045" w14:textId="77777777" w:rsidR="00A0297F" w:rsidRDefault="00A0297F" w:rsidP="00A0297F">
      <w:pPr>
        <w:ind w:firstLineChars="200" w:firstLine="420"/>
      </w:pPr>
      <w:r>
        <w:rPr>
          <w:rFonts w:hint="eastAsia"/>
        </w:rPr>
        <w:t>「她的话」</w:t>
      </w:r>
    </w:p>
    <w:p w14:paraId="0BA35046" w14:textId="77777777" w:rsidR="00A0297F" w:rsidRDefault="00A0297F" w:rsidP="00A0297F">
      <w:pPr>
        <w:ind w:firstLineChars="200" w:firstLine="420"/>
      </w:pPr>
      <w:r>
        <w:rPr>
          <w:rFonts w:hint="eastAsia"/>
        </w:rPr>
        <w:t>西西莉亚没有隐瞒的意思，干脆地——就像是在试探玛农一样，回答道：</w:t>
      </w:r>
    </w:p>
    <w:p w14:paraId="0BA35047" w14:textId="77777777" w:rsidR="00A0297F" w:rsidRDefault="00A0297F" w:rsidP="00A0297F">
      <w:pPr>
        <w:ind w:firstLineChars="200" w:firstLine="420"/>
      </w:pPr>
      <w:r>
        <w:rPr>
          <w:rFonts w:hint="eastAsia"/>
        </w:rPr>
        <w:t>「名字应该是时任·灯里哦」</w:t>
      </w:r>
    </w:p>
    <w:p w14:paraId="0BA35048" w14:textId="77777777" w:rsidR="00A0297F" w:rsidRDefault="00A0297F" w:rsidP="00A0297F">
      <w:pPr>
        <w:ind w:firstLineChars="200" w:firstLine="420"/>
      </w:pPr>
      <w:r>
        <w:rPr>
          <w:rFonts w:hint="eastAsia"/>
        </w:rPr>
        <w:t>「灯里小姐啊……」</w:t>
      </w:r>
    </w:p>
    <w:p w14:paraId="0BA35049" w14:textId="77777777" w:rsidR="00A0297F" w:rsidRDefault="00A0297F" w:rsidP="00A0297F">
      <w:pPr>
        <w:ind w:firstLineChars="200" w:firstLine="420"/>
      </w:pPr>
      <w:r>
        <w:rPr>
          <w:rFonts w:hint="eastAsia"/>
        </w:rPr>
        <w:t>玛农的声音中，蕴涵着她意料之外的感慨。</w:t>
      </w:r>
    </w:p>
    <w:p w14:paraId="0BA3504A" w14:textId="77777777" w:rsidR="00A0297F" w:rsidRDefault="00A0297F" w:rsidP="00A0297F">
      <w:pPr>
        <w:ind w:firstLineChars="200" w:firstLine="420"/>
      </w:pPr>
      <w:r>
        <w:rPr>
          <w:rFonts w:hint="eastAsia"/>
        </w:rPr>
        <w:t>在见到的第一眼，玛农就有这种直觉了。</w:t>
      </w:r>
    </w:p>
    <w:p w14:paraId="0BA3504B" w14:textId="77777777" w:rsidR="00A0297F" w:rsidRDefault="00A0297F" w:rsidP="00A0297F">
      <w:pPr>
        <w:ind w:firstLineChars="200" w:firstLine="420"/>
      </w:pPr>
      <w:r>
        <w:rPr>
          <w:rFonts w:hint="eastAsia"/>
        </w:rPr>
        <w:t>灯里肯定与母亲是一样的。而这样的她，正与『阳炎的后继』同行。</w:t>
      </w:r>
    </w:p>
    <w:p w14:paraId="0BA3504C" w14:textId="77777777" w:rsidR="00A0297F" w:rsidRDefault="00A0297F" w:rsidP="00A0297F">
      <w:pPr>
        <w:ind w:firstLineChars="200" w:firstLine="420"/>
      </w:pPr>
      <w:r>
        <w:rPr>
          <w:rFonts w:hint="eastAsia"/>
        </w:rPr>
        <w:t>西西莉亚侧眼观察着陷入沉思的玛农。</w:t>
      </w:r>
    </w:p>
    <w:p w14:paraId="0BA3504D" w14:textId="77777777" w:rsidR="00A0297F" w:rsidRDefault="00A0297F" w:rsidP="00A0297F">
      <w:pPr>
        <w:ind w:firstLineChars="200" w:firstLine="420"/>
      </w:pPr>
      <w:r>
        <w:rPr>
          <w:rFonts w:hint="eastAsia"/>
        </w:rPr>
        <w:t>「那么，打算做什么呢，玛农小姐」</w:t>
      </w:r>
    </w:p>
    <w:p w14:paraId="0BA3504E" w14:textId="77777777" w:rsidR="00A0297F" w:rsidRDefault="00A0297F" w:rsidP="00A0297F">
      <w:pPr>
        <w:ind w:firstLineChars="200" w:firstLine="420"/>
      </w:pPr>
      <w:r>
        <w:rPr>
          <w:rFonts w:hint="eastAsia"/>
        </w:rPr>
        <w:t>「没什么啊？她不是这个镇上的人对吧。所以稍微有些在意」</w:t>
      </w:r>
    </w:p>
    <w:p w14:paraId="0BA3504F" w14:textId="77777777" w:rsidR="00A0297F" w:rsidRDefault="00A0297F" w:rsidP="00A0297F">
      <w:pPr>
        <w:ind w:firstLineChars="200" w:firstLine="420"/>
      </w:pPr>
      <w:r>
        <w:rPr>
          <w:rFonts w:hint="eastAsia"/>
        </w:rPr>
        <w:t>玛农以扇遮口，微微一笑。</w:t>
      </w:r>
    </w:p>
    <w:p w14:paraId="0BA35050" w14:textId="77777777" w:rsidR="00A0297F" w:rsidRDefault="00A0297F" w:rsidP="00A0297F">
      <w:pPr>
        <w:ind w:firstLineChars="200" w:firstLine="420"/>
      </w:pPr>
      <w:r>
        <w:rPr>
          <w:rFonts w:hint="eastAsia"/>
        </w:rPr>
        <w:t>「单纯的好奇心而已」</w:t>
      </w:r>
    </w:p>
    <w:p w14:paraId="0BA35051" w14:textId="77777777" w:rsidR="00A0297F" w:rsidRDefault="00A0297F" w:rsidP="00A0297F">
      <w:pPr>
        <w:ind w:firstLineChars="200" w:firstLine="420"/>
      </w:pPr>
      <w:r>
        <w:rPr>
          <w:rFonts w:hint="eastAsia"/>
        </w:rPr>
        <w:t>玛农没有接近灯里，宴会上也没有任何骚动，晚会波澜不惊地结束了。为了保护灯里而偷偷参加的茉茉，也没有行动的必要，在这如预订一样和平的宴会中，西西莉亚司祭与玛农·利贝尔谈话的情景，给与会者们留下了深刻的印象。</w:t>
      </w:r>
    </w:p>
    <w:p w14:paraId="0BA35052" w14:textId="77777777" w:rsidR="00A0297F" w:rsidRDefault="00A0297F" w:rsidP="00A0297F">
      <w:pPr>
        <w:ind w:firstLineChars="200" w:firstLine="420"/>
      </w:pPr>
    </w:p>
    <w:p w14:paraId="0BA35053" w14:textId="77777777" w:rsidR="00A0297F" w:rsidRDefault="00A0297F" w:rsidP="00A0297F">
      <w:pPr>
        <w:ind w:firstLineChars="200" w:firstLine="420"/>
      </w:pPr>
      <w:r>
        <w:rPr>
          <w:rFonts w:hint="eastAsia"/>
        </w:rPr>
        <w:t>在利贝尔城中的晚会开始之前，梅诺都没什么可做的事情。</w:t>
      </w:r>
    </w:p>
    <w:p w14:paraId="0BA35054" w14:textId="77777777" w:rsidR="00A0297F" w:rsidRDefault="00A0297F" w:rsidP="00A0297F">
      <w:pPr>
        <w:ind w:firstLineChars="200" w:firstLine="420"/>
      </w:pPr>
      <w:r>
        <w:rPr>
          <w:rFonts w:hint="eastAsia"/>
        </w:rPr>
        <w:t>若说有什么特别的，大概就是想试试能不能把灯里送进『雾魔殿』来杀死她，但那也以失败告终。本想以出门散心为由带她出门去海上看看，但灯里不想去。有纯粹概念爆发的先例，梅诺没法太强迫她，况且送入『雾魔殿』也未必一定能杀死灯里，所以姑且先搁置了。</w:t>
      </w:r>
    </w:p>
    <w:p w14:paraId="0BA35055" w14:textId="77777777" w:rsidR="00A0297F" w:rsidRDefault="00A0297F" w:rsidP="00A0297F">
      <w:pPr>
        <w:ind w:firstLineChars="200" w:firstLine="420"/>
      </w:pPr>
      <w:r>
        <w:rPr>
          <w:rFonts w:hint="eastAsia"/>
        </w:rPr>
        <w:t>然后到了晚会当天。把保护灯里的任务拜托给茉茉后，来到了待侵入的那间宅邸，这里的警备形同虚设。</w:t>
      </w:r>
    </w:p>
    <w:p w14:paraId="0BA35056" w14:textId="77777777" w:rsidR="00A0297F" w:rsidRDefault="00A0297F" w:rsidP="00A0297F">
      <w:pPr>
        <w:ind w:firstLineChars="200" w:firstLine="420"/>
      </w:pPr>
      <w:r>
        <w:rPr>
          <w:rFonts w:hint="eastAsia"/>
        </w:rPr>
        <w:t>如果是茉茉，没准自己就可以摧毁这里，但梅诺擅长的是潜入。在卡口以导力迷彩覆体，神不知鬼不觉地潜入，翻找着各类文件，终于发现了目标。</w:t>
      </w:r>
    </w:p>
    <w:p w14:paraId="0BA35057" w14:textId="77777777" w:rsidR="00A0297F" w:rsidRDefault="00A0297F" w:rsidP="00A0297F">
      <w:pPr>
        <w:ind w:firstLineChars="200" w:firstLine="420"/>
      </w:pPr>
      <w:r>
        <w:rPr>
          <w:rFonts w:hint="eastAsia"/>
        </w:rPr>
        <w:t>「原来如此……进行着好几项违反技术规制禁忌的研究呢」</w:t>
      </w:r>
    </w:p>
    <w:p w14:paraId="0BA35058" w14:textId="77777777" w:rsidR="00A0297F" w:rsidRDefault="00A0297F" w:rsidP="00A0297F">
      <w:pPr>
        <w:ind w:firstLineChars="200" w:firstLine="420"/>
      </w:pPr>
      <w:r>
        <w:rPr>
          <w:rFonts w:hint="eastAsia"/>
        </w:rPr>
        <w:t>它们似乎是在开发着第一身份拥有的魔导技术。原罪概念的魔导可以凭借将人体作为祭品献上从而尽快获得成果。但看来它们没有向原罪概念出手，梅诺不知该说它们是姑且还保留着理性呢，还是说不过是伙没有胆气的小贼罢了呢。</w:t>
      </w:r>
    </w:p>
    <w:p w14:paraId="0BA35059" w14:textId="77777777" w:rsidR="00A0297F" w:rsidRDefault="00A0297F" w:rsidP="00A0297F">
      <w:pPr>
        <w:ind w:firstLineChars="200" w:firstLine="420"/>
      </w:pPr>
      <w:r>
        <w:rPr>
          <w:rFonts w:hint="eastAsia"/>
        </w:rPr>
        <w:t>与这些不大的禁忌放在一起的，有一项格外惹眼的魔导研究。</w:t>
      </w:r>
    </w:p>
    <w:p w14:paraId="0BA3505A" w14:textId="77777777" w:rsidR="00A0297F" w:rsidRDefault="00A0297F" w:rsidP="00A0297F">
      <w:pPr>
        <w:ind w:firstLineChars="200" w:firstLine="420"/>
      </w:pPr>
      <w:r>
        <w:rPr>
          <w:rFonts w:hint="eastAsia"/>
        </w:rPr>
        <w:t>「『雾魔殿』……」</w:t>
      </w:r>
    </w:p>
    <w:p w14:paraId="0BA3505B" w14:textId="77777777" w:rsidR="00A0297F" w:rsidRDefault="00A0297F" w:rsidP="00A0297F">
      <w:pPr>
        <w:ind w:firstLineChars="200" w:firstLine="420"/>
      </w:pPr>
      <w:r>
        <w:rPr>
          <w:rFonts w:hint="eastAsia"/>
        </w:rPr>
        <w:t>梅诺低声嘟囔着。</w:t>
      </w:r>
    </w:p>
    <w:p w14:paraId="0BA3505C" w14:textId="77777777" w:rsidR="00A0297F" w:rsidRDefault="00A0297F" w:rsidP="00A0297F">
      <w:pPr>
        <w:ind w:firstLineChars="200" w:firstLine="420"/>
      </w:pPr>
      <w:r>
        <w:rPr>
          <w:rFonts w:hint="eastAsia"/>
        </w:rPr>
        <w:t>在此之中特别引人注目的就是这项与『雾魔殿』有关的研究。看来它们推进着将这封印有四大人灾的结界，解析并解除的实验。</w:t>
      </w:r>
    </w:p>
    <w:p w14:paraId="0BA3505D" w14:textId="77777777" w:rsidR="00A0297F" w:rsidRDefault="00A0297F" w:rsidP="00A0297F">
      <w:pPr>
        <w:ind w:firstLineChars="200" w:firstLine="420"/>
      </w:pPr>
      <w:r>
        <w:rPr>
          <w:rFonts w:hint="eastAsia"/>
        </w:rPr>
        <w:t>「……干些没用的事」</w:t>
      </w:r>
    </w:p>
    <w:p w14:paraId="0BA3505E" w14:textId="77777777" w:rsidR="00A0297F" w:rsidRDefault="00A0297F" w:rsidP="00A0297F">
      <w:pPr>
        <w:ind w:firstLineChars="200" w:firstLine="420"/>
      </w:pPr>
      <w:r>
        <w:rPr>
          <w:rFonts w:hint="eastAsia"/>
        </w:rPr>
        <w:t>这不管身处利贝尔何处都能看到的巨大白雾，是连第一身份都无法干涉的结界。不管第二身份做多少研究，梅诺认为都只会以失败告终。</w:t>
      </w:r>
    </w:p>
    <w:p w14:paraId="0BA3505F" w14:textId="77777777" w:rsidR="00A0297F" w:rsidRDefault="00A0297F" w:rsidP="00A0297F">
      <w:pPr>
        <w:ind w:firstLineChars="200" w:firstLine="420"/>
      </w:pPr>
      <w:r>
        <w:rPr>
          <w:rFonts w:hint="eastAsia"/>
        </w:rPr>
        <w:t>但这无疑是危险的行为。万一真的扭曲了这封印着四大人灾的结界，难以想象会造成怎样的灾害。</w:t>
      </w:r>
    </w:p>
    <w:p w14:paraId="0BA35060" w14:textId="77777777" w:rsidR="00A0297F" w:rsidRDefault="00A0297F" w:rsidP="00A0297F">
      <w:pPr>
        <w:ind w:firstLineChars="200" w:firstLine="420"/>
      </w:pPr>
      <w:r>
        <w:rPr>
          <w:rFonts w:hint="eastAsia"/>
        </w:rPr>
        <w:t>「『第四』真的不做点人事啊……」</w:t>
      </w:r>
    </w:p>
    <w:p w14:paraId="0BA35061" w14:textId="77777777" w:rsidR="00A0297F" w:rsidRDefault="00A0297F" w:rsidP="00A0297F">
      <w:pPr>
        <w:ind w:firstLineChars="200" w:firstLine="420"/>
      </w:pPr>
      <w:r>
        <w:rPr>
          <w:rFonts w:hint="eastAsia"/>
        </w:rPr>
        <w:t>梅诺一边发着牢骚，一边以教典魔导记录着文件。</w:t>
      </w:r>
    </w:p>
    <w:p w14:paraId="0BA35062" w14:textId="77777777" w:rsidR="00A0297F" w:rsidRDefault="00A0297F" w:rsidP="00A0297F">
      <w:pPr>
        <w:ind w:firstLineChars="200" w:firstLine="420"/>
      </w:pPr>
      <w:r>
        <w:rPr>
          <w:rFonts w:hint="eastAsia"/>
        </w:rPr>
        <w:t>证据集齐了，接下来就看玛农了。</w:t>
      </w:r>
    </w:p>
    <w:p w14:paraId="0BA35063" w14:textId="77777777" w:rsidR="00A0297F" w:rsidRDefault="00A0297F" w:rsidP="00A0297F">
      <w:pPr>
        <w:ind w:firstLineChars="200" w:firstLine="420"/>
      </w:pPr>
      <w:r>
        <w:rPr>
          <w:rFonts w:hint="eastAsia"/>
        </w:rPr>
        <w:t>「一切顺利就好了」</w:t>
      </w:r>
    </w:p>
    <w:p w14:paraId="0BA35064" w14:textId="77777777" w:rsidR="00A0297F" w:rsidRDefault="00A0297F" w:rsidP="00A0297F">
      <w:pPr>
        <w:ind w:firstLineChars="200" w:firstLine="420"/>
      </w:pPr>
      <w:r>
        <w:rPr>
          <w:rFonts w:hint="eastAsia"/>
        </w:rPr>
        <w:t>随着梅诺的低语，证据采集也结束了，她踏上了撤退的路线。</w:t>
      </w:r>
    </w:p>
    <w:p w14:paraId="0BA35065" w14:textId="77777777" w:rsidR="00A0297F" w:rsidRDefault="00A0297F" w:rsidP="00A0297F">
      <w:pPr>
        <w:ind w:firstLineChars="200" w:firstLine="420"/>
      </w:pPr>
      <w:r>
        <w:rPr>
          <w:rFonts w:hint="eastAsia"/>
        </w:rPr>
        <w:t>这天夜里，梅诺没有引起任何人的注意，就搜查到了情报。</w:t>
      </w:r>
    </w:p>
    <w:p w14:paraId="0BA35066" w14:textId="77777777" w:rsidR="00A0297F" w:rsidRDefault="00A0297F" w:rsidP="00A0297F">
      <w:pPr>
        <w:ind w:firstLineChars="200" w:firstLine="420"/>
      </w:pPr>
    </w:p>
    <w:p w14:paraId="0BA35067" w14:textId="77777777" w:rsidR="00A0297F" w:rsidRDefault="00A0297F" w:rsidP="00A0297F">
      <w:pPr>
        <w:ind w:firstLineChars="200" w:firstLine="420"/>
      </w:pPr>
      <w:r>
        <w:rPr>
          <w:rFonts w:hint="eastAsia"/>
        </w:rPr>
        <w:t>孤岛中利贝尔城的一间房内。</w:t>
      </w:r>
    </w:p>
    <w:p w14:paraId="0BA35068" w14:textId="77777777" w:rsidR="00A0297F" w:rsidRDefault="00A0297F" w:rsidP="00A0297F">
      <w:pPr>
        <w:ind w:firstLineChars="200" w:firstLine="420"/>
      </w:pPr>
      <w:r>
        <w:rPr>
          <w:rFonts w:hint="eastAsia"/>
        </w:rPr>
        <w:t>在利贝尔家中也算是重要的亲族核心的『第四』成员们，围坐在长桌边，面色铁青。</w:t>
      </w:r>
    </w:p>
    <w:p w14:paraId="0BA35069" w14:textId="77777777" w:rsidR="00A0297F" w:rsidRDefault="00A0297F" w:rsidP="00A0297F">
      <w:pPr>
        <w:ind w:firstLineChars="200" w:firstLine="420"/>
      </w:pPr>
      <w:r>
        <w:rPr>
          <w:rFonts w:hint="eastAsia"/>
        </w:rPr>
        <w:t>在这场商议『阳炎的后继』对策而召开的会议中，突然，玛农开始在桌面上分发恶行的证据。与此同时附带的，骑士们也向屋内一拥而入。</w:t>
      </w:r>
    </w:p>
    <w:p w14:paraId="0BA3506A" w14:textId="77777777" w:rsidR="00A0297F" w:rsidRDefault="00A0297F" w:rsidP="00A0297F">
      <w:pPr>
        <w:ind w:firstLineChars="200" w:firstLine="420"/>
      </w:pPr>
      <w:r>
        <w:rPr>
          <w:rFonts w:hint="eastAsia"/>
        </w:rPr>
        <w:t>「你、你们几个！谁允许你们——」</w:t>
      </w:r>
    </w:p>
    <w:p w14:paraId="0BA3506B" w14:textId="77777777" w:rsidR="00A0297F" w:rsidRDefault="00A0297F" w:rsidP="00A0297F">
      <w:pPr>
        <w:ind w:firstLineChars="200" w:firstLine="420"/>
      </w:pPr>
      <w:r>
        <w:rPr>
          <w:rFonts w:hint="eastAsia"/>
        </w:rPr>
        <w:t>「是我允许的」</w:t>
      </w:r>
    </w:p>
    <w:p w14:paraId="0BA3506C" w14:textId="77777777" w:rsidR="00A0297F" w:rsidRDefault="00A0297F" w:rsidP="00A0297F">
      <w:pPr>
        <w:ind w:firstLineChars="200" w:firstLine="420"/>
      </w:pPr>
      <w:r>
        <w:rPr>
          <w:rFonts w:hint="eastAsia"/>
        </w:rPr>
        <w:t>一名老人向骑士们大喊，而玛农沉静果敢的声音打断了他。</w:t>
      </w:r>
    </w:p>
    <w:p w14:paraId="0BA3506D" w14:textId="77777777" w:rsidR="00A0297F" w:rsidRDefault="00A0297F" w:rsidP="00A0297F">
      <w:pPr>
        <w:ind w:firstLineChars="200" w:firstLine="420"/>
      </w:pPr>
      <w:r>
        <w:rPr>
          <w:rFonts w:hint="eastAsia"/>
        </w:rPr>
        <w:t>「除了利贝尔家直系的我的允许之外，进入这座城还需要谁的许可吗？」</w:t>
      </w:r>
    </w:p>
    <w:p w14:paraId="0BA3506E" w14:textId="77777777" w:rsidR="00A0297F" w:rsidRDefault="00A0297F" w:rsidP="00A0297F">
      <w:pPr>
        <w:ind w:firstLineChars="200" w:firstLine="420"/>
      </w:pPr>
      <w:r>
        <w:rPr>
          <w:rFonts w:hint="eastAsia"/>
        </w:rPr>
        <w:t>老人的话一下子哽住了。在他身后骑士已经列整完毕。</w:t>
      </w:r>
    </w:p>
    <w:p w14:paraId="0BA3506F" w14:textId="77777777" w:rsidR="00A0297F" w:rsidRDefault="00A0297F" w:rsidP="00A0297F">
      <w:pPr>
        <w:ind w:firstLineChars="200" w:firstLine="420"/>
      </w:pPr>
      <w:r>
        <w:rPr>
          <w:rFonts w:hint="eastAsia"/>
        </w:rPr>
        <w:t>「你这姑娘有、有什么打算。做出这种事……简直就是把利贝尔家卖给了第一身份！你连养育之恩都不记得了吗！」</w:t>
      </w:r>
    </w:p>
    <w:p w14:paraId="0BA35070" w14:textId="77777777" w:rsidR="00A0297F" w:rsidRDefault="00A0297F" w:rsidP="00A0297F">
      <w:pPr>
        <w:ind w:firstLineChars="200" w:firstLine="420"/>
      </w:pPr>
      <w:r>
        <w:rPr>
          <w:rFonts w:hint="eastAsia"/>
        </w:rPr>
        <w:t>「就算您这么说，活着也算不得什么好事，也没从您这里感受到过什么恩情」</w:t>
      </w:r>
    </w:p>
    <w:p w14:paraId="0BA35071" w14:textId="77777777" w:rsidR="00A0297F" w:rsidRDefault="00A0297F" w:rsidP="00A0297F">
      <w:pPr>
        <w:ind w:firstLineChars="200" w:firstLine="420"/>
      </w:pPr>
      <w:r>
        <w:rPr>
          <w:rFonts w:hint="eastAsia"/>
        </w:rPr>
        <w:t>玛农的回答中极其自然地就做出了『活着也算不得什么好事』的发言，这不仅令利贝尔家的人们，甚至也使同伴的骑士们感到不寒而栗。</w:t>
      </w:r>
    </w:p>
    <w:p w14:paraId="0BA35072" w14:textId="77777777" w:rsidR="00A0297F" w:rsidRDefault="00A0297F" w:rsidP="00A0297F">
      <w:pPr>
        <w:ind w:firstLineChars="200" w:firstLine="420"/>
      </w:pPr>
      <w:r>
        <w:rPr>
          <w:rFonts w:hint="eastAsia"/>
        </w:rPr>
        <w:t>在这冰洁的气氛中，响起了玛农那沉稳的话语。</w:t>
      </w:r>
    </w:p>
    <w:p w14:paraId="0BA35073" w14:textId="77777777" w:rsidR="00A0297F" w:rsidRDefault="00A0297F" w:rsidP="00A0297F">
      <w:pPr>
        <w:ind w:firstLineChars="200" w:firstLine="420"/>
      </w:pPr>
      <w:r>
        <w:rPr>
          <w:rFonts w:hint="eastAsia"/>
        </w:rPr>
        <w:t>「不管怎样，诸位的结局只有两个选择。是乖乖服从呢，还是兵刃相向尝尝厉害呢」</w:t>
      </w:r>
    </w:p>
    <w:p w14:paraId="0BA35074" w14:textId="77777777" w:rsidR="00A0297F" w:rsidRDefault="00A0297F" w:rsidP="00A0297F">
      <w:pPr>
        <w:ind w:firstLineChars="200" w:firstLine="420"/>
      </w:pPr>
      <w:r>
        <w:rPr>
          <w:rFonts w:hint="eastAsia"/>
        </w:rPr>
        <w:t>玛农将阖起的扇子抵在嘴边，朝亲戚们嫣然一笑。</w:t>
      </w:r>
    </w:p>
    <w:p w14:paraId="0BA35075" w14:textId="77777777" w:rsidR="00A0297F" w:rsidRDefault="00A0297F" w:rsidP="00A0297F">
      <w:pPr>
        <w:ind w:firstLineChars="200" w:firstLine="420"/>
      </w:pPr>
      <w:r>
        <w:rPr>
          <w:rFonts w:hint="eastAsia"/>
        </w:rPr>
        <w:t>「请吧，现在就做出决定」</w:t>
      </w:r>
    </w:p>
    <w:p w14:paraId="0BA35076" w14:textId="77777777" w:rsidR="00A0297F" w:rsidRDefault="00A0297F" w:rsidP="00A0297F">
      <w:pPr>
        <w:ind w:firstLineChars="200" w:firstLine="420"/>
      </w:pPr>
    </w:p>
    <w:p w14:paraId="0BA35077" w14:textId="77777777" w:rsidR="00A0297F" w:rsidRDefault="00A0297F" w:rsidP="00A0297F">
      <w:pPr>
        <w:ind w:firstLineChars="200" w:firstLine="420"/>
      </w:pPr>
      <w:r>
        <w:rPr>
          <w:rFonts w:hint="eastAsia"/>
        </w:rPr>
        <w:t>利贝尔家中参加『第四』的成员几乎都遭到了逮捕。</w:t>
      </w:r>
    </w:p>
    <w:p w14:paraId="0BA35078" w14:textId="77777777" w:rsidR="00A0297F" w:rsidRDefault="00A0297F" w:rsidP="00A0297F">
      <w:pPr>
        <w:ind w:firstLineChars="200" w:firstLine="420"/>
      </w:pPr>
      <w:r>
        <w:rPr>
          <w:rFonts w:hint="eastAsia"/>
        </w:rPr>
        <w:t>茉茉从梅诺那里听闻了事件经过后，觉得『三两下就顺利搞定了』。茉茉身为梅诺的辅佐官，在她直面过的事件中，这也算是最顺利的那档了。利贝尔的『第四』就这样简单地摧毁了。</w:t>
      </w:r>
    </w:p>
    <w:p w14:paraId="0BA35079" w14:textId="77777777" w:rsidR="00A0297F" w:rsidRDefault="00A0297F" w:rsidP="00A0297F">
      <w:pPr>
        <w:ind w:firstLineChars="200" w:firstLine="420"/>
      </w:pPr>
      <w:r>
        <w:rPr>
          <w:rFonts w:hint="eastAsia"/>
        </w:rPr>
        <w:t>「这次的工作很简单呢——」</w:t>
      </w:r>
    </w:p>
    <w:p w14:paraId="0BA3507A" w14:textId="77777777" w:rsidR="00A0297F" w:rsidRDefault="00A0297F" w:rsidP="00A0297F">
      <w:pPr>
        <w:ind w:firstLineChars="200" w:firstLine="420"/>
      </w:pPr>
      <w:r>
        <w:rPr>
          <w:rFonts w:hint="eastAsia"/>
        </w:rPr>
        <w:t>「是啊。还没经历过这么顺利的工作呢。西西莉亚司祭很厉害喔」</w:t>
      </w:r>
    </w:p>
    <w:p w14:paraId="0BA3507B" w14:textId="77777777" w:rsidR="00A0297F" w:rsidRDefault="00A0297F" w:rsidP="00A0297F">
      <w:pPr>
        <w:ind w:firstLineChars="200" w:firstLine="420"/>
      </w:pPr>
      <w:r>
        <w:rPr>
          <w:rFonts w:hint="eastAsia"/>
        </w:rPr>
        <w:t>茉茉来此是与梅诺碰头的。梅诺在完成西西莉亚司祭委托的工作后，要与茉茉商量一下之后的事。</w:t>
      </w:r>
    </w:p>
    <w:p w14:paraId="0BA3507C" w14:textId="77777777" w:rsidR="00A0297F" w:rsidRDefault="00A0297F" w:rsidP="00A0297F">
      <w:pPr>
        <w:ind w:firstLineChars="200" w:firstLine="420"/>
      </w:pPr>
      <w:r>
        <w:rPr>
          <w:rFonts w:hint="eastAsia"/>
        </w:rPr>
        <w:t>茉茉这次除了做灯里护卫外，没什么特别的任务，完全是虚度了时光。</w:t>
      </w:r>
    </w:p>
    <w:p w14:paraId="0BA3507D" w14:textId="77777777" w:rsidR="00A0297F" w:rsidRDefault="00A0297F" w:rsidP="00A0297F">
      <w:pPr>
        <w:ind w:firstLineChars="200" w:firstLine="420"/>
      </w:pPr>
      <w:r>
        <w:rPr>
          <w:rFonts w:hint="eastAsia"/>
        </w:rPr>
        <w:t>「虽说处理『第四』最麻烦的是第二身份的逆反，但这次有协助者起很大作用呢」</w:t>
      </w:r>
    </w:p>
    <w:p w14:paraId="0BA3507E" w14:textId="77777777" w:rsidR="00A0297F" w:rsidRDefault="00A0297F" w:rsidP="00A0297F">
      <w:pPr>
        <w:ind w:firstLineChars="200" w:firstLine="420"/>
      </w:pPr>
      <w:r>
        <w:rPr>
          <w:rFonts w:hint="eastAsia"/>
        </w:rPr>
        <w:t>「是玛农·利贝尔来着？镇中的司祭很好地招揽了协助者，最终发挥了效果啊」</w:t>
      </w:r>
    </w:p>
    <w:p w14:paraId="0BA3507F" w14:textId="77777777" w:rsidR="00A0297F" w:rsidRDefault="00A0297F" w:rsidP="00A0297F">
      <w:pPr>
        <w:ind w:firstLineChars="200" w:firstLine="420"/>
      </w:pPr>
      <w:r>
        <w:rPr>
          <w:rFonts w:hint="eastAsia"/>
        </w:rPr>
        <w:t>「事前准备得很周到呢。很少有像她这么称职的司祭呀」</w:t>
      </w:r>
    </w:p>
    <w:p w14:paraId="0BA35080" w14:textId="77777777" w:rsidR="00A0297F" w:rsidRDefault="00A0297F" w:rsidP="00A0297F">
      <w:pPr>
        <w:ind w:firstLineChars="200" w:firstLine="420"/>
      </w:pPr>
      <w:r>
        <w:rPr>
          <w:rFonts w:hint="eastAsia"/>
        </w:rPr>
        <w:t>「啊——……确实，而且很少见地会与骑士们相配合。虽然是为了逮捕受『第四』思想影响的家伙们，一般来说，骑士也不会这么简单就听从第一身份的吧」</w:t>
      </w:r>
    </w:p>
    <w:p w14:paraId="0BA35081" w14:textId="77777777" w:rsidR="00A0297F" w:rsidRDefault="00A0297F" w:rsidP="00A0297F">
      <w:pPr>
        <w:ind w:firstLineChars="200" w:firstLine="420"/>
      </w:pPr>
      <w:r>
        <w:rPr>
          <w:rFonts w:hint="eastAsia"/>
        </w:rPr>
        <w:t>虽说骑士们是为了维持治安而存在的，但它们是从第二身份中选拔出的。通常来说很少会听命于第一身份而协助这种捕捉第二身份的作战。</w:t>
      </w:r>
    </w:p>
    <w:p w14:paraId="0BA35082" w14:textId="77777777" w:rsidR="00A0297F" w:rsidRDefault="00A0297F" w:rsidP="00A0297F">
      <w:pPr>
        <w:ind w:firstLineChars="200" w:firstLine="420"/>
      </w:pPr>
      <w:r>
        <w:rPr>
          <w:rFonts w:hint="eastAsia"/>
        </w:rPr>
        <w:t>尽管如此，看起来骑士们却没有对西西莉亚的计划提出异议。这并非建立于强权的恐吓，而是基于信赖关系构筑的协助体制令梅诺惊异。</w:t>
      </w:r>
    </w:p>
    <w:p w14:paraId="0BA35083" w14:textId="77777777" w:rsidR="00A0297F" w:rsidRDefault="00A0297F" w:rsidP="00A0297F">
      <w:pPr>
        <w:ind w:firstLineChars="200" w:firstLine="420"/>
      </w:pPr>
      <w:r>
        <w:rPr>
          <w:rFonts w:hint="eastAsia"/>
        </w:rPr>
        <w:t>除了暗中活动的梅诺与活跃于台前的玛农外，这次利贝尔的『第四』逮捕行动，最引人瞩目的就是西西莉亚，优秀的她预测到了事件的走向。</w:t>
      </w:r>
    </w:p>
    <w:p w14:paraId="0BA35084" w14:textId="77777777" w:rsidR="00A0297F" w:rsidRDefault="00A0297F" w:rsidP="00A0297F">
      <w:pPr>
        <w:ind w:firstLineChars="200" w:firstLine="420"/>
      </w:pPr>
      <w:r>
        <w:rPr>
          <w:rFonts w:hint="eastAsia"/>
        </w:rPr>
        <w:t>然而，茉茉对这种偏僻的镇子发生了什么毫无兴趣。</w:t>
      </w:r>
    </w:p>
    <w:p w14:paraId="0BA35085" w14:textId="77777777" w:rsidR="00A0297F" w:rsidRDefault="00A0297F" w:rsidP="00A0297F">
      <w:pPr>
        <w:ind w:firstLineChars="200" w:firstLine="420"/>
      </w:pPr>
      <w:r>
        <w:rPr>
          <w:rFonts w:hint="eastAsia"/>
        </w:rPr>
        <w:t>「之后就是等待处置那个异世界女的手段了呢——。纯粹概念会爆发来着？不到一个月的时间就开始想家了，精神真脆弱呢——」</w:t>
      </w:r>
    </w:p>
    <w:p w14:paraId="0BA35086" w14:textId="77777777" w:rsidR="00A0297F" w:rsidRDefault="00A0297F" w:rsidP="00A0297F">
      <w:pPr>
        <w:ind w:firstLineChars="200" w:firstLine="420"/>
      </w:pPr>
      <w:r>
        <w:rPr>
          <w:rFonts w:hint="eastAsia"/>
        </w:rPr>
        <w:t>「不要这么说」</w:t>
      </w:r>
    </w:p>
    <w:p w14:paraId="0BA35087" w14:textId="77777777" w:rsidR="00A0297F" w:rsidRDefault="00A0297F" w:rsidP="00A0297F">
      <w:pPr>
        <w:ind w:firstLineChars="200" w:firstLine="420"/>
      </w:pPr>
      <w:r>
        <w:rPr>
          <w:rFonts w:hint="eastAsia"/>
        </w:rPr>
        <w:t>茉茉听到梅诺这么说，稍稍皱起了眉。</w:t>
      </w:r>
    </w:p>
    <w:p w14:paraId="0BA35088" w14:textId="77777777" w:rsidR="00A0297F" w:rsidRDefault="00A0297F" w:rsidP="00A0297F">
      <w:pPr>
        <w:ind w:firstLineChars="200" w:firstLine="420"/>
      </w:pPr>
      <w:r>
        <w:rPr>
          <w:rFonts w:hint="eastAsia"/>
        </w:rPr>
        <w:t>茉茉敬爱的前辈梅诺，刚刚几乎下意识地袒护了灯里。梅诺没有以异世界人的危险性来说教茉茉，而是在关心灯里这个人本身。虽然是件小事，却让茉茉心怀疑念。</w:t>
      </w:r>
    </w:p>
    <w:p w14:paraId="0BA35089" w14:textId="77777777" w:rsidR="00A0297F" w:rsidRDefault="00A0297F" w:rsidP="00A0297F">
      <w:pPr>
        <w:ind w:firstLineChars="200" w:firstLine="420"/>
      </w:pPr>
      <w:r>
        <w:rPr>
          <w:rFonts w:hint="eastAsia"/>
        </w:rPr>
        <w:t>茉茉至今为止，还没有重视过梅诺身边的『迷途之人』时任·灯里。茉茉第一眼只觉得她是个畏手畏脚的人，总是一副形迹诡异的样子，从没想到她能与梅诺构筑关系。虽说梅诺容易受它人影响，但也不是一个吞吞吐吐话都说不明白的人，在几天内就能影响她准绳的。</w:t>
      </w:r>
    </w:p>
    <w:p w14:paraId="0BA3508A" w14:textId="77777777" w:rsidR="00A0297F" w:rsidRDefault="00A0297F" w:rsidP="00A0297F">
      <w:pPr>
        <w:ind w:firstLineChars="200" w:firstLine="420"/>
      </w:pPr>
      <w:r>
        <w:rPr>
          <w:rFonts w:hint="eastAsia"/>
        </w:rPr>
        <w:t>然而，在当初的预料之外，梅诺与灯里共同度过了漫长的旅程。</w:t>
      </w:r>
    </w:p>
    <w:p w14:paraId="0BA3508B" w14:textId="77777777" w:rsidR="00A0297F" w:rsidRDefault="00A0297F" w:rsidP="00A0297F">
      <w:pPr>
        <w:ind w:firstLineChars="200" w:firstLine="420"/>
      </w:pPr>
      <w:r>
        <w:rPr>
          <w:rFonts w:hint="eastAsia"/>
        </w:rPr>
        <w:t>难道说，梅诺误解了她与灯里的距离，向灯里投入了过多的感情。</w:t>
      </w:r>
    </w:p>
    <w:p w14:paraId="0BA3508C" w14:textId="77777777" w:rsidR="00A0297F" w:rsidRDefault="00A0297F" w:rsidP="00A0297F">
      <w:pPr>
        <w:ind w:firstLineChars="200" w:firstLine="420"/>
      </w:pPr>
      <w:r>
        <w:rPr>
          <w:rFonts w:hint="eastAsia"/>
        </w:rPr>
        <w:t>「前辈……」</w:t>
      </w:r>
    </w:p>
    <w:p w14:paraId="0BA3508D" w14:textId="77777777" w:rsidR="00A0297F" w:rsidRDefault="00A0297F" w:rsidP="00A0297F">
      <w:pPr>
        <w:ind w:firstLineChars="200" w:firstLine="420"/>
      </w:pPr>
      <w:r>
        <w:rPr>
          <w:rFonts w:hint="eastAsia"/>
        </w:rPr>
        <w:t>「嗯？怎么？」</w:t>
      </w:r>
    </w:p>
    <w:p w14:paraId="0BA3508E" w14:textId="77777777" w:rsidR="00A0297F" w:rsidRDefault="00A0297F" w:rsidP="00A0297F">
      <w:pPr>
        <w:ind w:firstLineChars="200" w:firstLine="420"/>
      </w:pPr>
      <w:r>
        <w:rPr>
          <w:rFonts w:hint="eastAsia"/>
        </w:rPr>
        <w:t>「……没」</w:t>
      </w:r>
    </w:p>
    <w:p w14:paraId="0BA3508F" w14:textId="77777777" w:rsidR="00A0297F" w:rsidRDefault="00A0297F" w:rsidP="00A0297F">
      <w:pPr>
        <w:ind w:firstLineChars="200" w:firstLine="420"/>
      </w:pPr>
      <w:r>
        <w:rPr>
          <w:rFonts w:hint="eastAsia"/>
        </w:rPr>
        <w:t>旅途，还会继续吧。</w:t>
      </w:r>
    </w:p>
    <w:p w14:paraId="0BA35090" w14:textId="77777777" w:rsidR="00A0297F" w:rsidRDefault="00A0297F" w:rsidP="00A0297F">
      <w:pPr>
        <w:ind w:firstLineChars="200" w:firstLine="420"/>
      </w:pPr>
      <w:r>
        <w:rPr>
          <w:rFonts w:hint="eastAsia"/>
        </w:rPr>
        <w:t>所以茉茉表面挂着微笑，心中开始暗地盘算。如果灯里是那种恬不知耻地拉近距离的性格，茉茉就会更早地抱有刚刚那种危机感吧。她一边后悔自己注意得太晚，一边思索着为了保护茉茉最喜欢的前辈自己该做什么，并且不能被梅诺注意到。</w:t>
      </w:r>
    </w:p>
    <w:p w14:paraId="0BA35091" w14:textId="77777777" w:rsidR="00A0297F" w:rsidRDefault="00A0297F" w:rsidP="00A0297F">
      <w:pPr>
        <w:ind w:firstLineChars="200" w:firstLine="420"/>
      </w:pPr>
      <w:r>
        <w:rPr>
          <w:rFonts w:hint="eastAsia"/>
        </w:rPr>
        <w:t>因为，若是指出了这一点——恐怕反而，可能使梅诺过于注意灯里的事。</w:t>
      </w:r>
    </w:p>
    <w:p w14:paraId="0BA35092" w14:textId="77777777" w:rsidR="00A0297F" w:rsidRDefault="00A0297F" w:rsidP="00A0297F">
      <w:pPr>
        <w:ind w:firstLineChars="200" w:firstLine="420"/>
      </w:pPr>
      <w:r>
        <w:rPr>
          <w:rFonts w:hint="eastAsia"/>
        </w:rPr>
        <w:t>「什么事都没有——！在这之后，也不管什么都可以拜托茉茉哦——！」</w:t>
      </w:r>
    </w:p>
    <w:p w14:paraId="0BA35093" w14:textId="77777777" w:rsidR="00A0297F" w:rsidRDefault="00A0297F" w:rsidP="00A0297F">
      <w:pPr>
        <w:ind w:firstLineChars="200" w:firstLine="420"/>
      </w:pPr>
      <w:r>
        <w:rPr>
          <w:rFonts w:hint="eastAsia"/>
        </w:rPr>
        <w:t>所以茉茉没有指出梅诺的状况。心中想着，就算梅诺向灯里投入了感情、若是梅诺感受到了与她的友情又该怎么办之类的。</w:t>
      </w:r>
    </w:p>
    <w:p w14:paraId="0BA35094" w14:textId="77777777" w:rsidR="00A0297F" w:rsidRDefault="00A0297F" w:rsidP="00A0297F">
      <w:pPr>
        <w:ind w:firstLineChars="200" w:firstLine="420"/>
      </w:pPr>
      <w:r>
        <w:rPr>
          <w:rFonts w:hint="eastAsia"/>
        </w:rPr>
        <w:t>「好的，还会拜托你的喔」</w:t>
      </w:r>
    </w:p>
    <w:p w14:paraId="0BA35095" w14:textId="77777777" w:rsidR="00A0297F" w:rsidRDefault="00A0297F" w:rsidP="00A0297F">
      <w:pPr>
        <w:ind w:firstLineChars="200" w:firstLine="420"/>
      </w:pPr>
      <w:r>
        <w:rPr>
          <w:rFonts w:hint="eastAsia"/>
        </w:rPr>
        <w:t>「诶嘿嘿——，前辈拜托我了！」</w:t>
      </w:r>
    </w:p>
    <w:p w14:paraId="0BA35096" w14:textId="77777777" w:rsidR="00A0297F" w:rsidRDefault="00A0297F" w:rsidP="00A0297F">
      <w:pPr>
        <w:ind w:firstLineChars="200" w:firstLine="420"/>
      </w:pPr>
      <w:r>
        <w:rPr>
          <w:rFonts w:hint="eastAsia"/>
        </w:rPr>
        <w:t>茉茉什么都没有说，只是暗下决心，若是有个万一，就由自己杀死灯里。</w:t>
      </w:r>
    </w:p>
    <w:p w14:paraId="0BA35097" w14:textId="77777777" w:rsidR="00A0297F" w:rsidRDefault="00A0297F" w:rsidP="00A0297F">
      <w:pPr>
        <w:ind w:firstLineChars="200" w:firstLine="420"/>
      </w:pPr>
      <w:r>
        <w:rPr>
          <w:rFonts w:hint="eastAsia"/>
        </w:rPr>
        <w:t>因为茉茉只要是为了保护梅诺，谁都可以与之为敌，也谁都可以去杀。</w:t>
      </w:r>
    </w:p>
    <w:p w14:paraId="0BA35098" w14:textId="77777777" w:rsidR="00A0297F" w:rsidRDefault="00A0297F" w:rsidP="00A0297F">
      <w:pPr>
        <w:ind w:firstLineChars="200" w:firstLine="420"/>
      </w:pPr>
    </w:p>
    <w:p w14:paraId="0BA35099" w14:textId="77777777" w:rsidR="00A0297F" w:rsidRDefault="00A0297F" w:rsidP="00A0297F">
      <w:pPr>
        <w:ind w:firstLineChars="200" w:firstLine="420"/>
      </w:pPr>
      <w:r>
        <w:rPr>
          <w:rFonts w:hint="eastAsia"/>
        </w:rPr>
        <w:t>在与茉茉碰头后，梅诺访问了利贝尔城与玛农会面。</w:t>
      </w:r>
    </w:p>
    <w:p w14:paraId="0BA3509A" w14:textId="77777777" w:rsidR="00A0297F" w:rsidRDefault="00A0297F" w:rsidP="00A0297F">
      <w:pPr>
        <w:ind w:firstLineChars="200" w:firstLine="420"/>
      </w:pPr>
      <w:r>
        <w:rPr>
          <w:rFonts w:hint="eastAsia"/>
        </w:rPr>
        <w:t>梅诺得到了玛农正式的邀请，不必像上次那样侵入了。没有隐去身形，从利贝尔城正门进入的梅诺，来到了第一次与她单独会面时利贝尔伯的房间。</w:t>
      </w:r>
    </w:p>
    <w:p w14:paraId="0BA3509B" w14:textId="77777777" w:rsidR="00A0297F" w:rsidRDefault="00A0297F" w:rsidP="00A0297F">
      <w:pPr>
        <w:ind w:firstLineChars="200" w:firstLine="420"/>
      </w:pPr>
      <w:r>
        <w:rPr>
          <w:rFonts w:hint="eastAsia"/>
        </w:rPr>
        <w:t>在这一路上，城内冷冷清清，佣人们也一副脸上无光的样子。</w:t>
      </w:r>
    </w:p>
    <w:p w14:paraId="0BA3509C" w14:textId="77777777" w:rsidR="00A0297F" w:rsidRDefault="00A0297F" w:rsidP="00A0297F">
      <w:pPr>
        <w:ind w:firstLineChars="200" w:firstLine="420"/>
      </w:pPr>
      <w:r>
        <w:rPr>
          <w:rFonts w:hint="eastAsia"/>
        </w:rPr>
        <w:t>毕竟城主刚刚割弃了亲族，气氛变差也是理所当然。</w:t>
      </w:r>
    </w:p>
    <w:p w14:paraId="0BA3509D" w14:textId="77777777" w:rsidR="00A0297F" w:rsidRDefault="00A0297F" w:rsidP="00A0297F">
      <w:pPr>
        <w:ind w:firstLineChars="200" w:firstLine="420"/>
      </w:pPr>
      <w:r>
        <w:rPr>
          <w:rFonts w:hint="eastAsia"/>
        </w:rPr>
        <w:t>「承蒙邀请十分感谢。我基本没受过第二身份的邀请，所以还挺新鲜的」</w:t>
      </w:r>
    </w:p>
    <w:p w14:paraId="0BA3509E" w14:textId="77777777" w:rsidR="00A0297F" w:rsidRDefault="00A0297F" w:rsidP="00A0297F">
      <w:pPr>
        <w:ind w:firstLineChars="200" w:firstLine="420"/>
      </w:pPr>
      <w:r>
        <w:rPr>
          <w:rFonts w:hint="eastAsia"/>
        </w:rPr>
        <w:t>「梅诺小姐可是大功臣，能邀您来可是我们的荣幸。感谢您拨冗光临」</w:t>
      </w:r>
    </w:p>
    <w:p w14:paraId="0BA3509F" w14:textId="77777777" w:rsidR="00A0297F" w:rsidRDefault="00A0297F" w:rsidP="00A0297F">
      <w:pPr>
        <w:ind w:firstLineChars="200" w:firstLine="420"/>
      </w:pPr>
      <w:r>
        <w:rPr>
          <w:rFonts w:hint="eastAsia"/>
        </w:rPr>
        <w:t>「我没做什么大事啊。这次的功臣是西西莉亚喔」</w:t>
      </w:r>
    </w:p>
    <w:p w14:paraId="0BA350A0" w14:textId="77777777" w:rsidR="00A0297F" w:rsidRDefault="00A0297F" w:rsidP="00A0297F">
      <w:pPr>
        <w:ind w:firstLineChars="200" w:firstLine="420"/>
      </w:pPr>
      <w:r>
        <w:rPr>
          <w:rFonts w:hint="eastAsia"/>
        </w:rPr>
        <w:t>「当然了，她的话我会改日再登门致谢。但现在我眼前的可是梅诺小姐啊」</w:t>
      </w:r>
    </w:p>
    <w:p w14:paraId="0BA350A1" w14:textId="77777777" w:rsidR="00A0297F" w:rsidRDefault="00A0297F" w:rsidP="00A0297F">
      <w:pPr>
        <w:ind w:firstLineChars="200" w:firstLine="420"/>
      </w:pPr>
      <w:r>
        <w:rPr>
          <w:rFonts w:hint="eastAsia"/>
        </w:rPr>
        <w:t>跟往常一样身着和服的玛农，双手扣于身前，深深地鞠了一躬。</w:t>
      </w:r>
    </w:p>
    <w:p w14:paraId="0BA350A2" w14:textId="77777777" w:rsidR="00A0297F" w:rsidRDefault="00A0297F" w:rsidP="00A0297F">
      <w:pPr>
        <w:ind w:firstLineChars="200" w:firstLine="420"/>
      </w:pPr>
      <w:r>
        <w:rPr>
          <w:rFonts w:hint="eastAsia"/>
        </w:rPr>
        <w:t>「在这利贝尔家的骚乱中有幸蒙您竭力相助，真的是非常的感谢。利贝尔伯爵家的继承问题顺利解决，家父也能安心上路了吧」</w:t>
      </w:r>
    </w:p>
    <w:p w14:paraId="0BA350A3" w14:textId="77777777" w:rsidR="00A0297F" w:rsidRDefault="00A0297F" w:rsidP="00A0297F">
      <w:pPr>
        <w:ind w:firstLineChars="200" w:firstLine="420"/>
      </w:pPr>
      <w:r>
        <w:rPr>
          <w:rFonts w:hint="eastAsia"/>
        </w:rPr>
        <w:t>「……这样。利贝尔伯，果然是？」</w:t>
      </w:r>
    </w:p>
    <w:p w14:paraId="0BA350A4" w14:textId="77777777" w:rsidR="00A0297F" w:rsidRDefault="00A0297F" w:rsidP="00A0297F">
      <w:pPr>
        <w:ind w:firstLineChars="200" w:firstLine="420"/>
      </w:pPr>
      <w:r>
        <w:rPr>
          <w:rFonts w:hint="eastAsia"/>
        </w:rPr>
        <w:t>「据医生的说法，就快了」</w:t>
      </w:r>
    </w:p>
    <w:p w14:paraId="0BA350A5" w14:textId="77777777" w:rsidR="00A0297F" w:rsidRDefault="00A0297F" w:rsidP="00A0297F">
      <w:pPr>
        <w:ind w:firstLineChars="200" w:firstLine="420"/>
      </w:pPr>
      <w:r>
        <w:rPr>
          <w:rFonts w:hint="eastAsia"/>
        </w:rPr>
        <w:t>听到玛农的回答后，梅诺看向了谁在床上的那名男性。</w:t>
      </w:r>
    </w:p>
    <w:p w14:paraId="0BA350A6" w14:textId="77777777" w:rsidR="00A0297F" w:rsidRDefault="00A0297F" w:rsidP="00A0297F">
      <w:pPr>
        <w:ind w:firstLineChars="200" w:firstLine="420"/>
      </w:pPr>
      <w:r>
        <w:rPr>
          <w:rFonts w:hint="eastAsia"/>
        </w:rPr>
        <w:t>比上次看到时还要衰弱，他的身形萎缩得已然脱相，同时又显得沉静平和。</w:t>
      </w:r>
    </w:p>
    <w:p w14:paraId="0BA350A7" w14:textId="77777777" w:rsidR="00A0297F" w:rsidRDefault="00A0297F" w:rsidP="00A0297F">
      <w:pPr>
        <w:ind w:firstLineChars="200" w:firstLine="420"/>
      </w:pPr>
      <w:r>
        <w:rPr>
          <w:rFonts w:hint="eastAsia"/>
        </w:rPr>
        <w:t>「梅诺小姐。可以的话，能请您握一下家父的手吗」</w:t>
      </w:r>
    </w:p>
    <w:p w14:paraId="0BA350A8" w14:textId="77777777" w:rsidR="00A0297F" w:rsidRDefault="00A0297F" w:rsidP="00A0297F">
      <w:pPr>
        <w:ind w:firstLineChars="200" w:firstLine="420"/>
      </w:pPr>
      <w:r>
        <w:rPr>
          <w:rFonts w:hint="eastAsia"/>
        </w:rPr>
        <w:t>「我吗？这先不提，但为什么呢？」</w:t>
      </w:r>
    </w:p>
    <w:p w14:paraId="0BA350A9" w14:textId="77777777" w:rsidR="00A0297F" w:rsidRDefault="00A0297F" w:rsidP="00A0297F">
      <w:pPr>
        <w:ind w:firstLineChars="200" w:firstLine="420"/>
      </w:pPr>
      <w:r>
        <w:rPr>
          <w:rFonts w:hint="eastAsia"/>
        </w:rPr>
        <w:t>「好的。家父年轻的时候虽然与第一身份反目……但看到现在的情况之后，可能也会想对神官道谢吧」</w:t>
      </w:r>
    </w:p>
    <w:p w14:paraId="0BA350AA" w14:textId="77777777" w:rsidR="00A0297F" w:rsidRDefault="00A0297F" w:rsidP="00A0297F">
      <w:pPr>
        <w:ind w:firstLineChars="200" w:firstLine="420"/>
      </w:pPr>
      <w:r>
        <w:rPr>
          <w:rFonts w:hint="eastAsia"/>
        </w:rPr>
        <w:t>梅诺内心对会不会这样抱有着疑问，可这也是女儿在父亲临终前的请求。虽然这是与梅诺无缘的感情，但碍于情面也不好断然拒绝。梅诺心想他可能也会想感受它人的温暖吧，就将左手中抱持的教典夹在臂下，握住了利贝尔伯的手。</w:t>
      </w:r>
    </w:p>
    <w:p w14:paraId="0BA350AB" w14:textId="77777777" w:rsidR="00A0297F" w:rsidRDefault="00A0297F" w:rsidP="00A0297F">
      <w:pPr>
        <w:ind w:firstLineChars="200" w:firstLine="420"/>
      </w:pPr>
      <w:r>
        <w:rPr>
          <w:rFonts w:hint="eastAsia"/>
        </w:rPr>
        <w:t>他枯槁的手，仿佛稍稍用力就会捏碎。</w:t>
      </w:r>
    </w:p>
    <w:p w14:paraId="0BA350AC" w14:textId="77777777" w:rsidR="00A0297F" w:rsidRDefault="00A0297F" w:rsidP="00A0297F">
      <w:pPr>
        <w:ind w:firstLineChars="200" w:firstLine="420"/>
      </w:pPr>
      <w:r>
        <w:rPr>
          <w:rFonts w:hint="eastAsia"/>
        </w:rPr>
        <w:t>忽地想起。</w:t>
      </w:r>
    </w:p>
    <w:p w14:paraId="0BA350AD" w14:textId="77777777" w:rsidR="00A0297F" w:rsidRDefault="00A0297F" w:rsidP="00A0297F">
      <w:pPr>
        <w:ind w:firstLineChars="200" w:firstLine="420"/>
      </w:pPr>
      <w:r>
        <w:rPr>
          <w:rFonts w:hint="eastAsia"/>
        </w:rPr>
        <w:t>梅诺还没有触摸过大限将至之人。</w:t>
      </w:r>
    </w:p>
    <w:p w14:paraId="0BA350AE" w14:textId="77777777" w:rsidR="00A0297F" w:rsidRDefault="00A0297F" w:rsidP="00A0297F">
      <w:pPr>
        <w:ind w:firstLineChars="200" w:firstLine="420"/>
      </w:pPr>
      <w:r>
        <w:rPr>
          <w:rFonts w:hint="eastAsia"/>
        </w:rPr>
        <w:t>这也是人类的死亡。疾病蚀身，日渐羸弱，而后死掉。这与那种飞溅着温热鲜血的激烈死法恰恰相反，给了梅诺某种新鲜的感触。</w:t>
      </w:r>
    </w:p>
    <w:p w14:paraId="0BA350AF" w14:textId="77777777" w:rsidR="00A0297F" w:rsidRDefault="00A0297F" w:rsidP="00A0297F">
      <w:pPr>
        <w:ind w:firstLineChars="200" w:firstLine="420"/>
      </w:pPr>
      <w:r>
        <w:rPr>
          <w:rFonts w:hint="eastAsia"/>
        </w:rPr>
        <w:t>人类，原来也可以这样安静平和地逝去啊。</w:t>
      </w:r>
    </w:p>
    <w:p w14:paraId="0BA350B0" w14:textId="77777777" w:rsidR="00A0297F" w:rsidRDefault="00A0297F" w:rsidP="00A0297F">
      <w:pPr>
        <w:ind w:firstLineChars="200" w:firstLine="420"/>
      </w:pPr>
      <w:r>
        <w:rPr>
          <w:rFonts w:hint="eastAsia"/>
        </w:rPr>
        <w:t>「梅诺小姐……对我的出身有了解吗？」</w:t>
      </w:r>
    </w:p>
    <w:p w14:paraId="0BA350B1" w14:textId="77777777" w:rsidR="00A0297F" w:rsidRDefault="00A0297F" w:rsidP="00A0297F">
      <w:pPr>
        <w:ind w:firstLineChars="200" w:firstLine="420"/>
      </w:pPr>
      <w:r>
        <w:rPr>
          <w:rFonts w:hint="eastAsia"/>
        </w:rPr>
        <w:t>「不是利贝尔家的大小姐吗」</w:t>
      </w:r>
    </w:p>
    <w:p w14:paraId="0BA350B2" w14:textId="77777777" w:rsidR="00A0297F" w:rsidRDefault="00A0297F" w:rsidP="00A0297F">
      <w:pPr>
        <w:ind w:firstLineChars="200" w:firstLine="420"/>
      </w:pPr>
      <w:r>
        <w:rPr>
          <w:rFonts w:hint="eastAsia"/>
        </w:rPr>
        <w:t>玛农的声音从背后传来。</w:t>
      </w:r>
    </w:p>
    <w:p w14:paraId="0BA350B3" w14:textId="77777777" w:rsidR="00A0297F" w:rsidRDefault="00A0297F" w:rsidP="00A0297F">
      <w:pPr>
        <w:ind w:firstLineChars="200" w:firstLine="420"/>
      </w:pPr>
      <w:r>
        <w:rPr>
          <w:rFonts w:hint="eastAsia"/>
        </w:rPr>
        <w:t>而梅诺感受着利贝尔伯渐渐虚弱的脉搏，回答到。</w:t>
      </w:r>
    </w:p>
    <w:p w14:paraId="0BA350B4" w14:textId="77777777" w:rsidR="00A0297F" w:rsidRDefault="00A0297F" w:rsidP="00A0297F">
      <w:pPr>
        <w:ind w:firstLineChars="200" w:firstLine="420"/>
      </w:pPr>
      <w:r>
        <w:rPr>
          <w:rFonts w:hint="eastAsia"/>
        </w:rPr>
        <w:t>「只有这些吗」</w:t>
      </w:r>
    </w:p>
    <w:p w14:paraId="0BA350B5" w14:textId="77777777" w:rsidR="00A0297F" w:rsidRDefault="00A0297F" w:rsidP="00A0297F">
      <w:pPr>
        <w:ind w:firstLineChars="200" w:firstLine="420"/>
      </w:pPr>
      <w:r>
        <w:rPr>
          <w:rFonts w:hint="eastAsia"/>
        </w:rPr>
        <w:t>「马上就要成为利贝尔伯了呢」</w:t>
      </w:r>
    </w:p>
    <w:p w14:paraId="0BA350B6" w14:textId="77777777" w:rsidR="00A0297F" w:rsidRDefault="00A0297F" w:rsidP="00A0297F">
      <w:pPr>
        <w:ind w:firstLineChars="200" w:firstLine="420"/>
      </w:pPr>
      <w:r>
        <w:rPr>
          <w:rFonts w:hint="eastAsia"/>
        </w:rPr>
        <w:t>感觉到玛农的气息靠近了一步。</w:t>
      </w:r>
    </w:p>
    <w:p w14:paraId="0BA350B7" w14:textId="77777777" w:rsidR="00A0297F" w:rsidRDefault="00A0297F" w:rsidP="00A0297F">
      <w:pPr>
        <w:ind w:firstLineChars="200" w:firstLine="420"/>
      </w:pPr>
      <w:r>
        <w:rPr>
          <w:rFonts w:hint="eastAsia"/>
        </w:rPr>
        <w:t>但梅诺被利贝尔伯那生命逐渐消逝的气息所吸引。</w:t>
      </w:r>
    </w:p>
    <w:p w14:paraId="0BA350B8" w14:textId="77777777" w:rsidR="00A0297F" w:rsidRDefault="00A0297F" w:rsidP="00A0297F">
      <w:pPr>
        <w:ind w:firstLineChars="200" w:firstLine="420"/>
      </w:pPr>
      <w:r>
        <w:rPr>
          <w:rFonts w:hint="eastAsia"/>
        </w:rPr>
        <w:t>本就十分虚弱的脉搏，还在一跳跳地变轻。呼吸声也在消失。生命的力量正在剥落。</w:t>
      </w:r>
    </w:p>
    <w:p w14:paraId="0BA350B9" w14:textId="77777777" w:rsidR="00A0297F" w:rsidRDefault="00A0297F" w:rsidP="00A0297F">
      <w:pPr>
        <w:ind w:firstLineChars="200" w:firstLine="420"/>
      </w:pPr>
      <w:r>
        <w:rPr>
          <w:rFonts w:hint="eastAsia"/>
        </w:rPr>
        <w:t>「此外的，又有什么呢」</w:t>
      </w:r>
    </w:p>
    <w:p w14:paraId="0BA350BA" w14:textId="77777777" w:rsidR="00A0297F" w:rsidRDefault="00A0297F" w:rsidP="00A0297F">
      <w:pPr>
        <w:ind w:firstLineChars="200" w:firstLine="420"/>
      </w:pPr>
      <w:r>
        <w:rPr>
          <w:rFonts w:hint="eastAsia"/>
        </w:rPr>
        <w:t>「此外，还有什么吗？」</w:t>
      </w:r>
    </w:p>
    <w:p w14:paraId="0BA350BB" w14:textId="77777777" w:rsidR="00A0297F" w:rsidRDefault="00A0297F" w:rsidP="00A0297F">
      <w:pPr>
        <w:ind w:firstLineChars="200" w:firstLine="420"/>
      </w:pPr>
      <w:r>
        <w:rPr>
          <w:rFonts w:hint="eastAsia"/>
        </w:rPr>
        <w:t>梅诺失魂落魄地回答到。</w:t>
      </w:r>
    </w:p>
    <w:p w14:paraId="0BA350BC" w14:textId="77777777" w:rsidR="00A0297F" w:rsidRDefault="00A0297F" w:rsidP="00A0297F">
      <w:pPr>
        <w:ind w:firstLineChars="200" w:firstLine="420"/>
      </w:pPr>
      <w:r>
        <w:rPr>
          <w:rFonts w:hint="eastAsia"/>
        </w:rPr>
        <w:t>梅诺如此地深陷于一名陌生人的死，这或许是第一次。这是梅诺初次见到人为之外的死亡，她为了见证利贝尔伯生命的终结，始终握着他的手。</w:t>
      </w:r>
    </w:p>
    <w:p w14:paraId="0BA350BD" w14:textId="77777777" w:rsidR="00A0297F" w:rsidRDefault="00A0297F" w:rsidP="00A0297F">
      <w:pPr>
        <w:ind w:firstLineChars="200" w:firstLine="420"/>
      </w:pPr>
      <w:r>
        <w:rPr>
          <w:rFonts w:hint="eastAsia"/>
        </w:rPr>
        <w:t>「有的哦」</w:t>
      </w:r>
    </w:p>
    <w:p w14:paraId="0BA350BE" w14:textId="77777777" w:rsidR="00A0297F" w:rsidRDefault="00A0297F" w:rsidP="00A0297F">
      <w:pPr>
        <w:ind w:firstLineChars="200" w:firstLine="420"/>
      </w:pPr>
      <w:r>
        <w:rPr>
          <w:rFonts w:hint="eastAsia"/>
        </w:rPr>
        <w:t>利贝尔伯的脉搏，停下了。</w:t>
      </w:r>
    </w:p>
    <w:p w14:paraId="0BA350BF" w14:textId="77777777" w:rsidR="00A0297F" w:rsidRDefault="00A0297F" w:rsidP="00A0297F">
      <w:pPr>
        <w:ind w:firstLineChars="200" w:firstLine="420"/>
      </w:pPr>
      <w:r>
        <w:rPr>
          <w:rFonts w:hint="eastAsia"/>
        </w:rPr>
        <w:t>梅诺不禁啊一下地叹气，为了告知玛农利贝尔伯去世的消息，她转过身来，却看到了高举铁扇的玛农。</w:t>
      </w:r>
    </w:p>
    <w:p w14:paraId="0BA350C0" w14:textId="77777777" w:rsidR="00A0297F" w:rsidRDefault="00A0297F" w:rsidP="00A0297F">
      <w:pPr>
        <w:ind w:firstLineChars="200" w:firstLine="420"/>
      </w:pPr>
      <w:r>
        <w:rPr>
          <w:rFonts w:hint="eastAsia"/>
        </w:rPr>
        <w:t>以要打碎梅诺的头颅的气势，她向下猛挥这凶器。</w:t>
      </w:r>
    </w:p>
    <w:p w14:paraId="0BA350C1" w14:textId="77777777" w:rsidR="00A0297F" w:rsidRDefault="00A0297F" w:rsidP="00A0297F">
      <w:pPr>
        <w:ind w:firstLineChars="200" w:firstLine="420"/>
      </w:pPr>
      <w:r>
        <w:rPr>
          <w:rFonts w:hint="eastAsia"/>
        </w:rPr>
        <w:t>梅诺双手还握着利贝尔伯，腾不出手。这突然的袭击也避无可避。</w:t>
      </w:r>
    </w:p>
    <w:p w14:paraId="0BA350C2" w14:textId="77777777" w:rsidR="00A0297F" w:rsidRDefault="00A0297F" w:rsidP="00A0297F">
      <w:pPr>
        <w:ind w:firstLineChars="200" w:firstLine="420"/>
      </w:pPr>
      <w:r>
        <w:rPr>
          <w:rFonts w:hint="eastAsia"/>
        </w:rPr>
        <w:t>但是，没有打到肉上的声音。</w:t>
      </w:r>
    </w:p>
    <w:p w14:paraId="0BA350C3" w14:textId="77777777" w:rsidR="00A0297F" w:rsidRDefault="00A0297F" w:rsidP="00A0297F">
      <w:pPr>
        <w:ind w:firstLineChars="200" w:firstLine="420"/>
      </w:pPr>
      <w:r>
        <w:rPr>
          <w:rFonts w:hint="eastAsia"/>
        </w:rPr>
        <w:t>铿的一声，响起了金属撞击硬物的响声。</w:t>
      </w:r>
    </w:p>
    <w:p w14:paraId="0BA350C4" w14:textId="77777777" w:rsidR="00A0297F" w:rsidRDefault="00A0297F" w:rsidP="00A0297F">
      <w:pPr>
        <w:ind w:firstLineChars="200" w:firstLine="420"/>
      </w:pPr>
      <w:r>
        <w:rPr>
          <w:rFonts w:hint="eastAsia"/>
        </w:rPr>
        <w:t>玛农悄悄靠近梅诺后挥下的一击，被【障壁】防住了。</w:t>
      </w:r>
    </w:p>
    <w:p w14:paraId="0BA350C5" w14:textId="77777777" w:rsidR="00A0297F" w:rsidRDefault="00A0297F" w:rsidP="00A0297F">
      <w:pPr>
        <w:ind w:firstLineChars="200" w:firstLine="420"/>
      </w:pPr>
      <w:r>
        <w:rPr>
          <w:rFonts w:hint="eastAsia"/>
        </w:rPr>
        <w:t>玛农的全力一击被防住后，惊大了眼。</w:t>
      </w:r>
    </w:p>
    <w:p w14:paraId="0BA350C6" w14:textId="77777777" w:rsidR="00A0297F" w:rsidRDefault="00A0297F" w:rsidP="00A0297F">
      <w:pPr>
        <w:ind w:firstLineChars="200" w:firstLine="420"/>
      </w:pPr>
      <w:r>
        <w:rPr>
          <w:rFonts w:hint="eastAsia"/>
        </w:rPr>
        <w:t>「啊啊……偷袭也行不通啊」</w:t>
      </w:r>
    </w:p>
    <w:p w14:paraId="0BA350C7" w14:textId="77777777" w:rsidR="00A0297F" w:rsidRDefault="00A0297F" w:rsidP="00A0297F">
      <w:pPr>
        <w:ind w:firstLineChars="200" w:firstLine="420"/>
      </w:pPr>
      <w:r>
        <w:rPr>
          <w:rFonts w:hint="eastAsia"/>
        </w:rPr>
        <w:t>「西西莉亚司祭提醒过我」</w:t>
      </w:r>
    </w:p>
    <w:p w14:paraId="0BA350C8" w14:textId="77777777" w:rsidR="00A0297F" w:rsidRDefault="00A0297F" w:rsidP="00A0297F">
      <w:pPr>
        <w:ind w:firstLineChars="200" w:firstLine="420"/>
      </w:pPr>
      <w:r>
        <w:rPr>
          <w:rFonts w:hint="eastAsia"/>
        </w:rPr>
        <w:t>发动了神官服魔导的梅诺不急不躁。她冷冷地看着玛农，轻蔑地说道：</w:t>
      </w:r>
    </w:p>
    <w:p w14:paraId="0BA350C9" w14:textId="77777777" w:rsidR="00A0297F" w:rsidRDefault="00A0297F" w:rsidP="00A0297F">
      <w:pPr>
        <w:ind w:firstLineChars="200" w:firstLine="420"/>
      </w:pPr>
      <w:r>
        <w:rPr>
          <w:rFonts w:hint="eastAsia"/>
        </w:rPr>
        <w:t>「她说虽然你不是『第四』的一员，但却是思想危险到『第四』都想排除的对象」</w:t>
      </w:r>
    </w:p>
    <w:p w14:paraId="0BA350CA" w14:textId="77777777" w:rsidR="00A0297F" w:rsidRDefault="00A0297F" w:rsidP="00A0297F">
      <w:pPr>
        <w:ind w:firstLineChars="200" w:firstLine="420"/>
      </w:pPr>
      <w:r>
        <w:rPr>
          <w:rFonts w:hint="eastAsia"/>
        </w:rPr>
        <w:t>「……啊哈」</w:t>
      </w:r>
    </w:p>
    <w:p w14:paraId="0BA350CB" w14:textId="77777777" w:rsidR="00A0297F" w:rsidRDefault="00A0297F" w:rsidP="00A0297F">
      <w:pPr>
        <w:ind w:firstLineChars="200" w:firstLine="420"/>
      </w:pPr>
      <w:r>
        <w:rPr>
          <w:rFonts w:hint="eastAsia"/>
        </w:rPr>
        <w:t>玛农笑了出来，似乎从心底觉得这很可笑，双肩随之上下颤抖。</w:t>
      </w:r>
    </w:p>
    <w:p w14:paraId="0BA350CC" w14:textId="77777777" w:rsidR="00A0297F" w:rsidRDefault="00A0297F" w:rsidP="00A0297F">
      <w:pPr>
        <w:ind w:firstLineChars="200" w:firstLine="420"/>
      </w:pPr>
      <w:r>
        <w:rPr>
          <w:rFonts w:hint="eastAsia"/>
        </w:rPr>
        <w:t>「西西莉亚司祭，真的是……十分有能的人啊。从一开始，就不打算让我这样的人执掌权力呢」</w:t>
      </w:r>
    </w:p>
    <w:p w14:paraId="0BA350CD" w14:textId="77777777" w:rsidR="00A0297F" w:rsidRDefault="00A0297F" w:rsidP="00A0297F">
      <w:pPr>
        <w:ind w:firstLineChars="200" w:firstLine="420"/>
      </w:pPr>
      <w:r>
        <w:rPr>
          <w:rFonts w:hint="eastAsia"/>
        </w:rPr>
        <w:t>「是呢。她不会允许不正之事。监视第二身份就是第一身份的任务。她是贯彻了信念的圣职者喔」</w:t>
      </w:r>
    </w:p>
    <w:p w14:paraId="0BA350CE" w14:textId="77777777" w:rsidR="00A0297F" w:rsidRDefault="00A0297F" w:rsidP="00A0297F">
      <w:pPr>
        <w:ind w:firstLineChars="200" w:firstLine="420"/>
      </w:pPr>
      <w:r>
        <w:rPr>
          <w:rFonts w:hint="eastAsia"/>
        </w:rPr>
        <w:t>梅诺又追加了一句。</w:t>
      </w:r>
    </w:p>
    <w:p w14:paraId="0BA350CF" w14:textId="77777777" w:rsidR="00A0297F" w:rsidRDefault="00A0297F" w:rsidP="00A0297F">
      <w:pPr>
        <w:ind w:firstLineChars="200" w:firstLine="420"/>
      </w:pPr>
      <w:r>
        <w:rPr>
          <w:rFonts w:hint="eastAsia"/>
        </w:rPr>
        <w:t>「所以，如果你什么都不做的话，无疑，下一任的利贝尔伯就是你了」</w:t>
      </w:r>
    </w:p>
    <w:p w14:paraId="0BA350D0" w14:textId="77777777" w:rsidR="00A0297F" w:rsidRDefault="00A0297F" w:rsidP="00A0297F">
      <w:pPr>
        <w:ind w:firstLineChars="200" w:firstLine="420"/>
      </w:pPr>
      <w:r>
        <w:rPr>
          <w:rFonts w:hint="eastAsia"/>
        </w:rPr>
        <w:t>「这样啊」</w:t>
      </w:r>
    </w:p>
    <w:p w14:paraId="0BA350D1" w14:textId="77777777" w:rsidR="00A0297F" w:rsidRDefault="00A0297F" w:rsidP="00A0297F">
      <w:pPr>
        <w:ind w:firstLineChars="200" w:firstLine="420"/>
      </w:pPr>
      <w:r>
        <w:rPr>
          <w:rFonts w:hint="eastAsia"/>
        </w:rPr>
        <w:t>玛农慢慢地架起了铁扇。</w:t>
      </w:r>
    </w:p>
    <w:p w14:paraId="0BA350D2" w14:textId="77777777" w:rsidR="00A0297F" w:rsidRDefault="00A0297F" w:rsidP="00A0297F">
      <w:pPr>
        <w:ind w:firstLineChars="200" w:firstLine="420"/>
      </w:pPr>
      <w:r>
        <w:rPr>
          <w:rFonts w:hint="eastAsia"/>
        </w:rPr>
        <w:t>「这种事，可构不成后悔的理由呢」</w:t>
      </w:r>
    </w:p>
    <w:p w14:paraId="0BA350D3" w14:textId="77777777" w:rsidR="00A0297F" w:rsidRDefault="00A0297F" w:rsidP="00A0297F">
      <w:pPr>
        <w:ind w:firstLineChars="200" w:firstLine="420"/>
      </w:pPr>
      <w:r>
        <w:rPr>
          <w:rFonts w:hint="eastAsia"/>
        </w:rPr>
        <w:t>即使面对权力的宝座，玛农也毫不犹豫地拒绝了。而梅诺严肃地盯着摆出战斗架势的玛农。</w:t>
      </w:r>
    </w:p>
    <w:p w14:paraId="0BA350D4" w14:textId="77777777" w:rsidR="00A0297F" w:rsidRDefault="00A0297F" w:rsidP="00A0297F">
      <w:pPr>
        <w:ind w:firstLineChars="200" w:firstLine="420"/>
      </w:pPr>
      <w:r>
        <w:rPr>
          <w:rFonts w:hint="eastAsia"/>
        </w:rPr>
        <w:t>「袭击我，是为母亲报仇吗？」</w:t>
      </w:r>
    </w:p>
    <w:p w14:paraId="0BA350D5" w14:textId="77777777" w:rsidR="00A0297F" w:rsidRDefault="00A0297F" w:rsidP="00A0297F">
      <w:pPr>
        <w:ind w:firstLineChars="200" w:firstLine="420"/>
      </w:pPr>
      <w:r>
        <w:rPr>
          <w:rFonts w:hint="eastAsia"/>
        </w:rPr>
        <w:t>「啊啊……您知道呢。还一直以为，我这种人一定入不了您的眼」</w:t>
      </w:r>
    </w:p>
    <w:p w14:paraId="0BA350D6" w14:textId="77777777" w:rsidR="00A0297F" w:rsidRDefault="00A0297F" w:rsidP="00A0297F">
      <w:pPr>
        <w:ind w:firstLineChars="200" w:firstLine="420"/>
      </w:pPr>
      <w:r>
        <w:rPr>
          <w:rFonts w:hint="eastAsia"/>
        </w:rPr>
        <w:t>「我调查过了啊，并肩作战的伙伴的事情。既然与导师有些因缘的话，就更要如此了」</w:t>
      </w:r>
    </w:p>
    <w:p w14:paraId="0BA350D7" w14:textId="77777777" w:rsidR="00A0297F" w:rsidRDefault="00A0297F" w:rsidP="00A0297F">
      <w:pPr>
        <w:ind w:firstLineChars="200" w:firstLine="420"/>
      </w:pPr>
      <w:r>
        <w:rPr>
          <w:rFonts w:hint="eastAsia"/>
        </w:rPr>
        <w:t>「并肩作战吗」</w:t>
      </w:r>
    </w:p>
    <w:p w14:paraId="0BA350D8" w14:textId="77777777" w:rsidR="00A0297F" w:rsidRDefault="00A0297F" w:rsidP="00A0297F">
      <w:pPr>
        <w:ind w:firstLineChars="200" w:firstLine="420"/>
      </w:pPr>
      <w:r>
        <w:rPr>
          <w:rFonts w:hint="eastAsia"/>
        </w:rPr>
        <w:t>玛农平静地微笑着。</w:t>
      </w:r>
    </w:p>
    <w:p w14:paraId="0BA350D9" w14:textId="77777777" w:rsidR="00A0297F" w:rsidRDefault="00A0297F" w:rsidP="00A0297F">
      <w:pPr>
        <w:ind w:firstLineChars="200" w:firstLine="420"/>
      </w:pPr>
      <w:r>
        <w:rPr>
          <w:rFonts w:hint="eastAsia"/>
        </w:rPr>
        <w:t>「……是啊。很开心哦，能和梅诺小姐一同把亲族们扫地出门」</w:t>
      </w:r>
    </w:p>
    <w:p w14:paraId="0BA350DA" w14:textId="77777777" w:rsidR="00A0297F" w:rsidRDefault="00A0297F" w:rsidP="00A0297F">
      <w:pPr>
        <w:ind w:firstLineChars="200" w:firstLine="420"/>
      </w:pPr>
      <w:r>
        <w:rPr>
          <w:rFonts w:hint="eastAsia"/>
        </w:rPr>
        <w:t>「玛农。现在的话……就我自己来说，也还可以当做无事发生」</w:t>
      </w:r>
    </w:p>
    <w:p w14:paraId="0BA350DB" w14:textId="77777777" w:rsidR="00A0297F" w:rsidRDefault="00A0297F" w:rsidP="00A0297F">
      <w:pPr>
        <w:ind w:firstLineChars="200" w:firstLine="420"/>
      </w:pPr>
      <w:r>
        <w:rPr>
          <w:rFonts w:hint="eastAsia"/>
        </w:rPr>
        <w:t>梅诺一边毫不大意地做好战斗准备，一边向玛农发出劝降的宣言。</w:t>
      </w:r>
    </w:p>
    <w:p w14:paraId="0BA350DC" w14:textId="77777777" w:rsidR="00A0297F" w:rsidRDefault="00A0297F" w:rsidP="00A0297F">
      <w:pPr>
        <w:ind w:firstLineChars="200" w:firstLine="420"/>
      </w:pPr>
      <w:r>
        <w:rPr>
          <w:rFonts w:hint="eastAsia"/>
        </w:rPr>
        <w:t>「你会这么想也是人之常情。在为母亲复仇的冲动驱使下做出的事情，没必要苛责」</w:t>
      </w:r>
    </w:p>
    <w:p w14:paraId="0BA350DD" w14:textId="77777777" w:rsidR="00A0297F" w:rsidRDefault="00A0297F" w:rsidP="00A0297F">
      <w:pPr>
        <w:ind w:firstLineChars="200" w:firstLine="420"/>
      </w:pPr>
      <w:r>
        <w:rPr>
          <w:rFonts w:hint="eastAsia"/>
        </w:rPr>
        <w:t>「……梅诺小姐你很温柔呢。为什么你会变成现在这种身份呢，真的不可思议」</w:t>
      </w:r>
    </w:p>
    <w:p w14:paraId="0BA350DE" w14:textId="77777777" w:rsidR="00A0297F" w:rsidRDefault="00A0297F" w:rsidP="00A0297F">
      <w:pPr>
        <w:ind w:firstLineChars="200" w:firstLine="420"/>
      </w:pPr>
      <w:r>
        <w:rPr>
          <w:rFonts w:hint="eastAsia"/>
        </w:rPr>
        <w:t>如果玛农是以弑母之仇为先而行动的话，应该会暂且妥协吧。</w:t>
      </w:r>
    </w:p>
    <w:p w14:paraId="0BA350DF" w14:textId="77777777" w:rsidR="00A0297F" w:rsidRDefault="00A0297F" w:rsidP="00A0297F">
      <w:pPr>
        <w:ind w:firstLineChars="200" w:firstLine="420"/>
      </w:pPr>
      <w:r>
        <w:rPr>
          <w:rFonts w:hint="eastAsia"/>
        </w:rPr>
        <w:t>然而对于梅诺提出的让步条件，玛农摇了摇头。</w:t>
      </w:r>
    </w:p>
    <w:p w14:paraId="0BA350E0" w14:textId="77777777" w:rsidR="00A0297F" w:rsidRDefault="00A0297F" w:rsidP="00A0297F">
      <w:pPr>
        <w:ind w:firstLineChars="200" w:firstLine="420"/>
      </w:pPr>
      <w:r>
        <w:rPr>
          <w:rFonts w:hint="eastAsia"/>
        </w:rPr>
        <w:t>「但是呢——原本，这就不是在复仇啊。这是我自己决定，只为了我自己的战斗。所以出手吧，梅诺小姐」</w:t>
      </w:r>
    </w:p>
    <w:p w14:paraId="0BA350E1" w14:textId="77777777" w:rsidR="00A0297F" w:rsidRDefault="00A0297F" w:rsidP="00A0297F">
      <w:pPr>
        <w:ind w:firstLineChars="200" w:firstLine="420"/>
      </w:pPr>
      <w:r>
        <w:rPr>
          <w:rFonts w:hint="eastAsia"/>
        </w:rPr>
        <w:t>随着刺棱一下的金属摩擦声，玛农展开了铁扇。</w:t>
      </w:r>
    </w:p>
    <w:p w14:paraId="0BA350E2" w14:textId="77777777" w:rsidR="00A0297F" w:rsidRDefault="00A0297F" w:rsidP="00A0297F">
      <w:pPr>
        <w:ind w:firstLineChars="200" w:firstLine="420"/>
      </w:pPr>
      <w:r>
        <w:rPr>
          <w:rFonts w:hint="eastAsia"/>
        </w:rPr>
        <w:t>看到玛农那不会退缩的态度，梅诺露出了像是吃了苍蝇一样的表情。</w:t>
      </w:r>
    </w:p>
    <w:p w14:paraId="0BA350E3" w14:textId="77777777" w:rsidR="00A0297F" w:rsidRDefault="00A0297F" w:rsidP="00A0297F">
      <w:pPr>
        <w:ind w:firstLineChars="200" w:firstLine="420"/>
      </w:pPr>
      <w:r>
        <w:rPr>
          <w:rFonts w:hint="eastAsia"/>
        </w:rPr>
        <w:t>「……这样开战的话，你明白会怎么样吗？」</w:t>
      </w:r>
    </w:p>
    <w:p w14:paraId="0BA350E4" w14:textId="77777777" w:rsidR="00A0297F" w:rsidRDefault="00A0297F" w:rsidP="00A0297F">
      <w:pPr>
        <w:ind w:firstLineChars="200" w:firstLine="420"/>
      </w:pPr>
      <w:r>
        <w:rPr>
          <w:rFonts w:hint="eastAsia"/>
        </w:rPr>
        <w:t>「那样的话，现在这身陷血肉囚笼的自己，就能够解脱了呢。所以梅诺小姐，不必多想，不要为难。这不是复仇那种高尚的事情……这只是，嗯，对了」</w:t>
      </w:r>
    </w:p>
    <w:p w14:paraId="0BA350E5" w14:textId="77777777" w:rsidR="00A0297F" w:rsidRDefault="00A0297F" w:rsidP="00A0297F">
      <w:pPr>
        <w:ind w:firstLineChars="200" w:firstLine="420"/>
      </w:pPr>
      <w:r>
        <w:rPr>
          <w:rFonts w:hint="eastAsia"/>
        </w:rPr>
        <w:t>玛农以展开的铁扇遮住了嘴，稳重地微笑。</w:t>
      </w:r>
    </w:p>
    <w:p w14:paraId="0BA350E6" w14:textId="77777777" w:rsidR="00A0297F" w:rsidRDefault="00A0297F" w:rsidP="00A0297F">
      <w:pPr>
        <w:ind w:firstLineChars="200" w:firstLine="420"/>
      </w:pPr>
      <w:r>
        <w:rPr>
          <w:rFonts w:hint="eastAsia"/>
        </w:rPr>
        <w:t>「我正好处于反抗期呢」</w:t>
      </w:r>
    </w:p>
    <w:p w14:paraId="0BA350E7" w14:textId="77777777" w:rsidR="00A0297F" w:rsidRDefault="00A0297F" w:rsidP="00A0297F">
      <w:pPr>
        <w:ind w:firstLineChars="200" w:firstLine="420"/>
      </w:pPr>
    </w:p>
    <w:p w14:paraId="0BA350E8" w14:textId="77777777" w:rsidR="00A0297F" w:rsidRDefault="00A0297F" w:rsidP="00A0297F">
      <w:pPr>
        <w:ind w:firstLineChars="200" w:firstLine="420"/>
      </w:pPr>
      <w:r>
        <w:rPr>
          <w:rFonts w:hint="eastAsia"/>
        </w:rPr>
        <w:t>玛农后退一步，与梅诺拉开距离。</w:t>
      </w:r>
    </w:p>
    <w:p w14:paraId="0BA350E9" w14:textId="77777777" w:rsidR="00A0297F" w:rsidRDefault="00A0297F" w:rsidP="00A0297F">
      <w:pPr>
        <w:ind w:firstLineChars="200" w:firstLine="420"/>
      </w:pPr>
      <w:r>
        <w:rPr>
          <w:rFonts w:hint="eastAsia"/>
        </w:rPr>
        <w:t>导力光的磷光在她全身飞舞。玛农这名并非骑士的第二身份大小姐，却修习过一定程度的战斗技术。</w:t>
      </w:r>
    </w:p>
    <w:p w14:paraId="0BA350EA" w14:textId="77777777" w:rsidR="00A0297F" w:rsidRDefault="00A0297F" w:rsidP="00A0297F">
      <w:pPr>
        <w:ind w:firstLineChars="200" w:firstLine="420"/>
      </w:pPr>
      <w:r>
        <w:rPr>
          <w:rFonts w:hint="eastAsia"/>
        </w:rPr>
        <w:t>在玛农幼时人们曾期待她能代替母亲获得力量，所以接受过魔导的精英教育。</w:t>
      </w:r>
    </w:p>
    <w:p w14:paraId="0BA350EB" w14:textId="77777777" w:rsidR="00A0297F" w:rsidRDefault="00A0297F" w:rsidP="00A0297F">
      <w:pPr>
        <w:ind w:firstLineChars="200" w:firstLine="420"/>
      </w:pPr>
      <w:r>
        <w:rPr>
          <w:rFonts w:hint="eastAsia"/>
        </w:rPr>
        <w:t>虽然玛农没有与亲族们的期待相应的【力量】，但玛农的素质很优秀。以她的能力继续修习下去的话，大概能够成为骑士吧。</w:t>
      </w:r>
    </w:p>
    <w:p w14:paraId="0BA350EC" w14:textId="77777777" w:rsidR="00A0297F" w:rsidRDefault="00A0297F" w:rsidP="00A0297F">
      <w:pPr>
        <w:ind w:firstLineChars="200" w:firstLine="420"/>
      </w:pPr>
      <w:r>
        <w:rPr>
          <w:rFonts w:hint="eastAsia"/>
        </w:rPr>
        <w:t>玛农用导力强化提升了身体机能，保持着随时可以发动铁扇中的纹章魔导的架势。</w:t>
      </w:r>
    </w:p>
    <w:p w14:paraId="0BA350ED" w14:textId="77777777" w:rsidR="00A0297F" w:rsidRDefault="00A0297F" w:rsidP="00A0297F">
      <w:pPr>
        <w:ind w:firstLineChars="200" w:firstLine="420"/>
      </w:pPr>
      <w:r>
        <w:rPr>
          <w:rFonts w:hint="eastAsia"/>
        </w:rPr>
        <w:t>「因为反抗期就要违逆第一身份，你认真的么？」</w:t>
      </w:r>
    </w:p>
    <w:p w14:paraId="0BA350EE" w14:textId="77777777" w:rsidR="00A0297F" w:rsidRDefault="00A0297F" w:rsidP="00A0297F">
      <w:pPr>
        <w:ind w:firstLineChars="200" w:firstLine="420"/>
      </w:pPr>
      <w:r>
        <w:rPr>
          <w:rFonts w:hint="eastAsia"/>
        </w:rPr>
        <w:t>尽管就处于做好战斗准备的玛农面前，梅诺也没有准备将手伸向短剑。</w:t>
      </w:r>
    </w:p>
    <w:p w14:paraId="0BA350EF" w14:textId="77777777" w:rsidR="00A0297F" w:rsidRDefault="00A0297F" w:rsidP="00A0297F">
      <w:pPr>
        <w:ind w:firstLineChars="200" w:firstLine="420"/>
      </w:pPr>
      <w:r>
        <w:rPr>
          <w:rFonts w:hint="eastAsia"/>
        </w:rPr>
        <w:t>「梅诺小姐，你似乎对我稍稍有些误解呢。我啊，像是为了父亲、为了镇子、为了第二身份、为了世界，所以该如何之类的事情，一次都没有想过」</w:t>
      </w:r>
    </w:p>
    <w:p w14:paraId="0BA350F0" w14:textId="77777777" w:rsidR="00A0297F" w:rsidRDefault="00A0297F" w:rsidP="00A0297F">
      <w:pPr>
        <w:ind w:firstLineChars="200" w:firstLine="420"/>
      </w:pPr>
      <w:r>
        <w:rPr>
          <w:rFonts w:hint="eastAsia"/>
        </w:rPr>
        <w:t>玛农不需要利贝尔伯的地位却不成。</w:t>
      </w:r>
    </w:p>
    <w:p w14:paraId="0BA350F1" w14:textId="77777777" w:rsidR="00A0297F" w:rsidRDefault="00A0297F" w:rsidP="00A0297F">
      <w:pPr>
        <w:ind w:firstLineChars="200" w:firstLine="420"/>
      </w:pPr>
      <w:r>
        <w:rPr>
          <w:rFonts w:hint="eastAsia"/>
        </w:rPr>
        <w:t>像是利贝尔伯之类的地位什么的，对玛农来说就是排斥到想原位奉还的东西。</w:t>
      </w:r>
    </w:p>
    <w:p w14:paraId="0BA350F2" w14:textId="77777777" w:rsidR="00A0297F" w:rsidRDefault="00A0297F" w:rsidP="00A0297F">
      <w:pPr>
        <w:ind w:firstLineChars="200" w:firstLine="420"/>
      </w:pPr>
      <w:r>
        <w:rPr>
          <w:rFonts w:hint="eastAsia"/>
        </w:rPr>
        <w:t>「更何况，光是想像自己在成为利贝尔伯后的一生，就会汗毛倒竖」</w:t>
      </w:r>
    </w:p>
    <w:p w14:paraId="0BA350F3" w14:textId="77777777" w:rsidR="00A0297F" w:rsidRDefault="00A0297F" w:rsidP="00A0297F">
      <w:pPr>
        <w:ind w:firstLineChars="200" w:firstLine="420"/>
      </w:pPr>
      <w:r>
        <w:rPr>
          <w:rFonts w:hint="eastAsia"/>
        </w:rPr>
        <w:t>她一次都没有过想继承利贝尔伯的想法。也不曾想过着第二身份的生活。自己想继承的，不是父亲的权势。另外，她不想成为像神官们那样的第一身份，也不想过着第三身份那样的日常生活。</w:t>
      </w:r>
    </w:p>
    <w:p w14:paraId="0BA350F4" w14:textId="77777777" w:rsidR="00A0297F" w:rsidRDefault="00A0297F" w:rsidP="00A0297F">
      <w:pPr>
        <w:ind w:firstLineChars="200" w:firstLine="420"/>
      </w:pPr>
      <w:r>
        <w:rPr>
          <w:rFonts w:hint="eastAsia"/>
        </w:rPr>
        <w:t>她想成为的是，哪一方都不属于的人。</w:t>
      </w:r>
    </w:p>
    <w:p w14:paraId="0BA350F5" w14:textId="77777777" w:rsidR="00A0297F" w:rsidRDefault="00A0297F" w:rsidP="00A0297F">
      <w:pPr>
        <w:ind w:firstLineChars="200" w:firstLine="420"/>
      </w:pPr>
      <w:r>
        <w:rPr>
          <w:rFonts w:hint="eastAsia"/>
        </w:rPr>
        <w:t>「我没有为了任何人，也不对任何人负责，只是为了我自己而行动罢了」</w:t>
      </w:r>
    </w:p>
    <w:p w14:paraId="0BA350F6" w14:textId="77777777" w:rsidR="00A0297F" w:rsidRDefault="00A0297F" w:rsidP="00A0297F">
      <w:pPr>
        <w:ind w:firstLineChars="200" w:firstLine="420"/>
      </w:pPr>
      <w:r>
        <w:rPr>
          <w:rFonts w:hint="eastAsia"/>
        </w:rPr>
        <w:t>玛农·利贝尔这名少女的存在的核心，不在于这个世界的人。</w:t>
      </w:r>
    </w:p>
    <w:p w14:paraId="0BA350F7" w14:textId="77777777" w:rsidR="00A0297F" w:rsidRDefault="00A0297F" w:rsidP="00A0297F">
      <w:pPr>
        <w:ind w:firstLineChars="200" w:firstLine="420"/>
      </w:pPr>
      <w:r>
        <w:rPr>
          <w:rFonts w:hint="eastAsia"/>
        </w:rPr>
        <w:t>正是在于她那来自异世界的母亲。</w:t>
      </w:r>
    </w:p>
    <w:p w14:paraId="0BA350F8" w14:textId="77777777" w:rsidR="00A0297F" w:rsidRDefault="00A0297F" w:rsidP="00A0297F">
      <w:pPr>
        <w:ind w:firstLineChars="200" w:firstLine="420"/>
      </w:pPr>
      <w:r>
        <w:rPr>
          <w:rFonts w:hint="eastAsia"/>
        </w:rPr>
        <w:t>「梅诺小姐也不明白吗」</w:t>
      </w:r>
    </w:p>
    <w:p w14:paraId="0BA350F9" w14:textId="77777777" w:rsidR="00A0297F" w:rsidRDefault="00A0297F" w:rsidP="00A0297F">
      <w:pPr>
        <w:ind w:firstLineChars="200" w:firstLine="420"/>
      </w:pPr>
      <w:r>
        <w:rPr>
          <w:rFonts w:hint="eastAsia"/>
        </w:rPr>
        <w:t>玛农护身的铁扇划出优雅的轨迹袭向梅诺。玛农哪怕在自家的时候，这把护身武器也不离手，其原因就在于，她从没有信任过这房檐下的任何一个人。</w:t>
      </w:r>
    </w:p>
    <w:p w14:paraId="0BA350FA" w14:textId="77777777" w:rsidR="00A0297F" w:rsidRDefault="00A0297F" w:rsidP="00A0297F">
      <w:pPr>
        <w:ind w:firstLineChars="200" w:firstLine="420"/>
      </w:pPr>
      <w:r>
        <w:rPr>
          <w:rFonts w:hint="eastAsia"/>
        </w:rPr>
        <w:t>玛农的面孔中浮现出无法满足的空虚，接着说出了她犯下愚行的最大理由。</w:t>
      </w:r>
    </w:p>
    <w:p w14:paraId="0BA350FB" w14:textId="77777777" w:rsidR="00A0297F" w:rsidRDefault="00A0297F" w:rsidP="00A0297F">
      <w:pPr>
        <w:ind w:firstLineChars="200" w:firstLine="420"/>
      </w:pPr>
      <w:r>
        <w:rPr>
          <w:rFonts w:hint="eastAsia"/>
        </w:rPr>
        <w:t>「我这颗必须寻求那禁忌之物的心」</w:t>
      </w:r>
    </w:p>
    <w:p w14:paraId="0BA350FC" w14:textId="77777777" w:rsidR="00A0297F" w:rsidRDefault="00A0297F" w:rsidP="00A0297F">
      <w:pPr>
        <w:ind w:firstLineChars="200" w:firstLine="420"/>
      </w:pPr>
      <w:r>
        <w:rPr>
          <w:rFonts w:hint="eastAsia"/>
        </w:rPr>
        <w:t>梅诺简直与玛农正相反，但这名处刑人少女应该也会有的。</w:t>
      </w:r>
    </w:p>
    <w:p w14:paraId="0BA350FD" w14:textId="77777777" w:rsidR="00A0297F" w:rsidRDefault="00A0297F" w:rsidP="00A0297F">
      <w:pPr>
        <w:ind w:firstLineChars="200" w:firstLine="420"/>
      </w:pPr>
      <w:r>
        <w:rPr>
          <w:rFonts w:hint="eastAsia"/>
        </w:rPr>
        <w:t>因为。</w:t>
      </w:r>
    </w:p>
    <w:p w14:paraId="0BA350FE" w14:textId="77777777" w:rsidR="00A0297F" w:rsidRDefault="00A0297F" w:rsidP="00A0297F">
      <w:pPr>
        <w:ind w:firstLineChars="200" w:firstLine="420"/>
      </w:pPr>
      <w:r>
        <w:rPr>
          <w:rFonts w:hint="eastAsia"/>
        </w:rPr>
        <w:t>她在注视着那名有着夜空般眼瞳的少女时，瞳中流露出太多温柔了。</w:t>
      </w:r>
    </w:p>
    <w:p w14:paraId="0BA350FF" w14:textId="77777777" w:rsidR="00A0297F" w:rsidRDefault="00A0297F" w:rsidP="00A0297F">
      <w:pPr>
        <w:ind w:firstLineChars="200" w:firstLine="420"/>
      </w:pPr>
      <w:r>
        <w:rPr>
          <w:rFonts w:hint="eastAsia"/>
        </w:rPr>
        <w:t>梅诺这名少女——追求着身为处刑人应当禁止的东西。</w:t>
      </w:r>
    </w:p>
    <w:p w14:paraId="0BA35100" w14:textId="77777777" w:rsidR="00A0297F" w:rsidRDefault="00A0297F" w:rsidP="00A0297F">
      <w:pPr>
        <w:ind w:firstLineChars="200" w:firstLine="420"/>
      </w:pPr>
      <w:r>
        <w:rPr>
          <w:rFonts w:hint="eastAsia"/>
        </w:rPr>
        <w:t>「什么，啊」</w:t>
      </w:r>
    </w:p>
    <w:p w14:paraId="0BA35101" w14:textId="77777777" w:rsidR="00A0297F" w:rsidRDefault="00A0297F" w:rsidP="00A0297F">
      <w:pPr>
        <w:ind w:firstLineChars="200" w:firstLine="420"/>
      </w:pPr>
      <w:r>
        <w:rPr>
          <w:rFonts w:hint="eastAsia"/>
        </w:rPr>
        <w:t>自己未曾察觉的柔软的心。自己必须保护灯里的自负。矛盾中酝酿而生的破绽遭到撕扯，梅诺心生微小的动摇。</w:t>
      </w:r>
    </w:p>
    <w:p w14:paraId="0BA35102" w14:textId="77777777" w:rsidR="00A0297F" w:rsidRDefault="00A0297F" w:rsidP="00A0297F">
      <w:pPr>
        <w:ind w:firstLineChars="200" w:firstLine="420"/>
      </w:pPr>
      <w:r>
        <w:rPr>
          <w:rFonts w:hint="eastAsia"/>
        </w:rPr>
        <w:t>恐怕这是最初、也是最后的破绽了。玛农在踏进的同时，导力流入铁扇。</w:t>
      </w:r>
    </w:p>
    <w:p w14:paraId="0BA35103" w14:textId="77777777" w:rsidR="00A0297F" w:rsidRDefault="00A0297F" w:rsidP="00A0297F">
      <w:pPr>
        <w:ind w:firstLineChars="200" w:firstLine="420"/>
      </w:pPr>
      <w:r>
        <w:rPr>
          <w:rFonts w:hint="eastAsia"/>
        </w:rPr>
        <w:t>『导力：接续——铁扇·纹章——发动【风刃】』</w:t>
      </w:r>
    </w:p>
    <w:p w14:paraId="0BA35104" w14:textId="77777777" w:rsidR="00A0297F" w:rsidRDefault="00A0297F" w:rsidP="00A0297F">
      <w:pPr>
        <w:ind w:firstLineChars="200" w:firstLine="420"/>
      </w:pPr>
      <w:r>
        <w:rPr>
          <w:rFonts w:hint="eastAsia"/>
        </w:rPr>
        <w:t>从挥舞的铁扇中，放出了无数的风刃。</w:t>
      </w:r>
    </w:p>
    <w:p w14:paraId="0BA35105" w14:textId="77777777" w:rsidR="00A0297F" w:rsidRDefault="00A0297F" w:rsidP="00A0297F">
      <w:pPr>
        <w:ind w:firstLineChars="200" w:firstLine="420"/>
      </w:pPr>
      <w:r>
        <w:rPr>
          <w:rFonts w:hint="eastAsia"/>
        </w:rPr>
        <w:t>以这纹章魔导的威力，击中的人会被割裂得七零八落吧。但是，对手的动作远比玛农更快。</w:t>
      </w:r>
    </w:p>
    <w:p w14:paraId="0BA35106" w14:textId="77777777" w:rsidR="00A0297F" w:rsidRDefault="00A0297F" w:rsidP="00A0297F">
      <w:pPr>
        <w:ind w:firstLineChars="200" w:firstLine="420"/>
      </w:pPr>
      <w:r>
        <w:rPr>
          <w:rFonts w:hint="eastAsia"/>
        </w:rPr>
        <w:t>『导力：接续——神官服·纹章——发动【障壁】』</w:t>
      </w:r>
    </w:p>
    <w:p w14:paraId="0BA35107" w14:textId="77777777" w:rsidR="00A0297F" w:rsidRDefault="00A0297F" w:rsidP="00A0297F">
      <w:pPr>
        <w:ind w:firstLineChars="200" w:firstLine="420"/>
      </w:pPr>
      <w:r>
        <w:rPr>
          <w:rFonts w:hint="eastAsia"/>
        </w:rPr>
        <w:t>迟一步行动的梅诺，发动了【障壁】挡开了风之刃。进而，她向前踏进了一步。仍在发动的【障壁】迫近了玛农，弹飞了铁扇。</w:t>
      </w:r>
    </w:p>
    <w:p w14:paraId="0BA35108" w14:textId="77777777" w:rsidR="00A0297F" w:rsidRDefault="00A0297F" w:rsidP="00A0297F">
      <w:pPr>
        <w:ind w:firstLineChars="200" w:firstLine="420"/>
      </w:pPr>
      <w:r>
        <w:rPr>
          <w:rFonts w:hint="eastAsia"/>
        </w:rPr>
        <w:t>「啊」</w:t>
      </w:r>
    </w:p>
    <w:p w14:paraId="0BA35109" w14:textId="77777777" w:rsidR="00A0297F" w:rsidRDefault="00A0297F" w:rsidP="00A0297F">
      <w:pPr>
        <w:ind w:firstLineChars="200" w:firstLine="420"/>
      </w:pPr>
      <w:r>
        <w:rPr>
          <w:rFonts w:hint="eastAsia"/>
        </w:rPr>
        <w:t>玛农失去了武器，不禁惊讶地出声。</w:t>
      </w:r>
    </w:p>
    <w:p w14:paraId="0BA3510A" w14:textId="77777777" w:rsidR="00A0297F" w:rsidRDefault="00A0297F" w:rsidP="00A0297F">
      <w:pPr>
        <w:ind w:firstLineChars="200" w:firstLine="420"/>
      </w:pPr>
      <w:r>
        <w:rPr>
          <w:rFonts w:hint="eastAsia"/>
        </w:rPr>
        <w:t>反震到手腕上的冲击，破坏了玛农的平衡。短剑一下子就抵住了玛农的喉头。真是场令人无可挑剔的完败啊。</w:t>
      </w:r>
    </w:p>
    <w:p w14:paraId="0BA3510B" w14:textId="77777777" w:rsidR="00A0297F" w:rsidRDefault="00A0297F" w:rsidP="00A0297F">
      <w:pPr>
        <w:ind w:firstLineChars="200" w:firstLine="420"/>
      </w:pPr>
      <w:r>
        <w:rPr>
          <w:rFonts w:hint="eastAsia"/>
        </w:rPr>
        <w:t>但是处刑人的剑刃，没有割裂玛农。</w:t>
      </w:r>
    </w:p>
    <w:p w14:paraId="0BA3510C" w14:textId="77777777" w:rsidR="00A0297F" w:rsidRDefault="00A0297F" w:rsidP="00A0297F">
      <w:pPr>
        <w:ind w:firstLineChars="200" w:firstLine="420"/>
      </w:pPr>
      <w:r>
        <w:rPr>
          <w:rFonts w:hint="eastAsia"/>
        </w:rPr>
        <w:t>能发动纹章魔导的铁扇已经被击飞了。梅诺完全控制住了玛农，而玛农则挂着哭脸，笑对梅诺。</w:t>
      </w:r>
    </w:p>
    <w:p w14:paraId="0BA3510D" w14:textId="77777777" w:rsidR="00A0297F" w:rsidRDefault="00A0297F" w:rsidP="00A0297F">
      <w:pPr>
        <w:ind w:firstLineChars="200" w:firstLine="420"/>
      </w:pPr>
      <w:r>
        <w:rPr>
          <w:rFonts w:hint="eastAsia"/>
        </w:rPr>
        <w:t>「不杀了我吗？」</w:t>
      </w:r>
    </w:p>
    <w:p w14:paraId="0BA3510E" w14:textId="77777777" w:rsidR="00A0297F" w:rsidRDefault="00A0297F" w:rsidP="00A0297F">
      <w:pPr>
        <w:ind w:firstLineChars="200" w:firstLine="420"/>
      </w:pPr>
      <w:r>
        <w:rPr>
          <w:rFonts w:hint="eastAsia"/>
        </w:rPr>
        <w:t>「不是死罪啊」</w:t>
      </w:r>
    </w:p>
    <w:p w14:paraId="0BA3510F" w14:textId="77777777" w:rsidR="00A0297F" w:rsidRDefault="00A0297F" w:rsidP="00A0297F">
      <w:pPr>
        <w:ind w:firstLineChars="200" w:firstLine="420"/>
      </w:pPr>
      <w:r>
        <w:rPr>
          <w:rFonts w:hint="eastAsia"/>
        </w:rPr>
        <w:t>玛农做好了赴死的觉悟而向处刑人挑战，但得到的回答却只有不留情面的与『你不足为敌』类似的台词。</w:t>
      </w:r>
    </w:p>
    <w:p w14:paraId="0BA35110" w14:textId="77777777" w:rsidR="00A0297F" w:rsidRDefault="00A0297F" w:rsidP="00A0297F">
      <w:pPr>
        <w:ind w:firstLineChars="200" w:firstLine="420"/>
      </w:pPr>
      <w:r>
        <w:rPr>
          <w:rFonts w:hint="eastAsia"/>
        </w:rPr>
        <w:t>梅诺短剑的锋刃，抵在喉头一动不动。</w:t>
      </w:r>
    </w:p>
    <w:p w14:paraId="0BA35111" w14:textId="77777777" w:rsidR="00A0297F" w:rsidRDefault="00A0297F" w:rsidP="00A0297F">
      <w:pPr>
        <w:ind w:firstLineChars="200" w:firstLine="420"/>
      </w:pPr>
      <w:r>
        <w:rPr>
          <w:rFonts w:hint="eastAsia"/>
        </w:rPr>
        <w:t>玛农与梅诺间的差距太大了。</w:t>
      </w:r>
    </w:p>
    <w:p w14:paraId="0BA35112" w14:textId="77777777" w:rsidR="00A0297F" w:rsidRDefault="00A0297F" w:rsidP="00A0297F">
      <w:pPr>
        <w:ind w:firstLineChars="200" w:firstLine="420"/>
      </w:pPr>
      <w:r>
        <w:rPr>
          <w:rFonts w:hint="eastAsia"/>
        </w:rPr>
        <w:t>为了护身而修习魔导的玛农，与为了战斗为了杀戮而锤炼的梅诺。</w:t>
      </w:r>
    </w:p>
    <w:p w14:paraId="0BA35113" w14:textId="77777777" w:rsidR="00A0297F" w:rsidRDefault="00A0297F" w:rsidP="00A0297F">
      <w:pPr>
        <w:ind w:firstLineChars="200" w:firstLine="420"/>
      </w:pPr>
      <w:r>
        <w:rPr>
          <w:rFonts w:hint="eastAsia"/>
        </w:rPr>
        <w:t>「我可不是被袭击了就非得按个杀回去的野蛮人喔。能做我对手的，是更无可救药一些的东西——只有禁忌喔」</w:t>
      </w:r>
    </w:p>
    <w:p w14:paraId="0BA35114" w14:textId="77777777" w:rsidR="00A0297F" w:rsidRDefault="00A0297F" w:rsidP="00A0297F">
      <w:pPr>
        <w:ind w:firstLineChars="200" w:firstLine="420"/>
      </w:pPr>
      <w:r>
        <w:rPr>
          <w:rFonts w:hint="eastAsia"/>
        </w:rPr>
        <w:t>「也就是说，我并不是禁忌？」</w:t>
      </w:r>
    </w:p>
    <w:p w14:paraId="0BA35115" w14:textId="77777777" w:rsidR="00A0297F" w:rsidRDefault="00A0297F" w:rsidP="00A0297F">
      <w:pPr>
        <w:ind w:firstLineChars="200" w:firstLine="420"/>
      </w:pPr>
      <w:r>
        <w:rPr>
          <w:rFonts w:hint="eastAsia"/>
        </w:rPr>
        <w:t>「是啊。普通的犯罪者与禁忌之间，有着明确的区别」</w:t>
      </w:r>
    </w:p>
    <w:p w14:paraId="0BA35116" w14:textId="77777777" w:rsidR="00A0297F" w:rsidRDefault="00A0297F" w:rsidP="00A0297F">
      <w:pPr>
        <w:ind w:firstLineChars="200" w:firstLine="420"/>
      </w:pPr>
      <w:r>
        <w:rPr>
          <w:rFonts w:hint="eastAsia"/>
        </w:rPr>
        <w:t>梅诺是处刑人。</w:t>
      </w:r>
    </w:p>
    <w:p w14:paraId="0BA35117" w14:textId="77777777" w:rsidR="00A0297F" w:rsidRDefault="00A0297F" w:rsidP="00A0297F">
      <w:pPr>
        <w:ind w:firstLineChars="200" w:firstLine="420"/>
      </w:pPr>
      <w:r>
        <w:rPr>
          <w:rFonts w:hint="eastAsia"/>
        </w:rPr>
        <w:t>不是说做了些什么，而是连在世界中存在都不允许的东西，才是禁忌。</w:t>
      </w:r>
    </w:p>
    <w:p w14:paraId="0BA35118" w14:textId="77777777" w:rsidR="00A0297F" w:rsidRDefault="00A0297F" w:rsidP="00A0297F">
      <w:pPr>
        <w:ind w:firstLineChars="200" w:firstLine="420"/>
      </w:pPr>
      <w:r>
        <w:rPr>
          <w:rFonts w:hint="eastAsia"/>
        </w:rPr>
        <w:t>所以梅诺所处的不是公开裁决罪恶的立场。</w:t>
      </w:r>
    </w:p>
    <w:p w14:paraId="0BA35119" w14:textId="77777777" w:rsidR="00A0297F" w:rsidRDefault="00A0297F" w:rsidP="00A0297F">
      <w:pPr>
        <w:ind w:firstLineChars="200" w:firstLine="420"/>
      </w:pPr>
      <w:r>
        <w:rPr>
          <w:rFonts w:hint="eastAsia"/>
        </w:rPr>
        <w:t>禁忌有着导致死亡的可能性，而她被赋予了将这种可能性扼杀的权限。譬如将人作为祭品献上而获得力量的原罪概念，还有灵魂中寄宿着纯粹概念的异世界人，再如对人类来说过于超前的原色概念。将存在本身就是违反人道的魔导，或是可能造成大量受害者的东西或技术，不为人知地抹消。</w:t>
      </w:r>
    </w:p>
    <w:p w14:paraId="0BA3511A" w14:textId="77777777" w:rsidR="00A0297F" w:rsidRDefault="00A0297F" w:rsidP="00A0297F">
      <w:pPr>
        <w:ind w:firstLineChars="200" w:firstLine="420"/>
      </w:pPr>
      <w:r>
        <w:rPr>
          <w:rFonts w:hint="eastAsia"/>
        </w:rPr>
        <w:t>处刑人就是这种存在。</w:t>
      </w:r>
    </w:p>
    <w:p w14:paraId="0BA3511B" w14:textId="77777777" w:rsidR="00A0297F" w:rsidRDefault="00A0297F" w:rsidP="00A0297F">
      <w:pPr>
        <w:ind w:firstLineChars="200" w:firstLine="420"/>
      </w:pPr>
      <w:r>
        <w:rPr>
          <w:rFonts w:hint="eastAsia"/>
        </w:rPr>
        <w:t>所以审判玛农，是第一身份中拥有司法权的异端审判官的工作。</w:t>
      </w:r>
    </w:p>
    <w:p w14:paraId="0BA3511C" w14:textId="77777777" w:rsidR="00A0297F" w:rsidRDefault="00A0297F" w:rsidP="00A0297F">
      <w:pPr>
        <w:ind w:firstLineChars="200" w:firstLine="420"/>
      </w:pPr>
      <w:r>
        <w:rPr>
          <w:rFonts w:hint="eastAsia"/>
        </w:rPr>
        <w:t>「好好偿还你的罪吧，然后重新做人就好」</w:t>
      </w:r>
    </w:p>
    <w:p w14:paraId="0BA3511D" w14:textId="77777777" w:rsidR="00A0297F" w:rsidRDefault="00A0297F" w:rsidP="00A0297F">
      <w:pPr>
        <w:ind w:firstLineChars="200" w:firstLine="420"/>
      </w:pPr>
      <w:r>
        <w:rPr>
          <w:rFonts w:hint="eastAsia"/>
        </w:rPr>
        <w:t>梅诺从玛农的咽喉撤走了短剑，插回了大腿上的束带，折返而回。</w:t>
      </w:r>
    </w:p>
    <w:p w14:paraId="0BA3511E" w14:textId="77777777" w:rsidR="00A0297F" w:rsidRDefault="00A0297F" w:rsidP="00A0297F">
      <w:pPr>
        <w:ind w:firstLineChars="200" w:firstLine="420"/>
      </w:pPr>
      <w:r>
        <w:rPr>
          <w:rFonts w:hint="eastAsia"/>
        </w:rPr>
        <w:t>梅诺的态度仿佛在诉说，玛农不值得被这柄剑贯穿。</w:t>
      </w:r>
    </w:p>
    <w:p w14:paraId="0BA3511F" w14:textId="77777777" w:rsidR="00A0297F" w:rsidRDefault="00A0297F" w:rsidP="00A0297F">
      <w:pPr>
        <w:ind w:firstLineChars="200" w:firstLine="420"/>
      </w:pPr>
      <w:r>
        <w:rPr>
          <w:rFonts w:hint="eastAsia"/>
        </w:rPr>
        <w:t>玛农听到梅诺那宛如所谓真正的圣职者一般的话语，面对她那似乎在施以同情的态度，面容唰地扭结在了一起。</w:t>
      </w:r>
    </w:p>
    <w:p w14:paraId="0BA35120" w14:textId="77777777" w:rsidR="00A0297F" w:rsidRDefault="00A0297F" w:rsidP="00A0297F">
      <w:pPr>
        <w:ind w:firstLineChars="200" w:firstLine="420"/>
      </w:pPr>
      <w:r>
        <w:rPr>
          <w:rFonts w:hint="eastAsia"/>
        </w:rPr>
        <w:t>「你这是，什么意思」</w:t>
      </w:r>
    </w:p>
    <w:p w14:paraId="0BA35121" w14:textId="77777777" w:rsidR="00A0297F" w:rsidRDefault="00A0297F" w:rsidP="00A0297F">
      <w:pPr>
        <w:ind w:firstLineChars="200" w:firstLine="420"/>
      </w:pPr>
      <w:r>
        <w:rPr>
          <w:rFonts w:hint="eastAsia"/>
        </w:rPr>
        <w:t>玛农的喉咙震颤着。</w:t>
      </w:r>
    </w:p>
    <w:p w14:paraId="0BA35122" w14:textId="77777777" w:rsidR="00A0297F" w:rsidRDefault="00A0297F" w:rsidP="00A0297F">
      <w:pPr>
        <w:ind w:firstLineChars="200" w:firstLine="420"/>
      </w:pPr>
      <w:r>
        <w:rPr>
          <w:rFonts w:hint="eastAsia"/>
        </w:rPr>
        <w:t>不管是谁，都在向玛农索求着代价。就像在对她说，你之所以会出生，就是为了求得所谓纯粹概念的【力量】啊。</w:t>
      </w:r>
    </w:p>
    <w:p w14:paraId="0BA35123" w14:textId="77777777" w:rsidR="00A0297F" w:rsidRDefault="00A0297F" w:rsidP="00A0297F">
      <w:pPr>
        <w:ind w:firstLineChars="200" w:firstLine="420"/>
      </w:pPr>
      <w:r>
        <w:rPr>
          <w:rFonts w:hint="eastAsia"/>
        </w:rPr>
        <w:t>玛农的成长，也是一种抵押。</w:t>
      </w:r>
    </w:p>
    <w:p w14:paraId="0BA35124" w14:textId="77777777" w:rsidR="00A0297F" w:rsidRDefault="00A0297F" w:rsidP="00A0297F">
      <w:pPr>
        <w:ind w:firstLineChars="200" w:firstLine="420"/>
      </w:pPr>
      <w:r>
        <w:rPr>
          <w:rFonts w:hint="eastAsia"/>
        </w:rPr>
        <w:t>既然母亲是拥有强大力量的异世界『迷途之人』，你也应该身负特别的力量啊，简直是一派胡言。玛农没有从母亲那继承力量。纯粹概念是固定在灵魂中的力量，与肉体要素相异，也不会遗传。</w:t>
      </w:r>
    </w:p>
    <w:p w14:paraId="0BA35125" w14:textId="77777777" w:rsidR="00A0297F" w:rsidRDefault="00A0297F" w:rsidP="00A0297F">
      <w:pPr>
        <w:ind w:firstLineChars="200" w:firstLine="420"/>
      </w:pPr>
      <w:r>
        <w:rPr>
          <w:rFonts w:hint="eastAsia"/>
        </w:rPr>
        <w:t>所以，玛农什么都不是。</w:t>
      </w:r>
    </w:p>
    <w:p w14:paraId="0BA35126" w14:textId="77777777" w:rsidR="00A0297F" w:rsidRDefault="00A0297F" w:rsidP="00A0297F">
      <w:pPr>
        <w:ind w:firstLineChars="200" w:firstLine="420"/>
      </w:pPr>
      <w:r>
        <w:rPr>
          <w:rFonts w:hint="eastAsia"/>
        </w:rPr>
        <w:t>受人恩惠，却一无所有。周围的人横加指责生来就不具特能的玛农，只因她没有这种能力。</w:t>
      </w:r>
    </w:p>
    <w:p w14:paraId="0BA35127" w14:textId="77777777" w:rsidR="00A0297F" w:rsidRDefault="00A0297F" w:rsidP="00A0297F">
      <w:pPr>
        <w:ind w:firstLineChars="200" w:firstLine="420"/>
      </w:pPr>
      <w:r>
        <w:rPr>
          <w:rFonts w:hint="eastAsia"/>
        </w:rPr>
        <w:t>指责她，为什么你就没发成为更特别的人的。</w:t>
      </w:r>
    </w:p>
    <w:p w14:paraId="0BA35128" w14:textId="77777777" w:rsidR="00A0297F" w:rsidRDefault="00A0297F" w:rsidP="00A0297F">
      <w:pPr>
        <w:ind w:firstLineChars="200" w:firstLine="420"/>
      </w:pPr>
      <w:r>
        <w:rPr>
          <w:rFonts w:hint="eastAsia"/>
        </w:rPr>
        <w:t>如同锈蚀的纯黑，随着周围那些曾是期待的感情逐渐变质，玛农心中的虚无也在蔓延。</w:t>
      </w:r>
    </w:p>
    <w:p w14:paraId="0BA35129" w14:textId="77777777" w:rsidR="00A0297F" w:rsidRDefault="00A0297F" w:rsidP="00A0297F">
      <w:pPr>
        <w:ind w:firstLineChars="200" w:firstLine="420"/>
      </w:pPr>
      <w:r>
        <w:rPr>
          <w:rFonts w:hint="eastAsia"/>
        </w:rPr>
        <w:t>「我该偿还的罪孽，都是什么呢！？我的出生本身就是错误，要我怎么办！就算重来这种人生，又有什么意义！！」</w:t>
      </w:r>
    </w:p>
    <w:p w14:paraId="0BA3512A" w14:textId="77777777" w:rsidR="00A0297F" w:rsidRDefault="00A0297F" w:rsidP="00A0297F">
      <w:pPr>
        <w:ind w:firstLineChars="200" w:firstLine="420"/>
      </w:pPr>
      <w:r>
        <w:rPr>
          <w:rFonts w:hint="eastAsia"/>
        </w:rPr>
        <w:t>「没有人会因诞生，而受罚啊」</w:t>
      </w:r>
    </w:p>
    <w:p w14:paraId="0BA3512B" w14:textId="77777777" w:rsidR="00A0297F" w:rsidRDefault="00A0297F" w:rsidP="00A0297F">
      <w:pPr>
        <w:ind w:firstLineChars="200" w:firstLine="420"/>
      </w:pPr>
      <w:r>
        <w:rPr>
          <w:rFonts w:hint="eastAsia"/>
        </w:rPr>
        <w:t>梅诺听到玛农的恸哭，平静地说着。</w:t>
      </w:r>
    </w:p>
    <w:p w14:paraId="0BA3512C" w14:textId="77777777" w:rsidR="00A0297F" w:rsidRDefault="00A0297F" w:rsidP="00A0297F">
      <w:pPr>
        <w:ind w:firstLineChars="200" w:firstLine="420"/>
      </w:pPr>
      <w:r>
        <w:rPr>
          <w:rFonts w:hint="eastAsia"/>
        </w:rPr>
        <w:t>「你只会因自己所做之事而问罪。……和那些来到这个世界，就不由分说杀掉的人比起来，还挺讲道理的不是吗」</w:t>
      </w:r>
    </w:p>
    <w:p w14:paraId="0BA3512D" w14:textId="77777777" w:rsidR="00A0297F" w:rsidRDefault="00A0297F" w:rsidP="00A0297F">
      <w:pPr>
        <w:ind w:firstLineChars="200" w:firstLine="420"/>
      </w:pPr>
      <w:r>
        <w:rPr>
          <w:rFonts w:hint="eastAsia"/>
        </w:rPr>
        <w:t>「……哈」</w:t>
      </w:r>
    </w:p>
    <w:p w14:paraId="0BA3512E" w14:textId="77777777" w:rsidR="00A0297F" w:rsidRDefault="00A0297F" w:rsidP="00A0297F">
      <w:pPr>
        <w:ind w:firstLineChars="200" w:firstLine="420"/>
      </w:pPr>
      <w:r>
        <w:rPr>
          <w:rFonts w:hint="eastAsia"/>
        </w:rPr>
        <w:t>这次，玛农的表情片片剥落。</w:t>
      </w:r>
    </w:p>
    <w:p w14:paraId="0BA3512F" w14:textId="77777777" w:rsidR="00A0297F" w:rsidRDefault="00A0297F" w:rsidP="00A0297F">
      <w:pPr>
        <w:ind w:firstLineChars="200" w:firstLine="420"/>
      </w:pPr>
      <w:r>
        <w:rPr>
          <w:rFonts w:hint="eastAsia"/>
        </w:rPr>
        <w:t>由于梅诺傲慢的台词。由于她正直的态度。由于梅诺的姿态，犹如清廉正直的神官。</w:t>
      </w:r>
    </w:p>
    <w:p w14:paraId="0BA35130" w14:textId="77777777" w:rsidR="00A0297F" w:rsidRDefault="00A0297F" w:rsidP="00A0297F">
      <w:pPr>
        <w:ind w:firstLineChars="200" w:firstLine="420"/>
      </w:pPr>
      <w:r>
        <w:rPr>
          <w:rFonts w:hint="eastAsia"/>
        </w:rPr>
        <w:t>『阳炎的后继』口中的话语，宣告了玛农与其毕生所求之物相去甚远，这一事实将玛农自心底打个粉碎。</w:t>
      </w:r>
    </w:p>
    <w:p w14:paraId="0BA35131" w14:textId="77777777" w:rsidR="00A0297F" w:rsidRDefault="00A0297F" w:rsidP="00A0297F">
      <w:pPr>
        <w:ind w:firstLineChars="200" w:firstLine="420"/>
      </w:pPr>
      <w:r>
        <w:rPr>
          <w:rFonts w:hint="eastAsia"/>
        </w:rPr>
        <w:t>——你并不是禁忌。</w:t>
      </w:r>
    </w:p>
    <w:p w14:paraId="0BA35132" w14:textId="77777777" w:rsidR="00A0297F" w:rsidRDefault="00A0297F" w:rsidP="00A0297F">
      <w:pPr>
        <w:ind w:firstLineChars="200" w:firstLine="420"/>
      </w:pPr>
      <w:r>
        <w:rPr>
          <w:rFonts w:hint="eastAsia"/>
        </w:rPr>
        <w:t>明明话语完全不同，但母亲被杀之时，说完那句话便转身离去发色赤黑的神官的身影，与现在的梅诺交叠在一起。</w:t>
      </w:r>
    </w:p>
    <w:p w14:paraId="0BA35133" w14:textId="77777777" w:rsidR="00A0297F" w:rsidRDefault="00A0297F" w:rsidP="00A0297F">
      <w:pPr>
        <w:ind w:firstLineChars="200" w:firstLine="420"/>
      </w:pPr>
      <w:r>
        <w:rPr>
          <w:rFonts w:hint="eastAsia"/>
        </w:rPr>
        <w:t>「你们这些人，到底有多……不是人啊？」</w:t>
      </w:r>
    </w:p>
    <w:p w14:paraId="0BA35134" w14:textId="77777777" w:rsidR="00A0297F" w:rsidRDefault="00A0297F" w:rsidP="00A0297F">
      <w:pPr>
        <w:ind w:firstLineChars="200" w:firstLine="420"/>
      </w:pPr>
      <w:r>
        <w:rPr>
          <w:rFonts w:hint="eastAsia"/>
        </w:rPr>
        <w:t>「不好意思呢」</w:t>
      </w:r>
    </w:p>
    <w:p w14:paraId="0BA35135" w14:textId="77777777" w:rsidR="00A0297F" w:rsidRDefault="00A0297F" w:rsidP="00A0297F">
      <w:pPr>
        <w:ind w:firstLineChars="200" w:firstLine="420"/>
      </w:pPr>
      <w:r>
        <w:rPr>
          <w:rFonts w:hint="eastAsia"/>
        </w:rPr>
        <w:t>梅诺无情地答复了玛农那颤抖着竭力哽咽而出的话语。</w:t>
      </w:r>
    </w:p>
    <w:p w14:paraId="0BA35136" w14:textId="77777777" w:rsidR="00A0297F" w:rsidRDefault="00A0297F" w:rsidP="00A0297F">
      <w:pPr>
        <w:ind w:firstLineChars="200" w:firstLine="420"/>
      </w:pPr>
      <w:r>
        <w:rPr>
          <w:rFonts w:hint="eastAsia"/>
        </w:rPr>
        <w:t>「所谓处刑人，可不是怀着想死的意愿自取灭亡的时，就会杀了你的那种方便的东西呢」</w:t>
      </w:r>
    </w:p>
    <w:p w14:paraId="0BA35137" w14:textId="77777777" w:rsidR="00A0297F" w:rsidRDefault="00A0297F" w:rsidP="00A0297F">
      <w:pPr>
        <w:ind w:firstLineChars="200" w:firstLine="420"/>
      </w:pPr>
      <w:r>
        <w:rPr>
          <w:rFonts w:hint="eastAsia"/>
        </w:rPr>
        <w:t>玛农的表情消退了，身体失去了力气，啪嗒一下跪到了地面上。</w:t>
      </w:r>
    </w:p>
    <w:p w14:paraId="0BA35138" w14:textId="77777777" w:rsidR="00A0297F" w:rsidRDefault="00A0297F" w:rsidP="00A0297F">
      <w:pPr>
        <w:ind w:firstLineChars="200" w:firstLine="420"/>
      </w:pPr>
      <w:r>
        <w:rPr>
          <w:rFonts w:hint="eastAsia"/>
        </w:rPr>
        <w:t>她一边受着梅诺冰冷的俯视，一边茫然地思考着。</w:t>
      </w:r>
    </w:p>
    <w:p w14:paraId="0BA35139" w14:textId="77777777" w:rsidR="00A0297F" w:rsidRDefault="00A0297F" w:rsidP="00A0297F">
      <w:pPr>
        <w:ind w:firstLineChars="200" w:firstLine="420"/>
      </w:pPr>
      <w:r>
        <w:rPr>
          <w:rFonts w:hint="eastAsia"/>
        </w:rPr>
        <w:t>什么都没有得到。</w:t>
      </w:r>
    </w:p>
    <w:p w14:paraId="0BA3513A" w14:textId="77777777" w:rsidR="00A0297F" w:rsidRDefault="00A0297F" w:rsidP="00A0297F">
      <w:pPr>
        <w:ind w:firstLineChars="200" w:firstLine="420"/>
      </w:pPr>
      <w:r>
        <w:rPr>
          <w:rFonts w:hint="eastAsia"/>
        </w:rPr>
        <w:t>同时，也什么都没有失去。</w:t>
      </w:r>
    </w:p>
    <w:p w14:paraId="0BA3513B" w14:textId="77777777" w:rsidR="00A0297F" w:rsidRDefault="00A0297F" w:rsidP="00A0297F">
      <w:pPr>
        <w:ind w:firstLineChars="200" w:firstLine="420"/>
      </w:pPr>
      <w:r>
        <w:rPr>
          <w:rFonts w:hint="eastAsia"/>
        </w:rPr>
        <w:t>泪水从玛农眼中涌出。</w:t>
      </w:r>
    </w:p>
    <w:p w14:paraId="0BA3513C" w14:textId="77777777" w:rsidR="00A0297F" w:rsidRDefault="00A0297F" w:rsidP="00A0297F">
      <w:pPr>
        <w:ind w:firstLineChars="200" w:firstLine="420"/>
      </w:pPr>
      <w:r>
        <w:rPr>
          <w:rFonts w:hint="eastAsia"/>
        </w:rPr>
        <w:t>「父亲大人……」</w:t>
      </w:r>
    </w:p>
    <w:p w14:paraId="0BA3513D" w14:textId="77777777" w:rsidR="00A0297F" w:rsidRDefault="00A0297F" w:rsidP="00A0297F">
      <w:pPr>
        <w:ind w:firstLineChars="200" w:firstLine="420"/>
      </w:pPr>
      <w:r>
        <w:rPr>
          <w:rFonts w:hint="eastAsia"/>
        </w:rPr>
        <w:t>自己该怎么办呢。就算梅诺离去之后，也得不出答案。至少，再多战斗一会的话。或者，有着能牵涉更多人的技能的话。</w:t>
      </w:r>
    </w:p>
    <w:p w14:paraId="0BA3513E" w14:textId="77777777" w:rsidR="00A0297F" w:rsidRDefault="00A0297F" w:rsidP="00A0297F">
      <w:pPr>
        <w:ind w:firstLineChars="200" w:firstLine="420"/>
      </w:pPr>
      <w:r>
        <w:rPr>
          <w:rFonts w:hint="eastAsia"/>
        </w:rPr>
        <w:t>只要能成为与禁忌这一称呼相匹的存在的话，名为梅诺的处刑人就能够将她的剑刃触及自己，埋葬胸中蔓延的无边虚无了吧。</w:t>
      </w:r>
    </w:p>
    <w:p w14:paraId="0BA3513F" w14:textId="77777777" w:rsidR="00A0297F" w:rsidRDefault="00A0297F" w:rsidP="00A0297F">
      <w:pPr>
        <w:ind w:firstLineChars="200" w:firstLine="420"/>
      </w:pPr>
      <w:r>
        <w:rPr>
          <w:rFonts w:hint="eastAsia"/>
        </w:rPr>
        <w:t>然而，引发这种事件的力量，玛农是一点也没有啊。</w:t>
      </w:r>
    </w:p>
    <w:p w14:paraId="0BA35140" w14:textId="77777777" w:rsidR="00A0297F" w:rsidRDefault="00A0297F" w:rsidP="00A0297F">
      <w:pPr>
        <w:ind w:firstLineChars="200" w:firstLine="420"/>
      </w:pPr>
      <w:r>
        <w:rPr>
          <w:rFonts w:hint="eastAsia"/>
        </w:rPr>
        <w:t>「母亲大人……」</w:t>
      </w:r>
    </w:p>
    <w:p w14:paraId="0BA35141" w14:textId="77777777" w:rsidR="00A0297F" w:rsidRDefault="00A0297F" w:rsidP="00A0297F">
      <w:pPr>
        <w:ind w:firstLineChars="200" w:firstLine="420"/>
      </w:pPr>
      <w:r>
        <w:rPr>
          <w:rFonts w:hint="eastAsia"/>
        </w:rPr>
        <w:t>无力的声音向远方回荡。</w:t>
      </w:r>
    </w:p>
    <w:p w14:paraId="0BA35142" w14:textId="77777777" w:rsidR="00A0297F" w:rsidRDefault="00A0297F" w:rsidP="00A0297F">
      <w:pPr>
        <w:ind w:firstLineChars="200" w:firstLine="420"/>
      </w:pPr>
      <w:r>
        <w:rPr>
          <w:rFonts w:hint="eastAsia"/>
        </w:rPr>
        <w:t>玛农自知，自己与母亲十分相似。与自己那遭受来到异世界的厄运，随波逐流地活着，生养了玛农，又因身为禁忌而被杀的母亲。</w:t>
      </w:r>
    </w:p>
    <w:p w14:paraId="0BA35143" w14:textId="77777777" w:rsidR="00A0297F" w:rsidRDefault="00A0297F" w:rsidP="00A0297F">
      <w:pPr>
        <w:ind w:firstLineChars="200" w:firstLine="420"/>
      </w:pPr>
      <w:r>
        <w:rPr>
          <w:rFonts w:hint="eastAsia"/>
        </w:rPr>
        <w:t>明明如此，自己却不是母亲那样的禁忌。</w:t>
      </w:r>
    </w:p>
    <w:p w14:paraId="0BA35144" w14:textId="77777777" w:rsidR="00A0297F" w:rsidRDefault="00A0297F" w:rsidP="00A0297F">
      <w:pPr>
        <w:ind w:firstLineChars="200" w:firstLine="420"/>
      </w:pPr>
      <w:r>
        <w:rPr>
          <w:rFonts w:hint="eastAsia"/>
        </w:rPr>
        <w:t>「我……到底该怎么办才好呢？」</w:t>
      </w:r>
    </w:p>
    <w:p w14:paraId="0BA35145" w14:textId="77777777" w:rsidR="00A0297F" w:rsidRDefault="00A0297F" w:rsidP="00A0297F">
      <w:pPr>
        <w:ind w:firstLineChars="200" w:firstLine="420"/>
      </w:pPr>
      <w:r>
        <w:rPr>
          <w:rFonts w:hint="eastAsia"/>
        </w:rPr>
        <w:t>这空虚的一问没有得到回答，摊倒的玛农被稍后到来的骑士们控制住，没有抵抗地交给了西西莉亚司祭。</w:t>
      </w:r>
    </w:p>
    <w:p w14:paraId="0BA35146" w14:textId="77777777" w:rsidR="00A0297F" w:rsidRDefault="00A0297F" w:rsidP="00A0297F">
      <w:pPr>
        <w:ind w:firstLineChars="200" w:firstLine="420"/>
      </w:pPr>
      <w:r>
        <w:rPr>
          <w:rFonts w:hint="eastAsia"/>
        </w:rPr>
        <w:t>这名一无所成的少女的案件，连广泛的注意都没有引起，就结束了。</w:t>
      </w:r>
    </w:p>
    <w:p w14:paraId="0BA35147" w14:textId="77777777" w:rsidR="00A0297F" w:rsidRDefault="00A0297F" w:rsidP="00A0297F">
      <w:pPr>
        <w:ind w:firstLineChars="200" w:firstLine="420"/>
      </w:pPr>
    </w:p>
    <w:p w14:paraId="0BA35148" w14:textId="77777777" w:rsidR="00A0297F" w:rsidRDefault="00A0297F" w:rsidP="00A0297F">
      <w:pPr>
        <w:ind w:firstLineChars="200" w:firstLine="420"/>
      </w:pPr>
      <w:r>
        <w:rPr>
          <w:rFonts w:hint="eastAsia"/>
        </w:rPr>
        <w:t>到现在，利贝尔的工作才顺利结束。</w:t>
      </w:r>
    </w:p>
    <w:p w14:paraId="0BA35149" w14:textId="77777777" w:rsidR="00A0297F" w:rsidRDefault="00A0297F" w:rsidP="00A0297F">
      <w:pPr>
        <w:ind w:firstLineChars="200" w:firstLine="420"/>
      </w:pPr>
      <w:r>
        <w:rPr>
          <w:rFonts w:hint="eastAsia"/>
        </w:rPr>
        <w:t>那之后，再次确认了利贝尔伯是病死的。至于玛农，就等着异端审判官的结论了。</w:t>
      </w:r>
    </w:p>
    <w:p w14:paraId="0BA3514A" w14:textId="77777777" w:rsidR="00A0297F" w:rsidRDefault="00A0297F" w:rsidP="00A0297F">
      <w:pPr>
        <w:ind w:firstLineChars="200" w:firstLine="420"/>
      </w:pPr>
      <w:r>
        <w:rPr>
          <w:rFonts w:hint="eastAsia"/>
        </w:rPr>
        <w:t>在一切结束之后，梅诺前往教会报告。</w:t>
      </w:r>
    </w:p>
    <w:p w14:paraId="0BA3514B" w14:textId="77777777" w:rsidR="00A0297F" w:rsidRDefault="00A0297F" w:rsidP="00A0297F">
      <w:pPr>
        <w:ind w:firstLineChars="200" w:firstLine="420"/>
      </w:pPr>
      <w:r>
        <w:rPr>
          <w:rFonts w:hint="eastAsia"/>
        </w:rPr>
        <w:t>「感谢你，梅诺小姐。推给你了些很讨厌的工作呢」</w:t>
      </w:r>
    </w:p>
    <w:p w14:paraId="0BA3514C" w14:textId="77777777" w:rsidR="00A0297F" w:rsidRDefault="00A0297F" w:rsidP="00A0297F">
      <w:pPr>
        <w:ind w:firstLineChars="200" w:firstLine="420"/>
      </w:pPr>
      <w:r>
        <w:rPr>
          <w:rFonts w:hint="eastAsia"/>
        </w:rPr>
        <w:t>「没事，不必挂怀。……玛农·利贝尔的处境现在怎么样？」</w:t>
      </w:r>
    </w:p>
    <w:p w14:paraId="0BA3514D" w14:textId="77777777" w:rsidR="00A0297F" w:rsidRDefault="00A0297F" w:rsidP="00A0297F">
      <w:pPr>
        <w:ind w:firstLineChars="200" w:firstLine="420"/>
      </w:pPr>
      <w:r>
        <w:rPr>
          <w:rFonts w:hint="eastAsia"/>
        </w:rPr>
        <w:t>「虽说有着袭击你的罪，但会不会受刑还不清楚」</w:t>
      </w:r>
    </w:p>
    <w:p w14:paraId="0BA3514E" w14:textId="77777777" w:rsidR="00A0297F" w:rsidRDefault="00A0297F" w:rsidP="00A0297F">
      <w:pPr>
        <w:ind w:firstLineChars="200" w:firstLine="420"/>
      </w:pPr>
      <w:r>
        <w:rPr>
          <w:rFonts w:hint="eastAsia"/>
        </w:rPr>
        <w:t>「确实是这样呢」</w:t>
      </w:r>
    </w:p>
    <w:p w14:paraId="0BA3514F" w14:textId="77777777" w:rsidR="00A0297F" w:rsidRDefault="00A0297F" w:rsidP="00A0297F">
      <w:pPr>
        <w:ind w:firstLineChars="200" w:firstLine="420"/>
      </w:pPr>
      <w:r>
        <w:rPr>
          <w:rFonts w:hint="eastAsia"/>
        </w:rPr>
        <w:t>梅诺点了点头。</w:t>
      </w:r>
    </w:p>
    <w:p w14:paraId="0BA35150" w14:textId="77777777" w:rsidR="00A0297F" w:rsidRDefault="00A0297F" w:rsidP="00A0297F">
      <w:pPr>
        <w:ind w:firstLineChars="200" w:firstLine="420"/>
      </w:pPr>
      <w:r>
        <w:rPr>
          <w:rFonts w:hint="eastAsia"/>
        </w:rPr>
        <w:t>实际的问题是，玛农所做的事没什么大不了的。由于自己的立场所以不能就这样睁一只眼闭一只眼，但梅诺个人感情上来说对她抱有同情。而且她生长的环境太过扭曲了。</w:t>
      </w:r>
    </w:p>
    <w:p w14:paraId="0BA35151" w14:textId="77777777" w:rsidR="00A0297F" w:rsidRDefault="00A0297F" w:rsidP="00A0297F">
      <w:pPr>
        <w:ind w:firstLineChars="200" w:firstLine="420"/>
      </w:pPr>
      <w:r>
        <w:rPr>
          <w:rFonts w:hint="eastAsia"/>
        </w:rPr>
        <w:t>流着一半『迷途之人』的血，又被亲族们索求力量。她始终被索求着不存在的东西，积郁迸发，才导致了这次的案件吧。</w:t>
      </w:r>
    </w:p>
    <w:p w14:paraId="0BA35152" w14:textId="77777777" w:rsidR="00A0297F" w:rsidRDefault="00A0297F" w:rsidP="00A0297F">
      <w:pPr>
        <w:ind w:firstLineChars="200" w:firstLine="420"/>
      </w:pPr>
      <w:r>
        <w:rPr>
          <w:rFonts w:hint="eastAsia"/>
        </w:rPr>
        <w:t>「但是——看起来她几乎没什么活力了，难以担任利贝尔伯这种重要的位置吧。不挑好人选可不行呢」</w:t>
      </w:r>
    </w:p>
    <w:p w14:paraId="0BA35153" w14:textId="77777777" w:rsidR="00A0297F" w:rsidRDefault="00A0297F" w:rsidP="00A0297F">
      <w:pPr>
        <w:ind w:firstLineChars="200" w:firstLine="420"/>
      </w:pPr>
      <w:r>
        <w:rPr>
          <w:rFonts w:hint="eastAsia"/>
        </w:rPr>
        <w:t>「这样吗」</w:t>
      </w:r>
    </w:p>
    <w:p w14:paraId="0BA35154" w14:textId="77777777" w:rsidR="00A0297F" w:rsidRDefault="00A0297F" w:rsidP="00A0297F">
      <w:pPr>
        <w:ind w:firstLineChars="200" w:firstLine="420"/>
      </w:pPr>
      <w:r>
        <w:rPr>
          <w:rFonts w:hint="eastAsia"/>
        </w:rPr>
        <w:t>「不用在意哦，梅诺小姐。都是镇子里的问题而已」</w:t>
      </w:r>
    </w:p>
    <w:p w14:paraId="0BA35155" w14:textId="77777777" w:rsidR="00A0297F" w:rsidRDefault="00A0297F" w:rsidP="00A0297F">
      <w:pPr>
        <w:ind w:firstLineChars="200" w:firstLine="420"/>
      </w:pPr>
      <w:r>
        <w:rPr>
          <w:rFonts w:hint="eastAsia"/>
        </w:rPr>
        <w:t>正如西西莉亚所说。梅诺没有指手画脚的立场。处刑人是专干脏活的人。政治上的问题与自己无关。</w:t>
      </w:r>
    </w:p>
    <w:p w14:paraId="0BA35156" w14:textId="77777777" w:rsidR="00A0297F" w:rsidRDefault="00A0297F" w:rsidP="00A0297F">
      <w:pPr>
        <w:ind w:firstLineChars="200" w:firstLine="420"/>
      </w:pPr>
      <w:r>
        <w:rPr>
          <w:rFonts w:hint="eastAsia"/>
        </w:rPr>
        <w:t>而且关心自己逮捕的人，完全没有道理。</w:t>
      </w:r>
    </w:p>
    <w:p w14:paraId="0BA35157" w14:textId="77777777" w:rsidR="00A0297F" w:rsidRDefault="00A0297F" w:rsidP="00A0297F">
      <w:pPr>
        <w:ind w:firstLineChars="200" w:firstLine="420"/>
      </w:pPr>
      <w:r>
        <w:rPr>
          <w:rFonts w:hint="eastAsia"/>
        </w:rPr>
        <w:t>「比起那个，有个好消息——不知道该不该这么说，要告诉你」</w:t>
      </w:r>
    </w:p>
    <w:p w14:paraId="0BA35158" w14:textId="77777777" w:rsidR="00A0297F" w:rsidRDefault="00A0297F" w:rsidP="00A0297F">
      <w:pPr>
        <w:ind w:firstLineChars="200" w:firstLine="420"/>
      </w:pPr>
      <w:r>
        <w:rPr>
          <w:rFonts w:hint="eastAsia"/>
        </w:rPr>
        <w:t>「是什么呢」</w:t>
      </w:r>
    </w:p>
    <w:p w14:paraId="0BA35159" w14:textId="77777777" w:rsidR="00A0297F" w:rsidRDefault="00A0297F" w:rsidP="00A0297F">
      <w:pPr>
        <w:ind w:firstLineChars="200" w:firstLine="420"/>
      </w:pPr>
      <w:r>
        <w:rPr>
          <w:rFonts w:hint="eastAsia"/>
        </w:rPr>
        <w:t>「是圣地传来的命令哦」</w:t>
      </w:r>
    </w:p>
    <w:p w14:paraId="0BA3515A" w14:textId="77777777" w:rsidR="00A0297F" w:rsidRDefault="00A0297F" w:rsidP="00A0297F">
      <w:pPr>
        <w:ind w:firstLineChars="200" w:firstLine="420"/>
      </w:pPr>
      <w:r>
        <w:rPr>
          <w:rFonts w:hint="eastAsia"/>
        </w:rPr>
        <w:t>「诶？」</w:t>
      </w:r>
    </w:p>
    <w:p w14:paraId="0BA3515B" w14:textId="77777777" w:rsidR="00A0297F" w:rsidRDefault="00A0297F" w:rsidP="00A0297F">
      <w:pPr>
        <w:ind w:firstLineChars="200" w:firstLine="420"/>
      </w:pPr>
      <w:r>
        <w:rPr>
          <w:rFonts w:hint="eastAsia"/>
        </w:rPr>
        <w:t>梅诺听到这预料之外的话，大脑停转了。</w:t>
      </w:r>
    </w:p>
    <w:p w14:paraId="0BA3515C" w14:textId="77777777" w:rsidR="00A0297F" w:rsidRDefault="00A0297F" w:rsidP="00A0297F">
      <w:pPr>
        <w:ind w:firstLineChars="200" w:firstLine="420"/>
      </w:pPr>
      <w:r>
        <w:rPr>
          <w:rFonts w:hint="eastAsia"/>
        </w:rPr>
        <w:t>「命令吗？从圣地？」</w:t>
      </w:r>
    </w:p>
    <w:p w14:paraId="0BA3515D" w14:textId="77777777" w:rsidR="00A0297F" w:rsidRDefault="00A0297F" w:rsidP="00A0297F">
      <w:pPr>
        <w:ind w:firstLineChars="200" w:firstLine="420"/>
      </w:pPr>
      <w:r>
        <w:rPr>
          <w:rFonts w:hint="eastAsia"/>
        </w:rPr>
        <w:t>「鉴于你带来的异世界人的危险性，向你下达了『盐之剑』的使用许可」</w:t>
      </w:r>
    </w:p>
    <w:p w14:paraId="0BA3515E" w14:textId="77777777" w:rsidR="00A0297F" w:rsidRDefault="00A0297F" w:rsidP="00A0297F">
      <w:pPr>
        <w:ind w:firstLineChars="200" w:firstLine="420"/>
      </w:pPr>
      <w:r>
        <w:rPr>
          <w:rFonts w:hint="eastAsia"/>
        </w:rPr>
        <w:t>这冲击性的内容，令梅诺幼时的记忆在脑中回闪。</w:t>
      </w:r>
    </w:p>
    <w:p w14:paraId="0BA3515F" w14:textId="77777777" w:rsidR="00A0297F" w:rsidRDefault="00A0297F" w:rsidP="00A0297F">
      <w:pPr>
        <w:ind w:firstLineChars="200" w:firstLine="420"/>
      </w:pPr>
      <w:r>
        <w:rPr>
          <w:rFonts w:hint="eastAsia"/>
        </w:rPr>
        <w:t>溶化掉一整片大陆的，一柄剑。</w:t>
      </w:r>
    </w:p>
    <w:p w14:paraId="0BA35160" w14:textId="77777777" w:rsidR="00A0297F" w:rsidRDefault="00A0297F" w:rsidP="00A0297F">
      <w:pPr>
        <w:ind w:firstLineChars="200" w:firstLine="420"/>
      </w:pPr>
      <w:r>
        <w:rPr>
          <w:rFonts w:hint="eastAsia"/>
        </w:rPr>
        <w:t>它虽然列为四大人灾之一，但由于只剩没有意志的道具，所以被第一身份的大本营『圣地』纳入了管理，是甚至不会露于人前的禁忌。恐怕在教会保有的东西中，这也是最为可怖的武器。而这把武器的使用许可，仅为杀死一人而下达了。</w:t>
      </w:r>
    </w:p>
    <w:p w14:paraId="0BA35161" w14:textId="77777777" w:rsidR="00A0297F" w:rsidRDefault="00A0297F" w:rsidP="00A0297F">
      <w:pPr>
        <w:ind w:firstLineChars="200" w:firstLine="420"/>
      </w:pPr>
      <w:r>
        <w:rPr>
          <w:rFonts w:hint="eastAsia"/>
        </w:rPr>
        <w:t>『盐之剑』的管理极其严苛，在听到这命令之前，就算以梅诺的立场，也从没一丝丝想象过能够使用它。</w:t>
      </w:r>
    </w:p>
    <w:p w14:paraId="0BA35162" w14:textId="77777777" w:rsidR="00A0297F" w:rsidRDefault="00A0297F" w:rsidP="00A0297F">
      <w:pPr>
        <w:ind w:firstLineChars="200" w:firstLine="420"/>
      </w:pPr>
      <w:r>
        <w:rPr>
          <w:rFonts w:hint="eastAsia"/>
        </w:rPr>
        <w:t>「下命令的是导师吗？」</w:t>
      </w:r>
    </w:p>
    <w:p w14:paraId="0BA35163" w14:textId="77777777" w:rsidR="00A0297F" w:rsidRDefault="00A0297F" w:rsidP="00A0297F">
      <w:pPr>
        <w:ind w:firstLineChars="200" w:firstLine="420"/>
      </w:pPr>
      <w:r>
        <w:rPr>
          <w:rFonts w:hint="eastAsia"/>
        </w:rPr>
        <w:t>「不」</w:t>
      </w:r>
    </w:p>
    <w:p w14:paraId="0BA35164" w14:textId="77777777" w:rsidR="00A0297F" w:rsidRDefault="00A0297F" w:rsidP="00A0297F">
      <w:pPr>
        <w:ind w:firstLineChars="200" w:firstLine="420"/>
      </w:pPr>
      <w:r>
        <w:rPr>
          <w:rFonts w:hint="eastAsia"/>
        </w:rPr>
        <w:t>西西莉亚否定的话语中充满了不解与踌躇。虽说有着灯里危险性极高的证据，但大概西西莉亚也没有想到过，甚至允许使用『盐之剑』了吧。更何况，做出这一判断的人的名字，是就连直接接受命令的西西莉亚也难以置信。</w:t>
      </w:r>
    </w:p>
    <w:p w14:paraId="0BA35165" w14:textId="77777777" w:rsidR="00A0297F" w:rsidRDefault="00A0297F" w:rsidP="00A0297F">
      <w:pPr>
        <w:ind w:firstLineChars="200" w:firstLine="420"/>
      </w:pPr>
      <w:r>
        <w:rPr>
          <w:rFonts w:hint="eastAsia"/>
        </w:rPr>
        <w:t>「这是……圣地大主教，艾尔卡米猊下直接下达的任务」</w:t>
      </w:r>
    </w:p>
    <w:p w14:paraId="0BA35166" w14:textId="77777777" w:rsidR="00A0297F" w:rsidRDefault="00A0297F" w:rsidP="00A0297F">
      <w:pPr>
        <w:ind w:firstLineChars="200" w:firstLine="420"/>
      </w:pPr>
      <w:r>
        <w:rPr>
          <w:rFonts w:hint="eastAsia"/>
        </w:rPr>
        <w:t>出乎意表的事接连不断。灯里的异常，竟严重到惊动了圣地大主教，梅诺这次彻底哑口无言了。</w:t>
      </w:r>
    </w:p>
    <w:p w14:paraId="0BA35167" w14:textId="77777777" w:rsidR="00A0297F" w:rsidRDefault="00A0297F" w:rsidP="00A0297F">
      <w:pPr>
        <w:ind w:firstLineChars="200" w:firstLine="420"/>
      </w:pPr>
    </w:p>
    <w:p w14:paraId="0BA35168" w14:textId="77777777" w:rsidR="00A0297F" w:rsidRDefault="00A0297F" w:rsidP="00A0297F">
      <w:pPr>
        <w:ind w:firstLineChars="200" w:firstLine="420"/>
      </w:pPr>
      <w:r>
        <w:rPr>
          <w:rFonts w:hint="eastAsia"/>
        </w:rPr>
        <w:t>「啊，梅诺酱」</w:t>
      </w:r>
    </w:p>
    <w:p w14:paraId="0BA35169" w14:textId="77777777" w:rsidR="00A0297F" w:rsidRDefault="00A0297F" w:rsidP="00A0297F">
      <w:pPr>
        <w:ind w:firstLineChars="200" w:firstLine="420"/>
      </w:pPr>
      <w:r>
        <w:rPr>
          <w:rFonts w:hint="eastAsia"/>
        </w:rPr>
        <w:t>梅诺简短地会面后从教会一出来，就看到灯里来迎接她。她那啪嗒啪嗒的脚步声逐渐接近。</w:t>
      </w:r>
    </w:p>
    <w:p w14:paraId="0BA3516A" w14:textId="77777777" w:rsidR="00A0297F" w:rsidRDefault="00A0297F" w:rsidP="00A0297F">
      <w:pPr>
        <w:ind w:firstLineChars="200" w:firstLine="420"/>
      </w:pPr>
      <w:r>
        <w:rPr>
          <w:rFonts w:hint="eastAsia"/>
        </w:rPr>
        <w:t>「晚会怎么样？饭菜应该很好吃吧？」</w:t>
      </w:r>
    </w:p>
    <w:p w14:paraId="0BA3516B" w14:textId="77777777" w:rsidR="00A0297F" w:rsidRDefault="00A0297F" w:rsidP="00A0297F">
      <w:pPr>
        <w:ind w:firstLineChars="200" w:firstLine="420"/>
      </w:pPr>
      <w:r>
        <w:rPr>
          <w:rFonts w:hint="eastAsia"/>
        </w:rPr>
        <w:t>「很、很害怕啊，怕到味道都尝不出来了！」</w:t>
      </w:r>
    </w:p>
    <w:p w14:paraId="0BA3516C" w14:textId="77777777" w:rsidR="00A0297F" w:rsidRDefault="00A0297F" w:rsidP="00A0297F">
      <w:pPr>
        <w:ind w:firstLineChars="200" w:firstLine="420"/>
      </w:pPr>
      <w:r>
        <w:rPr>
          <w:rFonts w:hint="eastAsia"/>
        </w:rPr>
        <w:t>梅诺以轻松的语气提问，而灯里的回答中稍稍带了些责怪，里面藏着把自己一个人丢在陌生场所的怨气。</w:t>
      </w:r>
    </w:p>
    <w:p w14:paraId="0BA3516D" w14:textId="77777777" w:rsidR="00A0297F" w:rsidRDefault="00A0297F" w:rsidP="00A0297F">
      <w:pPr>
        <w:ind w:firstLineChars="200" w:firstLine="420"/>
      </w:pPr>
      <w:r>
        <w:rPr>
          <w:rFonts w:hint="eastAsia"/>
        </w:rPr>
        <w:t>「但是，该上路了是吧。晚会什么的另说……但这座镇子，很悠闲呢」</w:t>
      </w:r>
    </w:p>
    <w:p w14:paraId="0BA3516E" w14:textId="77777777" w:rsidR="00A0297F" w:rsidRDefault="00A0297F" w:rsidP="00A0297F">
      <w:pPr>
        <w:ind w:firstLineChars="200" w:firstLine="420"/>
      </w:pPr>
      <w:r>
        <w:rPr>
          <w:rFonts w:hint="eastAsia"/>
        </w:rPr>
        <w:t>「……」</w:t>
      </w:r>
    </w:p>
    <w:p w14:paraId="0BA3516F" w14:textId="77777777" w:rsidR="00A0297F" w:rsidRDefault="00A0297F" w:rsidP="00A0297F">
      <w:pPr>
        <w:ind w:firstLineChars="200" w:firstLine="420"/>
      </w:pPr>
      <w:r>
        <w:rPr>
          <w:rFonts w:hint="eastAsia"/>
        </w:rPr>
        <w:t>梅诺一时间难以作答。</w:t>
      </w:r>
    </w:p>
    <w:p w14:paraId="0BA35170" w14:textId="77777777" w:rsidR="00A0297F" w:rsidRDefault="00A0297F" w:rsidP="00A0297F">
      <w:pPr>
        <w:ind w:firstLineChars="200" w:firstLine="420"/>
      </w:pPr>
      <w:r>
        <w:rPr>
          <w:rFonts w:hint="eastAsia"/>
        </w:rPr>
        <w:t>在灯里的视角中，确实是如此。她在镇中度过了和平的时间。住在旅馆的房间中，与梅诺在市场买东西，参加了利贝尔城的晚会。这一片祥和，应该会使她关于这座镇子，只有美好的旅行回忆吧。</w:t>
      </w:r>
    </w:p>
    <w:p w14:paraId="0BA35171" w14:textId="77777777" w:rsidR="00A0297F" w:rsidRDefault="00A0297F" w:rsidP="00A0297F">
      <w:pPr>
        <w:ind w:firstLineChars="200" w:firstLine="420"/>
      </w:pPr>
      <w:r>
        <w:rPr>
          <w:rFonts w:hint="eastAsia"/>
        </w:rPr>
        <w:t>灯里没理由知道，一名叫做玛农·利贝尔的少女，押上了自己的人生，向第一身份竖起反旗了吧。</w:t>
      </w:r>
    </w:p>
    <w:p w14:paraId="0BA35172" w14:textId="77777777" w:rsidR="00A0297F" w:rsidRDefault="00A0297F" w:rsidP="00A0297F">
      <w:pPr>
        <w:ind w:firstLineChars="200" w:firstLine="420"/>
      </w:pPr>
      <w:r>
        <w:rPr>
          <w:rFonts w:hint="eastAsia"/>
        </w:rPr>
        <w:t>玛农的母亲是异世界人，是灯里的同乡，玛农在晚会上注视灯里时，再也控制不住某种思绪倾泻而出。这些事灯里也不会知道。</w:t>
      </w:r>
    </w:p>
    <w:p w14:paraId="0BA35173" w14:textId="77777777" w:rsidR="00A0297F" w:rsidRDefault="00A0297F" w:rsidP="00A0297F">
      <w:pPr>
        <w:ind w:firstLineChars="200" w:firstLine="420"/>
      </w:pPr>
      <w:r>
        <w:rPr>
          <w:rFonts w:hint="eastAsia"/>
        </w:rPr>
        <w:t>对灯里来说，这次的事彻头彻尾地与她无关。</w:t>
      </w:r>
    </w:p>
    <w:p w14:paraId="0BA35174" w14:textId="77777777" w:rsidR="00A0297F" w:rsidRDefault="00A0297F" w:rsidP="00A0297F">
      <w:pPr>
        <w:ind w:firstLineChars="200" w:firstLine="420"/>
      </w:pPr>
      <w:r>
        <w:rPr>
          <w:rFonts w:hint="eastAsia"/>
        </w:rPr>
        <w:t>然后，在这座镇子中，灯里的处刑方法也决定了，这她更不会知道了。</w:t>
      </w:r>
    </w:p>
    <w:p w14:paraId="0BA35175" w14:textId="77777777" w:rsidR="00A0297F" w:rsidRDefault="00A0297F" w:rsidP="00A0297F">
      <w:pPr>
        <w:ind w:firstLineChars="200" w:firstLine="420"/>
      </w:pPr>
      <w:r>
        <w:rPr>
          <w:rFonts w:hint="eastAsia"/>
        </w:rPr>
        <w:t>「是呢」</w:t>
      </w:r>
    </w:p>
    <w:p w14:paraId="0BA35176" w14:textId="77777777" w:rsidR="00A0297F" w:rsidRDefault="00A0297F" w:rsidP="00A0297F">
      <w:pPr>
        <w:ind w:firstLineChars="200" w:firstLine="420"/>
      </w:pPr>
      <w:r>
        <w:rPr>
          <w:rFonts w:hint="eastAsia"/>
        </w:rPr>
        <w:t>所以，梅诺扼杀了心中的纠葛。</w:t>
      </w:r>
    </w:p>
    <w:p w14:paraId="0BA35177" w14:textId="77777777" w:rsidR="00A0297F" w:rsidRDefault="00A0297F" w:rsidP="00A0297F">
      <w:pPr>
        <w:ind w:firstLineChars="200" w:firstLine="420"/>
      </w:pPr>
      <w:r>
        <w:rPr>
          <w:rFonts w:hint="eastAsia"/>
        </w:rPr>
        <w:t>无数情感叠连交缠，梅诺的心有如一片混沌，但成功保护了灯里的和平这一事实给了梅诺不可思议的成就感。</w:t>
      </w:r>
    </w:p>
    <w:p w14:paraId="0BA35178" w14:textId="77777777" w:rsidR="00A0297F" w:rsidRDefault="00A0297F" w:rsidP="00A0297F">
      <w:pPr>
        <w:ind w:firstLineChars="200" w:firstLine="420"/>
      </w:pPr>
      <w:r>
        <w:rPr>
          <w:rFonts w:hint="eastAsia"/>
        </w:rPr>
        <w:t>为了杀死而守护。守护的事实，生出了自负。</w:t>
      </w:r>
    </w:p>
    <w:p w14:paraId="0BA35179" w14:textId="77777777" w:rsidR="00A0297F" w:rsidRDefault="00A0297F" w:rsidP="00A0297F">
      <w:pPr>
        <w:ind w:firstLineChars="200" w:firstLine="420"/>
      </w:pPr>
      <w:r>
        <w:rPr>
          <w:rFonts w:hint="eastAsia"/>
        </w:rPr>
        <w:t>要继续同行，并守护着她。</w:t>
      </w:r>
    </w:p>
    <w:p w14:paraId="0BA3517A" w14:textId="77777777" w:rsidR="00A0297F" w:rsidRDefault="00A0297F" w:rsidP="00A0297F">
      <w:pPr>
        <w:ind w:firstLineChars="200" w:firstLine="420"/>
      </w:pPr>
      <w:r>
        <w:rPr>
          <w:rFonts w:hint="eastAsia"/>
        </w:rPr>
        <w:t>现在的梅诺，还没有这种矛盾正不断累积的自觉。</w:t>
      </w:r>
    </w:p>
    <w:p w14:paraId="0BA3517B" w14:textId="77777777" w:rsidR="00A0297F" w:rsidRDefault="00A0297F" w:rsidP="00A0297F">
      <w:pPr>
        <w:ind w:firstLineChars="200" w:firstLine="420"/>
      </w:pPr>
      <w:r>
        <w:rPr>
          <w:rFonts w:hint="eastAsia"/>
        </w:rPr>
        <w:t>「安心吧，灯里。在外面跑惯了的我，会好好帮你的啦！」</w:t>
      </w:r>
    </w:p>
    <w:p w14:paraId="0BA3517C" w14:textId="77777777" w:rsidR="00A0297F" w:rsidRDefault="00A0297F" w:rsidP="00A0297F">
      <w:pPr>
        <w:ind w:firstLineChars="200" w:firstLine="420"/>
      </w:pPr>
      <w:r>
        <w:rPr>
          <w:rFonts w:hint="eastAsia"/>
        </w:rPr>
        <w:t>梅诺想让灯里安心，向她伸出了手。然而，在相触的瞬间前，灯里的肩膀颤抖了一下。</w:t>
      </w:r>
    </w:p>
    <w:p w14:paraId="0BA3517D" w14:textId="77777777" w:rsidR="00A0297F" w:rsidRDefault="00A0297F" w:rsidP="00A0297F">
      <w:pPr>
        <w:ind w:firstLineChars="200" w:firstLine="420"/>
      </w:pPr>
      <w:r>
        <w:rPr>
          <w:rFonts w:hint="eastAsia"/>
        </w:rPr>
        <w:t>「——啊」</w:t>
      </w:r>
    </w:p>
    <w:p w14:paraId="0BA3517E" w14:textId="77777777" w:rsidR="00A0297F" w:rsidRDefault="00A0297F" w:rsidP="00A0297F">
      <w:pPr>
        <w:ind w:firstLineChars="200" w:firstLine="420"/>
      </w:pPr>
      <w:r>
        <w:rPr>
          <w:rFonts w:hint="eastAsia"/>
        </w:rPr>
        <w:t>灯里的动作，令梅诺受到了自己都没料到的失落。</w:t>
      </w:r>
    </w:p>
    <w:p w14:paraId="0BA3517F" w14:textId="77777777" w:rsidR="00A0297F" w:rsidRDefault="00A0297F" w:rsidP="00A0297F">
      <w:pPr>
        <w:ind w:firstLineChars="200" w:firstLine="420"/>
      </w:pPr>
      <w:r>
        <w:rPr>
          <w:rFonts w:hint="eastAsia"/>
        </w:rPr>
        <w:t>梅诺的手在半途犹豫不前。想必是导力连接时的疼痛，致使灯里脊髓反射水平地惧怕与梅诺的触摸，但现在才察觉到这点已经太迟了。</w:t>
      </w:r>
    </w:p>
    <w:p w14:paraId="0BA35180" w14:textId="77777777" w:rsidR="00A0297F" w:rsidRDefault="00A0297F" w:rsidP="00A0297F">
      <w:pPr>
        <w:ind w:firstLineChars="200" w:firstLine="420"/>
      </w:pPr>
      <w:r>
        <w:rPr>
          <w:rFonts w:hint="eastAsia"/>
        </w:rPr>
        <w:t>梅诺收回了伸出的手，脸上挂起了干笑。</w:t>
      </w:r>
    </w:p>
    <w:p w14:paraId="0BA35181" w14:textId="77777777" w:rsidR="00A0297F" w:rsidRDefault="00A0297F" w:rsidP="00A0297F">
      <w:pPr>
        <w:ind w:firstLineChars="200" w:firstLine="420"/>
      </w:pPr>
      <w:r>
        <w:rPr>
          <w:rFonts w:hint="eastAsia"/>
        </w:rPr>
        <w:t>「啊，啊哈哈……抱歉，灯里。有点太不客气了啊——」</w:t>
      </w:r>
    </w:p>
    <w:p w14:paraId="0BA35182" w14:textId="77777777" w:rsidR="00A0297F" w:rsidRDefault="00A0297F" w:rsidP="00A0297F">
      <w:pPr>
        <w:ind w:firstLineChars="200" w:firstLine="420"/>
      </w:pPr>
      <w:r>
        <w:rPr>
          <w:rFonts w:hint="eastAsia"/>
        </w:rPr>
        <w:t>空气仿佛凝固了，梅诺想打个哈哈对付过去，却说到半途就止住了。止住她的，是那已抽回的手上的触感。</w:t>
      </w:r>
    </w:p>
    <w:p w14:paraId="0BA35183" w14:textId="77777777" w:rsidR="00A0297F" w:rsidRDefault="00A0297F" w:rsidP="00A0297F">
      <w:pPr>
        <w:ind w:firstLineChars="200" w:firstLine="420"/>
      </w:pPr>
      <w:r>
        <w:rPr>
          <w:rFonts w:hint="eastAsia"/>
        </w:rPr>
        <w:t>灯里伸出了手，牵起了梅诺的手。她带着一眼就能看懂，鼓起勇气克服心理阴影的表情，紧紧地握住了梅诺的手，视线相交。</w:t>
      </w:r>
    </w:p>
    <w:p w14:paraId="0BA35184" w14:textId="77777777" w:rsidR="00A0297F" w:rsidRDefault="00A0297F" w:rsidP="00A0297F">
      <w:pPr>
        <w:ind w:firstLineChars="200" w:firstLine="420"/>
      </w:pPr>
      <w:r>
        <w:rPr>
          <w:rFonts w:hint="eastAsia"/>
        </w:rPr>
        <w:t>「拜、拜托你了，梅诺酱」</w:t>
      </w:r>
    </w:p>
    <w:p w14:paraId="0BA35185" w14:textId="77777777" w:rsidR="00A0297F" w:rsidRDefault="00A0297F" w:rsidP="00A0297F">
      <w:pPr>
        <w:ind w:firstLineChars="200" w:firstLine="420"/>
      </w:pPr>
      <w:r>
        <w:rPr>
          <w:rFonts w:hint="eastAsia"/>
        </w:rPr>
        <w:t>「……好！」</w:t>
      </w:r>
    </w:p>
    <w:p w14:paraId="0BA35186" w14:textId="77777777" w:rsidR="00A0297F" w:rsidRDefault="00A0297F" w:rsidP="00A0297F">
      <w:pPr>
        <w:ind w:firstLineChars="200" w:firstLine="420"/>
      </w:pPr>
      <w:r>
        <w:rPr>
          <w:rFonts w:hint="eastAsia"/>
        </w:rPr>
        <w:t>梅诺这才绽放出笑容。</w:t>
      </w:r>
    </w:p>
    <w:p w14:paraId="0BA35187" w14:textId="77777777" w:rsidR="00A0297F" w:rsidRDefault="00A0297F" w:rsidP="00A0297F">
      <w:pPr>
        <w:ind w:firstLineChars="200" w:firstLine="420"/>
      </w:pPr>
      <w:r>
        <w:rPr>
          <w:rFonts w:hint="eastAsia"/>
        </w:rPr>
        <w:t>不是演技，也不是讨好，她向灯里展现的，仅仅是出于开心，对她这年纪的少女过于理所应当的笑颜。</w:t>
      </w:r>
    </w:p>
    <w:p w14:paraId="0BA35188" w14:textId="77777777" w:rsidR="00A0297F" w:rsidRDefault="00A0297F" w:rsidP="00A0297F">
      <w:pPr>
        <w:ind w:firstLineChars="200" w:firstLine="420"/>
      </w:pPr>
      <w:r>
        <w:rPr>
          <w:rFonts w:hint="eastAsia"/>
        </w:rPr>
        <w:t>「交给我吧，灯里。我可是——清廉、正直、又强大的神官啊！」</w:t>
      </w:r>
    </w:p>
    <w:p w14:paraId="0BA35189" w14:textId="77777777" w:rsidR="00A0297F" w:rsidRDefault="00A0297F" w:rsidP="00A0297F">
      <w:pPr>
        <w:ind w:firstLineChars="200" w:firstLine="420"/>
      </w:pPr>
      <w:r>
        <w:rPr>
          <w:rFonts w:hint="eastAsia"/>
        </w:rPr>
        <w:t>二人间的距离还称不上朋友，然而还是彼此牵着手，由利贝尔出发了。</w:t>
      </w:r>
    </w:p>
    <w:p w14:paraId="0BA3518A" w14:textId="77777777" w:rsidR="00A0297F" w:rsidRDefault="00A0297F" w:rsidP="00A0297F">
      <w:pPr>
        <w:ind w:firstLineChars="200" w:firstLine="420"/>
      </w:pPr>
      <w:r>
        <w:rPr>
          <w:rFonts w:hint="eastAsia"/>
        </w:rPr>
        <w:t>目标，是遥远的，西方的尽头。</w:t>
      </w:r>
    </w:p>
    <w:p w14:paraId="0BA3518B" w14:textId="77777777" w:rsidR="00A0297F" w:rsidRDefault="00A0297F" w:rsidP="00A0297F">
      <w:pPr>
        <w:ind w:firstLineChars="200" w:firstLine="420"/>
      </w:pPr>
      <w:r>
        <w:rPr>
          <w:rFonts w:hint="eastAsia"/>
        </w:rPr>
        <w:t>她们不知道，等待着她们的是无法逃离的残酷结局。</w:t>
      </w:r>
    </w:p>
    <w:p w14:paraId="0BA3518C" w14:textId="77777777" w:rsidR="00A0297F" w:rsidRDefault="00A0297F" w:rsidP="00A0297F">
      <w:pPr>
        <w:ind w:firstLineChars="200" w:firstLine="420"/>
      </w:pPr>
      <w:r>
        <w:rPr>
          <w:rFonts w:hint="eastAsia"/>
        </w:rPr>
        <w:t>她为了与她重来的第一次之旅，还在继续。</w:t>
      </w:r>
    </w:p>
    <w:p w14:paraId="0BA3518D" w14:textId="77777777" w:rsidR="00A0297F" w:rsidRDefault="00A0297F" w:rsidP="00A0297F">
      <w:pPr>
        <w:ind w:firstLineChars="200" w:firstLine="420"/>
      </w:pPr>
    </w:p>
    <w:p w14:paraId="0BA3518E" w14:textId="77777777" w:rsidR="00A0297F" w:rsidRDefault="00A0297F" w:rsidP="00A0297F">
      <w:pPr>
        <w:ind w:firstLineChars="200" w:firstLine="420"/>
      </w:pPr>
      <w:r>
        <w:t>*</w:t>
      </w:r>
    </w:p>
    <w:p w14:paraId="0BA3518F" w14:textId="77777777" w:rsidR="00A0297F" w:rsidRDefault="00A0297F" w:rsidP="00A0297F">
      <w:pPr>
        <w:ind w:firstLineChars="200" w:firstLine="420"/>
      </w:pPr>
    </w:p>
    <w:p w14:paraId="0BA35190" w14:textId="77777777" w:rsidR="00A0297F" w:rsidRDefault="00A0297F" w:rsidP="00A0297F">
      <w:pPr>
        <w:ind w:firstLineChars="200" w:firstLine="420"/>
      </w:pPr>
      <w:r>
        <w:rPr>
          <w:rFonts w:hint="eastAsia"/>
        </w:rPr>
        <w:t>「嗯。记忆也确认好了吧」</w:t>
      </w:r>
    </w:p>
    <w:p w14:paraId="0BA35191" w14:textId="77777777" w:rsidR="00A0297F" w:rsidRDefault="00A0297F" w:rsidP="00A0297F">
      <w:pPr>
        <w:ind w:firstLineChars="200" w:firstLine="420"/>
      </w:pPr>
      <w:r>
        <w:rPr>
          <w:rFonts w:hint="eastAsia"/>
        </w:rPr>
        <w:t>灯里整理好记忆，慢慢睁开了眼。</w:t>
      </w:r>
    </w:p>
    <w:p w14:paraId="0BA35192" w14:textId="77777777" w:rsidR="00A0297F" w:rsidRDefault="00A0297F" w:rsidP="00A0297F">
      <w:pPr>
        <w:ind w:firstLineChars="200" w:firstLine="420"/>
      </w:pPr>
      <w:r>
        <w:rPr>
          <w:rFonts w:hint="eastAsia"/>
        </w:rPr>
        <w:t>保留记忆的灯里与封印了记忆的灯里。这二者正确来说，并不是所谓的双重人格。只是同一个人格，封存掉那么多次循环往复中的记忆后，就会变回平时的灯里而已。兴趣喜好还有思考方式等没有什么大区别。</w:t>
      </w:r>
    </w:p>
    <w:p w14:paraId="0BA35193" w14:textId="77777777" w:rsidR="00A0297F" w:rsidRDefault="00A0297F" w:rsidP="00A0297F">
      <w:pPr>
        <w:ind w:firstLineChars="200" w:firstLine="420"/>
      </w:pPr>
      <w:r>
        <w:rPr>
          <w:rFonts w:hint="eastAsia"/>
        </w:rPr>
        <w:t>——记忆消失得太多，连性格都变了吧？</w:t>
      </w:r>
    </w:p>
    <w:p w14:paraId="0BA35194" w14:textId="77777777" w:rsidR="00A0297F" w:rsidRDefault="00A0297F" w:rsidP="00A0297F">
      <w:pPr>
        <w:ind w:firstLineChars="200" w:firstLine="420"/>
      </w:pPr>
      <w:r>
        <w:rPr>
          <w:rFonts w:hint="eastAsia"/>
        </w:rPr>
        <w:t>灯里忽地想起了在港镇利贝尔听到的，那名小小怪物的话语。</w:t>
      </w:r>
    </w:p>
    <w:p w14:paraId="0BA35195" w14:textId="77777777" w:rsidR="00A0297F" w:rsidRDefault="00A0297F" w:rsidP="00A0297F">
      <w:pPr>
        <w:ind w:firstLineChars="200" w:firstLine="420"/>
      </w:pPr>
      <w:r>
        <w:rPr>
          <w:rFonts w:hint="eastAsia"/>
        </w:rPr>
        <w:t>虽然灯里回忆着之前仅仅在利贝尔路过时发生的事情，但这次过于不同无法当做参考。</w:t>
      </w:r>
    </w:p>
    <w:p w14:paraId="0BA35196" w14:textId="77777777" w:rsidR="00A0297F" w:rsidRDefault="00A0297F" w:rsidP="00A0297F">
      <w:pPr>
        <w:ind w:firstLineChars="200" w:firstLine="420"/>
      </w:pPr>
      <w:r>
        <w:rPr>
          <w:rFonts w:hint="eastAsia"/>
        </w:rPr>
        <w:t>『万魔殿』。</w:t>
      </w:r>
    </w:p>
    <w:p w14:paraId="0BA35197" w14:textId="77777777" w:rsidR="00A0297F" w:rsidRDefault="00A0297F" w:rsidP="00A0297F">
      <w:pPr>
        <w:ind w:firstLineChars="200" w:firstLine="420"/>
      </w:pPr>
      <w:r>
        <w:rPr>
          <w:rFonts w:hint="eastAsia"/>
        </w:rPr>
        <w:t>那从雾之封印中脱身的怪物，一脸天真地颠覆了灯里循环的前提。</w:t>
      </w:r>
    </w:p>
    <w:p w14:paraId="0BA35198" w14:textId="77777777" w:rsidR="00A0297F" w:rsidRDefault="00A0297F" w:rsidP="00A0297F">
      <w:pPr>
        <w:ind w:firstLineChars="200" w:firstLine="420"/>
      </w:pPr>
      <w:r>
        <w:rPr>
          <w:rFonts w:hint="eastAsia"/>
        </w:rPr>
        <w:t>「时间……已经，快不够了」</w:t>
      </w:r>
    </w:p>
    <w:p w14:paraId="0BA35199" w14:textId="77777777" w:rsidR="00A0297F" w:rsidRDefault="00A0297F" w:rsidP="00A0297F">
      <w:pPr>
        <w:ind w:firstLineChars="200" w:firstLine="420"/>
      </w:pPr>
      <w:r>
        <w:rPr>
          <w:rFonts w:hint="eastAsia"/>
        </w:rPr>
        <w:t>事到如今，灯里能将世界整个回归的次数，还有一次，也说不好。好几次逆转世界时间，从葛里萨利嘉王国开始，重来这三个月的旅程，结果就是灯里过度地使用了纯粹概念，失去了大量记忆。</w:t>
      </w:r>
    </w:p>
    <w:p w14:paraId="0BA3519A" w14:textId="77777777" w:rsidR="00A0297F" w:rsidRDefault="00A0297F" w:rsidP="00A0297F">
      <w:pPr>
        <w:ind w:firstLineChars="200" w:firstLine="420"/>
      </w:pPr>
      <w:r>
        <w:rPr>
          <w:rFonts w:hint="eastAsia"/>
        </w:rPr>
        <w:t>其影响，或许确实导致灯里的性格与在日本时不同了。</w:t>
      </w:r>
    </w:p>
    <w:p w14:paraId="0BA3519B" w14:textId="77777777" w:rsidR="00A0297F" w:rsidRDefault="00A0297F" w:rsidP="00A0297F">
      <w:pPr>
        <w:ind w:firstLineChars="200" w:firstLine="420"/>
      </w:pPr>
      <w:r>
        <w:rPr>
          <w:rFonts w:hint="eastAsia"/>
        </w:rPr>
        <w:t>当然，这是因为在日本时的记忆，已经几乎都消失了。</w:t>
      </w:r>
    </w:p>
    <w:p w14:paraId="0BA3519C" w14:textId="77777777" w:rsidR="00A0297F" w:rsidRDefault="00A0297F" w:rsidP="00A0297F">
      <w:pPr>
        <w:ind w:firstLineChars="200" w:firstLine="420"/>
      </w:pPr>
      <w:r>
        <w:rPr>
          <w:rFonts w:hint="eastAsia"/>
        </w:rPr>
        <w:t>怕生，无法拒绝它人的请求，只能用肤浅的态度与周围的人来往。</w:t>
      </w:r>
    </w:p>
    <w:p w14:paraId="0BA3519D" w14:textId="77777777" w:rsidR="00A0297F" w:rsidRDefault="00A0297F" w:rsidP="00A0297F">
      <w:pPr>
        <w:ind w:firstLineChars="200" w:firstLine="420"/>
      </w:pPr>
      <w:r>
        <w:rPr>
          <w:rFonts w:hint="eastAsia"/>
        </w:rPr>
        <w:t>这就是曾经的灯里。</w:t>
      </w:r>
    </w:p>
    <w:p w14:paraId="0BA3519E" w14:textId="77777777" w:rsidR="00A0297F" w:rsidRDefault="00A0297F" w:rsidP="00A0297F">
      <w:pPr>
        <w:ind w:firstLineChars="200" w:firstLine="420"/>
      </w:pPr>
      <w:r>
        <w:rPr>
          <w:rFonts w:hint="eastAsia"/>
        </w:rPr>
        <w:t>所以，从过去就一直在想。</w:t>
      </w:r>
    </w:p>
    <w:p w14:paraId="0BA3519F" w14:textId="77777777" w:rsidR="00A0297F" w:rsidRDefault="00A0297F" w:rsidP="00A0297F">
      <w:pPr>
        <w:ind w:firstLineChars="200" w:firstLine="420"/>
      </w:pPr>
      <w:r>
        <w:rPr>
          <w:rFonts w:hint="eastAsia"/>
        </w:rPr>
        <w:t>想要改变。</w:t>
      </w:r>
    </w:p>
    <w:p w14:paraId="0BA351A0" w14:textId="77777777" w:rsidR="00A0297F" w:rsidRDefault="00A0297F" w:rsidP="00A0297F">
      <w:pPr>
        <w:ind w:firstLineChars="200" w:firstLine="420"/>
      </w:pPr>
      <w:r>
        <w:rPr>
          <w:rFonts w:hint="eastAsia"/>
        </w:rPr>
        <w:t>「我……本来就想变成这样啊」</w:t>
      </w:r>
    </w:p>
    <w:p w14:paraId="0BA351A1" w14:textId="77777777" w:rsidR="00A0297F" w:rsidRDefault="00A0297F" w:rsidP="00A0297F">
      <w:pPr>
        <w:ind w:firstLineChars="200" w:firstLine="420"/>
      </w:pPr>
      <w:r>
        <w:rPr>
          <w:rFonts w:hint="eastAsia"/>
        </w:rPr>
        <w:t>曾想成为能对朋友好好说出最喜欢了的人。曾想要不再低头，而是抬头挺胸地相互对视，不再羞耻表达自己所想。</w:t>
      </w:r>
    </w:p>
    <w:p w14:paraId="0BA351A2" w14:textId="77777777" w:rsidR="00A0297F" w:rsidRDefault="00A0297F" w:rsidP="00A0297F">
      <w:pPr>
        <w:ind w:firstLineChars="200" w:firstLine="420"/>
      </w:pPr>
      <w:r>
        <w:rPr>
          <w:rFonts w:hint="eastAsia"/>
        </w:rPr>
        <w:t>灯里一直在后悔。</w:t>
      </w:r>
    </w:p>
    <w:p w14:paraId="0BA351A3" w14:textId="77777777" w:rsidR="00A0297F" w:rsidRDefault="00A0297F" w:rsidP="00A0297F">
      <w:pPr>
        <w:ind w:firstLineChars="200" w:firstLine="420"/>
      </w:pPr>
      <w:r>
        <w:rPr>
          <w:rFonts w:hint="eastAsia"/>
        </w:rPr>
        <w:t>最开始的时候。从被召唤，一直到这利贝尔。</w:t>
      </w:r>
    </w:p>
    <w:p w14:paraId="0BA351A4" w14:textId="77777777" w:rsidR="00A0297F" w:rsidRDefault="00A0297F" w:rsidP="00A0297F">
      <w:pPr>
        <w:ind w:firstLineChars="200" w:firstLine="420"/>
      </w:pPr>
      <w:r>
        <w:rPr>
          <w:rFonts w:hint="eastAsia"/>
        </w:rPr>
        <w:t>刚来到这世界中的自己，仍窝囊不已，灯里讨厌那样的自己，却无可奈何。</w:t>
      </w:r>
    </w:p>
    <w:p w14:paraId="0BA351A5" w14:textId="77777777" w:rsidR="00A0297F" w:rsidRDefault="00A0297F" w:rsidP="00A0297F">
      <w:pPr>
        <w:ind w:firstLineChars="200" w:firstLine="420"/>
      </w:pPr>
      <w:r>
        <w:rPr>
          <w:rFonts w:hint="eastAsia"/>
        </w:rPr>
        <w:t>「……哈」</w:t>
      </w:r>
    </w:p>
    <w:p w14:paraId="0BA351A6" w14:textId="77777777" w:rsidR="00A0297F" w:rsidRDefault="00A0297F" w:rsidP="00A0297F">
      <w:pPr>
        <w:ind w:firstLineChars="200" w:firstLine="420"/>
      </w:pPr>
      <w:r>
        <w:rPr>
          <w:rFonts w:hint="eastAsia"/>
        </w:rPr>
        <w:t>灯里一边回忆着仍窝囊的自己，一边用手指抵住了自己的颞颥。</w:t>
      </w:r>
    </w:p>
    <w:p w14:paraId="0BA351A7" w14:textId="77777777" w:rsidR="00A0297F" w:rsidRDefault="00A0297F" w:rsidP="00A0297F">
      <w:pPr>
        <w:ind w:firstLineChars="200" w:firstLine="420"/>
      </w:pPr>
      <w:r>
        <w:rPr>
          <w:rFonts w:hint="eastAsia"/>
        </w:rPr>
        <w:t>特别是最初的旅途。</w:t>
      </w:r>
    </w:p>
    <w:p w14:paraId="0BA351A8" w14:textId="77777777" w:rsidR="00A0297F" w:rsidRDefault="00A0297F" w:rsidP="00A0297F">
      <w:pPr>
        <w:ind w:firstLineChars="200" w:firstLine="420"/>
      </w:pPr>
      <w:r>
        <w:rPr>
          <w:rFonts w:hint="eastAsia"/>
        </w:rPr>
        <w:t>总是在跟梅诺添麻烦，什么忙都帮不上的自己。</w:t>
      </w:r>
    </w:p>
    <w:p w14:paraId="0BA351A9" w14:textId="77777777" w:rsidR="00A0297F" w:rsidRDefault="00A0297F" w:rsidP="00A0297F">
      <w:pPr>
        <w:ind w:firstLineChars="200" w:firstLine="420"/>
      </w:pPr>
      <w:r>
        <w:rPr>
          <w:rFonts w:hint="eastAsia"/>
        </w:rPr>
        <w:t>为什么带着那样的自己，却最终抵达了『盐之剑』呢。只能认为，那就是造化弄人了。</w:t>
      </w:r>
    </w:p>
    <w:p w14:paraId="0BA351AA" w14:textId="77777777" w:rsidR="00A0297F" w:rsidRDefault="00A0297F" w:rsidP="00A0297F">
      <w:pPr>
        <w:ind w:firstLineChars="200" w:firstLine="420"/>
      </w:pPr>
      <w:r>
        <w:rPr>
          <w:rFonts w:hint="eastAsia"/>
        </w:rPr>
        <w:t>「所以——这次一定」</w:t>
      </w:r>
    </w:p>
    <w:p w14:paraId="0BA351AB" w14:textId="77777777" w:rsidR="00A0297F" w:rsidRDefault="00A0297F" w:rsidP="00A0297F">
      <w:pPr>
        <w:ind w:firstLineChars="200" w:firstLine="420"/>
      </w:pPr>
      <w:r>
        <w:rPr>
          <w:rFonts w:hint="eastAsia"/>
        </w:rPr>
        <w:t>『导力：接续——非正当固定·纯粹概念【时】——发动【回归：记忆·灵魂·精神】』</w:t>
      </w:r>
    </w:p>
    <w:p w14:paraId="0BA351AC" w14:textId="77777777" w:rsidR="00A0297F" w:rsidRDefault="00A0297F" w:rsidP="00A0297F">
      <w:pPr>
        <w:ind w:firstLineChars="200" w:firstLine="420"/>
      </w:pPr>
      <w:r>
        <w:rPr>
          <w:rFonts w:hint="eastAsia"/>
        </w:rPr>
        <w:t>已经不能失败了。灯里注入了坚强的意志，发动了魔导，打穿了自己的头。</w:t>
      </w:r>
    </w:p>
    <w:p w14:paraId="0BA351AD" w14:textId="77777777" w:rsidR="00A0297F" w:rsidRDefault="00A0297F" w:rsidP="00A0297F">
      <w:pPr>
        <w:ind w:firstLineChars="200" w:firstLine="420"/>
      </w:pPr>
      <w:r>
        <w:rPr>
          <w:rFonts w:hint="eastAsia"/>
        </w:rPr>
        <w:t>向己身放出的导力光消散之后，灯里不住地眨眼。</w:t>
      </w:r>
    </w:p>
    <w:p w14:paraId="0BA351AE" w14:textId="77777777" w:rsidR="00A0297F" w:rsidRDefault="00A0297F" w:rsidP="00A0297F">
      <w:pPr>
        <w:ind w:firstLineChars="200" w:firstLine="420"/>
      </w:pPr>
      <w:r>
        <w:rPr>
          <w:rFonts w:hint="eastAsia"/>
        </w:rPr>
        <w:t>「呜诶？」</w:t>
      </w:r>
    </w:p>
    <w:p w14:paraId="0BA351AF" w14:textId="77777777" w:rsidR="00A0297F" w:rsidRDefault="00A0297F" w:rsidP="00A0297F">
      <w:pPr>
        <w:ind w:firstLineChars="200" w:firstLine="420"/>
      </w:pPr>
      <w:r>
        <w:rPr>
          <w:rFonts w:hint="eastAsia"/>
        </w:rPr>
        <w:t>她环视四周，记忆不翼而飞。灯里一边歪头不解，一边不以为意地戴上了发箍。</w:t>
      </w:r>
    </w:p>
    <w:p w14:paraId="0BA351B0" w14:textId="77777777" w:rsidR="00A0297F" w:rsidRDefault="00A0297F" w:rsidP="00A0297F">
      <w:pPr>
        <w:ind w:firstLineChars="200" w:firstLine="420"/>
      </w:pPr>
      <w:r>
        <w:rPr>
          <w:rFonts w:hint="eastAsia"/>
        </w:rPr>
        <w:t>此时，在外放哨的梅诺回来了。</w:t>
      </w:r>
    </w:p>
    <w:p w14:paraId="0BA351B1" w14:textId="77777777" w:rsidR="00A0297F" w:rsidRDefault="00A0297F" w:rsidP="00A0297F">
      <w:pPr>
        <w:ind w:firstLineChars="200" w:firstLine="420"/>
      </w:pPr>
      <w:r>
        <w:rPr>
          <w:rFonts w:hint="eastAsia"/>
        </w:rPr>
        <w:t>「好像没什么特别的危险，差不多该走了……怎么了，灯里？」</w:t>
      </w:r>
    </w:p>
    <w:p w14:paraId="0BA351B2" w14:textId="77777777" w:rsidR="00A0297F" w:rsidRDefault="00A0297F" w:rsidP="00A0297F">
      <w:pPr>
        <w:ind w:firstLineChars="200" w:firstLine="420"/>
      </w:pPr>
      <w:r>
        <w:rPr>
          <w:rFonts w:hint="eastAsia"/>
        </w:rPr>
        <w:t>「嗯嗯，没什么！」</w:t>
      </w:r>
    </w:p>
    <w:p w14:paraId="0BA351B3" w14:textId="77777777" w:rsidR="00A0297F" w:rsidRDefault="00A0297F" w:rsidP="00A0297F">
      <w:pPr>
        <w:ind w:firstLineChars="200" w:firstLine="420"/>
      </w:pPr>
      <w:r>
        <w:rPr>
          <w:rFonts w:hint="eastAsia"/>
        </w:rPr>
        <w:t>梅诺或许是觉得发呆的灯里有点奇怪，向她问话。</w:t>
      </w:r>
    </w:p>
    <w:p w14:paraId="0BA351B4" w14:textId="77777777" w:rsidR="00A0297F" w:rsidRDefault="00A0297F" w:rsidP="00A0297F">
      <w:pPr>
        <w:ind w:firstLineChars="200" w:firstLine="420"/>
      </w:pPr>
      <w:r>
        <w:rPr>
          <w:rFonts w:hint="eastAsia"/>
        </w:rPr>
        <w:t>而灯里没有低头，也没有吞吐，更不会踌躇，说出了自己的感想。</w:t>
      </w:r>
    </w:p>
    <w:p w14:paraId="0BA351B5" w14:textId="77777777" w:rsidR="00A0297F" w:rsidRDefault="00A0297F" w:rsidP="00A0297F">
      <w:pPr>
        <w:ind w:firstLineChars="200" w:firstLine="420"/>
      </w:pPr>
      <w:r>
        <w:rPr>
          <w:rFonts w:hint="eastAsia"/>
        </w:rPr>
        <w:t>「再次觉得，能和梅诺酱在一起，真的很开心」</w:t>
      </w:r>
    </w:p>
    <w:p w14:paraId="0BA351B6" w14:textId="77777777" w:rsidR="00A0297F" w:rsidRDefault="00A0297F" w:rsidP="00A0297F">
      <w:pPr>
        <w:ind w:firstLineChars="200" w:firstLine="420"/>
      </w:pPr>
      <w:r>
        <w:rPr>
          <w:rFonts w:hint="eastAsia"/>
        </w:rPr>
        <w:t>「诶？什么？怎么突然开始说这种麻烦话了。不会给你钱的喔」</w:t>
      </w:r>
    </w:p>
    <w:p w14:paraId="0BA351B7" w14:textId="77777777" w:rsidR="00A0297F" w:rsidRDefault="00A0297F" w:rsidP="00A0297F">
      <w:pPr>
        <w:ind w:firstLineChars="200" w:firstLine="420"/>
      </w:pPr>
      <w:r>
        <w:rPr>
          <w:rFonts w:hint="eastAsia"/>
        </w:rPr>
        <w:t>「麻烦是什么意思啊！？」</w:t>
      </w:r>
    </w:p>
    <w:p w14:paraId="0BA351B8" w14:textId="77777777" w:rsidR="00A0297F" w:rsidRDefault="00A0297F" w:rsidP="00A0297F">
      <w:pPr>
        <w:ind w:firstLineChars="200" w:firstLine="420"/>
      </w:pPr>
      <w:r>
        <w:rPr>
          <w:rFonts w:hint="eastAsia"/>
        </w:rPr>
        <w:t>不必畏缩，不必客气，灯里与梅诺大方地交谈着。</w:t>
      </w:r>
    </w:p>
    <w:p w14:paraId="0BA351B9" w14:textId="77777777" w:rsidR="00A0297F" w:rsidRDefault="00A0297F" w:rsidP="00A0297F">
      <w:pPr>
        <w:ind w:firstLineChars="200" w:firstLine="420"/>
      </w:pPr>
      <w:r>
        <w:rPr>
          <w:rFonts w:hint="eastAsia"/>
        </w:rPr>
        <w:t>「再说我知道梅诺酱很穷啦。不中用的梅诺酱我也很喜欢，所以不必担心！」</w:t>
      </w:r>
    </w:p>
    <w:p w14:paraId="0BA351BA" w14:textId="77777777" w:rsidR="00A0297F" w:rsidRDefault="00A0297F" w:rsidP="00A0297F">
      <w:pPr>
        <w:ind w:firstLineChars="200" w:firstLine="420"/>
      </w:pPr>
      <w:r>
        <w:rPr>
          <w:rFonts w:hint="eastAsia"/>
        </w:rPr>
        <w:t>「那叫清贫。我可是清廉正直又强大的神官哦」</w:t>
      </w:r>
    </w:p>
    <w:p w14:paraId="0BA351BB" w14:textId="77777777" w:rsidR="00A0297F" w:rsidRDefault="00A0297F" w:rsidP="00A0297F">
      <w:pPr>
        <w:ind w:firstLineChars="200" w:firstLine="420"/>
      </w:pPr>
      <w:r>
        <w:rPr>
          <w:rFonts w:hint="eastAsia"/>
        </w:rPr>
        <w:t>灯里完成了准备后，站起身来。</w:t>
      </w:r>
    </w:p>
    <w:p w14:paraId="0BA351BC" w14:textId="77777777" w:rsidR="00A0297F" w:rsidRDefault="00A0297F" w:rsidP="00A0297F">
      <w:pPr>
        <w:ind w:firstLineChars="200" w:firstLine="420"/>
      </w:pPr>
      <w:r>
        <w:rPr>
          <w:rFonts w:hint="eastAsia"/>
        </w:rPr>
        <w:t>就算没有记忆，但要在这一次拯救梅诺的目标没有动摇。</w:t>
      </w:r>
    </w:p>
    <w:p w14:paraId="0BA351BD" w14:textId="77777777" w:rsidR="00A0297F" w:rsidRDefault="00A0297F" w:rsidP="00A0297F">
      <w:pPr>
        <w:ind w:firstLineChars="200" w:firstLine="420"/>
      </w:pPr>
      <w:r>
        <w:rPr>
          <w:rFonts w:hint="eastAsia"/>
        </w:rPr>
        <w:t>除此之外，别无所求。这一决心，仍埋藏在灯里灵魂深处。</w:t>
      </w:r>
    </w:p>
    <w:p w14:paraId="0BA351BE" w14:textId="77777777" w:rsidR="00A0297F" w:rsidRDefault="00A0297F" w:rsidP="00A0297F">
      <w:pPr>
        <w:ind w:firstLineChars="200" w:firstLine="420"/>
      </w:pPr>
      <w:r>
        <w:rPr>
          <w:rFonts w:hint="eastAsia"/>
        </w:rPr>
        <w:t>「那梅诺酱」</w:t>
      </w:r>
    </w:p>
    <w:p w14:paraId="0BA351BF" w14:textId="77777777" w:rsidR="00A0297F" w:rsidRDefault="00A0297F" w:rsidP="00A0297F">
      <w:pPr>
        <w:ind w:firstLineChars="200" w:firstLine="420"/>
      </w:pPr>
      <w:r>
        <w:rPr>
          <w:rFonts w:hint="eastAsia"/>
        </w:rPr>
        <w:t>「怎么了灯里」</w:t>
      </w:r>
    </w:p>
    <w:p w14:paraId="0BA351C0" w14:textId="77777777" w:rsidR="00A0297F" w:rsidRDefault="00A0297F" w:rsidP="00A0297F">
      <w:pPr>
        <w:ind w:firstLineChars="200" w:firstLine="420"/>
      </w:pPr>
      <w:r>
        <w:rPr>
          <w:rFonts w:hint="eastAsia"/>
        </w:rPr>
        <w:t>「来，向着目的地——出发吧！」</w:t>
      </w:r>
    </w:p>
    <w:p w14:paraId="0BA351C1" w14:textId="77777777" w:rsidR="00B56002" w:rsidRDefault="00A0297F" w:rsidP="00A0297F">
      <w:pPr>
        <w:ind w:firstLineChars="200" w:firstLine="420"/>
      </w:pPr>
      <w:r>
        <w:rPr>
          <w:rFonts w:hint="eastAsia"/>
        </w:rPr>
        <w:t>灯里精神万分地扬起了手，与梅诺一同踏上了路。</w:t>
      </w:r>
    </w:p>
    <w:sectPr w:rsidR="00B560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FA0DA" w14:textId="77777777" w:rsidR="00276F36" w:rsidRDefault="00276F36" w:rsidP="00A0297F">
      <w:r>
        <w:separator/>
      </w:r>
    </w:p>
  </w:endnote>
  <w:endnote w:type="continuationSeparator" w:id="0">
    <w:p w14:paraId="307710A3" w14:textId="77777777" w:rsidR="00276F36" w:rsidRDefault="00276F36" w:rsidP="00A0297F">
      <w:r>
        <w:continuationSeparator/>
      </w:r>
    </w:p>
  </w:endnote>
  <w:endnote w:type="continuationNotice" w:id="1">
    <w:p w14:paraId="62CE7882" w14:textId="77777777" w:rsidR="00276F36" w:rsidRDefault="00276F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4EE59" w14:textId="77777777" w:rsidR="00276F36" w:rsidRDefault="00276F36" w:rsidP="00A0297F">
      <w:r>
        <w:separator/>
      </w:r>
    </w:p>
  </w:footnote>
  <w:footnote w:type="continuationSeparator" w:id="0">
    <w:p w14:paraId="0E185542" w14:textId="77777777" w:rsidR="00276F36" w:rsidRDefault="00276F36" w:rsidP="00A0297F">
      <w:r>
        <w:continuationSeparator/>
      </w:r>
    </w:p>
  </w:footnote>
  <w:footnote w:type="continuationNotice" w:id="1">
    <w:p w14:paraId="41FA3065" w14:textId="77777777" w:rsidR="00276F36" w:rsidRDefault="00276F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夜 夜">
    <w15:presenceInfo w15:providerId="Windows Live" w15:userId="3fd0191020d69d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5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0A"/>
    <w:rsid w:val="00000F40"/>
    <w:rsid w:val="00003B30"/>
    <w:rsid w:val="00006BE2"/>
    <w:rsid w:val="00015F74"/>
    <w:rsid w:val="00022EC6"/>
    <w:rsid w:val="00026842"/>
    <w:rsid w:val="00034D9D"/>
    <w:rsid w:val="0004101B"/>
    <w:rsid w:val="00042B68"/>
    <w:rsid w:val="00044F06"/>
    <w:rsid w:val="00044F47"/>
    <w:rsid w:val="00060290"/>
    <w:rsid w:val="000654F4"/>
    <w:rsid w:val="000661F0"/>
    <w:rsid w:val="000750BF"/>
    <w:rsid w:val="000759E9"/>
    <w:rsid w:val="00076535"/>
    <w:rsid w:val="0007726D"/>
    <w:rsid w:val="000902CD"/>
    <w:rsid w:val="00090305"/>
    <w:rsid w:val="000911B2"/>
    <w:rsid w:val="00092001"/>
    <w:rsid w:val="000943EF"/>
    <w:rsid w:val="00096D0B"/>
    <w:rsid w:val="00097FB8"/>
    <w:rsid w:val="000A6A2B"/>
    <w:rsid w:val="000B186D"/>
    <w:rsid w:val="000B761B"/>
    <w:rsid w:val="000D2E7C"/>
    <w:rsid w:val="000D4AC1"/>
    <w:rsid w:val="000D5C15"/>
    <w:rsid w:val="000D5E66"/>
    <w:rsid w:val="000E3A94"/>
    <w:rsid w:val="000E6629"/>
    <w:rsid w:val="000E7CBC"/>
    <w:rsid w:val="000F07EC"/>
    <w:rsid w:val="000F34E4"/>
    <w:rsid w:val="000F6AE5"/>
    <w:rsid w:val="001013C1"/>
    <w:rsid w:val="00104F8C"/>
    <w:rsid w:val="001079E4"/>
    <w:rsid w:val="00110195"/>
    <w:rsid w:val="00110343"/>
    <w:rsid w:val="001153B9"/>
    <w:rsid w:val="00115D19"/>
    <w:rsid w:val="00116C37"/>
    <w:rsid w:val="00121A58"/>
    <w:rsid w:val="001277C9"/>
    <w:rsid w:val="00127ABB"/>
    <w:rsid w:val="00135F84"/>
    <w:rsid w:val="001362C6"/>
    <w:rsid w:val="00136B1E"/>
    <w:rsid w:val="00140043"/>
    <w:rsid w:val="00142771"/>
    <w:rsid w:val="00143CF4"/>
    <w:rsid w:val="001457B5"/>
    <w:rsid w:val="00150564"/>
    <w:rsid w:val="00151EAD"/>
    <w:rsid w:val="00156E46"/>
    <w:rsid w:val="001637D9"/>
    <w:rsid w:val="00163C4F"/>
    <w:rsid w:val="00166F3C"/>
    <w:rsid w:val="001761A5"/>
    <w:rsid w:val="00181564"/>
    <w:rsid w:val="00182F1D"/>
    <w:rsid w:val="00195499"/>
    <w:rsid w:val="001965EA"/>
    <w:rsid w:val="001A2A2F"/>
    <w:rsid w:val="001B4EB3"/>
    <w:rsid w:val="001D116E"/>
    <w:rsid w:val="001D1445"/>
    <w:rsid w:val="001D3D13"/>
    <w:rsid w:val="001D4807"/>
    <w:rsid w:val="001D6830"/>
    <w:rsid w:val="001D70F4"/>
    <w:rsid w:val="001E69E5"/>
    <w:rsid w:val="001E7858"/>
    <w:rsid w:val="001F1A9B"/>
    <w:rsid w:val="001F3C23"/>
    <w:rsid w:val="001F56AA"/>
    <w:rsid w:val="00206B96"/>
    <w:rsid w:val="00214226"/>
    <w:rsid w:val="0021503C"/>
    <w:rsid w:val="00221D5F"/>
    <w:rsid w:val="00221F90"/>
    <w:rsid w:val="00224086"/>
    <w:rsid w:val="002246A3"/>
    <w:rsid w:val="0023484A"/>
    <w:rsid w:val="002470CD"/>
    <w:rsid w:val="00255CDE"/>
    <w:rsid w:val="00257383"/>
    <w:rsid w:val="00257728"/>
    <w:rsid w:val="002608F5"/>
    <w:rsid w:val="00261E3E"/>
    <w:rsid w:val="00263773"/>
    <w:rsid w:val="00263846"/>
    <w:rsid w:val="00271D9F"/>
    <w:rsid w:val="00273219"/>
    <w:rsid w:val="0027534C"/>
    <w:rsid w:val="00276F36"/>
    <w:rsid w:val="00290EED"/>
    <w:rsid w:val="00293B8C"/>
    <w:rsid w:val="00294A55"/>
    <w:rsid w:val="00295190"/>
    <w:rsid w:val="002C432E"/>
    <w:rsid w:val="002C471B"/>
    <w:rsid w:val="002C49AA"/>
    <w:rsid w:val="002C78FA"/>
    <w:rsid w:val="002D1A14"/>
    <w:rsid w:val="002D37EE"/>
    <w:rsid w:val="002E02DE"/>
    <w:rsid w:val="002E7961"/>
    <w:rsid w:val="002F125C"/>
    <w:rsid w:val="002F1FC7"/>
    <w:rsid w:val="002F4E26"/>
    <w:rsid w:val="00306561"/>
    <w:rsid w:val="00306E57"/>
    <w:rsid w:val="00307F9E"/>
    <w:rsid w:val="0031539F"/>
    <w:rsid w:val="003161A8"/>
    <w:rsid w:val="0032123D"/>
    <w:rsid w:val="00326630"/>
    <w:rsid w:val="00344146"/>
    <w:rsid w:val="00345E69"/>
    <w:rsid w:val="00353992"/>
    <w:rsid w:val="003560DA"/>
    <w:rsid w:val="0035662D"/>
    <w:rsid w:val="003668CB"/>
    <w:rsid w:val="00371874"/>
    <w:rsid w:val="00372044"/>
    <w:rsid w:val="0037367B"/>
    <w:rsid w:val="00377864"/>
    <w:rsid w:val="0038755C"/>
    <w:rsid w:val="00392D35"/>
    <w:rsid w:val="003A36E4"/>
    <w:rsid w:val="003A7D75"/>
    <w:rsid w:val="003B3D3E"/>
    <w:rsid w:val="003B530C"/>
    <w:rsid w:val="003C2884"/>
    <w:rsid w:val="003C6657"/>
    <w:rsid w:val="003D70E6"/>
    <w:rsid w:val="003E0EF4"/>
    <w:rsid w:val="003E2C27"/>
    <w:rsid w:val="003E3216"/>
    <w:rsid w:val="003F0C83"/>
    <w:rsid w:val="003F4730"/>
    <w:rsid w:val="0040070F"/>
    <w:rsid w:val="004044C3"/>
    <w:rsid w:val="00412301"/>
    <w:rsid w:val="004158D1"/>
    <w:rsid w:val="00420D1C"/>
    <w:rsid w:val="00424996"/>
    <w:rsid w:val="004277CF"/>
    <w:rsid w:val="00430AAE"/>
    <w:rsid w:val="004361F9"/>
    <w:rsid w:val="00441B61"/>
    <w:rsid w:val="00447675"/>
    <w:rsid w:val="004641B2"/>
    <w:rsid w:val="00474A94"/>
    <w:rsid w:val="004774AA"/>
    <w:rsid w:val="00480187"/>
    <w:rsid w:val="00481408"/>
    <w:rsid w:val="00483B1B"/>
    <w:rsid w:val="0049392A"/>
    <w:rsid w:val="00493FD0"/>
    <w:rsid w:val="004A1431"/>
    <w:rsid w:val="004A285F"/>
    <w:rsid w:val="004A4B98"/>
    <w:rsid w:val="004B209F"/>
    <w:rsid w:val="004B62B2"/>
    <w:rsid w:val="004B6F5A"/>
    <w:rsid w:val="004C2424"/>
    <w:rsid w:val="004D64B2"/>
    <w:rsid w:val="004E02E9"/>
    <w:rsid w:val="004E6E3F"/>
    <w:rsid w:val="004E713C"/>
    <w:rsid w:val="004F3B3A"/>
    <w:rsid w:val="004F474A"/>
    <w:rsid w:val="00500878"/>
    <w:rsid w:val="00501E99"/>
    <w:rsid w:val="0051270C"/>
    <w:rsid w:val="0052176F"/>
    <w:rsid w:val="00530515"/>
    <w:rsid w:val="0053542A"/>
    <w:rsid w:val="0053778E"/>
    <w:rsid w:val="00542D47"/>
    <w:rsid w:val="0055148A"/>
    <w:rsid w:val="005529D6"/>
    <w:rsid w:val="00564091"/>
    <w:rsid w:val="00564624"/>
    <w:rsid w:val="00582FDE"/>
    <w:rsid w:val="005877C7"/>
    <w:rsid w:val="00592F96"/>
    <w:rsid w:val="005A3CB1"/>
    <w:rsid w:val="005B1ACB"/>
    <w:rsid w:val="005B4CBE"/>
    <w:rsid w:val="005B5D81"/>
    <w:rsid w:val="005C07C2"/>
    <w:rsid w:val="005C2D12"/>
    <w:rsid w:val="005C34D4"/>
    <w:rsid w:val="005C55BB"/>
    <w:rsid w:val="005D0588"/>
    <w:rsid w:val="005D315F"/>
    <w:rsid w:val="005D580A"/>
    <w:rsid w:val="005D63D9"/>
    <w:rsid w:val="005E2BDD"/>
    <w:rsid w:val="005E3A68"/>
    <w:rsid w:val="005E3B9C"/>
    <w:rsid w:val="005F04CB"/>
    <w:rsid w:val="005F104F"/>
    <w:rsid w:val="005F3FCC"/>
    <w:rsid w:val="005F7AF4"/>
    <w:rsid w:val="00604187"/>
    <w:rsid w:val="0060435E"/>
    <w:rsid w:val="00605836"/>
    <w:rsid w:val="00610D19"/>
    <w:rsid w:val="00616620"/>
    <w:rsid w:val="00624FB4"/>
    <w:rsid w:val="00631304"/>
    <w:rsid w:val="006325D2"/>
    <w:rsid w:val="00634B14"/>
    <w:rsid w:val="00647AB4"/>
    <w:rsid w:val="006501A4"/>
    <w:rsid w:val="00657FBD"/>
    <w:rsid w:val="006627CE"/>
    <w:rsid w:val="00665575"/>
    <w:rsid w:val="00666D3E"/>
    <w:rsid w:val="0067098A"/>
    <w:rsid w:val="00676FA6"/>
    <w:rsid w:val="006809E3"/>
    <w:rsid w:val="00691751"/>
    <w:rsid w:val="006925C4"/>
    <w:rsid w:val="006A1801"/>
    <w:rsid w:val="006A666E"/>
    <w:rsid w:val="006A6C75"/>
    <w:rsid w:val="006A7E7C"/>
    <w:rsid w:val="006B02BE"/>
    <w:rsid w:val="006B04F1"/>
    <w:rsid w:val="006C1F9F"/>
    <w:rsid w:val="006C24E1"/>
    <w:rsid w:val="006E2BBD"/>
    <w:rsid w:val="006E3BDD"/>
    <w:rsid w:val="006E4C18"/>
    <w:rsid w:val="006E5C81"/>
    <w:rsid w:val="0070086D"/>
    <w:rsid w:val="00701016"/>
    <w:rsid w:val="0070330E"/>
    <w:rsid w:val="007046CC"/>
    <w:rsid w:val="0070520D"/>
    <w:rsid w:val="00707B41"/>
    <w:rsid w:val="007156D7"/>
    <w:rsid w:val="00716C56"/>
    <w:rsid w:val="00730758"/>
    <w:rsid w:val="0074075B"/>
    <w:rsid w:val="00742F03"/>
    <w:rsid w:val="00744203"/>
    <w:rsid w:val="00746E5F"/>
    <w:rsid w:val="007615B0"/>
    <w:rsid w:val="00762884"/>
    <w:rsid w:val="00767316"/>
    <w:rsid w:val="00776312"/>
    <w:rsid w:val="00790749"/>
    <w:rsid w:val="007977DD"/>
    <w:rsid w:val="007A3CC2"/>
    <w:rsid w:val="007A64CC"/>
    <w:rsid w:val="007A712C"/>
    <w:rsid w:val="007B06FE"/>
    <w:rsid w:val="007B0D7F"/>
    <w:rsid w:val="007B531F"/>
    <w:rsid w:val="007B66F8"/>
    <w:rsid w:val="007C7EDE"/>
    <w:rsid w:val="007C7F2B"/>
    <w:rsid w:val="007D008B"/>
    <w:rsid w:val="007D1666"/>
    <w:rsid w:val="007D459D"/>
    <w:rsid w:val="007E24B7"/>
    <w:rsid w:val="007F12F5"/>
    <w:rsid w:val="007F1E7B"/>
    <w:rsid w:val="007F5EAE"/>
    <w:rsid w:val="007F704D"/>
    <w:rsid w:val="00804833"/>
    <w:rsid w:val="0080557F"/>
    <w:rsid w:val="0080758F"/>
    <w:rsid w:val="00812D7F"/>
    <w:rsid w:val="008143DD"/>
    <w:rsid w:val="00820762"/>
    <w:rsid w:val="008211C5"/>
    <w:rsid w:val="00821212"/>
    <w:rsid w:val="00821812"/>
    <w:rsid w:val="0082670E"/>
    <w:rsid w:val="00826AD4"/>
    <w:rsid w:val="00827055"/>
    <w:rsid w:val="00832924"/>
    <w:rsid w:val="00834926"/>
    <w:rsid w:val="0083525D"/>
    <w:rsid w:val="00841494"/>
    <w:rsid w:val="008463B3"/>
    <w:rsid w:val="00855DB1"/>
    <w:rsid w:val="00856D1B"/>
    <w:rsid w:val="0086538E"/>
    <w:rsid w:val="00865718"/>
    <w:rsid w:val="00865B3B"/>
    <w:rsid w:val="0086604B"/>
    <w:rsid w:val="00866771"/>
    <w:rsid w:val="00866AA6"/>
    <w:rsid w:val="0087051F"/>
    <w:rsid w:val="00871373"/>
    <w:rsid w:val="00874D72"/>
    <w:rsid w:val="00876D6C"/>
    <w:rsid w:val="00877D13"/>
    <w:rsid w:val="00881BDE"/>
    <w:rsid w:val="008844D3"/>
    <w:rsid w:val="00885140"/>
    <w:rsid w:val="00885411"/>
    <w:rsid w:val="00891CEF"/>
    <w:rsid w:val="008A022E"/>
    <w:rsid w:val="008B106E"/>
    <w:rsid w:val="008B43B7"/>
    <w:rsid w:val="008B4561"/>
    <w:rsid w:val="008C0BD5"/>
    <w:rsid w:val="008E742C"/>
    <w:rsid w:val="008F4029"/>
    <w:rsid w:val="008F4E1A"/>
    <w:rsid w:val="00901CAA"/>
    <w:rsid w:val="00903241"/>
    <w:rsid w:val="00905860"/>
    <w:rsid w:val="00913375"/>
    <w:rsid w:val="00920596"/>
    <w:rsid w:val="009212AE"/>
    <w:rsid w:val="00922B08"/>
    <w:rsid w:val="00927505"/>
    <w:rsid w:val="00927EA4"/>
    <w:rsid w:val="0094659E"/>
    <w:rsid w:val="00946E21"/>
    <w:rsid w:val="0095732E"/>
    <w:rsid w:val="00966A91"/>
    <w:rsid w:val="00967F07"/>
    <w:rsid w:val="00970496"/>
    <w:rsid w:val="00975E93"/>
    <w:rsid w:val="00980047"/>
    <w:rsid w:val="00980DAF"/>
    <w:rsid w:val="0098453D"/>
    <w:rsid w:val="009A1D98"/>
    <w:rsid w:val="009A59C5"/>
    <w:rsid w:val="009A626C"/>
    <w:rsid w:val="009A7A12"/>
    <w:rsid w:val="009B0FAF"/>
    <w:rsid w:val="009B2F73"/>
    <w:rsid w:val="009B3A65"/>
    <w:rsid w:val="009B532B"/>
    <w:rsid w:val="009B7AE9"/>
    <w:rsid w:val="009C0334"/>
    <w:rsid w:val="009C041C"/>
    <w:rsid w:val="009C09DD"/>
    <w:rsid w:val="009C568E"/>
    <w:rsid w:val="009D3379"/>
    <w:rsid w:val="009D4A52"/>
    <w:rsid w:val="009E0A2C"/>
    <w:rsid w:val="009E1017"/>
    <w:rsid w:val="009E3FD4"/>
    <w:rsid w:val="009F00F3"/>
    <w:rsid w:val="009F0551"/>
    <w:rsid w:val="009F4EB0"/>
    <w:rsid w:val="00A0297F"/>
    <w:rsid w:val="00A042EE"/>
    <w:rsid w:val="00A1075A"/>
    <w:rsid w:val="00A11CBE"/>
    <w:rsid w:val="00A30BD8"/>
    <w:rsid w:val="00A312D3"/>
    <w:rsid w:val="00A31E70"/>
    <w:rsid w:val="00A51168"/>
    <w:rsid w:val="00A53856"/>
    <w:rsid w:val="00A53EC2"/>
    <w:rsid w:val="00A56699"/>
    <w:rsid w:val="00A63AB5"/>
    <w:rsid w:val="00A702BF"/>
    <w:rsid w:val="00A70854"/>
    <w:rsid w:val="00A75A9C"/>
    <w:rsid w:val="00A80604"/>
    <w:rsid w:val="00A951CC"/>
    <w:rsid w:val="00A97631"/>
    <w:rsid w:val="00AA0A28"/>
    <w:rsid w:val="00AA2386"/>
    <w:rsid w:val="00AA5541"/>
    <w:rsid w:val="00AA5C7D"/>
    <w:rsid w:val="00AA697D"/>
    <w:rsid w:val="00AB12BB"/>
    <w:rsid w:val="00AB1AD3"/>
    <w:rsid w:val="00AB3989"/>
    <w:rsid w:val="00AB6D48"/>
    <w:rsid w:val="00AB70A0"/>
    <w:rsid w:val="00AC5BDB"/>
    <w:rsid w:val="00AC67B7"/>
    <w:rsid w:val="00AC6EC9"/>
    <w:rsid w:val="00AC7224"/>
    <w:rsid w:val="00AE1E7E"/>
    <w:rsid w:val="00AE4685"/>
    <w:rsid w:val="00AF209C"/>
    <w:rsid w:val="00AF6CFA"/>
    <w:rsid w:val="00B02CC2"/>
    <w:rsid w:val="00B0738A"/>
    <w:rsid w:val="00B13A9A"/>
    <w:rsid w:val="00B17740"/>
    <w:rsid w:val="00B265F2"/>
    <w:rsid w:val="00B2696F"/>
    <w:rsid w:val="00B32552"/>
    <w:rsid w:val="00B32C25"/>
    <w:rsid w:val="00B56002"/>
    <w:rsid w:val="00B56F14"/>
    <w:rsid w:val="00B57068"/>
    <w:rsid w:val="00B6184C"/>
    <w:rsid w:val="00B619B9"/>
    <w:rsid w:val="00B6705F"/>
    <w:rsid w:val="00B70B5F"/>
    <w:rsid w:val="00B7234A"/>
    <w:rsid w:val="00B773D7"/>
    <w:rsid w:val="00B77B7D"/>
    <w:rsid w:val="00B81931"/>
    <w:rsid w:val="00B825F2"/>
    <w:rsid w:val="00B8434C"/>
    <w:rsid w:val="00B849DB"/>
    <w:rsid w:val="00B84F91"/>
    <w:rsid w:val="00B863FF"/>
    <w:rsid w:val="00B93CED"/>
    <w:rsid w:val="00B9457E"/>
    <w:rsid w:val="00BA07F3"/>
    <w:rsid w:val="00BA1DD7"/>
    <w:rsid w:val="00BA5CB3"/>
    <w:rsid w:val="00BB3439"/>
    <w:rsid w:val="00BB35DD"/>
    <w:rsid w:val="00BB42D7"/>
    <w:rsid w:val="00BB67E2"/>
    <w:rsid w:val="00BC004F"/>
    <w:rsid w:val="00BC0247"/>
    <w:rsid w:val="00BC090C"/>
    <w:rsid w:val="00BC6EBD"/>
    <w:rsid w:val="00BD106F"/>
    <w:rsid w:val="00BD3237"/>
    <w:rsid w:val="00BE5A6B"/>
    <w:rsid w:val="00BE6E70"/>
    <w:rsid w:val="00BE77F3"/>
    <w:rsid w:val="00C00E75"/>
    <w:rsid w:val="00C0191D"/>
    <w:rsid w:val="00C0265B"/>
    <w:rsid w:val="00C05526"/>
    <w:rsid w:val="00C06744"/>
    <w:rsid w:val="00C141A0"/>
    <w:rsid w:val="00C17761"/>
    <w:rsid w:val="00C22046"/>
    <w:rsid w:val="00C25121"/>
    <w:rsid w:val="00C3113A"/>
    <w:rsid w:val="00C3757B"/>
    <w:rsid w:val="00C42D24"/>
    <w:rsid w:val="00C57DCD"/>
    <w:rsid w:val="00C60ED5"/>
    <w:rsid w:val="00C64482"/>
    <w:rsid w:val="00C70264"/>
    <w:rsid w:val="00C81CB6"/>
    <w:rsid w:val="00C855F8"/>
    <w:rsid w:val="00C9388A"/>
    <w:rsid w:val="00C9630B"/>
    <w:rsid w:val="00CA2847"/>
    <w:rsid w:val="00CA6067"/>
    <w:rsid w:val="00CA6568"/>
    <w:rsid w:val="00CA6CF7"/>
    <w:rsid w:val="00CB4F85"/>
    <w:rsid w:val="00CC6C69"/>
    <w:rsid w:val="00CD1089"/>
    <w:rsid w:val="00CD2F24"/>
    <w:rsid w:val="00CD7830"/>
    <w:rsid w:val="00CE5AD8"/>
    <w:rsid w:val="00CF2260"/>
    <w:rsid w:val="00CF3881"/>
    <w:rsid w:val="00CF402B"/>
    <w:rsid w:val="00CF42B2"/>
    <w:rsid w:val="00CF47B5"/>
    <w:rsid w:val="00D10A7D"/>
    <w:rsid w:val="00D14C3E"/>
    <w:rsid w:val="00D14FBB"/>
    <w:rsid w:val="00D26523"/>
    <w:rsid w:val="00D265A0"/>
    <w:rsid w:val="00D30B9E"/>
    <w:rsid w:val="00D373AF"/>
    <w:rsid w:val="00D40088"/>
    <w:rsid w:val="00D40889"/>
    <w:rsid w:val="00D43344"/>
    <w:rsid w:val="00D435EA"/>
    <w:rsid w:val="00D550E5"/>
    <w:rsid w:val="00D6388B"/>
    <w:rsid w:val="00D64C23"/>
    <w:rsid w:val="00D71FD4"/>
    <w:rsid w:val="00D76037"/>
    <w:rsid w:val="00D8425D"/>
    <w:rsid w:val="00D8427D"/>
    <w:rsid w:val="00D84B90"/>
    <w:rsid w:val="00D86C10"/>
    <w:rsid w:val="00D9624E"/>
    <w:rsid w:val="00D9760A"/>
    <w:rsid w:val="00DA6743"/>
    <w:rsid w:val="00DB2CCA"/>
    <w:rsid w:val="00DB6C51"/>
    <w:rsid w:val="00DB76F4"/>
    <w:rsid w:val="00DC1023"/>
    <w:rsid w:val="00DC2EA9"/>
    <w:rsid w:val="00DC4FF8"/>
    <w:rsid w:val="00DC6108"/>
    <w:rsid w:val="00DC7070"/>
    <w:rsid w:val="00DD2A50"/>
    <w:rsid w:val="00DD4520"/>
    <w:rsid w:val="00DD5DA0"/>
    <w:rsid w:val="00DD6409"/>
    <w:rsid w:val="00DD7C85"/>
    <w:rsid w:val="00DE0651"/>
    <w:rsid w:val="00DE469F"/>
    <w:rsid w:val="00DE68D5"/>
    <w:rsid w:val="00DF10E7"/>
    <w:rsid w:val="00DF5870"/>
    <w:rsid w:val="00E00693"/>
    <w:rsid w:val="00E03074"/>
    <w:rsid w:val="00E1205E"/>
    <w:rsid w:val="00E153FF"/>
    <w:rsid w:val="00E17C0C"/>
    <w:rsid w:val="00E25190"/>
    <w:rsid w:val="00E253BD"/>
    <w:rsid w:val="00E30B16"/>
    <w:rsid w:val="00E330AB"/>
    <w:rsid w:val="00E36B4E"/>
    <w:rsid w:val="00E420AF"/>
    <w:rsid w:val="00E42102"/>
    <w:rsid w:val="00E42E46"/>
    <w:rsid w:val="00E43FD9"/>
    <w:rsid w:val="00E5176D"/>
    <w:rsid w:val="00E53716"/>
    <w:rsid w:val="00E55447"/>
    <w:rsid w:val="00E56D8D"/>
    <w:rsid w:val="00E62AF7"/>
    <w:rsid w:val="00E62FCF"/>
    <w:rsid w:val="00E65663"/>
    <w:rsid w:val="00E77BD8"/>
    <w:rsid w:val="00E80979"/>
    <w:rsid w:val="00E82CA8"/>
    <w:rsid w:val="00E84F3C"/>
    <w:rsid w:val="00E92FEB"/>
    <w:rsid w:val="00EA17E3"/>
    <w:rsid w:val="00EA1BBB"/>
    <w:rsid w:val="00EB6D75"/>
    <w:rsid w:val="00EC06B2"/>
    <w:rsid w:val="00EC0A5B"/>
    <w:rsid w:val="00EC6D27"/>
    <w:rsid w:val="00ED07F0"/>
    <w:rsid w:val="00ED2351"/>
    <w:rsid w:val="00ED2776"/>
    <w:rsid w:val="00EE2C43"/>
    <w:rsid w:val="00EE3EC9"/>
    <w:rsid w:val="00EE6AE2"/>
    <w:rsid w:val="00EF3ECD"/>
    <w:rsid w:val="00F01D01"/>
    <w:rsid w:val="00F01EB5"/>
    <w:rsid w:val="00F02066"/>
    <w:rsid w:val="00F119D0"/>
    <w:rsid w:val="00F11A2B"/>
    <w:rsid w:val="00F1510D"/>
    <w:rsid w:val="00F15871"/>
    <w:rsid w:val="00F21A87"/>
    <w:rsid w:val="00F22DF1"/>
    <w:rsid w:val="00F34298"/>
    <w:rsid w:val="00F468F3"/>
    <w:rsid w:val="00F46B9B"/>
    <w:rsid w:val="00F523D8"/>
    <w:rsid w:val="00F55CB9"/>
    <w:rsid w:val="00F560FC"/>
    <w:rsid w:val="00F56FA5"/>
    <w:rsid w:val="00F5788B"/>
    <w:rsid w:val="00F76FC7"/>
    <w:rsid w:val="00F80658"/>
    <w:rsid w:val="00F818D5"/>
    <w:rsid w:val="00F83695"/>
    <w:rsid w:val="00F84DEF"/>
    <w:rsid w:val="00F91694"/>
    <w:rsid w:val="00F96F77"/>
    <w:rsid w:val="00FA22FB"/>
    <w:rsid w:val="00FB0F94"/>
    <w:rsid w:val="00FB2B46"/>
    <w:rsid w:val="00FB5ADE"/>
    <w:rsid w:val="00FB5B1D"/>
    <w:rsid w:val="00FC26C4"/>
    <w:rsid w:val="00FE0170"/>
    <w:rsid w:val="00FE55A0"/>
    <w:rsid w:val="00FF38AB"/>
    <w:rsid w:val="00FF5078"/>
    <w:rsid w:val="00FF5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A34E69"/>
  <w14:defaultImageDpi w14:val="32767"/>
  <w15:chartTrackingRefBased/>
  <w15:docId w15:val="{97BE9EC7-91FA-4A94-B222-3ECB4B8B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29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297F"/>
    <w:rPr>
      <w:sz w:val="18"/>
      <w:szCs w:val="18"/>
    </w:rPr>
  </w:style>
  <w:style w:type="paragraph" w:styleId="a5">
    <w:name w:val="footer"/>
    <w:basedOn w:val="a"/>
    <w:link w:val="a6"/>
    <w:uiPriority w:val="99"/>
    <w:unhideWhenUsed/>
    <w:rsid w:val="00A0297F"/>
    <w:pPr>
      <w:tabs>
        <w:tab w:val="center" w:pos="4153"/>
        <w:tab w:val="right" w:pos="8306"/>
      </w:tabs>
      <w:snapToGrid w:val="0"/>
      <w:jc w:val="left"/>
    </w:pPr>
    <w:rPr>
      <w:sz w:val="18"/>
      <w:szCs w:val="18"/>
    </w:rPr>
  </w:style>
  <w:style w:type="character" w:customStyle="1" w:styleId="a6">
    <w:name w:val="页脚 字符"/>
    <w:basedOn w:val="a0"/>
    <w:link w:val="a5"/>
    <w:uiPriority w:val="99"/>
    <w:rsid w:val="00A0297F"/>
    <w:rPr>
      <w:sz w:val="18"/>
      <w:szCs w:val="18"/>
    </w:rPr>
  </w:style>
  <w:style w:type="paragraph" w:styleId="a7">
    <w:name w:val="Revision"/>
    <w:hidden/>
    <w:uiPriority w:val="99"/>
    <w:semiHidden/>
    <w:rsid w:val="0011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7615</TotalTime>
  <Pages>1</Pages>
  <Words>4232</Words>
  <Characters>24126</Characters>
  <Application>Microsoft Office Word</Application>
  <DocSecurity>0</DocSecurity>
  <Lines>201</Lines>
  <Paragraphs>56</Paragraphs>
  <ScaleCrop>false</ScaleCrop>
  <Company/>
  <LinksUpToDate>false</LinksUpToDate>
  <CharactersWithSpaces>28302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dc:creator>
  <cp:keywords/>
  <dc:description/>
  <cp:lastModifiedBy>夜 夜</cp:lastModifiedBy>
  <cp:revision>573</cp:revision>
  <dcterms:created xsi:type="dcterms:W3CDTF">2022-10-28T12:43:00Z</dcterms:created>
  <dcterms:modified xsi:type="dcterms:W3CDTF">2023-01-23T04:25:00Z</dcterms:modified>
</cp:coreProperties>
</file>