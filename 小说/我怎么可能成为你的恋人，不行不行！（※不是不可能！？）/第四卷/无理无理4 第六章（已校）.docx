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atLeast"/>
        <w:ind w:left="1679" w:leftChars="114" w:hanging="1440"/>
        <w:outlineLvl w:val="0"/>
        <w:rPr>
          <w:rFonts w:ascii="Times New Roman" w:hAnsi="Times New Roman" w:eastAsia="宋体" w:cs="Times New Roman"/>
          <w:b/>
          <w:bCs/>
          <w:color w:val="222D33"/>
          <w:kern w:val="36"/>
          <w:sz w:val="24"/>
          <w:szCs w:val="24"/>
        </w:rPr>
      </w:pPr>
      <w:r>
        <w:rPr>
          <w:rFonts w:hint="eastAsia"/>
          <w:b/>
          <w:color w:val="222D33"/>
        </w:rPr>
        <w:t>第六章 我怎么可能成为你的恋人，不行不行！</w:t>
      </w:r>
      <w:r>
        <w:rPr>
          <w:rFonts w:hint="eastAsia" w:ascii="Arial" w:hAnsi="Arial"/>
          <w:b/>
          <w:color w:val="222D33"/>
          <w:sz w:val="24"/>
        </w:rPr>
        <w:t>（</w:t>
      </w:r>
      <w:r>
        <w:rPr>
          <w:rFonts w:hint="eastAsia" w:ascii="宋体" w:hAnsi="宋体"/>
          <w:b/>
          <w:color w:val="222D33"/>
          <w:sz w:val="24"/>
        </w:rPr>
        <w:t>※</w:t>
      </w:r>
      <w:r>
        <w:rPr>
          <w:rFonts w:hint="eastAsia" w:ascii="Arial" w:hAnsi="Arial"/>
          <w:b/>
          <w:color w:val="222D33"/>
          <w:sz w:val="24"/>
        </w:rPr>
        <w:t>也不是不可能！）</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color w:val="222D33"/>
          <w:sz w:val="24"/>
        </w:rPr>
      </w:pP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　走向舞台的途中，我想着。</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如果真的有能够不被任何人讨厌的方法的话，那肯定只有一个。</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就是变得『普通』</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无论是喜欢的东西还是讨厌的事物都和大家一样的话，便不会受到来自周围的攻击。无敌的屏障就完成了。</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我想变得和大家一样。迎合所有人，然后变得『普通』。想成为凡人，想成为量产型女生。</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为此，我在外不会说自己喜欢打游戏。因为普通的女高中生并不会热衷于FPS。</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我还调查</w:t>
      </w:r>
      <w:ins w:id="0" w:author="1" w:date="2022-10-20T21:42:59Z">
        <w:r>
          <w:rPr>
            <w:rFonts w:hint="eastAsia" w:ascii="微软雅黑" w:hAnsi="微软雅黑"/>
            <w:color w:val="222D33"/>
            <w:sz w:val="24"/>
            <w:lang w:val="en-US" w:eastAsia="zh-CN"/>
          </w:rPr>
          <w:t>了</w:t>
        </w:r>
      </w:ins>
      <w:r>
        <w:rPr>
          <w:rFonts w:hint="eastAsia" w:ascii="微软雅黑" w:hAnsi="微软雅黑"/>
          <w:color w:val="222D33"/>
          <w:sz w:val="24"/>
        </w:rPr>
        <w:t>普通女生感兴趣的东西，并努力</w:t>
      </w:r>
      <w:ins w:id="1" w:author="1" w:date="2022-10-20T21:49:31Z">
        <w:r>
          <w:rPr>
            <w:rFonts w:hint="eastAsia" w:ascii="微软雅黑" w:hAnsi="微软雅黑"/>
            <w:color w:val="222D33"/>
            <w:sz w:val="24"/>
            <w:lang w:val="en-US" w:eastAsia="zh-CN"/>
          </w:rPr>
          <w:t>让</w:t>
        </w:r>
      </w:ins>
      <w:del w:id="2" w:author="1" w:date="2022-10-20T21:49:30Z">
        <w:r>
          <w:rPr>
            <w:rFonts w:hint="eastAsia" w:ascii="微软雅黑" w:hAnsi="微软雅黑"/>
            <w:color w:val="222D33"/>
            <w:sz w:val="24"/>
          </w:rPr>
          <w:delText>使</w:delText>
        </w:r>
      </w:del>
      <w:r>
        <w:rPr>
          <w:rFonts w:hint="eastAsia" w:ascii="微软雅黑" w:hAnsi="微软雅黑"/>
          <w:color w:val="222D33"/>
          <w:sz w:val="24"/>
        </w:rPr>
        <w:t>自己也喜欢上。</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为了不脱离社会的圈子，每天都小心翼翼地行动。不过，因为内在是我自己，所以很多时候都不太顺利……不过，对这方面我很用心。</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『随处可见的普通女生』对我来说简直就是夸奖。</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就算不能成为班上的红人也没有关系。我只是想成为一个不被任何人讨厌的普通女生罢了。</w:t>
      </w:r>
    </w:p>
    <w:p>
      <w:pPr>
        <w:widowControl/>
        <w:shd w:val="clear" w:color="auto" w:fill="FFFFFF"/>
        <w:spacing w:line="420" w:lineRule="atLeast"/>
        <w:rPr>
          <w:rFonts w:ascii="微软雅黑" w:hAnsi="微软雅黑"/>
          <w:color w:val="222D33"/>
          <w:sz w:val="24"/>
        </w:rPr>
      </w:pP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在入学典礼上搭话的王塚真唯，是一个『特别』的女生。</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所谓特别，就是普通的上位存在。</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特别的人，正因为有着出类拔萃的长处或者闪光点，才不会被其他人讨厌。或者即使被人讨厌，也能毫不在意。这种让讨厌的一方也觉得别扭的闪闪发光的特质，才是特别的。</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第一。或者说唯一。我本打算作为一个跟在王塚真唯背后的普通女生顺利地度过校园生活</w:t>
      </w:r>
      <w:del w:id="3" w:author="1" w:date="2022-10-20T22:08:16Z">
        <w:r>
          <w:rPr>
            <w:rFonts w:hint="eastAsia" w:ascii="微软雅黑" w:hAnsi="微软雅黑"/>
            <w:color w:val="222D33"/>
            <w:sz w:val="24"/>
          </w:rPr>
          <w:delText>的</w:delText>
        </w:r>
      </w:del>
      <w:r>
        <w:rPr>
          <w:rFonts w:hint="eastAsia" w:ascii="微软雅黑" w:hAnsi="微软雅黑"/>
          <w:color w:val="222D33"/>
          <w:sz w:val="24"/>
        </w:rPr>
        <w:t>。</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然而，我错了。</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六月的艳阳天，我逃到了屋顶。</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因为我实在无法变得普通。</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如果特别是普通的上位存在的话。那连普通都做不到的人呢？</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那肯定是吊车尾。</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然而真唯即便看见我的真实面貌却仍然认为我是特别的。</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我们两个人之间的秘密关系就这样开始了。说真的我心情很愉快。</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被真唯特别对待给我一种得到回报的感觉，明明自己没有任何成长。只是个连普通都做不到的吊车尾。</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我以『亲友』这个词为挡箭牌，拼命掩盖</w:t>
      </w:r>
      <w:del w:id="4" w:author="1" w:date="2022-10-20T22:16:40Z">
        <w:r>
          <w:rPr>
            <w:rFonts w:hint="default" w:ascii="微软雅黑" w:hAnsi="微软雅黑"/>
            <w:color w:val="222D33"/>
            <w:sz w:val="24"/>
            <w:lang w:val="en-US"/>
          </w:rPr>
          <w:delText>真实</w:delText>
        </w:r>
      </w:del>
      <w:ins w:id="5" w:author="1" w:date="2022-10-20T22:16:43Z">
        <w:r>
          <w:rPr>
            <w:rFonts w:hint="eastAsia" w:ascii="微软雅黑" w:hAnsi="微软雅黑"/>
            <w:color w:val="222D33"/>
            <w:sz w:val="24"/>
            <w:lang w:val="en-US" w:eastAsia="zh-CN"/>
          </w:rPr>
          <w:t>丑陋</w:t>
        </w:r>
      </w:ins>
      <w:ins w:id="6" w:author="1" w:date="2022-10-20T22:16:45Z">
        <w:r>
          <w:rPr>
            <w:rFonts w:hint="eastAsia" w:ascii="微软雅黑" w:hAnsi="微软雅黑"/>
            <w:color w:val="222D33"/>
            <w:sz w:val="24"/>
            <w:lang w:val="en-US" w:eastAsia="zh-CN"/>
          </w:rPr>
          <w:t>不堪</w:t>
        </w:r>
      </w:ins>
      <w:r>
        <w:rPr>
          <w:rFonts w:hint="eastAsia" w:ascii="微软雅黑" w:hAnsi="微软雅黑"/>
          <w:color w:val="222D33"/>
          <w:sz w:val="24"/>
        </w:rPr>
        <w:t>的自己。</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因为，女生之间恋爱什么的根本不普通。恋人是艺人明星什么的根本不普通。我被那么厉害的人接近什么的根本不普通、无法想象。</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我</w:t>
      </w:r>
      <w:del w:id="7" w:author="1" w:date="2022-10-20T22:25:20Z">
        <w:r>
          <w:rPr>
            <w:rFonts w:hint="eastAsia" w:ascii="微软雅黑" w:hAnsi="微软雅黑"/>
            <w:color w:val="222D33"/>
            <w:sz w:val="24"/>
          </w:rPr>
          <w:delText>无</w:delText>
        </w:r>
      </w:del>
      <w:del w:id="8" w:author="1" w:date="2022-10-20T22:25:18Z">
        <w:r>
          <w:rPr>
            <w:rFonts w:hint="eastAsia" w:ascii="微软雅黑" w:hAnsi="微软雅黑"/>
            <w:color w:val="222D33"/>
            <w:sz w:val="24"/>
          </w:rPr>
          <w:delText>法放下一边</w:delText>
        </w:r>
      </w:del>
      <w:r>
        <w:rPr>
          <w:rFonts w:hint="eastAsia" w:ascii="微软雅黑" w:hAnsi="微软雅黑"/>
          <w:color w:val="222D33"/>
          <w:sz w:val="24"/>
        </w:rPr>
        <w:t>沉溺</w:t>
      </w:r>
      <w:ins w:id="9" w:author="1" w:date="2022-10-20T22:25:30Z">
        <w:r>
          <w:rPr>
            <w:rFonts w:hint="eastAsia" w:ascii="微软雅黑" w:hAnsi="微软雅黑"/>
            <w:color w:val="222D33"/>
            <w:sz w:val="24"/>
            <w:lang w:val="en-US" w:eastAsia="zh-CN"/>
          </w:rPr>
          <w:t>在</w:t>
        </w:r>
      </w:ins>
      <w:ins w:id="10" w:author="1" w:date="2022-10-20T22:25:59Z">
        <w:r>
          <w:rPr>
            <w:rFonts w:hint="eastAsia" w:ascii="微软雅黑" w:hAnsi="微软雅黑"/>
            <w:color w:val="222D33"/>
            <w:sz w:val="24"/>
            <w:lang w:val="en-US" w:eastAsia="zh-CN"/>
          </w:rPr>
          <w:t>其中</w:t>
        </w:r>
      </w:ins>
      <w:ins w:id="11" w:author="1" w:date="2022-10-20T22:26:00Z">
        <w:r>
          <w:rPr>
            <w:rFonts w:hint="eastAsia" w:ascii="微软雅黑" w:hAnsi="微软雅黑"/>
            <w:color w:val="222D33"/>
            <w:sz w:val="24"/>
            <w:lang w:val="en-US" w:eastAsia="zh-CN"/>
          </w:rPr>
          <w:t>却又</w:t>
        </w:r>
      </w:ins>
      <w:ins w:id="12" w:author="1" w:date="2022-10-20T22:26:10Z">
        <w:r>
          <w:rPr>
            <w:rFonts w:hint="eastAsia" w:ascii="微软雅黑" w:hAnsi="微软雅黑"/>
            <w:color w:val="222D33"/>
            <w:sz w:val="24"/>
            <w:lang w:val="en-US" w:eastAsia="zh-CN"/>
          </w:rPr>
          <w:t>没法</w:t>
        </w:r>
      </w:ins>
      <w:ins w:id="13" w:author="1" w:date="2022-10-20T22:26:12Z">
        <w:r>
          <w:rPr>
            <w:rFonts w:hint="eastAsia" w:ascii="微软雅黑" w:hAnsi="微软雅黑"/>
            <w:color w:val="222D33"/>
            <w:sz w:val="24"/>
            <w:lang w:val="en-US" w:eastAsia="zh-CN"/>
          </w:rPr>
          <w:t>放开</w:t>
        </w:r>
      </w:ins>
      <w:del w:id="14" w:author="1" w:date="2022-10-20T22:25:28Z">
        <w:r>
          <w:rPr>
            <w:rFonts w:hint="eastAsia" w:ascii="微软雅黑" w:hAnsi="微软雅黑"/>
            <w:color w:val="222D33"/>
            <w:sz w:val="24"/>
          </w:rPr>
          <w:delText>一边紧紧抓住的</w:delText>
        </w:r>
      </w:del>
      <w:r>
        <w:rPr>
          <w:rFonts w:hint="eastAsia" w:ascii="微软雅黑" w:hAnsi="微软雅黑"/>
          <w:color w:val="222D33"/>
          <w:sz w:val="24"/>
        </w:rPr>
        <w:t>那根名为『普通』的稻草。</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因为我太弱了，一个人</w:t>
      </w:r>
      <w:ins w:id="15" w:author="1" w:date="2022-10-20T22:27:51Z">
        <w:r>
          <w:rPr>
            <w:rFonts w:hint="eastAsia" w:ascii="微软雅黑" w:hAnsi="微软雅黑"/>
            <w:color w:val="222D33"/>
            <w:sz w:val="24"/>
            <w:lang w:val="en-US" w:eastAsia="zh-CN"/>
          </w:rPr>
          <w:t>根本</w:t>
        </w:r>
      </w:ins>
      <w:r>
        <w:rPr>
          <w:rFonts w:hint="eastAsia" w:ascii="微软雅黑" w:hAnsi="微软雅黑"/>
          <w:color w:val="222D33"/>
          <w:sz w:val="24"/>
        </w:rPr>
        <w:t>游不起来。</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真唯小团体的大家都是特别的女生。身上有着我没有的光芒，目标都朝向未知的远方。纱月</w:t>
      </w:r>
      <w:ins w:id="16" w:author="1" w:date="2022-10-20T22:32:31Z">
        <w:r>
          <w:rPr>
            <w:rFonts w:hint="eastAsia" w:ascii="微软雅黑" w:hAnsi="微软雅黑"/>
            <w:color w:val="222D33"/>
            <w:sz w:val="24"/>
            <w:lang w:val="en-US" w:eastAsia="zh-CN"/>
          </w:rPr>
          <w:t>同学</w:t>
        </w:r>
      </w:ins>
      <w:r>
        <w:rPr>
          <w:rFonts w:hint="eastAsia" w:ascii="微软雅黑" w:hAnsi="微软雅黑"/>
          <w:color w:val="222D33"/>
          <w:sz w:val="24"/>
        </w:rPr>
        <w:t>、紫阳花</w:t>
      </w:r>
      <w:ins w:id="17" w:author="1" w:date="2022-10-20T22:32:35Z">
        <w:r>
          <w:rPr>
            <w:rFonts w:hint="eastAsia" w:ascii="微软雅黑" w:hAnsi="微软雅黑"/>
            <w:color w:val="222D33"/>
            <w:sz w:val="24"/>
            <w:lang w:val="en-US" w:eastAsia="zh-CN"/>
          </w:rPr>
          <w:t>同学</w:t>
        </w:r>
      </w:ins>
      <w:r>
        <w:rPr>
          <w:rFonts w:hint="eastAsia" w:ascii="微软雅黑" w:hAnsi="微软雅黑"/>
          <w:color w:val="222D33"/>
          <w:sz w:val="24"/>
        </w:rPr>
        <w:t>、小香穗，大家都很厉害。</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因为不想被人讨厌而胆怯的，一定只有我一个人。只有我一边怀着悲惨的心情，一边露出卑微的笑容。</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一直都是。</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但是。</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如果说，能够重新来过的话。</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就像那天的我，躲在昏暗的房间里憧憬着手机屏幕里的阳角，朝向光明一样。</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无论何时，从今天开始，能允许我向着全新的自己伸出手的话。</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这一次——。</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我有着不得不对真唯说的话。</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我缓缓地走上台去。</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走吧，前往真唯的身旁。</w:t>
      </w:r>
    </w:p>
    <w:p>
      <w:pPr>
        <w:widowControl/>
        <w:shd w:val="clear" w:color="auto" w:fill="FFFFFF"/>
        <w:spacing w:line="420" w:lineRule="atLeast"/>
        <w:rPr>
          <w:rFonts w:ascii="微软雅黑" w:hAnsi="微软雅黑"/>
          <w:color w:val="222D33"/>
          <w:sz w:val="24"/>
        </w:rPr>
      </w:pPr>
      <w:r>
        <w:rPr>
          <w:rFonts w:hint="eastAsia" w:ascii="微软雅黑" w:hAnsi="微软雅黑"/>
          <w:color w:val="222D33"/>
          <w:sz w:val="24"/>
        </w:rPr>
        <w:t>现在，这里就是我的舞台。</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移动舞台从后台转到外侧。聚光灯投下的光芒锐利得仿佛要把我刺穿。不愧是主舞台，这里聚集着特别多的观众。</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三位coser排在一起。前方是王塚真唯。后面是紫阳花</w:t>
      </w:r>
      <w:ins w:id="18" w:author="1" w:date="2022-10-20T23:06:43Z">
        <w:r>
          <w:rPr>
            <w:rFonts w:hint="eastAsia" w:ascii="微软雅黑" w:hAnsi="微软雅黑"/>
            <w:color w:val="222D33"/>
            <w:sz w:val="24"/>
            <w:lang w:val="en-US" w:eastAsia="zh-CN"/>
          </w:rPr>
          <w:t>同学</w:t>
        </w:r>
      </w:ins>
      <w:r>
        <w:rPr>
          <w:rFonts w:hint="eastAsia" w:ascii="微软雅黑" w:hAnsi="微软雅黑"/>
          <w:color w:val="222D33"/>
          <w:sz w:val="24"/>
        </w:rPr>
        <w:t>，而我蠢蠢地被她们两个夹着，站在二人中间。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『向大家介绍我的两位朋友。紫阳花，以及玲奈子』</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不知道真唯向观众说了什么，现场立刻响起了热烈的掌声。在舞台上听着，像是周围的地面都发生了震动。实在是有点可怕。</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不过，不知为何我比自己的想象得平静。</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大概是因为我的头脑已经了停止思考。（这不是什么自夸）</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我只是一直紧紧地盯着真唯。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『那么，就赶紧进入第一个环节。向嘉宾提问，不过，你们要是有想问我的问题可以先向我提问』</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虽然真唯说了什么我半点都没听到，但还是开口了。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「你为什么，没来游乐园？」</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正准备把麦克风递过来的真唯的手，停在了半空。</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真唯稍稍犹豫之后，没用麦克风，直接做出了回答。</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「不是说了吗，那天我有急事，只好去工作了」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「是因为我回复了紫阳花的告白吗？」</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「已经到第二个问题了吗？进展真快呢」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「但是，我说过了。我说了不是那样。然而真唯为什么还是擅自就做了决定……」</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观众席上有点骚动。</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我们的对话，应该没有传到台下吧。人群在继续攒动着。在这些以为只是某个演出环节的人们面前，我继续追问真唯。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「我也说了我会好好地，认真地考虑。那个，说不定就是因为这样的我，弄得真唯这么不安……只是……」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「我可没觉得有什么不安。王塚真唯身上可没有这种感情」</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真唯露出超然的微笑。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然后，我的身后又传来了紫阳花</w:t>
      </w:r>
      <w:ins w:id="19" w:author="1" w:date="2022-10-20T23:30:44Z">
        <w:r>
          <w:rPr>
            <w:rFonts w:hint="eastAsia" w:ascii="微软雅黑" w:hAnsi="微软雅黑"/>
            <w:color w:val="222D33"/>
            <w:sz w:val="24"/>
            <w:lang w:val="en-US" w:eastAsia="zh-CN"/>
          </w:rPr>
          <w:t>同学</w:t>
        </w:r>
      </w:ins>
      <w:r>
        <w:rPr>
          <w:rFonts w:hint="eastAsia" w:ascii="微软雅黑" w:hAnsi="微软雅黑"/>
          <w:color w:val="222D33"/>
          <w:sz w:val="24"/>
        </w:rPr>
        <w:t>的声音。</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「是这样哟，因为也有</w:t>
      </w:r>
      <w:ins w:id="20" w:author="1" w:date="2022-10-20T23:31:18Z">
        <w:r>
          <w:rPr>
            <w:rFonts w:hint="eastAsia" w:ascii="微软雅黑" w:hAnsi="微软雅黑"/>
            <w:color w:val="222D33"/>
            <w:sz w:val="24"/>
            <w:lang w:val="en-US" w:eastAsia="zh-CN"/>
          </w:rPr>
          <w:t>小</w:t>
        </w:r>
      </w:ins>
      <w:r>
        <w:rPr>
          <w:rFonts w:hint="eastAsia" w:ascii="微软雅黑" w:hAnsi="微软雅黑"/>
          <w:color w:val="222D33"/>
          <w:sz w:val="24"/>
        </w:rPr>
        <w:t>玲奈</w:t>
      </w:r>
      <w:del w:id="21" w:author="1" w:date="2022-10-20T23:31:16Z">
        <w:r>
          <w:rPr>
            <w:rFonts w:hint="eastAsia" w:ascii="微软雅黑" w:hAnsi="微软雅黑"/>
            <w:color w:val="222D33"/>
            <w:sz w:val="24"/>
          </w:rPr>
          <w:delText>酱</w:delText>
        </w:r>
      </w:del>
      <w:r>
        <w:rPr>
          <w:rFonts w:hint="eastAsia" w:ascii="微软雅黑" w:hAnsi="微软雅黑"/>
          <w:color w:val="222D33"/>
          <w:sz w:val="24"/>
        </w:rPr>
        <w:t>的错」</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「诶？」</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ins w:id="22" w:author="1" w:date="2022-10-20T23:31:30Z">
        <w:r>
          <w:rPr>
            <w:rFonts w:hint="eastAsia" w:ascii="微软雅黑" w:hAnsi="微软雅黑"/>
            <w:color w:val="222D33"/>
            <w:sz w:val="24"/>
            <w:lang w:val="en-US" w:eastAsia="zh-CN"/>
          </w:rPr>
          <w:t>小</w:t>
        </w:r>
      </w:ins>
      <w:r>
        <w:rPr>
          <w:rFonts w:hint="eastAsia" w:ascii="微软雅黑" w:hAnsi="微软雅黑"/>
          <w:color w:val="222D33"/>
          <w:sz w:val="24"/>
        </w:rPr>
        <w:t>真唯她，已经非常不安了。所以才会开始想到各种坏事情。就算是</w:t>
      </w:r>
      <w:ins w:id="23" w:author="1" w:date="2022-10-20T23:31:38Z">
        <w:r>
          <w:rPr>
            <w:rFonts w:hint="eastAsia" w:ascii="微软雅黑" w:hAnsi="微软雅黑"/>
            <w:color w:val="222D33"/>
            <w:sz w:val="24"/>
            <w:lang w:val="en-US" w:eastAsia="zh-CN"/>
          </w:rPr>
          <w:t>小</w:t>
        </w:r>
      </w:ins>
      <w:r>
        <w:rPr>
          <w:rFonts w:hint="eastAsia" w:ascii="微软雅黑" w:hAnsi="微软雅黑"/>
          <w:color w:val="222D33"/>
          <w:sz w:val="24"/>
        </w:rPr>
        <w:t>真唯，也是会</w:t>
      </w:r>
      <w:ins w:id="24" w:author="1" w:date="2022-10-20T23:31:41Z">
        <w:r>
          <w:rPr>
            <w:rFonts w:hint="eastAsia" w:ascii="微软雅黑" w:hAnsi="微软雅黑"/>
            <w:color w:val="222D33"/>
            <w:sz w:val="24"/>
            <w:lang w:val="en-US" w:eastAsia="zh-CN"/>
          </w:rPr>
          <w:t>有</w:t>
        </w:r>
      </w:ins>
      <w:r>
        <w:rPr>
          <w:rFonts w:hint="eastAsia" w:ascii="微软雅黑" w:hAnsi="微软雅黑"/>
          <w:color w:val="222D33"/>
          <w:sz w:val="24"/>
        </w:rPr>
        <w:t>烦恼的啊」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「是，是这样啊」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我的胸口忽然疼痛起来。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是啊，我本</w:t>
      </w:r>
      <w:ins w:id="25" w:author="1" w:date="2022-10-20T23:31:56Z">
        <w:r>
          <w:rPr>
            <w:rFonts w:hint="eastAsia" w:ascii="微软雅黑" w:hAnsi="微软雅黑"/>
            <w:color w:val="222D33"/>
            <w:sz w:val="24"/>
            <w:lang w:val="en-US" w:eastAsia="zh-CN"/>
          </w:rPr>
          <w:t>就</w:t>
        </w:r>
      </w:ins>
      <w:ins w:id="26" w:author="1" w:date="2022-10-20T23:31:58Z">
        <w:r>
          <w:rPr>
            <w:rFonts w:hint="eastAsia" w:ascii="微软雅黑" w:hAnsi="微软雅黑"/>
            <w:color w:val="222D33"/>
            <w:sz w:val="24"/>
            <w:lang w:val="en-US" w:eastAsia="zh-CN"/>
          </w:rPr>
          <w:t>应该</w:t>
        </w:r>
      </w:ins>
      <w:del w:id="27" w:author="1" w:date="2022-10-20T23:31:57Z">
        <w:r>
          <w:rPr>
            <w:rFonts w:hint="eastAsia" w:ascii="微软雅黑" w:hAnsi="微软雅黑"/>
            <w:color w:val="222D33"/>
            <w:sz w:val="24"/>
          </w:rPr>
          <w:delText>应</w:delText>
        </w:r>
      </w:del>
      <w:r>
        <w:rPr>
          <w:rFonts w:hint="eastAsia" w:ascii="微软雅黑" w:hAnsi="微软雅黑"/>
          <w:color w:val="222D33"/>
          <w:sz w:val="24"/>
        </w:rPr>
        <w:t>明白的。真唯也是会受伤的。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但我，却一直只想着自己的事情。</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真唯脸上还挂着微笑。只不过，双眼中慢慢带上了些许认真。</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「紫陽花。不管怎样，都不是说这个的时候。现在还在工作中呢。之后再说吧」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确实，如今我们正在舞台的中央。真唯该做的是把这场聚会办好。再给我点时间之类的请求，实在是不合时宜吧。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可是，我又能怎样呢。若是错过这次机会，真唯以后就再也不会与我说话了。心中浮现的这样的预感，使我就陷入了迷茫。</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紧接着，</w:t>
      </w:r>
      <w:r>
        <w:rPr>
          <w:rFonts w:hint="eastAsia" w:ascii="微软雅黑" w:hAnsi="微软雅黑"/>
          <w:color w:val="222D33"/>
          <w:sz w:val="24"/>
          <w:em w:val="dot"/>
          <w:rPrChange w:id="28" w:author="1" w:date="2022-10-20T23:33:21Z">
            <w:rPr>
              <w:rFonts w:hint="eastAsia" w:ascii="微软雅黑" w:hAnsi="微软雅黑"/>
              <w:color w:val="222D33"/>
              <w:sz w:val="24"/>
            </w:rPr>
          </w:rPrChange>
        </w:rPr>
        <w:t>观众席上传来了呼喊</w:t>
      </w:r>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「现在！麦克风好像稍微有一点故障！王塚真唯</w:t>
      </w:r>
      <w:ins w:id="29" w:author="1" w:date="2022-10-20T23:33:37Z">
        <w:r>
          <w:rPr>
            <w:rFonts w:hint="eastAsia" w:ascii="微软雅黑" w:hAnsi="微软雅黑"/>
            <w:color w:val="222D33"/>
            <w:sz w:val="24"/>
            <w:lang w:val="en-US" w:eastAsia="zh-CN"/>
          </w:rPr>
          <w:t>小姐</w:t>
        </w:r>
      </w:ins>
      <w:r>
        <w:rPr>
          <w:rFonts w:hint="eastAsia" w:ascii="微软雅黑" w:hAnsi="微软雅黑"/>
          <w:color w:val="222D33"/>
          <w:sz w:val="24"/>
        </w:rPr>
        <w:t>！</w:t>
      </w:r>
      <w:del w:id="30" w:author="1" w:date="2022-10-20T23:33:42Z">
        <w:r>
          <w:rPr>
            <w:rFonts w:hint="eastAsia" w:ascii="微软雅黑" w:hAnsi="微软雅黑"/>
            <w:color w:val="222D33"/>
            <w:sz w:val="24"/>
          </w:rPr>
          <w:delText>她</w:delText>
        </w:r>
      </w:del>
      <w:r>
        <w:rPr>
          <w:rFonts w:hint="eastAsia" w:ascii="微软雅黑" w:hAnsi="微软雅黑"/>
          <w:color w:val="222D33"/>
          <w:sz w:val="24"/>
        </w:rPr>
        <w:t>说！希望大家！可以稍等一会儿！」</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我被大得简直能响彻会场</w:t>
      </w:r>
      <w:ins w:id="31" w:author="1" w:date="2022-10-20T23:34:04Z">
        <w:r>
          <w:rPr>
            <w:rFonts w:hint="eastAsia" w:ascii="微软雅黑" w:hAnsi="微软雅黑"/>
            <w:color w:val="222D33"/>
            <w:sz w:val="24"/>
            <w:lang w:val="en-US" w:eastAsia="zh-CN"/>
          </w:rPr>
          <w:t>的</w:t>
        </w:r>
      </w:ins>
      <w:r>
        <w:rPr>
          <w:rFonts w:hint="eastAsia" w:ascii="微软雅黑" w:hAnsi="微软雅黑"/>
          <w:color w:val="222D33"/>
          <w:sz w:val="24"/>
        </w:rPr>
        <w:t>声音</w:t>
      </w:r>
      <w:ins w:id="32" w:author="1" w:date="2022-10-20T23:34:08Z">
        <w:r>
          <w:rPr>
            <w:rFonts w:hint="eastAsia" w:ascii="微软雅黑" w:hAnsi="微软雅黑"/>
            <w:color w:val="222D33"/>
            <w:sz w:val="24"/>
            <w:lang w:val="en-US" w:eastAsia="zh-CN"/>
          </w:rPr>
          <w:t>给</w:t>
        </w:r>
      </w:ins>
      <w:del w:id="33" w:author="1" w:date="2022-10-20T23:34:06Z">
        <w:r>
          <w:rPr>
            <w:rFonts w:hint="eastAsia" w:ascii="微软雅黑" w:hAnsi="微软雅黑"/>
            <w:color w:val="222D33"/>
            <w:sz w:val="24"/>
          </w:rPr>
          <w:delText>的</w:delText>
        </w:r>
      </w:del>
      <w:r>
        <w:rPr>
          <w:rFonts w:hint="eastAsia" w:ascii="微软雅黑" w:hAnsi="微软雅黑"/>
          <w:color w:val="222D33"/>
          <w:sz w:val="24"/>
        </w:rPr>
        <w:t>吓到了。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更加让我惊讶的是，喊出这句话的人，竟然是纱月</w:t>
      </w:r>
      <w:ins w:id="34" w:author="1" w:date="2022-10-20T23:34:13Z">
        <w:r>
          <w:rPr>
            <w:rFonts w:hint="eastAsia" w:ascii="微软雅黑" w:hAnsi="微软雅黑"/>
            <w:color w:val="222D33"/>
            <w:sz w:val="24"/>
            <w:lang w:val="en-US" w:eastAsia="zh-CN"/>
          </w:rPr>
          <w:t>同学</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诶，为什么纱月</w:t>
      </w:r>
      <w:ins w:id="35" w:author="1" w:date="2022-10-20T23:34:20Z">
        <w:r>
          <w:rPr>
            <w:rFonts w:hint="eastAsia" w:ascii="微软雅黑" w:hAnsi="微软雅黑"/>
            <w:color w:val="222D33"/>
            <w:sz w:val="24"/>
            <w:lang w:val="en-US" w:eastAsia="zh-CN"/>
          </w:rPr>
          <w:t>同学</w:t>
        </w:r>
      </w:ins>
      <w:r>
        <w:rPr>
          <w:rFonts w:hint="eastAsia" w:ascii="微软雅黑" w:hAnsi="微软雅黑"/>
          <w:color w:val="222D33"/>
          <w:sz w:val="24"/>
        </w:rPr>
        <w:t>她……？她为什么要帮我？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「紗月……」</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就连真唯也</w:t>
      </w:r>
      <w:ins w:id="36" w:author="1" w:date="2022-10-20T23:35:02Z">
        <w:r>
          <w:rPr>
            <w:rFonts w:hint="eastAsia" w:ascii="微软雅黑" w:hAnsi="微软雅黑"/>
            <w:color w:val="222D33"/>
            <w:sz w:val="24"/>
            <w:lang w:val="en-US" w:eastAsia="zh-CN"/>
          </w:rPr>
          <w:t>控</w:t>
        </w:r>
      </w:ins>
      <w:ins w:id="37" w:author="1" w:date="2022-10-20T23:35:05Z">
        <w:r>
          <w:rPr>
            <w:rFonts w:hint="eastAsia" w:ascii="微软雅黑" w:hAnsi="微软雅黑"/>
            <w:color w:val="222D33"/>
            <w:sz w:val="24"/>
            <w:lang w:val="en-US" w:eastAsia="zh-CN"/>
          </w:rPr>
          <w:t>制</w:t>
        </w:r>
      </w:ins>
      <w:ins w:id="38" w:author="1" w:date="2022-10-20T23:35:06Z">
        <w:r>
          <w:rPr>
            <w:rFonts w:hint="eastAsia" w:ascii="微软雅黑" w:hAnsi="微软雅黑"/>
            <w:color w:val="222D33"/>
            <w:sz w:val="24"/>
            <w:lang w:val="en-US" w:eastAsia="zh-CN"/>
          </w:rPr>
          <w:t>不住</w:t>
        </w:r>
      </w:ins>
      <w:del w:id="39" w:author="1" w:date="2022-10-20T23:34:59Z">
        <w:r>
          <w:rPr>
            <w:rFonts w:hint="eastAsia" w:ascii="微软雅黑" w:hAnsi="微软雅黑"/>
            <w:color w:val="222D33"/>
            <w:sz w:val="24"/>
          </w:rPr>
          <w:delText>变了</w:delText>
        </w:r>
      </w:del>
      <w:r>
        <w:rPr>
          <w:rFonts w:hint="eastAsia" w:ascii="微软雅黑" w:hAnsi="微软雅黑"/>
          <w:color w:val="222D33"/>
          <w:sz w:val="24"/>
        </w:rPr>
        <w:t>表情。皱着眉头。紧跟着纱月，小香穗也大声地喊出「请稍等一下—！」，然后</w:t>
      </w:r>
      <w:del w:id="40" w:author="1" w:date="2022-10-20T23:35:37Z">
        <w:r>
          <w:rPr>
            <w:rFonts w:hint="default" w:ascii="微软雅黑" w:hAnsi="微软雅黑"/>
            <w:color w:val="222D33"/>
            <w:sz w:val="24"/>
            <w:lang w:val="en-US"/>
          </w:rPr>
          <w:delText>咳咳卡卡</w:delText>
        </w:r>
      </w:del>
      <w:ins w:id="41" w:author="1" w:date="2022-10-20T23:35:39Z">
        <w:r>
          <w:rPr>
            <w:rFonts w:hint="eastAsia" w:ascii="微软雅黑" w:hAnsi="微软雅黑"/>
            <w:color w:val="222D33"/>
            <w:sz w:val="24"/>
            <w:lang w:val="en-US" w:eastAsia="zh-CN"/>
          </w:rPr>
          <w:t>像模像样</w:t>
        </w:r>
      </w:ins>
      <w:r>
        <w:rPr>
          <w:rFonts w:hint="eastAsia" w:ascii="微软雅黑" w:hAnsi="微软雅黑"/>
          <w:color w:val="222D33"/>
          <w:sz w:val="24"/>
        </w:rPr>
        <w:t>地咳了起来。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我对上了纱月的视线。她那双眼中，像是要说出「我已经做了我能做的，之后请你随意」之类的话。我攥起的手中又注入了几分力量。</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真唯像是被逼得受不了一样，苦着脸嘟哝。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「为什么要做这种事」</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「大家，都希望</w:t>
      </w:r>
      <w:ins w:id="42" w:author="1" w:date="2022-10-20T23:36:05Z">
        <w:r>
          <w:rPr>
            <w:rFonts w:hint="eastAsia" w:ascii="微软雅黑" w:hAnsi="微软雅黑"/>
            <w:color w:val="222D33"/>
            <w:sz w:val="24"/>
            <w:lang w:val="en-US" w:eastAsia="zh-CN"/>
          </w:rPr>
          <w:t>小</w:t>
        </w:r>
      </w:ins>
      <w:del w:id="43" w:author="1" w:date="2022-10-20T23:36:04Z">
        <w:r>
          <w:rPr>
            <w:rFonts w:hint="eastAsia" w:ascii="微软雅黑" w:hAnsi="微软雅黑"/>
            <w:color w:val="222D33"/>
            <w:sz w:val="24"/>
          </w:rPr>
          <w:delText>着</w:delText>
        </w:r>
      </w:del>
      <w:r>
        <w:rPr>
          <w:rFonts w:hint="eastAsia" w:ascii="微软雅黑" w:hAnsi="微软雅黑"/>
          <w:color w:val="222D33"/>
          <w:sz w:val="24"/>
        </w:rPr>
        <w:t>真唯能幸福哟。不止是我们。还有会场之中的，</w:t>
      </w:r>
      <w:ins w:id="44" w:author="1" w:date="2022-10-20T23:36:11Z">
        <w:r>
          <w:rPr>
            <w:rFonts w:hint="eastAsia" w:ascii="微软雅黑" w:hAnsi="微软雅黑"/>
            <w:color w:val="222D33"/>
            <w:sz w:val="24"/>
            <w:lang w:val="en-US" w:eastAsia="zh-CN"/>
          </w:rPr>
          <w:t>小</w:t>
        </w:r>
      </w:ins>
      <w:r>
        <w:rPr>
          <w:rFonts w:hint="eastAsia" w:ascii="微软雅黑" w:hAnsi="微软雅黑"/>
          <w:color w:val="222D33"/>
          <w:sz w:val="24"/>
        </w:rPr>
        <w:t>真唯的粉丝们也是。所以，我希望你能明白」</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真唯听着紫阳花的话，拒绝似的摇了摇头。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「这些事情，终究只是</w:t>
      </w:r>
      <w:del w:id="45" w:author="1" w:date="2022-10-20T23:38:01Z">
        <w:r>
          <w:rPr>
            <w:rFonts w:hint="default" w:ascii="微软雅黑" w:hAnsi="微软雅黑"/>
            <w:color w:val="222D33"/>
            <w:sz w:val="24"/>
            <w:lang w:val="en-US"/>
          </w:rPr>
          <w:delText>没用</w:delText>
        </w:r>
      </w:del>
      <w:ins w:id="46" w:author="1" w:date="2022-10-20T23:38:02Z">
        <w:r>
          <w:rPr>
            <w:rFonts w:hint="eastAsia" w:ascii="微软雅黑" w:hAnsi="微软雅黑"/>
            <w:color w:val="222D33"/>
            <w:sz w:val="24"/>
            <w:lang w:val="en-US" w:eastAsia="zh-CN"/>
          </w:rPr>
          <w:t>多余</w:t>
        </w:r>
      </w:ins>
      <w:r>
        <w:rPr>
          <w:rFonts w:hint="eastAsia" w:ascii="微软雅黑" w:hAnsi="微软雅黑"/>
          <w:color w:val="222D33"/>
          <w:sz w:val="24"/>
        </w:rPr>
        <w:t>的关心。紫阳花，我真没想到你会坚持到这种地步」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「真唯现在对我说什么都可以。只是，我不想</w:t>
      </w:r>
      <w:ins w:id="47" w:author="1" w:date="2022-10-20T23:38:19Z">
        <w:r>
          <w:rPr>
            <w:rFonts w:hint="eastAsia" w:ascii="微软雅黑" w:hAnsi="微软雅黑"/>
            <w:color w:val="222D33"/>
            <w:sz w:val="24"/>
            <w:lang w:val="en-US" w:eastAsia="zh-CN"/>
          </w:rPr>
          <w:t>小</w:t>
        </w:r>
      </w:ins>
      <w:r>
        <w:rPr>
          <w:rFonts w:hint="eastAsia" w:ascii="微软雅黑" w:hAnsi="微软雅黑"/>
          <w:color w:val="222D33"/>
          <w:sz w:val="24"/>
        </w:rPr>
        <w:t>真唯</w:t>
      </w:r>
      <w:ins w:id="48" w:author="1" w:date="2022-10-20T23:38:13Z">
        <w:r>
          <w:rPr>
            <w:rFonts w:hint="eastAsia" w:ascii="微软雅黑" w:hAnsi="微软雅黑"/>
            <w:color w:val="222D33"/>
            <w:sz w:val="24"/>
            <w:lang w:val="en-US" w:eastAsia="zh-CN"/>
          </w:rPr>
          <w:t>就</w:t>
        </w:r>
      </w:ins>
      <w:r>
        <w:rPr>
          <w:rFonts w:hint="eastAsia" w:ascii="微软雅黑" w:hAnsi="微软雅黑"/>
          <w:color w:val="222D33"/>
          <w:sz w:val="24"/>
        </w:rPr>
        <w:t>这样</w:t>
      </w:r>
      <w:del w:id="49" w:author="1" w:date="2022-10-20T23:38:23Z">
        <w:r>
          <w:rPr>
            <w:rFonts w:hint="default" w:ascii="微软雅黑" w:hAnsi="微软雅黑"/>
            <w:color w:val="222D33"/>
            <w:sz w:val="24"/>
            <w:lang w:val="en-US"/>
          </w:rPr>
          <w:delText>逃跑</w:delText>
        </w:r>
      </w:del>
      <w:ins w:id="50" w:author="1" w:date="2022-10-20T23:38:23Z">
        <w:r>
          <w:rPr>
            <w:rFonts w:hint="eastAsia" w:ascii="微软雅黑" w:hAnsi="微软雅黑"/>
            <w:color w:val="222D33"/>
            <w:sz w:val="24"/>
            <w:lang w:val="en-US" w:eastAsia="zh-CN"/>
          </w:rPr>
          <w:t>逃避</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del w:id="51" w:author="1" w:date="2022-10-20T23:38:30Z">
        <w:r>
          <w:rPr>
            <w:rFonts w:hint="default" w:ascii="微软雅黑" w:hAnsi="微软雅黑"/>
            <w:color w:val="222D33"/>
            <w:sz w:val="24"/>
            <w:lang w:val="en-US"/>
          </w:rPr>
          <w:delText>我会逃跑什么的</w:delText>
        </w:r>
      </w:del>
      <w:ins w:id="52" w:author="1" w:date="2022-10-20T23:38:31Z">
        <w:r>
          <w:rPr>
            <w:rFonts w:hint="eastAsia" w:ascii="微软雅黑" w:hAnsi="微软雅黑"/>
            <w:color w:val="222D33"/>
            <w:sz w:val="24"/>
            <w:lang w:val="en-US" w:eastAsia="zh-CN"/>
          </w:rPr>
          <w:t>你说我会</w:t>
        </w:r>
      </w:ins>
      <w:ins w:id="53" w:author="1" w:date="2022-10-20T23:38:32Z">
        <w:r>
          <w:rPr>
            <w:rFonts w:hint="eastAsia" w:ascii="微软雅黑" w:hAnsi="微软雅黑"/>
            <w:color w:val="222D33"/>
            <w:sz w:val="24"/>
            <w:lang w:val="en-US" w:eastAsia="zh-CN"/>
          </w:rPr>
          <w:t>逃避</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我，玲奈子。</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向真唯迈近一步。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「真唯是觉得，</w:t>
      </w:r>
      <w:r>
        <w:rPr>
          <w:rFonts w:hint="eastAsia" w:ascii="微软雅黑" w:hAnsi="微软雅黑"/>
          <w:color w:val="222D33"/>
          <w:sz w:val="24"/>
          <w:em w:val="dot"/>
          <w:rPrChange w:id="54" w:author="1" w:date="2022-10-20T23:40:08Z">
            <w:rPr>
              <w:rFonts w:hint="eastAsia" w:ascii="微软雅黑" w:hAnsi="微软雅黑"/>
              <w:color w:val="222D33"/>
              <w:sz w:val="24"/>
            </w:rPr>
          </w:rPrChange>
        </w:rPr>
        <w:t>我选择和紫阳花交往更好吗</w:t>
      </w:r>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这个瞬间，真唯的表情发生了扭曲。</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55" w:author="1" w:date="2022-10-20T23:40:20Z">
        <w:r>
          <w:rPr>
            <w:rFonts w:hint="eastAsia" w:ascii="微软雅黑" w:hAnsi="微软雅黑"/>
            <w:color w:val="222D33"/>
            <w:sz w:val="24"/>
            <w:lang w:val="en-US" w:eastAsia="zh-CN"/>
          </w:rPr>
          <w:t>这是</w:t>
        </w:r>
      </w:ins>
      <w:r>
        <w:rPr>
          <w:rFonts w:hint="eastAsia" w:ascii="微软雅黑" w:hAnsi="微软雅黑"/>
          <w:color w:val="222D33"/>
          <w:sz w:val="24"/>
        </w:rPr>
        <w:t>打出</w:t>
      </w:r>
      <w:del w:id="56" w:author="1" w:date="2022-10-20T23:40:33Z">
        <w:r>
          <w:rPr>
            <w:rFonts w:hint="eastAsia" w:ascii="微软雅黑" w:hAnsi="微软雅黑"/>
            <w:color w:val="222D33"/>
            <w:sz w:val="24"/>
          </w:rPr>
          <w:delText>决定性的</w:delText>
        </w:r>
      </w:del>
      <w:r>
        <w:rPr>
          <w:rFonts w:hint="eastAsia" w:ascii="微软雅黑" w:hAnsi="微软雅黑"/>
          <w:color w:val="222D33"/>
          <w:sz w:val="24"/>
        </w:rPr>
        <w:t>会心一击</w:t>
      </w:r>
      <w:ins w:id="57" w:author="1" w:date="2022-10-20T23:40:35Z">
        <w:r>
          <w:rPr>
            <w:rFonts w:hint="eastAsia" w:ascii="微软雅黑" w:hAnsi="微软雅黑"/>
            <w:color w:val="222D33"/>
            <w:sz w:val="24"/>
            <w:lang w:val="en-US" w:eastAsia="zh-CN"/>
          </w:rPr>
          <w:t>的</w:t>
        </w:r>
      </w:ins>
      <w:r>
        <w:rPr>
          <w:rFonts w:hint="eastAsia" w:ascii="微软雅黑" w:hAnsi="微软雅黑"/>
          <w:color w:val="222D33"/>
          <w:sz w:val="24"/>
        </w:rPr>
        <w:t>一句话。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「这个啊……哈哈，那是当然。紫阳花是比我温柔得多，也优秀得多的女孩。一定会让你获得幸福。你们两位</w:t>
      </w:r>
      <w:del w:id="58" w:author="1" w:date="2022-10-20T23:43:50Z">
        <w:r>
          <w:rPr>
            <w:rFonts w:hint="default" w:ascii="微软雅黑" w:hAnsi="微软雅黑"/>
            <w:color w:val="222D33"/>
            <w:sz w:val="24"/>
            <w:lang w:val="en-US"/>
          </w:rPr>
          <w:delText>是应该在一起的</w:delText>
        </w:r>
      </w:del>
      <w:ins w:id="59" w:author="1" w:date="2022-10-20T23:43:51Z">
        <w:r>
          <w:rPr>
            <w:rFonts w:hint="eastAsia" w:ascii="微软雅黑" w:hAnsi="微软雅黑"/>
            <w:color w:val="222D33"/>
            <w:sz w:val="24"/>
            <w:lang w:val="en-US" w:eastAsia="zh-CN"/>
          </w:rPr>
          <w:t>才是</w:t>
        </w:r>
      </w:ins>
      <w:r>
        <w:rPr>
          <w:rFonts w:hint="eastAsia" w:ascii="微软雅黑" w:hAnsi="微软雅黑"/>
          <w:color w:val="222D33"/>
          <w:sz w:val="24"/>
        </w:rPr>
        <w:t>天生一对。」</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ins w:id="60" w:author="1" w:date="2022-10-20T23:44:00Z">
        <w:r>
          <w:rPr>
            <w:rFonts w:hint="eastAsia" w:ascii="微软雅黑" w:hAnsi="微软雅黑"/>
            <w:color w:val="222D33"/>
            <w:sz w:val="24"/>
            <w:em w:val="dot"/>
            <w:lang w:val="en-US" w:eastAsia="zh-CN"/>
            <w:rPrChange w:id="61" w:author="1" w:date="2022-10-20T23:44:03Z">
              <w:rPr>
                <w:rFonts w:hint="eastAsia" w:ascii="微软雅黑" w:hAnsi="微软雅黑"/>
                <w:color w:val="222D33"/>
                <w:sz w:val="24"/>
                <w:lang w:val="en-US" w:eastAsia="zh-CN"/>
              </w:rPr>
            </w:rPrChange>
          </w:rPr>
          <w:t>小</w:t>
        </w:r>
      </w:ins>
      <w:r>
        <w:rPr>
          <w:rFonts w:hint="eastAsia" w:ascii="微软雅黑" w:hAnsi="微软雅黑"/>
          <w:color w:val="222D33"/>
          <w:sz w:val="24"/>
          <w:em w:val="dot"/>
          <w:rPrChange w:id="63" w:author="1" w:date="2022-10-20T23:44:03Z">
            <w:rPr>
              <w:rFonts w:hint="eastAsia" w:ascii="微软雅黑" w:hAnsi="微软雅黑"/>
              <w:color w:val="222D33"/>
              <w:sz w:val="24"/>
            </w:rPr>
          </w:rPrChange>
        </w:rPr>
        <w:t>真唯</w:t>
      </w:r>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我用手制止了想要靠过来的紫阳花</w:t>
      </w:r>
      <w:ins w:id="64" w:author="1" w:date="2022-10-20T23:44:20Z">
        <w:r>
          <w:rPr>
            <w:rFonts w:hint="eastAsia" w:ascii="微软雅黑" w:hAnsi="微软雅黑"/>
            <w:color w:val="222D33"/>
            <w:sz w:val="24"/>
            <w:lang w:val="en-US" w:eastAsia="zh-CN"/>
          </w:rPr>
          <w:t>同学</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65" w:author="1" w:date="2022-10-20T23:44:23Z">
        <w:r>
          <w:rPr>
            <w:rFonts w:hint="eastAsia" w:ascii="微软雅黑" w:hAnsi="微软雅黑"/>
            <w:color w:val="222D33"/>
            <w:sz w:val="24"/>
            <w:lang w:val="en-US" w:eastAsia="zh-CN"/>
          </w:rPr>
          <w:t>我</w:t>
        </w:r>
      </w:ins>
      <w:r>
        <w:rPr>
          <w:rFonts w:hint="eastAsia" w:ascii="微软雅黑" w:hAnsi="微软雅黑"/>
          <w:color w:val="222D33"/>
          <w:sz w:val="24"/>
        </w:rPr>
        <w:t>轻轻地闭上眼睛。</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啊啊，心跳不止。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所谓交往，也就是着承担起那个人的人生。</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不管是真唯，还是紫阳花</w:t>
      </w:r>
      <w:ins w:id="66" w:author="1" w:date="2022-10-20T23:44:38Z">
        <w:r>
          <w:rPr>
            <w:rFonts w:hint="eastAsia" w:ascii="微软雅黑" w:hAnsi="微软雅黑"/>
            <w:color w:val="222D33"/>
            <w:sz w:val="24"/>
            <w:lang w:val="en-US" w:eastAsia="zh-CN"/>
          </w:rPr>
          <w:t>同学</w:t>
        </w:r>
      </w:ins>
      <w:r>
        <w:rPr>
          <w:rFonts w:hint="eastAsia" w:ascii="微软雅黑" w:hAnsi="微软雅黑"/>
          <w:color w:val="222D33"/>
          <w:sz w:val="24"/>
        </w:rPr>
        <w:t>，她们人生的每分每秒，都无比宝贵。</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因此我一直都觉得，这些时间</w:t>
      </w:r>
      <w:del w:id="67" w:author="1" w:date="2022-10-20T23:44:51Z">
        <w:r>
          <w:rPr>
            <w:rFonts w:hint="eastAsia" w:ascii="微软雅黑" w:hAnsi="微软雅黑"/>
            <w:color w:val="222D33"/>
            <w:sz w:val="24"/>
          </w:rPr>
          <w:delText>决</w:delText>
        </w:r>
      </w:del>
      <w:ins w:id="68" w:author="1" w:date="2022-10-20T23:44:48Z">
        <w:r>
          <w:rPr>
            <w:rFonts w:hint="eastAsia" w:ascii="微软雅黑" w:hAnsi="微软雅黑"/>
            <w:color w:val="222D33"/>
            <w:sz w:val="24"/>
            <w:lang w:val="en-US" w:eastAsia="zh-CN"/>
          </w:rPr>
          <w:t>绝对</w:t>
        </w:r>
      </w:ins>
      <w:r>
        <w:rPr>
          <w:rFonts w:hint="eastAsia" w:ascii="微软雅黑" w:hAnsi="微软雅黑"/>
          <w:color w:val="222D33"/>
          <w:sz w:val="24"/>
        </w:rPr>
        <w:t>不应</w:t>
      </w:r>
      <w:ins w:id="69" w:author="1" w:date="2022-10-20T23:44:54Z">
        <w:r>
          <w:rPr>
            <w:rFonts w:hint="eastAsia" w:ascii="微软雅黑" w:hAnsi="微软雅黑"/>
            <w:color w:val="222D33"/>
            <w:sz w:val="24"/>
            <w:lang w:val="en-US" w:eastAsia="zh-CN"/>
          </w:rPr>
          <w:t>该</w:t>
        </w:r>
      </w:ins>
      <w:r>
        <w:rPr>
          <w:rFonts w:hint="eastAsia" w:ascii="微软雅黑" w:hAnsi="微软雅黑"/>
          <w:color w:val="222D33"/>
          <w:sz w:val="24"/>
        </w:rPr>
        <w:t>浪费在我的身上。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70" w:author="1" w:date="2022-10-20T23:45:28Z">
        <w:r>
          <w:rPr>
            <w:rFonts w:hint="eastAsia" w:ascii="微软雅黑" w:hAnsi="微软雅黑"/>
            <w:color w:val="222D33"/>
            <w:sz w:val="24"/>
            <w:lang w:val="en-US" w:eastAsia="zh-CN"/>
          </w:rPr>
          <w:t>所以</w:t>
        </w:r>
      </w:ins>
      <w:r>
        <w:rPr>
          <w:rFonts w:hint="eastAsia" w:ascii="微软雅黑" w:hAnsi="微软雅黑"/>
          <w:color w:val="222D33"/>
          <w:sz w:val="24"/>
        </w:rPr>
        <w:t>我逃避了，我</w:t>
      </w:r>
      <w:ins w:id="71" w:author="1" w:date="2022-10-20T23:45:38Z">
        <w:r>
          <w:rPr>
            <w:rFonts w:hint="eastAsia" w:ascii="微软雅黑" w:hAnsi="微软雅黑"/>
            <w:color w:val="222D33"/>
            <w:sz w:val="24"/>
            <w:lang w:val="en-US" w:eastAsia="zh-CN"/>
          </w:rPr>
          <w:t>并没有</w:t>
        </w:r>
      </w:ins>
      <w:del w:id="72" w:author="1" w:date="2022-10-20T23:45:36Z">
        <w:r>
          <w:rPr>
            <w:rFonts w:hint="eastAsia" w:ascii="微软雅黑" w:hAnsi="微软雅黑"/>
            <w:color w:val="222D33"/>
            <w:sz w:val="24"/>
          </w:rPr>
          <w:delText>不</w:delText>
        </w:r>
      </w:del>
      <w:del w:id="73" w:author="1" w:date="2022-10-20T23:45:35Z">
        <w:r>
          <w:rPr>
            <w:rFonts w:hint="eastAsia" w:ascii="微软雅黑" w:hAnsi="微软雅黑"/>
            <w:color w:val="222D33"/>
            <w:sz w:val="24"/>
          </w:rPr>
          <w:delText>配</w:delText>
        </w:r>
      </w:del>
      <w:r>
        <w:rPr>
          <w:rFonts w:hint="eastAsia" w:ascii="微软雅黑" w:hAnsi="微软雅黑"/>
          <w:color w:val="222D33"/>
          <w:sz w:val="24"/>
        </w:rPr>
        <w:t>这样的价值。</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但是，</w:t>
      </w:r>
      <w:ins w:id="74" w:author="1" w:date="2022-10-20T23:45:44Z">
        <w:r>
          <w:rPr>
            <w:rFonts w:hint="eastAsia" w:ascii="微软雅黑" w:hAnsi="微软雅黑"/>
            <w:color w:val="222D33"/>
            <w:sz w:val="24"/>
            <w:lang w:val="en-US" w:eastAsia="zh-CN"/>
          </w:rPr>
          <w:t>是我</w:t>
        </w:r>
      </w:ins>
      <w:del w:id="75" w:author="1" w:date="2022-10-20T23:45:44Z">
        <w:r>
          <w:rPr>
            <w:rFonts w:hint="eastAsia" w:ascii="微软雅黑" w:hAnsi="微软雅黑"/>
            <w:color w:val="222D33"/>
            <w:sz w:val="24"/>
          </w:rPr>
          <w:delText>却</w:delText>
        </w:r>
      </w:del>
      <w:r>
        <w:rPr>
          <w:rFonts w:hint="eastAsia" w:ascii="微软雅黑" w:hAnsi="微软雅黑"/>
          <w:color w:val="222D33"/>
          <w:sz w:val="24"/>
        </w:rPr>
        <w:t>做错了。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如果对倾心于我的温柔的两位说出「我配不上你」。</w:t>
      </w:r>
      <w:del w:id="76" w:author="1" w:date="2022-10-20T23:46:18Z">
        <w:r>
          <w:rPr>
            <w:rFonts w:hint="default" w:ascii="微软雅黑" w:hAnsi="微软雅黑"/>
            <w:color w:val="222D33"/>
            <w:sz w:val="24"/>
            <w:lang w:val="en-US"/>
          </w:rPr>
          <w:delText>如果</w:delText>
        </w:r>
      </w:del>
      <w:ins w:id="77" w:author="1" w:date="2022-10-20T23:46:24Z">
        <w:r>
          <w:rPr>
            <w:rFonts w:hint="eastAsia" w:ascii="微软雅黑" w:hAnsi="微软雅黑"/>
            <w:color w:val="222D33"/>
            <w:sz w:val="24"/>
            <w:lang w:val="en-US" w:eastAsia="zh-CN"/>
          </w:rPr>
          <w:t>要是</w:t>
        </w:r>
      </w:ins>
      <w:r>
        <w:rPr>
          <w:rFonts w:hint="eastAsia" w:ascii="微软雅黑" w:hAnsi="微软雅黑"/>
          <w:color w:val="222D33"/>
          <w:sz w:val="24"/>
        </w:rPr>
        <w:t>她们面对我的拒绝只</w:t>
      </w:r>
      <w:del w:id="78" w:author="1" w:date="2022-10-20T23:46:28Z">
        <w:r>
          <w:rPr>
            <w:rFonts w:hint="default" w:ascii="微软雅黑" w:hAnsi="微软雅黑"/>
            <w:color w:val="222D33"/>
            <w:sz w:val="24"/>
            <w:lang w:val="en-US"/>
          </w:rPr>
          <w:delText>会</w:delText>
        </w:r>
      </w:del>
      <w:ins w:id="79" w:author="1" w:date="2022-10-20T23:46:28Z">
        <w:r>
          <w:rPr>
            <w:rFonts w:hint="eastAsia" w:ascii="微软雅黑" w:hAnsi="微软雅黑"/>
            <w:color w:val="222D33"/>
            <w:sz w:val="24"/>
            <w:lang w:val="en-US" w:eastAsia="zh-CN"/>
          </w:rPr>
          <w:t>是</w:t>
        </w:r>
      </w:ins>
      <w:r>
        <w:rPr>
          <w:rFonts w:hint="eastAsia" w:ascii="微软雅黑" w:hAnsi="微软雅黑"/>
          <w:color w:val="222D33"/>
          <w:sz w:val="24"/>
        </w:rPr>
        <w:t>露出悲伤的表情。那就简单了。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我能为</w:t>
      </w:r>
      <w:del w:id="80" w:author="1" w:date="2022-10-20T23:47:22Z">
        <w:r>
          <w:rPr>
            <w:rFonts w:hint="eastAsia" w:ascii="微软雅黑" w:hAnsi="微软雅黑"/>
            <w:color w:val="222D33"/>
            <w:sz w:val="24"/>
          </w:rPr>
          <w:delText>了</w:delText>
        </w:r>
      </w:del>
      <w:r>
        <w:rPr>
          <w:rFonts w:hint="eastAsia" w:ascii="微软雅黑" w:hAnsi="微软雅黑"/>
          <w:color w:val="222D33"/>
          <w:sz w:val="24"/>
        </w:rPr>
        <w:t>她们两个，做点什么呢？</w:t>
      </w:r>
      <w:ins w:id="81" w:author="1" w:date="2022-10-20T23:47:27Z">
        <w:r>
          <w:rPr>
            <w:rFonts w:hint="eastAsia" w:ascii="微软雅黑" w:hAnsi="微软雅黑"/>
            <w:color w:val="222D33"/>
            <w:sz w:val="24"/>
            <w:lang w:val="en-US" w:eastAsia="zh-CN"/>
          </w:rPr>
          <w:t>那</w:t>
        </w:r>
      </w:ins>
      <w:ins w:id="82" w:author="1" w:date="2022-10-20T23:47:28Z">
        <w:r>
          <w:rPr>
            <w:rFonts w:hint="eastAsia" w:ascii="微软雅黑" w:hAnsi="微软雅黑"/>
            <w:color w:val="222D33"/>
            <w:sz w:val="24"/>
            <w:lang w:val="en-US" w:eastAsia="zh-CN"/>
          </w:rPr>
          <w:t>能做的</w:t>
        </w:r>
      </w:ins>
      <w:del w:id="83" w:author="1" w:date="2022-10-20T23:47:24Z">
        <w:r>
          <w:rPr>
            <w:rFonts w:hint="eastAsia" w:ascii="微软雅黑" w:hAnsi="微软雅黑"/>
            <w:color w:val="222D33"/>
            <w:sz w:val="24"/>
          </w:rPr>
          <w:delText>那</w:delText>
        </w:r>
      </w:del>
      <w:r>
        <w:rPr>
          <w:rFonts w:hint="eastAsia" w:ascii="微软雅黑" w:hAnsi="微软雅黑"/>
          <w:color w:val="222D33"/>
          <w:sz w:val="24"/>
        </w:rPr>
        <w:t>就是——。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84" w:author="1" w:date="2022-10-20T23:47:04Z">
        <w:r>
          <w:rPr>
            <w:rFonts w:hint="eastAsia" w:ascii="微软雅黑" w:hAnsi="微软雅黑"/>
            <w:color w:val="222D33"/>
            <w:sz w:val="24"/>
            <w:em w:val="dot"/>
            <w:lang w:val="en-US" w:eastAsia="zh-CN"/>
            <w:rPrChange w:id="85" w:author="1" w:date="2022-10-20T23:47:11Z">
              <w:rPr>
                <w:rFonts w:hint="eastAsia" w:ascii="微软雅黑" w:hAnsi="微软雅黑"/>
                <w:color w:val="222D33"/>
                <w:sz w:val="24"/>
                <w:lang w:val="en-US" w:eastAsia="zh-CN"/>
              </w:rPr>
            </w:rPrChange>
          </w:rPr>
          <w:t>我</w:t>
        </w:r>
      </w:ins>
      <w:ins w:id="87" w:author="1" w:date="2022-10-20T23:47:05Z">
        <w:r>
          <w:rPr>
            <w:rFonts w:hint="eastAsia" w:ascii="微软雅黑" w:hAnsi="微软雅黑"/>
            <w:color w:val="222D33"/>
            <w:sz w:val="24"/>
            <w:em w:val="dot"/>
            <w:lang w:val="en-US" w:eastAsia="zh-CN"/>
            <w:rPrChange w:id="88" w:author="1" w:date="2022-10-20T23:47:11Z">
              <w:rPr>
                <w:rFonts w:hint="eastAsia" w:ascii="微软雅黑" w:hAnsi="微软雅黑"/>
                <w:color w:val="222D33"/>
                <w:sz w:val="24"/>
                <w:lang w:val="en-US" w:eastAsia="zh-CN"/>
              </w:rPr>
            </w:rPrChange>
          </w:rPr>
          <w:t>玲奈子</w:t>
        </w:r>
      </w:ins>
      <w:r>
        <w:rPr>
          <w:rFonts w:hint="eastAsia" w:ascii="微软雅黑" w:hAnsi="微软雅黑"/>
          <w:color w:val="222D33"/>
          <w:sz w:val="24"/>
          <w:em w:val="dot"/>
          <w:rPrChange w:id="90" w:author="1" w:date="2022-10-20T23:47:11Z">
            <w:rPr>
              <w:rFonts w:hint="eastAsia" w:ascii="微软雅黑" w:hAnsi="微软雅黑"/>
              <w:color w:val="222D33"/>
              <w:sz w:val="24"/>
            </w:rPr>
          </w:rPrChange>
        </w:rPr>
        <w:t>必须要成为配得上她们的人</w:t>
      </w:r>
      <w:r>
        <w:rPr>
          <w:rFonts w:hint="eastAsia" w:ascii="微软雅黑" w:hAnsi="微软雅黑"/>
          <w:color w:val="222D33"/>
          <w:sz w:val="24"/>
        </w:rPr>
        <w:t>。</w:t>
      </w:r>
      <w:del w:id="91" w:author="1" w:date="2022-10-20T23:46:48Z">
        <w:r>
          <w:rPr>
            <w:rFonts w:hint="eastAsia" w:ascii="微软雅黑" w:hAnsi="微软雅黑"/>
            <w:color w:val="222D33"/>
            <w:sz w:val="24"/>
          </w:rPr>
          <w:delText>我</w:delText>
        </w:r>
      </w:del>
      <w:del w:id="92" w:author="1" w:date="2022-10-20T23:46:49Z">
        <w:r>
          <w:rPr>
            <w:rFonts w:hint="eastAsia" w:ascii="微软雅黑" w:hAnsi="微软雅黑"/>
            <w:color w:val="222D33"/>
            <w:sz w:val="24"/>
          </w:rPr>
          <w:delText>，</w:delText>
        </w:r>
      </w:del>
      <w:del w:id="93" w:author="1" w:date="2022-10-20T23:47:13Z">
        <w:r>
          <w:rPr>
            <w:rFonts w:hint="eastAsia" w:ascii="微软雅黑" w:hAnsi="微软雅黑"/>
            <w:color w:val="222D33"/>
            <w:sz w:val="24"/>
          </w:rPr>
          <w:delText>玲奈子</w:delText>
        </w:r>
      </w:del>
      <w:del w:id="94" w:author="1" w:date="2022-10-20T23:47:12Z">
        <w:r>
          <w:rPr>
            <w:rFonts w:hint="eastAsia" w:ascii="微软雅黑" w:hAnsi="微软雅黑"/>
            <w:color w:val="222D33"/>
            <w:sz w:val="24"/>
          </w:rPr>
          <w:delText>。</w:delText>
        </w:r>
      </w:del>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告白就是让我下定决心的仪式。</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「我也喜欢着紫阳花</w:t>
      </w:r>
      <w:ins w:id="95" w:author="1" w:date="2022-10-20T23:49:17Z">
        <w:r>
          <w:rPr>
            <w:rFonts w:hint="eastAsia" w:ascii="微软雅黑" w:hAnsi="微软雅黑"/>
            <w:color w:val="222D33"/>
            <w:sz w:val="24"/>
            <w:lang w:val="en-US" w:eastAsia="zh-CN"/>
          </w:rPr>
          <w:t>同学</w:t>
        </w:r>
      </w:ins>
      <w:r>
        <w:rPr>
          <w:rFonts w:hint="eastAsia" w:ascii="微软雅黑" w:hAnsi="微软雅黑"/>
          <w:color w:val="222D33"/>
          <w:sz w:val="24"/>
        </w:rPr>
        <w:t>。收到表白的时候，我就清楚地明白了。虽然</w:t>
      </w:r>
      <w:ins w:id="96" w:author="1" w:date="2022-10-20T23:49:25Z">
        <w:r>
          <w:rPr>
            <w:rFonts w:hint="eastAsia" w:ascii="微软雅黑" w:hAnsi="微软雅黑"/>
            <w:color w:val="222D33"/>
            <w:sz w:val="24"/>
            <w:lang w:val="en-US" w:eastAsia="zh-CN"/>
          </w:rPr>
          <w:t>我</w:t>
        </w:r>
      </w:ins>
      <w:r>
        <w:rPr>
          <w:rFonts w:hint="eastAsia" w:ascii="微软雅黑" w:hAnsi="微软雅黑"/>
          <w:color w:val="222D33"/>
          <w:sz w:val="24"/>
        </w:rPr>
        <w:t>觉得紫阳花</w:t>
      </w:r>
      <w:ins w:id="97" w:author="1" w:date="2022-10-20T23:49:21Z">
        <w:r>
          <w:rPr>
            <w:rFonts w:hint="eastAsia" w:ascii="微软雅黑" w:hAnsi="微软雅黑"/>
            <w:color w:val="222D33"/>
            <w:sz w:val="24"/>
            <w:lang w:val="en-US" w:eastAsia="zh-CN"/>
          </w:rPr>
          <w:t>同学</w:t>
        </w:r>
      </w:ins>
      <w:r>
        <w:rPr>
          <w:rFonts w:hint="eastAsia" w:ascii="微软雅黑" w:hAnsi="微软雅黑"/>
          <w:color w:val="222D33"/>
          <w:sz w:val="24"/>
        </w:rPr>
        <w:t>和我一起太浪费了……但是，和紫阳花</w:t>
      </w:r>
      <w:ins w:id="98" w:author="1" w:date="2022-10-20T23:49:28Z">
        <w:r>
          <w:rPr>
            <w:rFonts w:hint="eastAsia" w:ascii="微软雅黑" w:hAnsi="微软雅黑"/>
            <w:color w:val="222D33"/>
            <w:sz w:val="24"/>
            <w:lang w:val="en-US" w:eastAsia="zh-CN"/>
          </w:rPr>
          <w:t>同学</w:t>
        </w:r>
      </w:ins>
      <w:r>
        <w:rPr>
          <w:rFonts w:hint="eastAsia" w:ascii="微软雅黑" w:hAnsi="微软雅黑"/>
          <w:color w:val="222D33"/>
          <w:sz w:val="24"/>
        </w:rPr>
        <w:t>在一起让我非常开心，一和紫阳花</w:t>
      </w:r>
      <w:ins w:id="99" w:author="1" w:date="2022-10-20T23:49:32Z">
        <w:r>
          <w:rPr>
            <w:rFonts w:hint="eastAsia" w:ascii="微软雅黑" w:hAnsi="微软雅黑"/>
            <w:color w:val="222D33"/>
            <w:sz w:val="24"/>
            <w:lang w:val="en-US" w:eastAsia="zh-CN"/>
          </w:rPr>
          <w:t>同学</w:t>
        </w:r>
      </w:ins>
      <w:r>
        <w:rPr>
          <w:rFonts w:hint="eastAsia" w:ascii="微软雅黑" w:hAnsi="微软雅黑"/>
          <w:color w:val="222D33"/>
          <w:sz w:val="24"/>
        </w:rPr>
        <w:t>聊</w:t>
      </w:r>
      <w:del w:id="100" w:author="1" w:date="2022-10-20T23:49:35Z">
        <w:r>
          <w:rPr>
            <w:rFonts w:hint="eastAsia" w:ascii="微软雅黑" w:hAnsi="微软雅黑"/>
            <w:color w:val="222D33"/>
            <w:sz w:val="24"/>
          </w:rPr>
          <w:delText>起</w:delText>
        </w:r>
      </w:del>
      <w:r>
        <w:rPr>
          <w:rFonts w:hint="eastAsia" w:ascii="微软雅黑" w:hAnsi="微软雅黑"/>
          <w:color w:val="222D33"/>
          <w:sz w:val="24"/>
        </w:rPr>
        <w:t>天</w:t>
      </w:r>
      <w:del w:id="101" w:author="1" w:date="2022-10-20T23:49:36Z">
        <w:r>
          <w:rPr>
            <w:rFonts w:hint="eastAsia" w:ascii="微软雅黑" w:hAnsi="微软雅黑"/>
            <w:color w:val="222D33"/>
            <w:sz w:val="24"/>
          </w:rPr>
          <w:delText>来</w:delText>
        </w:r>
      </w:del>
      <w:r>
        <w:rPr>
          <w:rFonts w:hint="eastAsia" w:ascii="微软雅黑" w:hAnsi="微软雅黑"/>
          <w:color w:val="222D33"/>
          <w:sz w:val="24"/>
        </w:rPr>
        <w:t>，</w:t>
      </w:r>
      <w:ins w:id="102" w:author="1" w:date="2022-10-20T23:49:49Z">
        <w:r>
          <w:rPr>
            <w:rFonts w:hint="eastAsia" w:ascii="微软雅黑" w:hAnsi="微软雅黑"/>
            <w:color w:val="222D33"/>
            <w:sz w:val="24"/>
            <w:lang w:val="en-US" w:eastAsia="zh-CN"/>
          </w:rPr>
          <w:t>就让我心动不已</w:t>
        </w:r>
      </w:ins>
      <w:del w:id="103" w:author="1" w:date="2022-10-20T23:49:45Z">
        <w:r>
          <w:rPr>
            <w:rFonts w:hint="eastAsia" w:ascii="微软雅黑" w:hAnsi="微软雅黑"/>
            <w:color w:val="222D33"/>
            <w:sz w:val="24"/>
          </w:rPr>
          <w:delText>心跳就</w:delText>
        </w:r>
      </w:del>
      <w:del w:id="104" w:author="1" w:date="2022-10-20T23:49:44Z">
        <w:r>
          <w:rPr>
            <w:rFonts w:hint="eastAsia" w:ascii="微软雅黑" w:hAnsi="微软雅黑"/>
            <w:color w:val="222D33"/>
            <w:sz w:val="24"/>
          </w:rPr>
          <w:delText>止不住地变快</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听到这句话后，不知为何紫阳花</w:t>
      </w:r>
      <w:ins w:id="105" w:author="1" w:date="2022-10-20T23:51:27Z">
        <w:r>
          <w:rPr>
            <w:rFonts w:hint="eastAsia" w:ascii="微软雅黑" w:hAnsi="微软雅黑"/>
            <w:color w:val="222D33"/>
            <w:sz w:val="24"/>
            <w:lang w:val="en-US" w:eastAsia="zh-CN"/>
          </w:rPr>
          <w:t>同学</w:t>
        </w:r>
      </w:ins>
      <w:r>
        <w:rPr>
          <w:rFonts w:hint="eastAsia" w:ascii="微软雅黑" w:hAnsi="微软雅黑"/>
          <w:color w:val="222D33"/>
          <w:sz w:val="24"/>
        </w:rPr>
        <w:t>捂住嘴，露出了悲伤的表情。</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「是啊，那不就！」</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「嗯，所以说」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我深吸一口气。</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曾经，我牵着真唯的手，和她一起跃入泳池。</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那个时候消耗了我的人生中相当</w:t>
      </w:r>
      <w:del w:id="106" w:author="1" w:date="2022-10-20T23:55:31Z">
        <w:r>
          <w:rPr>
            <w:rFonts w:hint="default" w:ascii="微软雅黑" w:hAnsi="微软雅黑"/>
            <w:color w:val="222D33"/>
            <w:sz w:val="24"/>
            <w:lang w:val="en-US"/>
          </w:rPr>
          <w:delText>的分量</w:delText>
        </w:r>
      </w:del>
      <w:ins w:id="107" w:author="1" w:date="2022-10-20T23:55:32Z">
        <w:r>
          <w:rPr>
            <w:rFonts w:hint="eastAsia" w:ascii="微软雅黑" w:hAnsi="微软雅黑"/>
            <w:color w:val="222D33"/>
            <w:sz w:val="24"/>
            <w:lang w:val="en-US" w:eastAsia="zh-CN"/>
          </w:rPr>
          <w:t>程度</w:t>
        </w:r>
      </w:ins>
      <w:r>
        <w:rPr>
          <w:rFonts w:hint="eastAsia" w:ascii="微软雅黑" w:hAnsi="微软雅黑"/>
          <w:color w:val="222D33"/>
          <w:sz w:val="24"/>
        </w:rPr>
        <w:t>的勇气。那一下大概用掉了甘织玲奈子三年份的勇气吧。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但是。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这个瞬间的我，一定，已经把人生剩下的全部勇气都用光了吧。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我紧紧地盯着真唯，告诉她。</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那个夏日的回答。</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「我，和紫阳花</w:t>
      </w:r>
      <w:ins w:id="108" w:author="1" w:date="2022-10-20T23:55:46Z">
        <w:r>
          <w:rPr>
            <w:rFonts w:hint="eastAsia" w:ascii="微软雅黑" w:hAnsi="微软雅黑"/>
            <w:color w:val="222D33"/>
            <w:sz w:val="24"/>
            <w:lang w:val="en-US" w:eastAsia="zh-CN"/>
          </w:rPr>
          <w:t>同学</w:t>
        </w:r>
      </w:ins>
      <w:r>
        <w:rPr>
          <w:rFonts w:hint="eastAsia" w:ascii="微软雅黑" w:hAnsi="微软雅黑"/>
          <w:color w:val="222D33"/>
          <w:sz w:val="24"/>
        </w:rPr>
        <w:t>交往了」</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鼓起勇气。</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109" w:author="1" w:date="2022-10-20T23:55:54Z">
        <w:r>
          <w:rPr>
            <w:rFonts w:hint="eastAsia" w:ascii="微软雅黑" w:hAnsi="微软雅黑"/>
            <w:color w:val="222D33"/>
            <w:sz w:val="24"/>
            <w:lang w:val="en-US" w:eastAsia="zh-CN"/>
          </w:rPr>
          <w:t>同学</w:t>
        </w:r>
      </w:ins>
      <w:r>
        <w:rPr>
          <w:rFonts w:hint="eastAsia" w:ascii="微软雅黑" w:hAnsi="微软雅黑"/>
          <w:color w:val="222D33"/>
          <w:sz w:val="24"/>
        </w:rPr>
        <w:t>小声地念叨着「怎么办啊……」。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但真唯的脸上，却莫名露出终于得救的表情。</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「啊，</w:t>
      </w:r>
      <w:del w:id="110" w:author="1" w:date="2022-10-20T23:56:03Z">
        <w:r>
          <w:rPr>
            <w:rFonts w:hint="default" w:ascii="微软雅黑" w:hAnsi="微软雅黑"/>
            <w:color w:val="222D33"/>
            <w:sz w:val="24"/>
            <w:lang w:val="en-US"/>
          </w:rPr>
          <w:delText>好啊</w:delText>
        </w:r>
      </w:del>
      <w:ins w:id="111" w:author="1" w:date="2022-10-20T23:56:04Z">
        <w:r>
          <w:rPr>
            <w:rFonts w:hint="eastAsia" w:ascii="微软雅黑" w:hAnsi="微软雅黑"/>
            <w:color w:val="222D33"/>
            <w:sz w:val="24"/>
            <w:lang w:val="en-US" w:eastAsia="zh-CN"/>
          </w:rPr>
          <w:t>这样啊</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完全不同的两人。明与暗。真唯和紫阳花</w:t>
      </w:r>
      <w:ins w:id="112" w:author="1" w:date="2022-10-20T23:56:45Z">
        <w:r>
          <w:rPr>
            <w:rFonts w:hint="eastAsia" w:ascii="微软雅黑" w:hAnsi="微软雅黑"/>
            <w:color w:val="222D33"/>
            <w:sz w:val="24"/>
            <w:lang w:val="en-US" w:eastAsia="zh-CN"/>
          </w:rPr>
          <w:t>同学</w:t>
        </w:r>
      </w:ins>
      <w:r>
        <w:rPr>
          <w:rFonts w:hint="eastAsia" w:ascii="微软雅黑" w:hAnsi="微软雅黑"/>
          <w:color w:val="222D33"/>
          <w:sz w:val="24"/>
        </w:rPr>
        <w:t>脸上截然相反的表情，就像一幅粗劣的拼贴画一般。</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「太好了。这样，以后我还是王塚真唯」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「那个，小玲奈，</w:t>
      </w:r>
      <w:del w:id="113" w:author="1" w:date="2022-10-20T23:58:49Z">
        <w:r>
          <w:rPr>
            <w:rFonts w:hint="default" w:ascii="微软雅黑" w:hAnsi="微软雅黑"/>
            <w:color w:val="222D33"/>
            <w:sz w:val="24"/>
            <w:lang w:val="en-US"/>
          </w:rPr>
          <w:delText>怎么办</w:delText>
        </w:r>
      </w:del>
      <w:ins w:id="114" w:author="1" w:date="2022-10-20T23:58:50Z">
        <w:r>
          <w:rPr>
            <w:rFonts w:hint="eastAsia" w:ascii="微软雅黑" w:hAnsi="微软雅黑"/>
            <w:color w:val="222D33"/>
            <w:sz w:val="24"/>
            <w:lang w:val="en-US" w:eastAsia="zh-CN"/>
          </w:rPr>
          <w:t>为什么</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115" w:author="1" w:date="2022-10-20T23:58:42Z">
        <w:r>
          <w:rPr>
            <w:rFonts w:hint="eastAsia" w:ascii="微软雅黑" w:hAnsi="微软雅黑"/>
            <w:color w:val="222D33"/>
            <w:sz w:val="24"/>
            <w:lang w:val="en-US" w:eastAsia="zh-CN"/>
          </w:rPr>
          <w:t>同学</w:t>
        </w:r>
      </w:ins>
      <w:r>
        <w:rPr>
          <w:rFonts w:hint="eastAsia" w:ascii="微软雅黑" w:hAnsi="微软雅黑"/>
          <w:color w:val="222D33"/>
          <w:sz w:val="24"/>
        </w:rPr>
        <w:t>抓紧了我的手。</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不愧是紫阳花同学，实在太温柔了。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比起自己得到了回应，她更因伤害了真唯而难过。我的校园生活因为有这样的紫阳花同学在身边，增添了许多快乐。</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但对我来说，真唯也是</w:t>
      </w:r>
      <w:ins w:id="116" w:author="1" w:date="2022-10-20T23:59:43Z">
        <w:r>
          <w:rPr>
            <w:rFonts w:hint="eastAsia" w:ascii="微软雅黑" w:hAnsi="微软雅黑"/>
            <w:color w:val="222D33"/>
            <w:sz w:val="24"/>
            <w:lang w:val="en-US" w:eastAsia="zh-CN"/>
          </w:rPr>
          <w:t>同样</w:t>
        </w:r>
      </w:ins>
      <w:del w:id="117" w:author="1" w:date="2022-10-20T23:59:41Z">
        <w:r>
          <w:rPr>
            <w:rFonts w:hint="eastAsia" w:ascii="微软雅黑" w:hAnsi="微软雅黑"/>
            <w:color w:val="222D33"/>
            <w:sz w:val="24"/>
          </w:rPr>
          <w:delText>这</w:delText>
        </w:r>
      </w:del>
      <w:del w:id="118" w:author="1" w:date="2022-10-20T23:59:40Z">
        <w:r>
          <w:rPr>
            <w:rFonts w:hint="eastAsia" w:ascii="微软雅黑" w:hAnsi="微软雅黑"/>
            <w:color w:val="222D33"/>
            <w:sz w:val="24"/>
          </w:rPr>
          <w:delText>样</w:delText>
        </w:r>
      </w:del>
      <w:del w:id="119" w:author="1" w:date="2022-10-20T23:59:37Z">
        <w:r>
          <w:rPr>
            <w:rFonts w:hint="eastAsia" w:ascii="微软雅黑" w:hAnsi="微软雅黑"/>
            <w:color w:val="222D33"/>
            <w:sz w:val="24"/>
          </w:rPr>
          <w:delText>的</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我看着面带微笑的真唯。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一直以来倾心于我的真唯。她像太阳一样，向我投下光芒。但眼中却只有脚边的昏黑阴影的我，一直不知回报。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我啊，喜欢着她们两个人。</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所以，我。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我要——。</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del w:id="120" w:author="1" w:date="2022-10-21T00:00:03Z">
        <w:r>
          <w:rPr>
            <w:rFonts w:hint="default" w:ascii="微软雅黑" w:hAnsi="微软雅黑"/>
            <w:color w:val="222D33"/>
            <w:sz w:val="24"/>
            <w:lang w:val="en-US"/>
          </w:rPr>
          <w:delText>所以</w:delText>
        </w:r>
      </w:del>
      <w:ins w:id="121" w:author="1" w:date="2022-10-21T00:00:04Z">
        <w:r>
          <w:rPr>
            <w:rFonts w:hint="eastAsia" w:ascii="微软雅黑" w:hAnsi="微软雅黑"/>
            <w:color w:val="222D33"/>
            <w:sz w:val="24"/>
            <w:lang w:val="en-US" w:eastAsia="zh-CN"/>
          </w:rPr>
          <w:t>然后</w:t>
        </w:r>
      </w:ins>
      <w:r>
        <w:rPr>
          <w:rFonts w:hint="eastAsia" w:ascii="微软雅黑" w:hAnsi="微软雅黑"/>
          <w:color w:val="222D33"/>
          <w:sz w:val="24"/>
        </w:rPr>
        <w:t>，我也要和真唯交往！」</w:t>
      </w:r>
    </w:p>
    <w:p>
      <w:pPr>
        <w:widowControl/>
        <w:shd w:val="clear" w:color="auto" w:fill="FFFFFF"/>
        <w:spacing w:line="420" w:lineRule="atLeast"/>
        <w:rPr>
          <w:rFonts w:ascii="微软雅黑" w:hAnsi="微软雅黑" w:eastAsia="微软雅黑" w:cs="宋体"/>
          <w:color w:val="222D33"/>
          <w:kern w:val="0"/>
          <w:sz w:val="24"/>
          <w:szCs w:val="24"/>
          <w:lang w:eastAsia="ja-JP"/>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——普通什么的，已经不需要了！</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「诶………………………？」</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del w:id="122" w:author="1" w:date="2022-10-21T00:03:48Z">
        <w:r>
          <w:rPr>
            <w:rFonts w:hint="default" w:ascii="微软雅黑" w:hAnsi="微软雅黑"/>
            <w:color w:val="222D33"/>
            <w:sz w:val="24"/>
            <w:lang w:val="en-US"/>
          </w:rPr>
          <w:delText>疼痛</w:delText>
        </w:r>
      </w:del>
      <w:ins w:id="123" w:author="1" w:date="2022-10-21T00:03:50Z">
        <w:r>
          <w:rPr>
            <w:rFonts w:hint="eastAsia" w:ascii="微软雅黑" w:hAnsi="微软雅黑"/>
            <w:color w:val="222D33"/>
            <w:sz w:val="24"/>
            <w:lang w:val="en-US" w:eastAsia="zh-CN"/>
          </w:rPr>
          <w:t>好痛</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沉默，就像大头针一样噗嗤噗嗤地扎向我的皮肤。</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完全，完全不想看到两人的脸……。刚刚这句话，耗尽了我这一生的勇气……。已经一点都没剩下了呢，勇气……。</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我现在只想说：『那我就此告辞！』然后立即离开会场，从学校的屋顶</w:t>
      </w:r>
      <w:ins w:id="124" w:author="1" w:date="2022-10-21T00:04:21Z">
        <w:r>
          <w:rPr>
            <w:rFonts w:hint="eastAsia" w:ascii="微软雅黑" w:hAnsi="微软雅黑"/>
            <w:color w:val="222D33"/>
            <w:sz w:val="24"/>
            <w:lang w:val="en-US" w:eastAsia="zh-CN"/>
          </w:rPr>
          <w:t>来一次</w:t>
        </w:r>
      </w:ins>
      <w:r>
        <w:rPr>
          <w:rFonts w:hint="eastAsia" w:ascii="微软雅黑" w:hAnsi="微软雅黑"/>
          <w:color w:val="222D33"/>
          <w:sz w:val="24"/>
        </w:rPr>
        <w:t>自由落体。但这样也不过是在明天登上新闻头条而已，所以我还是应该在这里把话说完……。要是没长嘴巴就好了，人类啊……。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w:t>
      </w:r>
      <w:ins w:id="125" w:author="1" w:date="2022-10-21T00:04:40Z">
        <w:r>
          <w:rPr>
            <w:rFonts w:hint="eastAsia" w:ascii="微软雅黑" w:hAnsi="微软雅黑"/>
            <w:color w:val="222D33"/>
            <w:sz w:val="24"/>
            <w:lang w:val="en-US" w:eastAsia="zh-CN"/>
          </w:rPr>
          <w:t>要</w:t>
        </w:r>
      </w:ins>
      <w:r>
        <w:rPr>
          <w:rFonts w:hint="eastAsia" w:ascii="微软雅黑" w:hAnsi="微软雅黑"/>
          <w:color w:val="222D33"/>
          <w:sz w:val="24"/>
        </w:rPr>
        <w:t>和紫阳花</w:t>
      </w:r>
      <w:ins w:id="126" w:author="1" w:date="2022-10-21T00:04:37Z">
        <w:r>
          <w:rPr>
            <w:rFonts w:hint="eastAsia" w:ascii="微软雅黑" w:hAnsi="微软雅黑"/>
            <w:color w:val="222D33"/>
            <w:sz w:val="24"/>
            <w:lang w:val="en-US" w:eastAsia="zh-CN"/>
          </w:rPr>
          <w:t>同学</w:t>
        </w:r>
      </w:ins>
      <w:r>
        <w:rPr>
          <w:rFonts w:hint="eastAsia" w:ascii="微软雅黑" w:hAnsi="微软雅黑"/>
          <w:color w:val="222D33"/>
          <w:sz w:val="24"/>
        </w:rPr>
        <w:t>交往，也要和真唯交往！」</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再次重复的话里，没有任何新的信息。硬要说的话，就是在我的脸上留下了『渣女！』二字。而且还是用粗头油性笔写的。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要是幻听就好了，但我感觉到纱月那真切的「垃圾……」的想法从观众席那边飞了过来。走投无路了。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不，还没有。我还有我这张嘴。人类最古老的智慧，</w:t>
      </w:r>
      <w:ins w:id="127" w:author="1" w:date="2022-10-21T00:05:33Z">
        <w:r>
          <w:rPr>
            <w:rFonts w:hint="eastAsia" w:ascii="微软雅黑" w:hAnsi="微软雅黑"/>
            <w:color w:val="222D33"/>
            <w:sz w:val="24"/>
            <w:lang w:val="en-US" w:eastAsia="zh-CN"/>
          </w:rPr>
          <w:t>可是</w:t>
        </w:r>
      </w:ins>
      <w:r>
        <w:rPr>
          <w:rFonts w:hint="eastAsia" w:ascii="微软雅黑" w:hAnsi="微软雅黑"/>
          <w:color w:val="222D33"/>
          <w:sz w:val="24"/>
        </w:rPr>
        <w:t>语言！</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「我，喜欢着紫阳花</w:t>
      </w:r>
      <w:ins w:id="128" w:author="1" w:date="2022-10-21T00:05:40Z">
        <w:r>
          <w:rPr>
            <w:rFonts w:hint="eastAsia" w:ascii="微软雅黑" w:hAnsi="微软雅黑"/>
            <w:color w:val="222D33"/>
            <w:sz w:val="24"/>
            <w:lang w:val="en-US" w:eastAsia="zh-CN"/>
          </w:rPr>
          <w:t>同学</w:t>
        </w:r>
      </w:ins>
      <w:r>
        <w:rPr>
          <w:rFonts w:hint="eastAsia" w:ascii="微软雅黑" w:hAnsi="微软雅黑"/>
          <w:color w:val="222D33"/>
          <w:sz w:val="24"/>
        </w:rPr>
        <w:t>！就像刚刚说的那样，一直都喜欢着紫阳花</w:t>
      </w:r>
      <w:ins w:id="129" w:author="1" w:date="2022-10-21T00:05:44Z">
        <w:r>
          <w:rPr>
            <w:rFonts w:hint="eastAsia" w:ascii="微软雅黑" w:hAnsi="微软雅黑"/>
            <w:color w:val="222D33"/>
            <w:sz w:val="24"/>
            <w:lang w:val="en-US" w:eastAsia="zh-CN"/>
          </w:rPr>
          <w:t>同学</w:t>
        </w:r>
      </w:ins>
      <w:r>
        <w:rPr>
          <w:rFonts w:hint="eastAsia" w:ascii="微软雅黑" w:hAnsi="微软雅黑"/>
          <w:color w:val="222D33"/>
          <w:sz w:val="24"/>
        </w:rPr>
        <w:t>！或许最初并不觉得这是恋爱，但只要想起来就会发觉我早已坠入爱河，我只要一看到紫阳花</w:t>
      </w:r>
      <w:ins w:id="130" w:author="1" w:date="2022-10-21T00:05:54Z">
        <w:r>
          <w:rPr>
            <w:rFonts w:hint="eastAsia" w:ascii="微软雅黑" w:hAnsi="微软雅黑"/>
            <w:color w:val="222D33"/>
            <w:sz w:val="24"/>
            <w:lang w:val="en-US" w:eastAsia="zh-CN"/>
          </w:rPr>
          <w:t>同学</w:t>
        </w:r>
      </w:ins>
      <w:r>
        <w:rPr>
          <w:rFonts w:hint="eastAsia" w:ascii="微软雅黑" w:hAnsi="微软雅黑"/>
          <w:color w:val="222D33"/>
          <w:sz w:val="24"/>
        </w:rPr>
        <w:t>，</w:t>
      </w:r>
      <w:del w:id="131" w:author="1" w:date="2022-10-21T00:06:05Z">
        <w:r>
          <w:rPr>
            <w:rFonts w:hint="default" w:ascii="微软雅黑" w:hAnsi="微软雅黑"/>
            <w:color w:val="222D33"/>
            <w:sz w:val="24"/>
            <w:lang w:val="en-US"/>
          </w:rPr>
          <w:delText>心就会扑通扑通地跳动起来</w:delText>
        </w:r>
      </w:del>
      <w:ins w:id="132" w:author="1" w:date="2022-10-21T00:06:06Z">
        <w:r>
          <w:rPr>
            <w:rFonts w:hint="eastAsia" w:ascii="微软雅黑" w:hAnsi="微软雅黑"/>
            <w:color w:val="222D33"/>
            <w:sz w:val="24"/>
            <w:lang w:val="en-US" w:eastAsia="zh-CN"/>
          </w:rPr>
          <w:t>我就会</w:t>
        </w:r>
      </w:ins>
      <w:ins w:id="133" w:author="1" w:date="2022-10-21T00:06:23Z">
        <w:r>
          <w:rPr>
            <w:rFonts w:hint="eastAsia" w:ascii="微软雅黑" w:hAnsi="微软雅黑"/>
            <w:color w:val="222D33"/>
            <w:sz w:val="24"/>
            <w:lang w:val="en-US" w:eastAsia="zh-CN"/>
          </w:rPr>
          <w:t>心跳不已</w:t>
        </w:r>
      </w:ins>
      <w:r>
        <w:rPr>
          <w:rFonts w:hint="eastAsia" w:ascii="微软雅黑" w:hAnsi="微软雅黑"/>
          <w:color w:val="222D33"/>
          <w:sz w:val="24"/>
        </w:rPr>
        <w:t>！我喜欢紫阳花</w:t>
      </w:r>
      <w:ins w:id="134" w:author="1" w:date="2022-10-21T00:06:28Z">
        <w:r>
          <w:rPr>
            <w:rFonts w:hint="eastAsia" w:ascii="微软雅黑" w:hAnsi="微软雅黑"/>
            <w:color w:val="222D33"/>
            <w:sz w:val="24"/>
            <w:lang w:val="en-US" w:eastAsia="zh-CN"/>
          </w:rPr>
          <w:t>同学</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「唔，嗯…………」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135" w:author="1" w:date="2022-10-21T00:06:32Z">
        <w:r>
          <w:rPr>
            <w:rFonts w:hint="eastAsia" w:ascii="微软雅黑" w:hAnsi="微软雅黑"/>
            <w:color w:val="222D33"/>
            <w:sz w:val="24"/>
            <w:lang w:val="en-US" w:eastAsia="zh-CN"/>
          </w:rPr>
          <w:t>同学</w:t>
        </w:r>
      </w:ins>
      <w:r>
        <w:rPr>
          <w:rFonts w:hint="eastAsia" w:ascii="微软雅黑" w:hAnsi="微软雅黑"/>
          <w:color w:val="222D33"/>
          <w:sz w:val="24"/>
        </w:rPr>
        <w:t>没能理解我话中的真意，有些困惑。那是当然。因为说不定紫阳花</w:t>
      </w:r>
      <w:ins w:id="136" w:author="1" w:date="2022-10-21T00:06:39Z">
        <w:r>
          <w:rPr>
            <w:rFonts w:hint="eastAsia" w:ascii="微软雅黑" w:hAnsi="微软雅黑"/>
            <w:color w:val="222D33"/>
            <w:sz w:val="24"/>
            <w:lang w:val="en-US" w:eastAsia="zh-CN"/>
          </w:rPr>
          <w:t>同学</w:t>
        </w:r>
      </w:ins>
      <w:r>
        <w:rPr>
          <w:rFonts w:hint="eastAsia" w:ascii="微软雅黑" w:hAnsi="微软雅黑"/>
          <w:color w:val="222D33"/>
          <w:sz w:val="24"/>
        </w:rPr>
        <w:t>已经对我没有兴趣了。但这仍未可知不是吗！</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「以及！我也喜欢着真唯！自从在房顶上得到真唯的帮助之后，我就肯定是从那时就被真唯所吸引了！因为被真唯推倒的时候也其实没有那么生气！我为我的固执说句对不起！我还是喜欢着真唯的！」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「啊，啊啊…………」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真唯仿佛被我话中的气势所压倒，不住地点头。此刻正是王塚真唯珍贵的无语时刻。</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我在今天对这种人类最古老的智慧，也是迄今为止引发了诸多</w:t>
      </w:r>
      <w:del w:id="137" w:author="1" w:date="2022-10-21T00:07:16Z">
        <w:r>
          <w:rPr>
            <w:rFonts w:hint="default" w:ascii="微软雅黑" w:hAnsi="微软雅黑"/>
            <w:color w:val="222D33"/>
            <w:sz w:val="24"/>
            <w:lang w:val="en-US"/>
          </w:rPr>
          <w:delText>剧烈</w:delText>
        </w:r>
      </w:del>
      <w:ins w:id="138" w:author="1" w:date="2022-10-21T00:07:17Z">
        <w:r>
          <w:rPr>
            <w:rFonts w:hint="eastAsia" w:ascii="微软雅黑" w:hAnsi="微软雅黑"/>
            <w:color w:val="222D33"/>
            <w:sz w:val="24"/>
            <w:lang w:val="en-US" w:eastAsia="zh-CN"/>
          </w:rPr>
          <w:t>惨烈</w:t>
        </w:r>
      </w:ins>
      <w:r>
        <w:rPr>
          <w:rFonts w:hint="eastAsia" w:ascii="微软雅黑" w:hAnsi="微软雅黑"/>
          <w:color w:val="222D33"/>
          <w:sz w:val="24"/>
        </w:rPr>
        <w:t>战争的导火索，语言，有了新的认识。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不对不对！还没到放弃的时候！</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「一般来说，这种时候只能认真地思考选择哪一方，然后对另一方表达歉意。而且，我本来也计划就这样做。但是，我又绝不想对满脸都理所当然觉得自己应该被甩的真唯，说出『那么，我就和紫阳花</w:t>
      </w:r>
      <w:ins w:id="139" w:author="1" w:date="2022-10-21T00:07:51Z">
        <w:r>
          <w:rPr>
            <w:rFonts w:hint="eastAsia" w:ascii="微软雅黑" w:hAnsi="微软雅黑"/>
            <w:color w:val="222D33"/>
            <w:sz w:val="24"/>
            <w:lang w:val="en-US" w:eastAsia="zh-CN"/>
          </w:rPr>
          <w:t>同学</w:t>
        </w:r>
      </w:ins>
      <w:r>
        <w:rPr>
          <w:rFonts w:hint="eastAsia" w:ascii="微软雅黑" w:hAnsi="微软雅黑"/>
          <w:color w:val="222D33"/>
          <w:sz w:val="24"/>
        </w:rPr>
        <w:t>交往了』这种话……」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「你</w:t>
      </w:r>
      <w:ins w:id="140" w:author="1" w:date="2022-10-21T00:08:06Z">
        <w:r>
          <w:rPr>
            <w:rFonts w:hint="eastAsia" w:ascii="微软雅黑" w:hAnsi="微软雅黑"/>
            <w:color w:val="222D33"/>
            <w:sz w:val="24"/>
            <w:lang w:val="en-US" w:eastAsia="zh-CN"/>
          </w:rPr>
          <w:t>这是</w:t>
        </w:r>
      </w:ins>
      <w:del w:id="141" w:author="1" w:date="2022-10-21T00:07:59Z">
        <w:r>
          <w:rPr>
            <w:rFonts w:hint="default" w:ascii="微软雅黑" w:hAnsi="微软雅黑"/>
            <w:color w:val="222D33"/>
            <w:sz w:val="24"/>
            <w:lang w:val="en-US"/>
          </w:rPr>
          <w:delText>要干什么</w:delText>
        </w:r>
      </w:del>
      <w:ins w:id="142" w:author="1" w:date="2022-10-21T00:08:01Z">
        <w:r>
          <w:rPr>
            <w:rFonts w:hint="eastAsia" w:ascii="微软雅黑" w:hAnsi="微软雅黑"/>
            <w:color w:val="222D33"/>
            <w:sz w:val="24"/>
            <w:lang w:val="en-US" w:eastAsia="zh-CN"/>
          </w:rPr>
          <w:t>在说什么</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「对紫阳花</w:t>
      </w:r>
      <w:ins w:id="143" w:author="1" w:date="2022-10-21T00:08:40Z">
        <w:r>
          <w:rPr>
            <w:rFonts w:hint="eastAsia" w:ascii="微软雅黑" w:hAnsi="微软雅黑"/>
            <w:color w:val="222D33"/>
            <w:sz w:val="24"/>
            <w:lang w:val="en-US" w:eastAsia="zh-CN"/>
          </w:rPr>
          <w:t>同学</w:t>
        </w:r>
      </w:ins>
      <w:r>
        <w:rPr>
          <w:rFonts w:hint="eastAsia" w:ascii="微软雅黑" w:hAnsi="微软雅黑"/>
          <w:color w:val="222D33"/>
          <w:sz w:val="24"/>
        </w:rPr>
        <w:t>也是一样的！紫阳花</w:t>
      </w:r>
      <w:ins w:id="144" w:author="1" w:date="2022-10-21T00:08:45Z">
        <w:r>
          <w:rPr>
            <w:rFonts w:hint="eastAsia" w:ascii="微软雅黑" w:hAnsi="微软雅黑"/>
            <w:color w:val="222D33"/>
            <w:sz w:val="24"/>
            <w:lang w:val="en-US" w:eastAsia="zh-CN"/>
          </w:rPr>
          <w:t>同学</w:t>
        </w:r>
      </w:ins>
      <w:r>
        <w:rPr>
          <w:rFonts w:hint="eastAsia" w:ascii="微软雅黑" w:hAnsi="微软雅黑"/>
          <w:color w:val="222D33"/>
          <w:sz w:val="24"/>
        </w:rPr>
        <w:t>这么温柔，比起自己被选中，其实更加会在意真唯没被选中不是吗！？要是我说错了那对不起！虽然关于紫阳花</w:t>
      </w:r>
      <w:ins w:id="145" w:author="1" w:date="2022-10-21T00:08:55Z">
        <w:r>
          <w:rPr>
            <w:rFonts w:hint="eastAsia" w:ascii="微软雅黑" w:hAnsi="微软雅黑"/>
            <w:color w:val="222D33"/>
            <w:sz w:val="24"/>
            <w:lang w:val="en-US" w:eastAsia="zh-CN"/>
          </w:rPr>
          <w:t>同学</w:t>
        </w:r>
      </w:ins>
      <w:r>
        <w:rPr>
          <w:rFonts w:hint="eastAsia" w:ascii="微软雅黑" w:hAnsi="微软雅黑"/>
          <w:color w:val="222D33"/>
          <w:sz w:val="24"/>
        </w:rPr>
        <w:t>我一无所知……但如果是这样的话，</w:t>
      </w:r>
      <w:ins w:id="146" w:author="1" w:date="2022-10-21T00:09:08Z">
        <w:r>
          <w:rPr>
            <w:rFonts w:hint="eastAsia" w:ascii="微软雅黑" w:hAnsi="微软雅黑"/>
            <w:color w:val="222D33"/>
            <w:sz w:val="24"/>
            <w:lang w:val="en-US" w:eastAsia="zh-CN"/>
          </w:rPr>
          <w:t>你</w:t>
        </w:r>
      </w:ins>
      <w:r>
        <w:rPr>
          <w:rFonts w:hint="eastAsia" w:ascii="微软雅黑" w:hAnsi="微软雅黑"/>
          <w:color w:val="222D33"/>
          <w:sz w:val="24"/>
        </w:rPr>
        <w:t>就说是！」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「那是……」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147" w:author="1" w:date="2022-10-21T00:09:15Z">
        <w:r>
          <w:rPr>
            <w:rFonts w:hint="eastAsia" w:ascii="微软雅黑" w:hAnsi="微软雅黑"/>
            <w:color w:val="222D33"/>
            <w:sz w:val="24"/>
            <w:lang w:val="en-US" w:eastAsia="zh-CN"/>
          </w:rPr>
          <w:t>同学</w:t>
        </w:r>
      </w:ins>
      <w:r>
        <w:rPr>
          <w:rFonts w:hint="eastAsia" w:ascii="微软雅黑" w:hAnsi="微软雅黑"/>
          <w:color w:val="222D33"/>
          <w:sz w:val="24"/>
        </w:rPr>
        <w:t>把手指按到唇上，与我错开了视线。紫阳花并没有说出『是哦w   从中途开始就觉得小玲奈</w:t>
      </w:r>
      <w:del w:id="148" w:author="1" w:date="2022-10-21T00:09:42Z">
        <w:r>
          <w:rPr>
            <w:rFonts w:hint="eastAsia" w:ascii="微软雅黑" w:hAnsi="微软雅黑"/>
            <w:color w:val="222D33"/>
            <w:sz w:val="24"/>
          </w:rPr>
          <w:delText>的事</w:delText>
        </w:r>
      </w:del>
      <w:ins w:id="149" w:author="1" w:date="2022-10-21T00:09:39Z">
        <w:r>
          <w:rPr>
            <w:rFonts w:hint="eastAsia" w:ascii="微软雅黑" w:hAnsi="微软雅黑"/>
            <w:color w:val="222D33"/>
            <w:sz w:val="24"/>
            <w:lang w:val="en-US" w:eastAsia="zh-CN"/>
          </w:rPr>
          <w:t>啥的</w:t>
        </w:r>
      </w:ins>
      <w:del w:id="150" w:author="1" w:date="2022-10-21T00:09:24Z">
        <w:r>
          <w:rPr>
            <w:rFonts w:hint="eastAsia" w:ascii="微软雅黑" w:hAnsi="微软雅黑"/>
            <w:color w:val="222D33"/>
            <w:sz w:val="24"/>
          </w:rPr>
          <w:delText>什么的</w:delText>
        </w:r>
      </w:del>
      <w:r>
        <w:rPr>
          <w:rFonts w:hint="eastAsia" w:ascii="微软雅黑" w:hAnsi="微软雅黑"/>
          <w:color w:val="222D33"/>
          <w:sz w:val="24"/>
        </w:rPr>
        <w:t>，怎样都无所谓了w』。太好了。什么太好了啊。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「所以说『普通』什么的，我已经不需要了」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我把手按在胸口，如此宣言。</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「并不是要选择哪一方。而是认真地选择双方。我知道这很贪心。但是，我想和真唯还有紫阳花</w:t>
      </w:r>
      <w:ins w:id="151" w:author="1" w:date="2022-10-21T00:10:13Z">
        <w:r>
          <w:rPr>
            <w:rFonts w:hint="eastAsia" w:ascii="微软雅黑" w:hAnsi="微软雅黑"/>
            <w:color w:val="222D33"/>
            <w:sz w:val="24"/>
            <w:lang w:val="en-US" w:eastAsia="zh-CN"/>
          </w:rPr>
          <w:t>同学</w:t>
        </w:r>
      </w:ins>
      <w:r>
        <w:rPr>
          <w:rFonts w:hint="eastAsia" w:ascii="微软雅黑" w:hAnsi="微软雅黑"/>
          <w:color w:val="222D33"/>
          <w:sz w:val="24"/>
        </w:rPr>
        <w:t>。想和两位，想和你们两个人交往」</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听到我的话，她们两个——。</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「……………小真唯」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「紫陽花……」</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两人互相交换着视线，像是在商量一样。</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总觉得，有种三人在一起「万岁」！的感觉呢！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「那个，小玲奈」</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152" w:author="1" w:date="2022-10-21T00:10:29Z">
        <w:r>
          <w:rPr>
            <w:rFonts w:hint="eastAsia" w:ascii="微软雅黑" w:hAnsi="微软雅黑"/>
            <w:color w:val="222D33"/>
            <w:sz w:val="24"/>
            <w:lang w:val="en-US" w:eastAsia="zh-CN"/>
          </w:rPr>
          <w:t>同学</w:t>
        </w:r>
      </w:ins>
      <w:r>
        <w:rPr>
          <w:rFonts w:hint="eastAsia" w:ascii="微软雅黑" w:hAnsi="微软雅黑"/>
          <w:color w:val="222D33"/>
          <w:sz w:val="24"/>
        </w:rPr>
        <w:t>一边看着我的眼睛，开口了。这股强烈的视线，甚至让人会感到有些呼吸困难。</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「小玲奈一直都</w:t>
      </w:r>
      <w:del w:id="153" w:author="1" w:date="2022-10-21T00:10:47Z">
        <w:r>
          <w:rPr>
            <w:rFonts w:hint="default" w:ascii="微软雅黑" w:hAnsi="微软雅黑"/>
            <w:color w:val="222D33"/>
            <w:sz w:val="24"/>
            <w:lang w:val="en-US"/>
          </w:rPr>
          <w:delText>想</w:delText>
        </w:r>
      </w:del>
      <w:ins w:id="154" w:author="1" w:date="2022-10-21T00:10:48Z">
        <w:r>
          <w:rPr>
            <w:rFonts w:hint="eastAsia" w:ascii="微软雅黑" w:hAnsi="微软雅黑"/>
            <w:color w:val="222D33"/>
            <w:sz w:val="24"/>
            <w:lang w:val="en-US" w:eastAsia="zh-CN"/>
          </w:rPr>
          <w:t>思考</w:t>
        </w:r>
      </w:ins>
      <w:r>
        <w:rPr>
          <w:rFonts w:hint="eastAsia" w:ascii="微软雅黑" w:hAnsi="微软雅黑"/>
          <w:color w:val="222D33"/>
          <w:sz w:val="24"/>
        </w:rPr>
        <w:t>着我们的事情，</w:t>
      </w:r>
      <w:ins w:id="155" w:author="1" w:date="2022-10-21T00:10:51Z">
        <w:r>
          <w:rPr>
            <w:rFonts w:hint="eastAsia" w:ascii="微软雅黑" w:hAnsi="微软雅黑"/>
            <w:color w:val="222D33"/>
            <w:sz w:val="24"/>
            <w:lang w:val="en-US" w:eastAsia="zh-CN"/>
          </w:rPr>
          <w:t>这</w:t>
        </w:r>
      </w:ins>
      <w:r>
        <w:rPr>
          <w:rFonts w:hint="eastAsia" w:ascii="微软雅黑" w:hAnsi="微软雅黑"/>
          <w:color w:val="222D33"/>
          <w:sz w:val="24"/>
        </w:rPr>
        <w:t>我</w:t>
      </w:r>
      <w:ins w:id="156" w:author="1" w:date="2022-10-21T00:10:53Z">
        <w:r>
          <w:rPr>
            <w:rFonts w:hint="eastAsia" w:ascii="微软雅黑" w:hAnsi="微软雅黑"/>
            <w:color w:val="222D33"/>
            <w:sz w:val="24"/>
            <w:lang w:val="en-US" w:eastAsia="zh-CN"/>
          </w:rPr>
          <w:t>是</w:t>
        </w:r>
      </w:ins>
      <w:r>
        <w:rPr>
          <w:rFonts w:hint="eastAsia" w:ascii="微软雅黑" w:hAnsi="微软雅黑"/>
          <w:color w:val="222D33"/>
          <w:sz w:val="24"/>
        </w:rPr>
        <w:t>知道的。谢谢你。但是呢，要是这样的话，果然比起我……」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「紫阳花，等等」</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真唯握住紫阳花的手腕，打断了紫阳花的话。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「你后面要说的话，我不同意。这份幸福是你应得的，紫阳花。」</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「小真唯……」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两人的视线再一次重合。</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「所以说！不是这样的！」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我粗暴地插进两人中间。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「我想说的话，完全没有传达到嘛！不是这样的！我想要的，是和你们两个交往！和你们的想法没有关系！我的愿望，我的期盼，是握住你们二人的手！」</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我牢牢地握住真唯和紫阳花</w:t>
      </w:r>
      <w:ins w:id="157" w:author="1" w:date="2022-10-21T00:11:30Z">
        <w:r>
          <w:rPr>
            <w:rFonts w:hint="eastAsia" w:ascii="微软雅黑" w:hAnsi="微软雅黑"/>
            <w:color w:val="222D33"/>
            <w:sz w:val="24"/>
            <w:lang w:val="en-US" w:eastAsia="zh-CN"/>
          </w:rPr>
          <w:t>同学</w:t>
        </w:r>
      </w:ins>
      <w:r>
        <w:rPr>
          <w:rFonts w:hint="eastAsia" w:ascii="微软雅黑" w:hAnsi="微软雅黑"/>
          <w:color w:val="222D33"/>
          <w:sz w:val="24"/>
        </w:rPr>
        <w:t>的手。</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两人压倒性的美貌，就在眼前，我不由得想要就此</w:t>
      </w:r>
      <w:ins w:id="158" w:author="1" w:date="2022-10-21T00:11:51Z">
        <w:r>
          <w:rPr>
            <w:rFonts w:hint="eastAsia" w:ascii="微软雅黑" w:hAnsi="微软雅黑"/>
            <w:color w:val="222D33"/>
            <w:sz w:val="24"/>
            <w:lang w:val="en-US" w:eastAsia="zh-CN"/>
          </w:rPr>
          <w:t>谢罪</w:t>
        </w:r>
      </w:ins>
      <w:del w:id="159" w:author="1" w:date="2022-10-21T00:11:44Z">
        <w:r>
          <w:rPr>
            <w:rFonts w:hint="eastAsia" w:ascii="微软雅黑" w:hAnsi="微软雅黑"/>
            <w:color w:val="222D33"/>
            <w:sz w:val="24"/>
          </w:rPr>
          <w:delText>屈服</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像我这样的人怎能配得上她们，不禁想要就此松手。但要是这样，就</w:t>
      </w:r>
      <w:del w:id="160" w:author="1" w:date="2022-10-21T00:12:16Z">
        <w:r>
          <w:rPr>
            <w:rFonts w:hint="eastAsia" w:ascii="微软雅黑" w:hAnsi="微软雅黑"/>
            <w:color w:val="222D33"/>
            <w:sz w:val="24"/>
          </w:rPr>
          <w:delText>又</w:delText>
        </w:r>
      </w:del>
      <w:r>
        <w:rPr>
          <w:rFonts w:hint="eastAsia" w:ascii="微软雅黑" w:hAnsi="微软雅黑"/>
          <w:color w:val="222D33"/>
          <w:sz w:val="24"/>
        </w:rPr>
        <w:t>要</w:t>
      </w:r>
      <w:del w:id="161" w:author="1" w:date="2022-10-21T00:12:09Z">
        <w:r>
          <w:rPr>
            <w:rFonts w:hint="default" w:ascii="微软雅黑" w:hAnsi="微软雅黑"/>
            <w:color w:val="222D33"/>
            <w:sz w:val="24"/>
            <w:lang w:val="en-US"/>
          </w:rPr>
          <w:delText>再次重复至今为止的事了</w:delText>
        </w:r>
      </w:del>
      <w:ins w:id="162" w:author="1" w:date="2022-10-21T00:12:12Z">
        <w:r>
          <w:rPr>
            <w:rFonts w:hint="eastAsia" w:ascii="微软雅黑" w:hAnsi="微软雅黑"/>
            <w:color w:val="222D33"/>
            <w:sz w:val="24"/>
            <w:lang w:val="en-US" w:eastAsia="zh-CN"/>
          </w:rPr>
          <w:t>重蹈覆辙了</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并不是为了眼下如何收场而一时想出的台词，而是要真真正正地把我的觉悟展示出来。让她们真正地相信我。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「那个，我是说……要是我和真唯交往，紫阳花</w:t>
      </w:r>
      <w:ins w:id="163" w:author="1" w:date="2022-10-21T00:13:14Z">
        <w:r>
          <w:rPr>
            <w:rFonts w:hint="eastAsia" w:ascii="微软雅黑" w:hAnsi="微软雅黑"/>
            <w:color w:val="222D33"/>
            <w:sz w:val="24"/>
            <w:lang w:val="en-US" w:eastAsia="zh-CN"/>
          </w:rPr>
          <w:t>同学</w:t>
        </w:r>
      </w:ins>
      <w:ins w:id="164" w:author="1" w:date="2022-10-21T00:13:19Z">
        <w:r>
          <w:rPr>
            <w:rFonts w:hint="eastAsia" w:ascii="微软雅黑" w:hAnsi="微软雅黑"/>
            <w:color w:val="222D33"/>
            <w:sz w:val="24"/>
            <w:lang w:val="en-US" w:eastAsia="zh-CN"/>
          </w:rPr>
          <w:t>要</w:t>
        </w:r>
      </w:ins>
      <w:del w:id="165" w:author="1" w:date="2022-10-21T00:13:18Z">
        <w:r>
          <w:rPr>
            <w:rFonts w:hint="eastAsia" w:ascii="微软雅黑" w:hAnsi="微软雅黑"/>
            <w:color w:val="222D33"/>
            <w:sz w:val="24"/>
          </w:rPr>
          <w:delText>会</w:delText>
        </w:r>
      </w:del>
      <w:r>
        <w:rPr>
          <w:rFonts w:hint="eastAsia" w:ascii="微软雅黑" w:hAnsi="微软雅黑"/>
          <w:color w:val="222D33"/>
          <w:sz w:val="24"/>
        </w:rPr>
        <w:t>怎么办？」</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「诶……那，那我……」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166" w:author="1" w:date="2022-10-21T00:13:26Z">
        <w:r>
          <w:rPr>
            <w:rFonts w:hint="eastAsia" w:ascii="微软雅黑" w:hAnsi="微软雅黑"/>
            <w:color w:val="222D33"/>
            <w:sz w:val="24"/>
            <w:lang w:val="en-US" w:eastAsia="zh-CN"/>
          </w:rPr>
          <w:t>同学</w:t>
        </w:r>
      </w:ins>
      <w:r>
        <w:rPr>
          <w:rFonts w:hint="eastAsia" w:ascii="微软雅黑" w:hAnsi="微软雅黑"/>
          <w:color w:val="222D33"/>
          <w:sz w:val="24"/>
        </w:rPr>
        <w:t>的</w:t>
      </w:r>
      <w:ins w:id="167" w:author="1" w:date="2022-10-21T00:13:28Z">
        <w:r>
          <w:rPr>
            <w:rFonts w:hint="eastAsia" w:ascii="微软雅黑" w:hAnsi="微软雅黑"/>
            <w:color w:val="222D33"/>
            <w:sz w:val="24"/>
            <w:lang w:val="en-US" w:eastAsia="zh-CN"/>
          </w:rPr>
          <w:t>视线</w:t>
        </w:r>
      </w:ins>
      <w:del w:id="168" w:author="1" w:date="2022-10-21T00:13:27Z">
        <w:r>
          <w:rPr>
            <w:rFonts w:hint="eastAsia" w:ascii="微软雅黑" w:hAnsi="微软雅黑"/>
            <w:color w:val="222D33"/>
            <w:sz w:val="24"/>
          </w:rPr>
          <w:delText>实现</w:delText>
        </w:r>
      </w:del>
      <w:r>
        <w:rPr>
          <w:rFonts w:hint="eastAsia" w:ascii="微软雅黑" w:hAnsi="微软雅黑"/>
          <w:color w:val="222D33"/>
          <w:sz w:val="24"/>
        </w:rPr>
        <w:t>动摇了。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「我会，好好地，支持你们，的」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她的眼中婆娑了！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「不行！</w:t>
      </w:r>
      <w:ins w:id="169" w:author="1" w:date="2022-10-21T00:14:29Z">
        <w:r>
          <w:rPr>
            <w:rFonts w:hint="eastAsia" w:ascii="微软雅黑" w:hAnsi="微软雅黑"/>
            <w:color w:val="222D33"/>
            <w:sz w:val="24"/>
            <w:lang w:val="en-US" w:eastAsia="zh-CN"/>
          </w:rPr>
          <w:t>我才不要这样</w:t>
        </w:r>
      </w:ins>
      <w:del w:id="170" w:author="1" w:date="2022-10-21T00:14:27Z">
        <w:r>
          <w:rPr>
            <w:rFonts w:hint="eastAsia" w:ascii="微软雅黑" w:hAnsi="微软雅黑"/>
            <w:color w:val="222D33"/>
            <w:sz w:val="24"/>
          </w:rPr>
          <w:delText>这种事</w:delText>
        </w:r>
      </w:del>
      <w:del w:id="171" w:author="1" w:date="2022-10-21T00:14:26Z">
        <w:r>
          <w:rPr>
            <w:rFonts w:hint="eastAsia" w:ascii="微软雅黑" w:hAnsi="微软雅黑"/>
            <w:color w:val="222D33"/>
            <w:sz w:val="24"/>
          </w:rPr>
          <w:delText>不可</w:delText>
        </w:r>
      </w:del>
      <w:del w:id="172" w:author="1" w:date="2022-10-21T00:14:25Z">
        <w:r>
          <w:rPr>
            <w:rFonts w:hint="eastAsia" w:ascii="微软雅黑" w:hAnsi="微软雅黑"/>
            <w:color w:val="222D33"/>
            <w:sz w:val="24"/>
          </w:rPr>
          <w:delText>以</w:delText>
        </w:r>
      </w:del>
      <w:r>
        <w:rPr>
          <w:rFonts w:hint="eastAsia" w:ascii="微软雅黑" w:hAnsi="微软雅黑"/>
          <w:color w:val="222D33"/>
          <w:sz w:val="24"/>
        </w:rPr>
        <w:t>！因为我，</w:t>
      </w:r>
      <w:del w:id="173" w:author="1" w:date="2022-10-21T00:14:35Z">
        <w:r>
          <w:rPr>
            <w:rFonts w:hint="eastAsia" w:ascii="微软雅黑" w:hAnsi="微软雅黑"/>
            <w:color w:val="222D33"/>
            <w:sz w:val="24"/>
          </w:rPr>
          <w:delText>还</w:delText>
        </w:r>
      </w:del>
      <w:del w:id="174" w:author="1" w:date="2022-10-21T00:14:34Z">
        <w:r>
          <w:rPr>
            <w:rFonts w:hint="eastAsia" w:ascii="微软雅黑" w:hAnsi="微软雅黑"/>
            <w:color w:val="222D33"/>
            <w:sz w:val="24"/>
          </w:rPr>
          <w:delText>想</w:delText>
        </w:r>
      </w:del>
      <w:r>
        <w:rPr>
          <w:rFonts w:hint="eastAsia" w:ascii="微软雅黑" w:hAnsi="微软雅黑"/>
          <w:color w:val="222D33"/>
          <w:sz w:val="24"/>
        </w:rPr>
        <w:t>以后</w:t>
      </w:r>
      <w:ins w:id="175" w:author="1" w:date="2022-10-21T00:14:39Z">
        <w:r>
          <w:rPr>
            <w:rFonts w:hint="eastAsia" w:ascii="微软雅黑" w:hAnsi="微软雅黑"/>
            <w:color w:val="222D33"/>
            <w:sz w:val="24"/>
            <w:lang w:val="en-US" w:eastAsia="zh-CN"/>
          </w:rPr>
          <w:t>还想</w:t>
        </w:r>
      </w:ins>
      <w:del w:id="176" w:author="1" w:date="2022-10-21T00:14:42Z">
        <w:r>
          <w:rPr>
            <w:rFonts w:hint="eastAsia" w:ascii="微软雅黑" w:hAnsi="微软雅黑"/>
            <w:color w:val="222D33"/>
            <w:sz w:val="24"/>
          </w:rPr>
          <w:delText>好</w:delText>
        </w:r>
      </w:del>
      <w:del w:id="177" w:author="1" w:date="2022-10-21T00:14:41Z">
        <w:r>
          <w:rPr>
            <w:rFonts w:hint="eastAsia" w:ascii="微软雅黑" w:hAnsi="微软雅黑"/>
            <w:color w:val="222D33"/>
            <w:sz w:val="24"/>
          </w:rPr>
          <w:delText>好地</w:delText>
        </w:r>
      </w:del>
      <w:r>
        <w:rPr>
          <w:rFonts w:hint="eastAsia" w:ascii="微软雅黑" w:hAnsi="微软雅黑"/>
          <w:color w:val="222D33"/>
          <w:sz w:val="24"/>
        </w:rPr>
        <w:t>和紫阳花</w:t>
      </w:r>
      <w:ins w:id="178" w:author="1" w:date="2022-10-21T00:14:22Z">
        <w:r>
          <w:rPr>
            <w:rFonts w:hint="eastAsia" w:ascii="微软雅黑" w:hAnsi="微软雅黑"/>
            <w:color w:val="222D33"/>
            <w:sz w:val="24"/>
            <w:lang w:val="en-US" w:eastAsia="zh-CN"/>
          </w:rPr>
          <w:t>同学</w:t>
        </w:r>
      </w:ins>
      <w:ins w:id="179" w:author="1" w:date="2022-10-21T00:14:47Z">
        <w:r>
          <w:rPr>
            <w:rFonts w:hint="eastAsia" w:ascii="微软雅黑" w:hAnsi="微软雅黑"/>
            <w:color w:val="222D33"/>
            <w:sz w:val="24"/>
            <w:lang w:val="en-US" w:eastAsia="zh-CN"/>
          </w:rPr>
          <w:t>好好</w:t>
        </w:r>
      </w:ins>
      <w:r>
        <w:rPr>
          <w:rFonts w:hint="eastAsia" w:ascii="微软雅黑" w:hAnsi="微软雅黑"/>
          <w:color w:val="222D33"/>
          <w:sz w:val="24"/>
        </w:rPr>
        <w:t>继续之前的约会啊！」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「之前的约会是，那个……诶，那个摩天轮的……？」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紫阳花的脸眼看着就红了起来。我</w:t>
      </w:r>
      <w:del w:id="180" w:author="1" w:date="2022-10-21T00:15:31Z">
        <w:r>
          <w:rPr>
            <w:rFonts w:hint="default" w:ascii="微软雅黑" w:hAnsi="微软雅黑"/>
            <w:color w:val="222D33"/>
            <w:sz w:val="24"/>
            <w:lang w:val="en-US"/>
          </w:rPr>
          <w:delText>迅速</w:delText>
        </w:r>
      </w:del>
      <w:ins w:id="181" w:author="1" w:date="2022-10-21T00:15:32Z">
        <w:r>
          <w:rPr>
            <w:rFonts w:hint="eastAsia" w:ascii="微软雅黑" w:hAnsi="微软雅黑"/>
            <w:color w:val="222D33"/>
            <w:sz w:val="24"/>
            <w:lang w:val="en-US" w:eastAsia="zh-CN"/>
          </w:rPr>
          <w:t>果断</w:t>
        </w:r>
      </w:ins>
      <w:r>
        <w:rPr>
          <w:rFonts w:hint="eastAsia" w:ascii="微软雅黑" w:hAnsi="微软雅黑"/>
          <w:color w:val="222D33"/>
          <w:sz w:val="24"/>
        </w:rPr>
        <w:t>地点了点头。一边点头，</w:t>
      </w:r>
      <w:del w:id="182" w:author="1" w:date="2022-10-21T00:15:46Z">
        <w:r>
          <w:rPr>
            <w:rFonts w:hint="eastAsia" w:ascii="微软雅黑" w:hAnsi="微软雅黑"/>
            <w:color w:val="222D33"/>
            <w:sz w:val="24"/>
          </w:rPr>
          <w:delText>一边</w:delText>
        </w:r>
      </w:del>
      <w:r>
        <w:rPr>
          <w:rFonts w:hint="eastAsia" w:ascii="微软雅黑" w:hAnsi="微软雅黑"/>
          <w:color w:val="222D33"/>
          <w:sz w:val="24"/>
        </w:rPr>
        <w:t>我的</w:t>
      </w:r>
      <w:del w:id="183" w:author="1" w:date="2022-10-21T00:15:04Z">
        <w:r>
          <w:rPr>
            <w:rFonts w:hint="default" w:ascii="微软雅黑" w:hAnsi="微软雅黑"/>
            <w:color w:val="222D33"/>
            <w:sz w:val="24"/>
            <w:lang w:val="en-US"/>
          </w:rPr>
          <w:delText>背后</w:delText>
        </w:r>
      </w:del>
      <w:ins w:id="184" w:author="1" w:date="2022-10-21T00:15:05Z">
        <w:r>
          <w:rPr>
            <w:rFonts w:hint="eastAsia" w:ascii="微软雅黑" w:hAnsi="微软雅黑"/>
            <w:color w:val="222D33"/>
            <w:sz w:val="24"/>
            <w:lang w:val="en-US" w:eastAsia="zh-CN"/>
          </w:rPr>
          <w:t>后背</w:t>
        </w:r>
      </w:ins>
      <w:r>
        <w:rPr>
          <w:rFonts w:hint="eastAsia" w:ascii="微软雅黑" w:hAnsi="微软雅黑"/>
          <w:color w:val="222D33"/>
          <w:sz w:val="24"/>
        </w:rPr>
        <w:t>也为自己到底说了什么而渗出了些许汗滴。这样一来，不就变成我只想要和紫阳花</w:t>
      </w:r>
      <w:ins w:id="185" w:author="1" w:date="2022-10-21T00:15:53Z">
        <w:r>
          <w:rPr>
            <w:rFonts w:hint="eastAsia" w:ascii="微软雅黑" w:hAnsi="微软雅黑"/>
            <w:color w:val="222D33"/>
            <w:sz w:val="24"/>
            <w:lang w:val="en-US" w:eastAsia="zh-CN"/>
          </w:rPr>
          <w:t>同学</w:t>
        </w:r>
      </w:ins>
      <w:r>
        <w:rPr>
          <w:rFonts w:hint="eastAsia" w:ascii="微软雅黑" w:hAnsi="微软雅黑"/>
          <w:color w:val="222D33"/>
          <w:sz w:val="24"/>
        </w:rPr>
        <w:t>接吻了吗……。</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不，说到想还是不想的话，就是……就是，那个了吧！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「真唯呢！？如果我和紫阳花</w:t>
      </w:r>
      <w:ins w:id="186" w:author="1" w:date="2022-10-21T00:16:07Z">
        <w:r>
          <w:rPr>
            <w:rFonts w:hint="eastAsia" w:ascii="微软雅黑" w:hAnsi="微软雅黑"/>
            <w:color w:val="222D33"/>
            <w:sz w:val="24"/>
            <w:lang w:val="en-US" w:eastAsia="zh-CN"/>
          </w:rPr>
          <w:t>同学</w:t>
        </w:r>
      </w:ins>
      <w:r>
        <w:rPr>
          <w:rFonts w:hint="eastAsia" w:ascii="微软雅黑" w:hAnsi="微软雅黑"/>
          <w:color w:val="222D33"/>
          <w:sz w:val="24"/>
        </w:rPr>
        <w:t>交往的话呢！？」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「那我就去法国留学，在遥远的天空下祝愿二位幸福」</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「你说什么！？这种事情绝对不行吧！给我停停，你原来想着的是要做这种事！？你看，这不是就连紫阳花</w:t>
      </w:r>
      <w:ins w:id="187" w:author="1" w:date="2022-10-21T00:16:23Z">
        <w:r>
          <w:rPr>
            <w:rFonts w:hint="eastAsia" w:ascii="微软雅黑" w:hAnsi="微软雅黑"/>
            <w:color w:val="222D33"/>
            <w:sz w:val="24"/>
            <w:lang w:val="en-US" w:eastAsia="zh-CN"/>
          </w:rPr>
          <w:t>同学</w:t>
        </w:r>
      </w:ins>
      <w:r>
        <w:rPr>
          <w:rFonts w:hint="eastAsia" w:ascii="微软雅黑" w:hAnsi="微软雅黑"/>
          <w:color w:val="222D33"/>
          <w:sz w:val="24"/>
        </w:rPr>
        <w:t>都说不出话了嘛！」</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「……小真唯……？」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真唯用着不容置疑的语气，微微地点了下头。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「我在你们身边，紫阳花也会觉得不安的吧。而且玲奈子什么时候会回心转意，我也无从知晓。既然如此，互相保持距离对我们都有好处」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「虽然这种理由特别有真唯</w:t>
      </w:r>
      <w:ins w:id="188" w:author="1" w:date="2022-10-21T00:16:44Z">
        <w:r>
          <w:rPr>
            <w:rFonts w:hint="eastAsia" w:ascii="微软雅黑" w:hAnsi="微软雅黑"/>
            <w:color w:val="222D33"/>
            <w:sz w:val="24"/>
            <w:lang w:val="en-US" w:eastAsia="zh-CN"/>
          </w:rPr>
          <w:t>的</w:t>
        </w:r>
      </w:ins>
      <w:del w:id="189" w:author="1" w:date="2022-10-21T00:16:46Z">
        <w:r>
          <w:rPr>
            <w:rFonts w:hint="default" w:ascii="微软雅黑" w:hAnsi="微软雅黑"/>
            <w:color w:val="222D33"/>
            <w:sz w:val="24"/>
            <w:lang w:val="en-US"/>
          </w:rPr>
          <w:delText>特色</w:delText>
        </w:r>
      </w:del>
      <w:ins w:id="190" w:author="1" w:date="2022-10-21T00:16:47Z">
        <w:r>
          <w:rPr>
            <w:rFonts w:hint="eastAsia" w:ascii="微软雅黑" w:hAnsi="微软雅黑"/>
            <w:color w:val="222D33"/>
            <w:sz w:val="24"/>
            <w:lang w:val="en-US" w:eastAsia="zh-CN"/>
          </w:rPr>
          <w:t>风格</w:t>
        </w:r>
      </w:ins>
      <w:r>
        <w:rPr>
          <w:rFonts w:hint="eastAsia" w:ascii="微软雅黑" w:hAnsi="微软雅黑"/>
          <w:color w:val="222D33"/>
          <w:sz w:val="24"/>
        </w:rPr>
        <w:t>！但我不要！我不想和真唯分开！」</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像要把联系紧紧相连一样，我</w:t>
      </w:r>
      <w:del w:id="191" w:author="1" w:date="2022-10-21T00:16:55Z">
        <w:r>
          <w:rPr>
            <w:rFonts w:hint="eastAsia" w:ascii="微软雅黑" w:hAnsi="微软雅黑"/>
            <w:color w:val="222D33"/>
            <w:sz w:val="24"/>
          </w:rPr>
          <w:delText>把</w:delText>
        </w:r>
      </w:del>
      <w:r>
        <w:rPr>
          <w:rFonts w:hint="eastAsia" w:ascii="微软雅黑" w:hAnsi="微软雅黑"/>
          <w:color w:val="222D33"/>
          <w:sz w:val="24"/>
        </w:rPr>
        <w:t>握着真唯的手抓得更紧</w:t>
      </w:r>
      <w:ins w:id="192" w:author="1" w:date="2022-10-21T00:17:00Z">
        <w:r>
          <w:rPr>
            <w:rFonts w:hint="eastAsia" w:ascii="微软雅黑" w:hAnsi="微软雅黑"/>
            <w:color w:val="222D33"/>
            <w:sz w:val="24"/>
            <w:lang w:val="en-US" w:eastAsia="zh-CN"/>
          </w:rPr>
          <w:t>了</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「因为我喜欢着真唯……」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「但你说</w:t>
      </w:r>
      <w:ins w:id="193" w:author="1" w:date="2022-10-21T00:17:10Z">
        <w:r>
          <w:rPr>
            <w:rFonts w:hint="eastAsia" w:ascii="微软雅黑" w:hAnsi="微软雅黑"/>
            <w:color w:val="222D33"/>
            <w:sz w:val="24"/>
            <w:lang w:val="en-US" w:eastAsia="zh-CN"/>
          </w:rPr>
          <w:t>喜欢</w:t>
        </w:r>
      </w:ins>
      <w:del w:id="194" w:author="1" w:date="2022-10-21T00:17:09Z">
        <w:r>
          <w:rPr>
            <w:rFonts w:hint="eastAsia" w:ascii="微软雅黑" w:hAnsi="微软雅黑"/>
            <w:color w:val="222D33"/>
            <w:sz w:val="24"/>
          </w:rPr>
          <w:delText>和</w:delText>
        </w:r>
      </w:del>
      <w:r>
        <w:rPr>
          <w:rFonts w:hint="eastAsia" w:ascii="微软雅黑" w:hAnsi="微软雅黑"/>
          <w:color w:val="222D33"/>
          <w:sz w:val="24"/>
        </w:rPr>
        <w:t>紫阳花」</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「但我也喜欢着紫阳花</w:t>
      </w:r>
      <w:ins w:id="195" w:author="1" w:date="2022-10-21T00:17:15Z">
        <w:r>
          <w:rPr>
            <w:rFonts w:hint="eastAsia" w:ascii="微软雅黑" w:hAnsi="微软雅黑"/>
            <w:color w:val="222D33"/>
            <w:sz w:val="24"/>
            <w:lang w:val="en-US" w:eastAsia="zh-CN"/>
          </w:rPr>
          <w:t>同学</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我已经完全豁出去了。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「你们两个都这么温柔，就这样互相想着对方，就此退出这种事。</w:t>
      </w:r>
      <w:del w:id="196" w:author="1" w:date="2022-10-21T00:19:31Z">
        <w:r>
          <w:rPr>
            <w:rFonts w:hint="default" w:ascii="微软雅黑" w:hAnsi="微软雅黑"/>
            <w:color w:val="222D33"/>
            <w:sz w:val="24"/>
            <w:lang w:val="en-US"/>
          </w:rPr>
          <w:delText>不要这样啊</w:delText>
        </w:r>
      </w:del>
      <w:ins w:id="197" w:author="1" w:date="2022-10-21T00:19:32Z">
        <w:r>
          <w:rPr>
            <w:rFonts w:hint="eastAsia" w:ascii="微软雅黑" w:hAnsi="微软雅黑"/>
            <w:color w:val="222D33"/>
            <w:sz w:val="24"/>
            <w:lang w:val="en-US" w:eastAsia="zh-CN"/>
          </w:rPr>
          <w:t>这可不行</w:t>
        </w:r>
      </w:ins>
      <w:r>
        <w:rPr>
          <w:rFonts w:hint="eastAsia" w:ascii="微软雅黑" w:hAnsi="微软雅黑"/>
          <w:color w:val="222D33"/>
          <w:sz w:val="24"/>
        </w:rPr>
        <w:t>。因为我，已经完全想好了。我为了自己的事就已经筋疲力尽，所以也只能祈求自己幸福！你们不愿意和我交往的话，我会</w:t>
      </w:r>
      <w:del w:id="198" w:author="1" w:date="2022-10-21T00:19:52Z">
        <w:r>
          <w:rPr>
            <w:rFonts w:hint="eastAsia" w:ascii="微软雅黑" w:hAnsi="微软雅黑"/>
            <w:color w:val="222D33"/>
            <w:sz w:val="24"/>
          </w:rPr>
          <w:delText>很</w:delText>
        </w:r>
      </w:del>
      <w:r>
        <w:rPr>
          <w:rFonts w:hint="eastAsia" w:ascii="微软雅黑" w:hAnsi="微软雅黑"/>
          <w:color w:val="222D33"/>
          <w:sz w:val="24"/>
        </w:rPr>
        <w:t>伤心的！」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「小玲奈……你在说什么，这个……」</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看到我这么拼命的样子，紫阳花</w:t>
      </w:r>
      <w:ins w:id="199" w:author="1" w:date="2022-10-21T00:20:02Z">
        <w:r>
          <w:rPr>
            <w:rFonts w:hint="eastAsia" w:ascii="微软雅黑" w:hAnsi="微软雅黑"/>
            <w:color w:val="222D33"/>
            <w:sz w:val="24"/>
            <w:lang w:val="en-US" w:eastAsia="zh-CN"/>
          </w:rPr>
          <w:t>同学</w:t>
        </w:r>
      </w:ins>
      <w:r>
        <w:rPr>
          <w:rFonts w:hint="eastAsia" w:ascii="微软雅黑" w:hAnsi="微软雅黑"/>
          <w:color w:val="222D33"/>
          <w:sz w:val="24"/>
        </w:rPr>
        <w:t>有些害羞地冲我笑了笑。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「可是，这是劈腿吧……？」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「……确实是这样」</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我微妙地表示了肯定。是的，据说世人都把我这种行为称为劈腿。并且都认为这是恶劣的行为。偶尔还会听说做出这种事的人被刺杀的传闻。</w:t>
      </w:r>
      <w:del w:id="200" w:author="1" w:date="2022-10-21T00:20:23Z">
        <w:r>
          <w:rPr>
            <w:rFonts w:hint="default" w:ascii="微软雅黑" w:hAnsi="微软雅黑"/>
            <w:color w:val="222D33"/>
            <w:sz w:val="24"/>
            <w:lang w:val="en-US"/>
          </w:rPr>
          <w:delText>可怕</w:delText>
        </w:r>
      </w:del>
      <w:ins w:id="201" w:author="1" w:date="2022-10-21T00:20:24Z">
        <w:r>
          <w:rPr>
            <w:rFonts w:hint="eastAsia" w:ascii="微软雅黑" w:hAnsi="微软雅黑"/>
            <w:color w:val="222D33"/>
            <w:sz w:val="24"/>
            <w:lang w:val="en-US" w:eastAsia="zh-CN"/>
          </w:rPr>
          <w:t>真吓人</w:t>
        </w:r>
      </w:ins>
      <w:ins w:id="202" w:author="1" w:date="2022-10-21T00:20:25Z">
        <w:r>
          <w:rPr>
            <w:rFonts w:hint="eastAsia" w:ascii="微软雅黑" w:hAnsi="微软雅黑"/>
            <w:color w:val="222D33"/>
            <w:sz w:val="24"/>
            <w:lang w:val="en-US" w:eastAsia="zh-CN"/>
          </w:rPr>
          <w:t>啊</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203" w:author="1" w:date="2022-10-21T00:20:28Z">
        <w:r>
          <w:rPr>
            <w:rFonts w:hint="eastAsia" w:ascii="微软雅黑" w:hAnsi="微软雅黑"/>
            <w:color w:val="222D33"/>
            <w:sz w:val="24"/>
            <w:lang w:val="en-US" w:eastAsia="zh-CN"/>
          </w:rPr>
          <w:t>同学</w:t>
        </w:r>
      </w:ins>
      <w:r>
        <w:rPr>
          <w:rFonts w:hint="eastAsia" w:ascii="微软雅黑" w:hAnsi="微软雅黑"/>
          <w:color w:val="222D33"/>
          <w:sz w:val="24"/>
        </w:rPr>
        <w:t>像是要平复自己的惊讶，来回摸着胸口。</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「我的初恋，竟然是</w:t>
      </w:r>
      <w:del w:id="204" w:author="1" w:date="2022-10-21T00:20:41Z">
        <w:r>
          <w:rPr>
            <w:rFonts w:hint="default" w:ascii="微软雅黑" w:hAnsi="微软雅黑"/>
            <w:color w:val="222D33"/>
            <w:sz w:val="24"/>
            <w:lang w:val="en-US"/>
          </w:rPr>
          <w:delText>以</w:delText>
        </w:r>
      </w:del>
      <w:ins w:id="205" w:author="1" w:date="2022-10-21T00:20:41Z">
        <w:r>
          <w:rPr>
            <w:rFonts w:hint="eastAsia" w:ascii="微软雅黑" w:hAnsi="微软雅黑"/>
            <w:color w:val="222D33"/>
            <w:sz w:val="24"/>
            <w:lang w:val="en-US" w:eastAsia="zh-CN"/>
          </w:rPr>
          <w:t>从</w:t>
        </w:r>
      </w:ins>
      <w:r>
        <w:rPr>
          <w:rFonts w:hint="eastAsia" w:ascii="微软雅黑" w:hAnsi="微软雅黑"/>
          <w:color w:val="222D33"/>
          <w:sz w:val="24"/>
        </w:rPr>
        <w:t>被恋人劈腿</w:t>
      </w:r>
      <w:del w:id="206" w:author="1" w:date="2022-10-21T00:20:43Z">
        <w:r>
          <w:rPr>
            <w:rFonts w:hint="eastAsia" w:ascii="微软雅黑" w:hAnsi="微软雅黑"/>
            <w:color w:val="222D33"/>
            <w:sz w:val="24"/>
          </w:rPr>
          <w:delText>的状态</w:delText>
        </w:r>
      </w:del>
      <w:r>
        <w:rPr>
          <w:rFonts w:hint="eastAsia" w:ascii="微软雅黑" w:hAnsi="微软雅黑"/>
          <w:color w:val="222D33"/>
          <w:sz w:val="24"/>
        </w:rPr>
        <w:t>开始</w:t>
      </w:r>
      <w:del w:id="207" w:author="1" w:date="2022-10-21T00:20:46Z">
        <w:r>
          <w:rPr>
            <w:rFonts w:hint="eastAsia" w:ascii="微软雅黑" w:hAnsi="微软雅黑"/>
            <w:color w:val="222D33"/>
            <w:sz w:val="24"/>
          </w:rPr>
          <w:delText>的</w:delText>
        </w:r>
      </w:del>
      <w:r>
        <w:rPr>
          <w:rFonts w:hint="eastAsia" w:ascii="微软雅黑" w:hAnsi="微软雅黑"/>
          <w:color w:val="222D33"/>
          <w:sz w:val="24"/>
        </w:rPr>
        <w:t>，真是有些意外」</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「确实呢………………人生这么</w:t>
      </w:r>
      <w:ins w:id="208" w:author="1" w:date="2022-10-21T00:21:05Z">
        <w:r>
          <w:rPr>
            <w:rFonts w:hint="eastAsia" w:ascii="微软雅黑" w:hAnsi="微软雅黑"/>
            <w:color w:val="222D33"/>
            <w:sz w:val="24"/>
            <w:lang w:val="en-US" w:eastAsia="zh-CN"/>
          </w:rPr>
          <w:t>漫长</w:t>
        </w:r>
      </w:ins>
      <w:del w:id="209" w:author="1" w:date="2022-10-21T00:20:59Z">
        <w:r>
          <w:rPr>
            <w:rFonts w:hint="eastAsia" w:ascii="微软雅黑" w:hAnsi="微软雅黑"/>
            <w:color w:val="222D33"/>
            <w:sz w:val="24"/>
          </w:rPr>
          <w:delText>长</w:delText>
        </w:r>
      </w:del>
      <w:r>
        <w:rPr>
          <w:rFonts w:hint="eastAsia" w:ascii="微软雅黑" w:hAnsi="微软雅黑"/>
          <w:color w:val="222D33"/>
          <w:sz w:val="24"/>
        </w:rPr>
        <w:t>，也会</w:t>
      </w:r>
      <w:ins w:id="210" w:author="1" w:date="2022-10-21T00:21:12Z">
        <w:r>
          <w:rPr>
            <w:rFonts w:hint="eastAsia" w:ascii="微软雅黑" w:hAnsi="微软雅黑"/>
            <w:color w:val="222D33"/>
            <w:sz w:val="24"/>
            <w:lang w:val="en-US" w:eastAsia="zh-CN"/>
          </w:rPr>
          <w:t>发生</w:t>
        </w:r>
      </w:ins>
      <w:del w:id="211" w:author="1" w:date="2022-10-21T00:21:13Z">
        <w:r>
          <w:rPr>
            <w:rFonts w:hint="eastAsia" w:ascii="微软雅黑" w:hAnsi="微软雅黑"/>
            <w:color w:val="222D33"/>
            <w:sz w:val="24"/>
          </w:rPr>
          <w:delText>有</w:delText>
        </w:r>
      </w:del>
      <w:r>
        <w:rPr>
          <w:rFonts w:hint="eastAsia" w:ascii="微软雅黑" w:hAnsi="微软雅黑"/>
          <w:color w:val="222D33"/>
          <w:sz w:val="24"/>
        </w:rPr>
        <w:t>这种事的…………」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不妙啊。我越说越发现我说的话简直不知所云。对紫阳花</w:t>
      </w:r>
      <w:ins w:id="212" w:author="1" w:date="2022-10-21T00:21:23Z">
        <w:r>
          <w:rPr>
            <w:rFonts w:hint="eastAsia" w:ascii="微软雅黑" w:hAnsi="微软雅黑"/>
            <w:color w:val="222D33"/>
            <w:sz w:val="24"/>
            <w:lang w:val="en-US" w:eastAsia="zh-CN"/>
          </w:rPr>
          <w:t>同学</w:t>
        </w:r>
      </w:ins>
      <w:r>
        <w:rPr>
          <w:rFonts w:hint="eastAsia" w:ascii="微软雅黑" w:hAnsi="微软雅黑"/>
          <w:color w:val="222D33"/>
          <w:sz w:val="24"/>
        </w:rPr>
        <w:t>劈腿？那种家伙现在应该马上扔进黑洞里才行吧。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213" w:author="1" w:date="2022-10-21T00:22:57Z">
        <w:r>
          <w:rPr>
            <w:rFonts w:hint="eastAsia" w:ascii="微软雅黑" w:hAnsi="微软雅黑"/>
            <w:color w:val="222D33"/>
            <w:sz w:val="24"/>
            <w:lang w:val="en-US" w:eastAsia="zh-CN"/>
          </w:rPr>
          <w:t>我的</w:t>
        </w:r>
      </w:ins>
      <w:ins w:id="214" w:author="1" w:date="2022-10-21T00:22:58Z">
        <w:r>
          <w:rPr>
            <w:rFonts w:hint="eastAsia" w:ascii="微软雅黑" w:hAnsi="微软雅黑"/>
            <w:color w:val="222D33"/>
            <w:sz w:val="24"/>
            <w:lang w:val="en-US" w:eastAsia="zh-CN"/>
          </w:rPr>
          <w:t>心</w:t>
        </w:r>
      </w:ins>
      <w:ins w:id="215" w:author="1" w:date="2022-10-21T00:22:59Z">
        <w:r>
          <w:rPr>
            <w:rFonts w:hint="eastAsia" w:ascii="微软雅黑" w:hAnsi="微软雅黑"/>
            <w:color w:val="222D33"/>
            <w:sz w:val="24"/>
            <w:lang w:val="en-US" w:eastAsia="zh-CN"/>
          </w:rPr>
          <w:t>可</w:t>
        </w:r>
      </w:ins>
      <w:del w:id="216" w:author="1" w:date="2022-10-21T00:22:55Z">
        <w:r>
          <w:rPr>
            <w:rFonts w:hint="eastAsia" w:ascii="微软雅黑" w:hAnsi="微软雅黑"/>
            <w:color w:val="222D33"/>
            <w:sz w:val="24"/>
          </w:rPr>
          <w:delText>心中</w:delText>
        </w:r>
      </w:del>
      <w:r>
        <w:rPr>
          <w:rFonts w:hint="eastAsia" w:ascii="微软雅黑" w:hAnsi="微软雅黑"/>
          <w:color w:val="222D33"/>
          <w:sz w:val="24"/>
        </w:rPr>
        <w:t>不要泄气。头脑冷静下来……。无论怎样被道德观自我谴责，都要好好想起这双手的温暖。</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「只是，有句话我一直都有</w:t>
      </w:r>
      <w:ins w:id="217" w:author="1" w:date="2022-10-21T00:23:41Z">
        <w:r>
          <w:rPr>
            <w:rFonts w:hint="eastAsia" w:ascii="微软雅黑" w:hAnsi="微软雅黑"/>
            <w:color w:val="222D33"/>
            <w:sz w:val="24"/>
            <w:lang w:val="en-US" w:eastAsia="zh-CN"/>
          </w:rPr>
          <w:t>对</w:t>
        </w:r>
      </w:ins>
      <w:r>
        <w:rPr>
          <w:rFonts w:hint="eastAsia" w:ascii="微软雅黑" w:hAnsi="微软雅黑"/>
          <w:color w:val="222D33"/>
          <w:sz w:val="24"/>
        </w:rPr>
        <w:t>真唯说，虽然她一次都没相信。我在和真唯相遇之前，曾经觉得同性之间的交往，是不正常的。然而终究还是被她改变了」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「原来这样的吗」</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真唯像是</w:t>
      </w:r>
      <w:del w:id="218" w:author="1" w:date="2022-10-21T00:25:05Z">
        <w:r>
          <w:rPr>
            <w:rFonts w:hint="default" w:ascii="微软雅黑" w:hAnsi="微软雅黑"/>
            <w:color w:val="222D33"/>
            <w:sz w:val="24"/>
            <w:lang w:val="en-US"/>
          </w:rPr>
          <w:delText>第一次</w:delText>
        </w:r>
      </w:del>
      <w:ins w:id="219" w:author="1" w:date="2022-10-21T00:25:06Z">
        <w:r>
          <w:rPr>
            <w:rFonts w:hint="eastAsia" w:ascii="微软雅黑" w:hAnsi="微软雅黑"/>
            <w:color w:val="222D33"/>
            <w:sz w:val="24"/>
            <w:lang w:val="en-US" w:eastAsia="zh-CN"/>
          </w:rPr>
          <w:t>初次</w:t>
        </w:r>
      </w:ins>
      <w:r>
        <w:rPr>
          <w:rFonts w:hint="eastAsia" w:ascii="微软雅黑" w:hAnsi="微软雅黑"/>
          <w:color w:val="222D33"/>
          <w:sz w:val="24"/>
        </w:rPr>
        <w:t>知道一样震惊。喂。</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「所以我想，既然这样，为什么我还要被恋爱仅限两人之间这样的常识所束缚不可呢。这次，我希望你们可以赞同我」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面对这么强词夺理的理论，真唯和紫阳花</w:t>
      </w:r>
      <w:ins w:id="220" w:author="1" w:date="2022-10-21T00:25:35Z">
        <w:r>
          <w:rPr>
            <w:rFonts w:hint="eastAsia" w:ascii="微软雅黑" w:hAnsi="微软雅黑"/>
            <w:color w:val="222D33"/>
            <w:sz w:val="24"/>
            <w:lang w:val="en-US" w:eastAsia="zh-CN"/>
          </w:rPr>
          <w:t>同学</w:t>
        </w:r>
      </w:ins>
      <w:r>
        <w:rPr>
          <w:rFonts w:hint="eastAsia" w:ascii="微软雅黑" w:hAnsi="微软雅黑"/>
          <w:color w:val="222D33"/>
          <w:sz w:val="24"/>
        </w:rPr>
        <w:t>再次陷入了沉默。</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嗯……嗯。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不对劲啊……。明明被人表白，要做出选择的是我才对，为什么会这样呢？现在却像是我对她们两位说出『等等！不要扔下我！』这样纠缠不休的话。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打破了沉默的</w:t>
      </w:r>
      <w:ins w:id="221" w:author="1" w:date="2022-10-21T00:26:55Z">
        <w:r>
          <w:rPr>
            <w:rFonts w:hint="eastAsia" w:ascii="微软雅黑" w:hAnsi="微软雅黑"/>
            <w:color w:val="222D33"/>
            <w:sz w:val="24"/>
            <w:lang w:val="en-US" w:eastAsia="zh-CN"/>
          </w:rPr>
          <w:t>人</w:t>
        </w:r>
      </w:ins>
      <w:r>
        <w:rPr>
          <w:rFonts w:hint="eastAsia" w:ascii="微软雅黑" w:hAnsi="微软雅黑"/>
          <w:color w:val="222D33"/>
          <w:sz w:val="24"/>
        </w:rPr>
        <w:t>，是紫阳花</w:t>
      </w:r>
      <w:ins w:id="222" w:author="1" w:date="2022-10-21T00:26:59Z">
        <w:r>
          <w:rPr>
            <w:rFonts w:hint="eastAsia" w:ascii="微软雅黑" w:hAnsi="微软雅黑"/>
            <w:color w:val="222D33"/>
            <w:sz w:val="24"/>
            <w:lang w:val="en-US" w:eastAsia="zh-CN"/>
          </w:rPr>
          <w:t>同学</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del w:id="223" w:author="1" w:date="2022-10-21T00:27:03Z">
        <w:r>
          <w:rPr>
            <w:rFonts w:hint="default" w:ascii="微软雅黑" w:hAnsi="微软雅黑"/>
            <w:color w:val="222D33"/>
            <w:sz w:val="24"/>
            <w:lang w:val="en-US"/>
          </w:rPr>
          <w:delText>那个</w:delText>
        </w:r>
      </w:del>
      <w:ins w:id="224" w:author="1" w:date="2022-10-21T00:27:03Z">
        <w:r>
          <w:rPr>
            <w:rFonts w:hint="eastAsia" w:ascii="微软雅黑" w:hAnsi="微软雅黑"/>
            <w:color w:val="222D33"/>
            <w:sz w:val="24"/>
            <w:lang w:val="en-US" w:eastAsia="zh-CN"/>
          </w:rPr>
          <w:t>我说</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225" w:author="1" w:date="2022-10-21T00:27:08Z">
        <w:r>
          <w:rPr>
            <w:rFonts w:hint="eastAsia" w:ascii="微软雅黑" w:hAnsi="微软雅黑"/>
            <w:color w:val="222D33"/>
            <w:sz w:val="24"/>
            <w:lang w:val="en-US" w:eastAsia="zh-CN"/>
          </w:rPr>
          <w:t>同学</w:t>
        </w:r>
      </w:ins>
      <w:r>
        <w:rPr>
          <w:rFonts w:hint="eastAsia" w:ascii="微软雅黑" w:hAnsi="微软雅黑"/>
          <w:color w:val="222D33"/>
          <w:sz w:val="24"/>
        </w:rPr>
        <w:t>露出</w:t>
      </w:r>
      <w:del w:id="226" w:author="1" w:date="2022-10-21T00:27:15Z">
        <w:r>
          <w:rPr>
            <w:rFonts w:hint="eastAsia" w:ascii="微软雅黑" w:hAnsi="微软雅黑"/>
            <w:color w:val="222D33"/>
            <w:sz w:val="24"/>
          </w:rPr>
          <w:delText>稍有</w:delText>
        </w:r>
      </w:del>
      <w:ins w:id="227" w:author="1" w:date="2022-10-21T00:27:25Z">
        <w:r>
          <w:rPr>
            <w:rFonts w:hint="eastAsia" w:ascii="微软雅黑" w:hAnsi="微软雅黑"/>
            <w:color w:val="222D33"/>
            <w:sz w:val="24"/>
            <w:lang w:val="en-US" w:eastAsia="zh-CN"/>
          </w:rPr>
          <w:t>稍显</w:t>
        </w:r>
      </w:ins>
      <w:del w:id="228" w:author="1" w:date="2022-10-21T00:27:20Z">
        <w:r>
          <w:rPr>
            <w:rFonts w:hint="eastAsia" w:ascii="微软雅黑" w:hAnsi="微软雅黑"/>
            <w:color w:val="222D33"/>
            <w:sz w:val="24"/>
          </w:rPr>
          <w:delText>些</w:delText>
        </w:r>
      </w:del>
      <w:r>
        <w:rPr>
          <w:rFonts w:hint="eastAsia" w:ascii="微软雅黑" w:hAnsi="微软雅黑"/>
          <w:color w:val="222D33"/>
          <w:sz w:val="24"/>
        </w:rPr>
        <w:t>困扰的笑容，看向真唯。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「怎么办，小真唯……这样的话，</w:t>
      </w:r>
      <w:del w:id="229" w:author="1" w:date="2022-10-21T00:27:47Z">
        <w:r>
          <w:rPr>
            <w:rFonts w:hint="eastAsia" w:ascii="微软雅黑" w:hAnsi="微软雅黑"/>
            <w:color w:val="222D33"/>
            <w:sz w:val="24"/>
          </w:rPr>
          <w:delText>你</w:delText>
        </w:r>
      </w:del>
      <w:r>
        <w:rPr>
          <w:rFonts w:hint="eastAsia" w:ascii="微软雅黑" w:hAnsi="微软雅黑"/>
          <w:color w:val="222D33"/>
          <w:sz w:val="24"/>
        </w:rPr>
        <w:t>要</w:t>
      </w:r>
      <w:ins w:id="230" w:author="1" w:date="2022-10-21T00:27:49Z">
        <w:r>
          <w:rPr>
            <w:rFonts w:hint="eastAsia" w:ascii="微软雅黑" w:hAnsi="微软雅黑"/>
            <w:color w:val="222D33"/>
            <w:sz w:val="24"/>
            <w:lang w:val="en-US" w:eastAsia="zh-CN"/>
          </w:rPr>
          <w:t>试试</w:t>
        </w:r>
      </w:ins>
      <w:r>
        <w:rPr>
          <w:rFonts w:hint="eastAsia" w:ascii="微软雅黑" w:hAnsi="微软雅黑"/>
          <w:color w:val="222D33"/>
          <w:sz w:val="24"/>
        </w:rPr>
        <w:t>两个人一起交往吗？」</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「我和紫阳花一起，吗……。原来是这样」</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「等等！不要扔下我！」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我缠了上去。</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如果被独留于此，我就要失去活下去的自信了！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「我会给你们幸福的！两个人都是，绝对会让你们幸福的！」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我当场跪倒在地，抓着两人的手。对照着镜子的小香穗说教的那副自以为是的女人的模样，一扫而空。简直变成可恶的花心骑士了。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「所以这三年间。直到高中毕业前，都和我交往吧！我会让你们在最后的时候，觉得和我交往真是太好了！我会全心地爱着你们！」</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w:t>
      </w:r>
      <w:del w:id="231" w:author="1" w:date="2022-10-21T00:29:07Z">
        <w:r>
          <w:rPr>
            <w:rFonts w:hint="default" w:ascii="微软雅黑" w:hAnsi="微软雅黑"/>
            <w:color w:val="222D33"/>
            <w:sz w:val="24"/>
            <w:lang w:val="en-US"/>
          </w:rPr>
          <w:delText>只知大喊</w:delText>
        </w:r>
      </w:del>
      <w:ins w:id="232" w:author="1" w:date="2022-10-21T00:29:10Z">
        <w:r>
          <w:rPr>
            <w:rFonts w:hint="eastAsia" w:ascii="微软雅黑" w:hAnsi="微软雅黑"/>
            <w:color w:val="222D33"/>
            <w:sz w:val="24"/>
            <w:lang w:val="en-US" w:eastAsia="zh-CN"/>
          </w:rPr>
          <w:t>纵情</w:t>
        </w:r>
      </w:ins>
      <w:ins w:id="233" w:author="1" w:date="2022-10-21T00:29:11Z">
        <w:r>
          <w:rPr>
            <w:rFonts w:hint="eastAsia" w:ascii="微软雅黑" w:hAnsi="微软雅黑"/>
            <w:color w:val="222D33"/>
            <w:sz w:val="24"/>
            <w:lang w:val="en-US" w:eastAsia="zh-CN"/>
          </w:rPr>
          <w:t>喊道</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「我再也不说为什么是我这种话了！我也不再怀疑你们对我的喜爱了！毕竟我一直以来就在努力想让你们喜欢我！我也会努力成为与你们相称的恋人！所以，所以………………」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泪水突然夺眶而出，我不禁哽咽。</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因为，我的话毫无依据。</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我喜欢着两个人是事实，我要和两个人交往也是事实。但是，能不能让两个人都获得幸福，也只能看我了。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没有保证。也</w:t>
      </w:r>
      <w:del w:id="234" w:author="1" w:date="2022-10-21T00:29:50Z">
        <w:r>
          <w:rPr>
            <w:rFonts w:hint="default" w:ascii="微软雅黑" w:hAnsi="微软雅黑"/>
            <w:color w:val="222D33"/>
            <w:sz w:val="24"/>
            <w:lang w:val="en-US"/>
          </w:rPr>
          <w:delText>做不了</w:delText>
        </w:r>
      </w:del>
      <w:ins w:id="235" w:author="1" w:date="2022-10-21T00:29:51Z">
        <w:r>
          <w:rPr>
            <w:rFonts w:hint="eastAsia" w:ascii="微软雅黑" w:hAnsi="微软雅黑"/>
            <w:color w:val="222D33"/>
            <w:sz w:val="24"/>
            <w:lang w:val="en-US" w:eastAsia="zh-CN"/>
          </w:rPr>
          <w:t>没法</w:t>
        </w:r>
      </w:ins>
      <w:r>
        <w:rPr>
          <w:rFonts w:hint="eastAsia" w:ascii="微软雅黑" w:hAnsi="微软雅黑"/>
          <w:color w:val="222D33"/>
          <w:sz w:val="24"/>
        </w:rPr>
        <w:t>约定。要别人相信这样的话语，也太自私了。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尽管如此，我还是祈求她们的信任。希望她们两个可以相信我。那样的话，我就会觉得自己做得到。</w:t>
      </w:r>
    </w:p>
    <w:p>
      <w:pPr>
        <w:widowControl/>
        <w:shd w:val="clear" w:color="auto" w:fill="FFFFFF"/>
        <w:spacing w:line="420" w:lineRule="atLeast"/>
        <w:rPr>
          <w:rFonts w:hint="eastAsia" w:ascii="微软雅黑" w:hAnsi="微软雅黑" w:cs="宋体" w:eastAsiaTheme="minorEastAsia"/>
          <w:color w:val="222D33"/>
          <w:kern w:val="0"/>
          <w:sz w:val="24"/>
          <w:szCs w:val="24"/>
          <w:lang w:val="en-US" w:eastAsia="zh-CN"/>
        </w:rPr>
      </w:pPr>
      <w:r>
        <w:rPr>
          <w:rFonts w:hint="eastAsia" w:ascii="微软雅黑" w:hAnsi="微软雅黑"/>
          <w:color w:val="222D33"/>
          <w:sz w:val="24"/>
        </w:rPr>
        <w:t>「和我交往吧，真唯，紫阳花……。我会好好地，让你们都得到幸福的……。因为我，喜欢</w:t>
      </w:r>
      <w:ins w:id="236" w:author="1" w:date="2022-10-21T00:31:24Z">
        <w:r>
          <w:rPr>
            <w:rFonts w:hint="eastAsia" w:ascii="微软雅黑" w:hAnsi="微软雅黑"/>
            <w:color w:val="222D33"/>
            <w:sz w:val="24"/>
            <w:lang w:val="en-US" w:eastAsia="zh-CN"/>
          </w:rPr>
          <w:t>你们</w:t>
        </w:r>
      </w:ins>
      <w:del w:id="237" w:author="1" w:date="2022-10-21T00:31:10Z">
        <w:r>
          <w:rPr>
            <w:rFonts w:hint="eastAsia" w:ascii="微软雅黑" w:hAnsi="微软雅黑"/>
            <w:color w:val="222D33"/>
            <w:sz w:val="24"/>
          </w:rPr>
          <w:delText>着</w:delText>
        </w:r>
      </w:del>
      <w:del w:id="238" w:author="1" w:date="2022-10-21T00:31:08Z">
        <w:r>
          <w:rPr>
            <w:rFonts w:hint="eastAsia" w:ascii="微软雅黑" w:hAnsi="微软雅黑"/>
            <w:color w:val="222D33"/>
            <w:sz w:val="24"/>
          </w:rPr>
          <w:delText>你们</w:delText>
        </w:r>
      </w:del>
      <w:del w:id="239" w:author="1" w:date="2022-10-21T00:31:07Z">
        <w:r>
          <w:rPr>
            <w:rFonts w:hint="eastAsia" w:ascii="微软雅黑" w:hAnsi="微软雅黑"/>
            <w:color w:val="222D33"/>
            <w:sz w:val="24"/>
          </w:rPr>
          <w:delText>两个</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240" w:author="1" w:date="2022-10-21T00:31:35Z">
        <w:r>
          <w:rPr>
            <w:rFonts w:hint="eastAsia" w:ascii="微软雅黑" w:hAnsi="微软雅黑"/>
            <w:color w:val="222D33"/>
            <w:sz w:val="24"/>
            <w:lang w:val="en-US" w:eastAsia="zh-CN"/>
          </w:rPr>
          <w:t>这副</w:t>
        </w:r>
      </w:ins>
      <w:r>
        <w:rPr>
          <w:rFonts w:hint="eastAsia" w:ascii="微软雅黑" w:hAnsi="微软雅黑"/>
          <w:color w:val="222D33"/>
          <w:sz w:val="24"/>
        </w:rPr>
        <w:t>像小孩撒娇一样，不成样子的告白。</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我把自己</w:t>
      </w:r>
      <w:ins w:id="241" w:author="1" w:date="2022-10-21T00:31:43Z">
        <w:r>
          <w:rPr>
            <w:rFonts w:hint="eastAsia" w:ascii="微软雅黑" w:hAnsi="微软雅黑"/>
            <w:color w:val="222D33"/>
            <w:sz w:val="24"/>
            <w:lang w:val="en-US" w:eastAsia="zh-CN"/>
          </w:rPr>
          <w:t>的</w:t>
        </w:r>
      </w:ins>
      <w:ins w:id="242" w:author="1" w:date="2022-10-21T00:31:45Z">
        <w:r>
          <w:rPr>
            <w:rFonts w:hint="eastAsia" w:ascii="微软雅黑" w:hAnsi="微软雅黑"/>
            <w:color w:val="222D33"/>
            <w:sz w:val="24"/>
            <w:lang w:val="en-US" w:eastAsia="zh-CN"/>
          </w:rPr>
          <w:t>一切</w:t>
        </w:r>
      </w:ins>
      <w:r>
        <w:rPr>
          <w:rFonts w:hint="eastAsia" w:ascii="微软雅黑" w:hAnsi="微软雅黑"/>
          <w:color w:val="222D33"/>
          <w:sz w:val="24"/>
        </w:rPr>
        <w:t>向她们和盘托出。</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今后的未来。展示了让我们……不，至少是会让我最幸福的世界。这就是我的，</w:t>
      </w:r>
      <w:r>
        <w:rPr>
          <w:rFonts w:hint="eastAsia" w:ascii="微软雅黑" w:hAnsi="微软雅黑"/>
          <w:color w:val="222D33"/>
          <w:sz w:val="24"/>
          <w:em w:val="dot"/>
          <w:rPrChange w:id="243" w:author="1" w:date="2022-10-21T00:32:09Z">
            <w:rPr>
              <w:rFonts w:hint="eastAsia" w:ascii="微软雅黑" w:hAnsi="微软雅黑"/>
              <w:color w:val="222D33"/>
              <w:sz w:val="24"/>
            </w:rPr>
          </w:rPrChange>
        </w:rPr>
        <w:t>与众不同的喜爱</w:t>
      </w:r>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之后，就由她们做决定了。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「说了</w:t>
      </w:r>
      <w:del w:id="244" w:author="1" w:date="2022-10-21T00:32:24Z">
        <w:r>
          <w:rPr>
            <w:rFonts w:hint="default" w:ascii="微软雅黑" w:hAnsi="微软雅黑"/>
            <w:color w:val="222D33"/>
            <w:sz w:val="24"/>
            <w:lang w:val="en-US"/>
          </w:rPr>
          <w:delText>不好</w:delText>
        </w:r>
      </w:del>
      <w:ins w:id="245" w:author="1" w:date="2022-10-21T00:32:26Z">
        <w:r>
          <w:rPr>
            <w:rFonts w:hint="eastAsia" w:ascii="微软雅黑" w:hAnsi="微软雅黑"/>
            <w:color w:val="222D33"/>
            <w:sz w:val="24"/>
            <w:lang w:val="en-US" w:eastAsia="zh-CN"/>
          </w:rPr>
          <w:t>坏心眼</w:t>
        </w:r>
      </w:ins>
      <w:r>
        <w:rPr>
          <w:rFonts w:hint="eastAsia" w:ascii="微软雅黑" w:hAnsi="微软雅黑"/>
          <w:color w:val="222D33"/>
          <w:sz w:val="24"/>
        </w:rPr>
        <w:t>的话，抱歉，小玲奈」</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246" w:author="1" w:date="2022-10-21T00:32:34Z">
        <w:r>
          <w:rPr>
            <w:rFonts w:hint="eastAsia" w:ascii="微软雅黑" w:hAnsi="微软雅黑"/>
            <w:color w:val="222D33"/>
            <w:sz w:val="24"/>
            <w:lang w:val="en-US" w:eastAsia="zh-CN"/>
          </w:rPr>
          <w:t>同学</w:t>
        </w:r>
      </w:ins>
      <w:r>
        <w:rPr>
          <w:rFonts w:hint="eastAsia" w:ascii="微软雅黑" w:hAnsi="微软雅黑"/>
          <w:color w:val="222D33"/>
          <w:sz w:val="24"/>
        </w:rPr>
        <w:t>抱住了我的头。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就像是要帮我拭去泪水一样。</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del w:id="247" w:author="1" w:date="2022-10-21T00:33:33Z">
        <w:r>
          <w:rPr>
            <w:rFonts w:hint="default" w:ascii="微软雅黑" w:hAnsi="微软雅黑"/>
            <w:color w:val="222D33"/>
            <w:sz w:val="24"/>
            <w:lang w:val="en-US"/>
          </w:rPr>
          <w:delText>没有</w:delText>
        </w:r>
      </w:del>
      <w:ins w:id="248" w:author="1" w:date="2022-10-21T00:33:34Z">
        <w:r>
          <w:rPr>
            <w:rFonts w:hint="eastAsia" w:ascii="微软雅黑" w:hAnsi="微软雅黑"/>
            <w:color w:val="222D33"/>
            <w:sz w:val="24"/>
            <w:lang w:val="en-US" w:eastAsia="zh-CN"/>
          </w:rPr>
          <w:t>没事</w:t>
        </w:r>
      </w:ins>
      <w:r>
        <w:rPr>
          <w:rFonts w:hint="eastAsia" w:ascii="微软雅黑" w:hAnsi="微软雅黑"/>
          <w:color w:val="222D33"/>
          <w:sz w:val="24"/>
        </w:rPr>
        <w:t>，听到这种话，当然会那样说了。因为我对你们说了</w:t>
      </w:r>
      <w:ins w:id="249" w:author="1" w:date="2022-10-21T00:33:42Z">
        <w:r>
          <w:rPr>
            <w:rFonts w:hint="eastAsia" w:ascii="微软雅黑" w:hAnsi="微软雅黑"/>
            <w:color w:val="222D33"/>
            <w:sz w:val="24"/>
            <w:lang w:val="en-US" w:eastAsia="zh-CN"/>
          </w:rPr>
          <w:t>很</w:t>
        </w:r>
      </w:ins>
      <w:r>
        <w:rPr>
          <w:rFonts w:hint="eastAsia" w:ascii="微软雅黑" w:hAnsi="微软雅黑"/>
          <w:color w:val="222D33"/>
          <w:sz w:val="24"/>
        </w:rPr>
        <w:t>不得了的事情……」</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「……我啊，果然，还是有些不明白。</w:t>
      </w:r>
      <w:del w:id="250" w:author="1" w:date="2022-10-21T00:33:49Z">
        <w:r>
          <w:rPr>
            <w:rFonts w:hint="default" w:ascii="微软雅黑" w:hAnsi="微软雅黑"/>
            <w:color w:val="222D33"/>
            <w:sz w:val="24"/>
            <w:lang w:val="en-US"/>
          </w:rPr>
          <w:delText>因为</w:delText>
        </w:r>
      </w:del>
      <w:ins w:id="251" w:author="1" w:date="2022-10-21T00:33:49Z">
        <w:r>
          <w:rPr>
            <w:rFonts w:hint="eastAsia" w:ascii="微软雅黑" w:hAnsi="微软雅黑"/>
            <w:color w:val="222D33"/>
            <w:sz w:val="24"/>
            <w:lang w:val="en-US" w:eastAsia="zh-CN"/>
          </w:rPr>
          <w:t>我</w:t>
        </w:r>
      </w:ins>
      <w:r>
        <w:rPr>
          <w:rFonts w:hint="eastAsia" w:ascii="微软雅黑" w:hAnsi="微软雅黑"/>
          <w:color w:val="222D33"/>
          <w:sz w:val="24"/>
        </w:rPr>
        <w:t>还完全想象不出来这样的关系。心里还在担心着，这样真的能让大家都幸福吗？今后，会不会比以前更难过，会不会发生</w:t>
      </w:r>
      <w:ins w:id="252" w:author="1" w:date="2022-10-21T00:34:06Z">
        <w:r>
          <w:rPr>
            <w:rFonts w:hint="eastAsia" w:ascii="微软雅黑" w:hAnsi="微软雅黑"/>
            <w:color w:val="222D33"/>
            <w:sz w:val="24"/>
            <w:lang w:val="en-US" w:eastAsia="zh-CN"/>
          </w:rPr>
          <w:t>让人</w:t>
        </w:r>
      </w:ins>
      <w:r>
        <w:rPr>
          <w:rFonts w:hint="eastAsia" w:ascii="微软雅黑" w:hAnsi="微软雅黑"/>
          <w:color w:val="222D33"/>
          <w:sz w:val="24"/>
        </w:rPr>
        <w:t>伤心的事呢？」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在大家都看着的这个舞台之上。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在这个充满光芒的世界里，紫阳花</w:t>
      </w:r>
      <w:ins w:id="253" w:author="1" w:date="2022-10-21T00:34:13Z">
        <w:r>
          <w:rPr>
            <w:rFonts w:hint="eastAsia" w:ascii="微软雅黑" w:hAnsi="微软雅黑"/>
            <w:color w:val="222D33"/>
            <w:sz w:val="24"/>
            <w:lang w:val="en-US" w:eastAsia="zh-CN"/>
          </w:rPr>
          <w:t>同学</w:t>
        </w:r>
      </w:ins>
      <w:r>
        <w:rPr>
          <w:rFonts w:hint="eastAsia" w:ascii="微软雅黑" w:hAnsi="微软雅黑"/>
          <w:color w:val="222D33"/>
          <w:sz w:val="24"/>
        </w:rPr>
        <w:t>开口了。「但是」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「我会向未知的未来，迈出第一步。因为我就是我。而且，我也不想把小玲奈鼓起勇气才对我说出的这些话，就这样全盘否定」</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254" w:author="1" w:date="2022-10-21T00:34:32Z">
        <w:r>
          <w:rPr>
            <w:rFonts w:hint="eastAsia" w:ascii="微软雅黑" w:hAnsi="微软雅黑"/>
            <w:color w:val="222D33"/>
            <w:sz w:val="24"/>
            <w:lang w:val="en-US" w:eastAsia="zh-CN"/>
          </w:rPr>
          <w:t>同学</w:t>
        </w:r>
      </w:ins>
      <w:r>
        <w:rPr>
          <w:rFonts w:hint="eastAsia" w:ascii="微软雅黑" w:hAnsi="微软雅黑"/>
          <w:color w:val="222D33"/>
          <w:sz w:val="24"/>
        </w:rPr>
        <w:t>抬起头。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脸上带着温柔的微笑。</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「因为小玲奈，对我说过了。想要</w:t>
      </w:r>
      <w:del w:id="255" w:author="1" w:date="2022-10-21T00:34:47Z">
        <w:r>
          <w:rPr>
            <w:rFonts w:hint="eastAsia" w:ascii="微软雅黑" w:hAnsi="微软雅黑"/>
            <w:color w:val="222D33"/>
            <w:sz w:val="24"/>
          </w:rPr>
          <w:delText>一直</w:delText>
        </w:r>
      </w:del>
      <w:r>
        <w:rPr>
          <w:rFonts w:hint="eastAsia" w:ascii="微软雅黑" w:hAnsi="微软雅黑"/>
          <w:color w:val="222D33"/>
          <w:sz w:val="24"/>
        </w:rPr>
        <w:t>三个人</w:t>
      </w:r>
      <w:ins w:id="256" w:author="1" w:date="2022-10-21T00:34:49Z">
        <w:r>
          <w:rPr>
            <w:rFonts w:hint="eastAsia" w:ascii="微软雅黑" w:hAnsi="微软雅黑"/>
            <w:color w:val="222D33"/>
            <w:sz w:val="24"/>
            <w:lang w:val="en-US" w:eastAsia="zh-CN"/>
          </w:rPr>
          <w:t>一直</w:t>
        </w:r>
      </w:ins>
      <w:ins w:id="257" w:author="1" w:date="2022-10-21T00:34:50Z">
        <w:r>
          <w:rPr>
            <w:rFonts w:hint="eastAsia" w:ascii="微软雅黑" w:hAnsi="微软雅黑"/>
            <w:color w:val="222D33"/>
            <w:sz w:val="24"/>
            <w:lang w:val="en-US" w:eastAsia="zh-CN"/>
          </w:rPr>
          <w:t>在</w:t>
        </w:r>
      </w:ins>
      <w:r>
        <w:rPr>
          <w:rFonts w:hint="eastAsia" w:ascii="微软雅黑" w:hAnsi="微软雅黑"/>
          <w:color w:val="222D33"/>
          <w:sz w:val="24"/>
        </w:rPr>
        <w:t>一起玩」</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258" w:author="1" w:date="2022-10-21T00:35:45Z">
        <w:r>
          <w:rPr>
            <w:rFonts w:hint="eastAsia" w:ascii="微软雅黑" w:hAnsi="微软雅黑"/>
            <w:color w:val="222D33"/>
            <w:sz w:val="24"/>
            <w:lang w:val="en-US" w:eastAsia="zh-CN"/>
          </w:rPr>
          <w:t>我</w:t>
        </w:r>
      </w:ins>
      <w:r>
        <w:rPr>
          <w:rFonts w:hint="eastAsia" w:ascii="微软雅黑" w:hAnsi="微软雅黑"/>
          <w:color w:val="222D33"/>
          <w:sz w:val="24"/>
        </w:rPr>
        <w:t>想起来了，这句话。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那</w:t>
      </w:r>
      <w:ins w:id="259" w:author="1" w:date="2022-10-21T00:35:50Z">
        <w:r>
          <w:rPr>
            <w:rFonts w:hint="eastAsia" w:ascii="微软雅黑" w:hAnsi="微软雅黑"/>
            <w:color w:val="222D33"/>
            <w:sz w:val="24"/>
            <w:lang w:val="en-US" w:eastAsia="zh-CN"/>
          </w:rPr>
          <w:t>次</w:t>
        </w:r>
      </w:ins>
      <w:del w:id="260" w:author="1" w:date="2022-10-21T00:35:49Z">
        <w:r>
          <w:rPr>
            <w:rFonts w:hint="eastAsia" w:ascii="微软雅黑" w:hAnsi="微软雅黑"/>
            <w:color w:val="222D33"/>
            <w:sz w:val="24"/>
          </w:rPr>
          <w:delText>个</w:delText>
        </w:r>
      </w:del>
      <w:r>
        <w:rPr>
          <w:rFonts w:hint="eastAsia" w:ascii="微软雅黑" w:hAnsi="微软雅黑"/>
          <w:color w:val="222D33"/>
          <w:sz w:val="24"/>
        </w:rPr>
        <w:t>三人一起度过的暑假，实在太开心了。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261" w:author="1" w:date="2022-10-21T00:35:55Z">
        <w:r>
          <w:rPr>
            <w:rFonts w:hint="eastAsia" w:ascii="微软雅黑" w:hAnsi="微软雅黑"/>
            <w:color w:val="222D33"/>
            <w:sz w:val="24"/>
            <w:lang w:val="en-US" w:eastAsia="zh-CN"/>
          </w:rPr>
          <w:t>同学</w:t>
        </w:r>
      </w:ins>
      <w:r>
        <w:rPr>
          <w:rFonts w:hint="eastAsia" w:ascii="微软雅黑" w:hAnsi="微软雅黑"/>
          <w:color w:val="222D33"/>
          <w:sz w:val="24"/>
        </w:rPr>
        <w:t>也一直记得这句话。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「虽然我是个脾气又坏，又任性的人，但我很喜欢小玲奈……」</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紫阳花的声音，就像温润的雨滴。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「紫陽花</w:t>
      </w:r>
      <w:ins w:id="262" w:author="1" w:date="2022-10-21T00:36:06Z">
        <w:r>
          <w:rPr>
            <w:rFonts w:hint="eastAsia" w:ascii="微软雅黑" w:hAnsi="微软雅黑"/>
            <w:color w:val="222D33"/>
            <w:sz w:val="24"/>
            <w:lang w:val="en-US" w:eastAsia="zh-CN"/>
          </w:rPr>
          <w:t>同学</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我屏住</w:t>
      </w:r>
      <w:ins w:id="263" w:author="1" w:date="2022-10-21T00:36:14Z">
        <w:r>
          <w:rPr>
            <w:rFonts w:hint="eastAsia" w:ascii="微软雅黑" w:hAnsi="微软雅黑"/>
            <w:color w:val="222D33"/>
            <w:sz w:val="24"/>
            <w:lang w:val="en-US" w:eastAsia="zh-CN"/>
          </w:rPr>
          <w:t>了</w:t>
        </w:r>
      </w:ins>
      <w:r>
        <w:rPr>
          <w:rFonts w:hint="eastAsia" w:ascii="微软雅黑" w:hAnsi="微软雅黑"/>
          <w:color w:val="222D33"/>
          <w:sz w:val="24"/>
        </w:rPr>
        <w:t>呼吸。</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「总之，就是高中毕业之前，是吗？</w:t>
      </w:r>
      <w:del w:id="264" w:author="1" w:date="2022-10-21T00:37:11Z">
        <w:r>
          <w:rPr>
            <w:rFonts w:hint="default" w:ascii="微软雅黑" w:hAnsi="微软雅黑"/>
            <w:color w:val="222D33"/>
            <w:sz w:val="24"/>
            <w:lang w:val="en-US"/>
          </w:rPr>
          <w:delText>嗯</w:delText>
        </w:r>
      </w:del>
      <w:ins w:id="265" w:author="1" w:date="2022-10-21T00:37:13Z">
        <w:r>
          <w:rPr>
            <w:rFonts w:hint="eastAsia" w:ascii="微软雅黑" w:hAnsi="微软雅黑"/>
            <w:color w:val="222D33"/>
            <w:sz w:val="24"/>
            <w:lang w:val="en-US" w:eastAsia="zh-CN"/>
          </w:rPr>
          <w:t>呵呵</w:t>
        </w:r>
      </w:ins>
      <w:r>
        <w:rPr>
          <w:rFonts w:hint="eastAsia" w:ascii="微软雅黑" w:hAnsi="微软雅黑"/>
          <w:color w:val="222D33"/>
          <w:sz w:val="24"/>
        </w:rPr>
        <w:t>，</w:t>
      </w:r>
      <w:del w:id="266" w:author="1" w:date="2022-10-21T00:37:19Z">
        <w:r>
          <w:rPr>
            <w:rFonts w:hint="default" w:ascii="微软雅黑" w:hAnsi="微软雅黑"/>
            <w:color w:val="222D33"/>
            <w:sz w:val="24"/>
            <w:lang w:val="en-US"/>
          </w:rPr>
          <w:delText>我也是</w:delText>
        </w:r>
      </w:del>
      <w:ins w:id="267" w:author="1" w:date="2022-10-21T00:37:24Z">
        <w:r>
          <w:rPr>
            <w:rFonts w:hint="eastAsia" w:ascii="微软雅黑" w:hAnsi="微软雅黑"/>
            <w:color w:val="222D33"/>
            <w:sz w:val="24"/>
            <w:lang w:val="en-US" w:eastAsia="zh-CN"/>
          </w:rPr>
          <w:t>这边才是</w:t>
        </w:r>
      </w:ins>
      <w:r>
        <w:rPr>
          <w:rFonts w:hint="eastAsia" w:ascii="微软雅黑" w:hAnsi="微软雅黑"/>
          <w:color w:val="222D33"/>
          <w:sz w:val="24"/>
        </w:rPr>
        <w:t>，请</w:t>
      </w:r>
      <w:ins w:id="268" w:author="1" w:date="2022-10-21T00:37:26Z">
        <w:r>
          <w:rPr>
            <w:rFonts w:hint="eastAsia" w:ascii="微软雅黑" w:hAnsi="微软雅黑"/>
            <w:color w:val="222D33"/>
            <w:sz w:val="24"/>
            <w:lang w:val="en-US" w:eastAsia="zh-CN"/>
          </w:rPr>
          <w:t>你</w:t>
        </w:r>
      </w:ins>
      <w:r>
        <w:rPr>
          <w:rFonts w:hint="eastAsia" w:ascii="微软雅黑" w:hAnsi="微软雅黑"/>
          <w:color w:val="222D33"/>
          <w:sz w:val="24"/>
        </w:rPr>
        <w:t>多</w:t>
      </w:r>
      <w:ins w:id="269" w:author="1" w:date="2022-10-21T00:37:29Z">
        <w:r>
          <w:rPr>
            <w:rFonts w:hint="eastAsia" w:ascii="微软雅黑" w:hAnsi="微软雅黑"/>
            <w:color w:val="222D33"/>
            <w:sz w:val="24"/>
            <w:lang w:val="en-US" w:eastAsia="zh-CN"/>
          </w:rPr>
          <w:t>多</w:t>
        </w:r>
      </w:ins>
      <w:r>
        <w:rPr>
          <w:rFonts w:hint="eastAsia" w:ascii="微软雅黑" w:hAnsi="微软雅黑"/>
          <w:color w:val="222D33"/>
          <w:sz w:val="24"/>
        </w:rPr>
        <w:t>指教」</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「诶，那，</w:t>
      </w:r>
      <w:del w:id="270" w:author="1" w:date="2022-10-21T00:37:40Z">
        <w:r>
          <w:rPr>
            <w:rFonts w:hint="default" w:ascii="微软雅黑" w:hAnsi="微软雅黑"/>
            <w:color w:val="222D33"/>
            <w:sz w:val="24"/>
            <w:lang w:val="en-US"/>
          </w:rPr>
          <w:delText>呃</w:delText>
        </w:r>
      </w:del>
      <w:ins w:id="271" w:author="1" w:date="2022-10-21T00:37:41Z">
        <w:r>
          <w:rPr>
            <w:rFonts w:hint="eastAsia" w:ascii="微软雅黑" w:hAnsi="微软雅黑"/>
            <w:color w:val="222D33"/>
            <w:sz w:val="24"/>
            <w:lang w:val="en-US" w:eastAsia="zh-CN"/>
          </w:rPr>
          <w:t>就是说</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我慢慢地站起来。对上了紫阳花</w:t>
      </w:r>
      <w:ins w:id="272" w:author="1" w:date="2022-10-21T00:37:47Z">
        <w:r>
          <w:rPr>
            <w:rFonts w:hint="eastAsia" w:ascii="微软雅黑" w:hAnsi="微软雅黑"/>
            <w:color w:val="222D33"/>
            <w:sz w:val="24"/>
            <w:lang w:val="en-US" w:eastAsia="zh-CN"/>
          </w:rPr>
          <w:t>同学</w:t>
        </w:r>
      </w:ins>
      <w:r>
        <w:rPr>
          <w:rFonts w:hint="eastAsia" w:ascii="微软雅黑" w:hAnsi="微软雅黑"/>
          <w:color w:val="222D33"/>
          <w:sz w:val="24"/>
        </w:rPr>
        <w:t>的</w:t>
      </w:r>
      <w:del w:id="273" w:author="1" w:date="2022-10-21T00:37:50Z">
        <w:r>
          <w:rPr>
            <w:rFonts w:hint="default" w:ascii="微软雅黑" w:hAnsi="微软雅黑"/>
            <w:color w:val="222D33"/>
            <w:sz w:val="24"/>
            <w:lang w:val="en-US"/>
          </w:rPr>
          <w:delText>眼睛</w:delText>
        </w:r>
      </w:del>
      <w:ins w:id="274" w:author="1" w:date="2022-10-21T00:37:51Z">
        <w:r>
          <w:rPr>
            <w:rFonts w:hint="eastAsia" w:ascii="微软雅黑" w:hAnsi="微软雅黑"/>
            <w:color w:val="222D33"/>
            <w:sz w:val="24"/>
            <w:lang w:val="en-US" w:eastAsia="zh-CN"/>
          </w:rPr>
          <w:t>视线</w:t>
        </w:r>
      </w:ins>
      <w:r>
        <w:rPr>
          <w:rFonts w:hint="eastAsia" w:ascii="微软雅黑" w:hAnsi="微软雅黑"/>
          <w:color w:val="222D33"/>
          <w:sz w:val="24"/>
        </w:rPr>
        <w:t>。紫阳花为我们紧握的双手增添了新的意义。这已经是恋人之间的牵手。</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班上的人气人物，也是我一直以来的憧憬。</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紫陽花</w:t>
      </w:r>
      <w:ins w:id="275" w:author="1" w:date="2022-10-21T00:38:05Z">
        <w:r>
          <w:rPr>
            <w:rFonts w:hint="eastAsia" w:ascii="微软雅黑" w:hAnsi="微软雅黑"/>
            <w:color w:val="222D33"/>
            <w:sz w:val="24"/>
            <w:lang w:val="en-US" w:eastAsia="zh-CN"/>
          </w:rPr>
          <w:t>同学</w:t>
        </w:r>
      </w:ins>
      <w:r>
        <w:rPr>
          <w:rFonts w:hint="eastAsia" w:ascii="微软雅黑" w:hAnsi="微软雅黑"/>
          <w:color w:val="222D33"/>
          <w:sz w:val="24"/>
        </w:rPr>
        <w:t>有些害羞。</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「之后记得。约会还要继续呢」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现在，这个瞬间开始。</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276" w:author="1" w:date="2022-10-21T00:38:15Z">
        <w:r>
          <w:rPr>
            <w:rFonts w:hint="eastAsia" w:ascii="微软雅黑" w:hAnsi="微软雅黑"/>
            <w:color w:val="222D33"/>
            <w:sz w:val="24"/>
            <w:lang w:val="en-US" w:eastAsia="zh-CN"/>
          </w:rPr>
          <w:t>同学</w:t>
        </w:r>
      </w:ins>
      <w:r>
        <w:rPr>
          <w:rFonts w:hint="eastAsia" w:ascii="微软雅黑" w:hAnsi="微软雅黑"/>
          <w:color w:val="222D33"/>
          <w:sz w:val="24"/>
        </w:rPr>
        <w:t>，就是我的恋人了。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脑袋昏昏沉沉，感觉要晕倒了。但我又想立刻在这个舞台上来回狂奔。</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「谢谢，紫阳花</w:t>
      </w:r>
      <w:ins w:id="277" w:author="1" w:date="2022-10-21T00:38:22Z">
        <w:r>
          <w:rPr>
            <w:rFonts w:hint="eastAsia" w:ascii="微软雅黑" w:hAnsi="微软雅黑"/>
            <w:color w:val="222D33"/>
            <w:sz w:val="24"/>
            <w:lang w:val="en-US" w:eastAsia="zh-CN"/>
          </w:rPr>
          <w:t>同学</w:t>
        </w:r>
      </w:ins>
      <w:r>
        <w:rPr>
          <w:rFonts w:hint="eastAsia" w:ascii="微软雅黑" w:hAnsi="微软雅黑"/>
          <w:color w:val="222D33"/>
          <w:sz w:val="24"/>
        </w:rPr>
        <w:t>，谢谢你！」</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del w:id="278" w:author="1" w:date="2022-10-21T00:38:28Z">
        <w:r>
          <w:rPr>
            <w:rFonts w:hint="default" w:ascii="微软雅黑" w:hAnsi="微软雅黑"/>
            <w:color w:val="222D33"/>
            <w:sz w:val="24"/>
            <w:lang w:val="en-US"/>
          </w:rPr>
          <w:delText>嗯啊</w:delText>
        </w:r>
      </w:del>
      <w:ins w:id="279" w:author="1" w:date="2022-10-21T00:38:29Z">
        <w:r>
          <w:rPr>
            <w:rFonts w:hint="eastAsia" w:ascii="微软雅黑" w:hAnsi="微软雅黑"/>
            <w:color w:val="222D33"/>
            <w:sz w:val="24"/>
            <w:lang w:val="en-US" w:eastAsia="zh-CN"/>
          </w:rPr>
          <w:t>呀</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280" w:author="1" w:date="2022-10-21T00:38:41Z">
        <w:r>
          <w:rPr>
            <w:rFonts w:hint="eastAsia" w:ascii="微软雅黑" w:hAnsi="微软雅黑"/>
            <w:color w:val="222D33"/>
            <w:sz w:val="24"/>
            <w:lang w:val="en-US" w:eastAsia="zh-CN"/>
          </w:rPr>
          <w:t>我用力</w:t>
        </w:r>
      </w:ins>
      <w:del w:id="281" w:author="1" w:date="2022-10-21T00:38:39Z">
        <w:r>
          <w:rPr>
            <w:rFonts w:hint="eastAsia" w:ascii="微软雅黑" w:hAnsi="微软雅黑"/>
            <w:color w:val="222D33"/>
            <w:sz w:val="24"/>
          </w:rPr>
          <w:delText>大力</w:delText>
        </w:r>
      </w:del>
      <w:del w:id="282" w:author="1" w:date="2022-10-21T00:38:38Z">
        <w:r>
          <w:rPr>
            <w:rFonts w:hint="eastAsia" w:ascii="微软雅黑" w:hAnsi="微软雅黑"/>
            <w:color w:val="222D33"/>
            <w:sz w:val="24"/>
          </w:rPr>
          <w:delText>地</w:delText>
        </w:r>
      </w:del>
      <w:r>
        <w:rPr>
          <w:rFonts w:hint="eastAsia" w:ascii="微软雅黑" w:hAnsi="微软雅黑"/>
          <w:color w:val="222D33"/>
          <w:sz w:val="24"/>
        </w:rPr>
        <w:t>抱紧她的时候，听到紫阳花</w:t>
      </w:r>
      <w:ins w:id="283" w:author="1" w:date="2022-10-21T00:38:45Z">
        <w:r>
          <w:rPr>
            <w:rFonts w:hint="eastAsia" w:ascii="微软雅黑" w:hAnsi="微软雅黑"/>
            <w:color w:val="222D33"/>
            <w:sz w:val="24"/>
            <w:lang w:val="en-US" w:eastAsia="zh-CN"/>
          </w:rPr>
          <w:t>同学</w:t>
        </w:r>
      </w:ins>
      <w:r>
        <w:rPr>
          <w:rFonts w:hint="eastAsia" w:ascii="微软雅黑" w:hAnsi="微软雅黑"/>
          <w:color w:val="222D33"/>
          <w:sz w:val="24"/>
        </w:rPr>
        <w:t>发出了可爱的悲鸣。哎呀，可不能弄脏了衣服。我好好地回到了之前的位置。</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不必如此紧张。以后，无论再有多少次这种事情，我都没问题……不对，有点不太懂这种事情到底是什么事情。不过，现在还没到结束！</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还有一位。被我告白的</w:t>
      </w:r>
      <w:ins w:id="284" w:author="1" w:date="2022-10-21T00:39:40Z">
        <w:r>
          <w:rPr>
            <w:rFonts w:hint="eastAsia" w:ascii="微软雅黑" w:hAnsi="微软雅黑"/>
            <w:color w:val="222D33"/>
            <w:sz w:val="24"/>
            <w:lang w:val="en-US" w:eastAsia="zh-CN"/>
          </w:rPr>
          <w:t>女孩</w:t>
        </w:r>
      </w:ins>
      <w:del w:id="285" w:author="1" w:date="2022-10-21T00:39:39Z">
        <w:r>
          <w:rPr>
            <w:rFonts w:hint="eastAsia" w:ascii="微软雅黑" w:hAnsi="微软雅黑"/>
            <w:color w:val="222D33"/>
            <w:sz w:val="24"/>
          </w:rPr>
          <w:delText>女</w:delText>
        </w:r>
      </w:del>
      <w:del w:id="286" w:author="1" w:date="2022-10-21T00:39:38Z">
        <w:r>
          <w:rPr>
            <w:rFonts w:hint="eastAsia" w:ascii="微软雅黑" w:hAnsi="微软雅黑"/>
            <w:color w:val="222D33"/>
            <w:sz w:val="24"/>
          </w:rPr>
          <w:delText>子</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我也要让她好好地回复我的告白。</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抹去眼泪，我再次看向真唯。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真唯在这个最适合她的舞台上，露出了无地自容的表情。</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必须要传达给真唯的事情，数不胜数。</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「让你久等了，抱歉。</w:t>
      </w:r>
      <w:ins w:id="287" w:author="1" w:date="2022-10-21T00:40:35Z">
        <w:r>
          <w:rPr>
            <w:rFonts w:hint="eastAsia" w:ascii="微软雅黑" w:hAnsi="微软雅黑"/>
            <w:color w:val="222D33"/>
            <w:sz w:val="24"/>
            <w:lang w:val="en-US" w:eastAsia="zh-CN"/>
          </w:rPr>
          <w:t>我</w:t>
        </w:r>
      </w:ins>
      <w:r>
        <w:rPr>
          <w:rFonts w:hint="eastAsia" w:ascii="微软雅黑" w:hAnsi="微软雅黑"/>
          <w:color w:val="222D33"/>
          <w:sz w:val="24"/>
        </w:rPr>
        <w:t>一直都回避着真唯</w:t>
      </w:r>
      <w:del w:id="288" w:author="1" w:date="2022-10-21T00:40:39Z">
        <w:r>
          <w:rPr>
            <w:rFonts w:hint="eastAsia" w:ascii="微软雅黑" w:hAnsi="微软雅黑"/>
            <w:color w:val="222D33"/>
            <w:sz w:val="24"/>
          </w:rPr>
          <w:delText>的心情</w:delText>
        </w:r>
      </w:del>
      <w:r>
        <w:rPr>
          <w:rFonts w:hint="eastAsia" w:ascii="微软雅黑" w:hAnsi="微软雅黑"/>
          <w:color w:val="222D33"/>
          <w:sz w:val="24"/>
        </w:rPr>
        <w:t>，抱歉。我一直都没</w:t>
      </w:r>
      <w:ins w:id="289" w:author="1" w:date="2022-10-21T00:40:49Z">
        <w:r>
          <w:rPr>
            <w:rFonts w:hint="eastAsia" w:ascii="微软雅黑" w:hAnsi="微软雅黑"/>
            <w:color w:val="222D33"/>
            <w:sz w:val="24"/>
            <w:lang w:val="en-US" w:eastAsia="zh-CN"/>
          </w:rPr>
          <w:t>拿不出</w:t>
        </w:r>
      </w:ins>
      <w:del w:id="290" w:author="1" w:date="2022-10-21T00:40:48Z">
        <w:r>
          <w:rPr>
            <w:rFonts w:hint="eastAsia" w:ascii="微软雅黑" w:hAnsi="微软雅黑"/>
            <w:color w:val="222D33"/>
            <w:sz w:val="24"/>
          </w:rPr>
          <w:delText>什</w:delText>
        </w:r>
      </w:del>
      <w:del w:id="291" w:author="1" w:date="2022-10-21T00:40:47Z">
        <w:r>
          <w:rPr>
            <w:rFonts w:hint="eastAsia" w:ascii="微软雅黑" w:hAnsi="微软雅黑"/>
            <w:color w:val="222D33"/>
            <w:sz w:val="24"/>
          </w:rPr>
          <w:delText>么</w:delText>
        </w:r>
      </w:del>
      <w:r>
        <w:rPr>
          <w:rFonts w:hint="eastAsia" w:ascii="微软雅黑" w:hAnsi="微软雅黑"/>
          <w:color w:val="222D33"/>
          <w:sz w:val="24"/>
        </w:rPr>
        <w:t>勇气，也没有自信。但是，我</w:t>
      </w:r>
      <w:ins w:id="292" w:author="1" w:date="2022-10-21T00:41:20Z">
        <w:r>
          <w:rPr>
            <w:rFonts w:hint="eastAsia" w:ascii="微软雅黑" w:hAnsi="微软雅黑"/>
            <w:color w:val="222D33"/>
            <w:sz w:val="24"/>
            <w:lang w:val="en-US" w:eastAsia="zh-CN"/>
          </w:rPr>
          <w:t>发现了</w:t>
        </w:r>
      </w:ins>
      <w:ins w:id="293" w:author="1" w:date="2022-10-21T00:41:21Z">
        <w:r>
          <w:rPr>
            <w:rFonts w:hint="eastAsia" w:ascii="微软雅黑" w:hAnsi="微软雅黑"/>
            <w:color w:val="222D33"/>
            <w:sz w:val="24"/>
            <w:lang w:val="en-US" w:eastAsia="zh-CN"/>
          </w:rPr>
          <w:t>我</w:t>
        </w:r>
      </w:ins>
      <w:r>
        <w:rPr>
          <w:rFonts w:hint="eastAsia" w:ascii="微软雅黑" w:hAnsi="微软雅黑"/>
          <w:color w:val="222D33"/>
          <w:sz w:val="24"/>
        </w:rPr>
        <w:t>想要改变。想要进步。而如今，我想要和真唯一同</w:t>
      </w:r>
      <w:ins w:id="294" w:author="1" w:date="2022-10-21T00:41:31Z">
        <w:r>
          <w:rPr>
            <w:rFonts w:hint="eastAsia" w:ascii="微软雅黑" w:hAnsi="微软雅黑"/>
            <w:color w:val="222D33"/>
            <w:sz w:val="24"/>
            <w:lang w:val="en-US" w:eastAsia="zh-CN"/>
          </w:rPr>
          <w:t>前进</w:t>
        </w:r>
      </w:ins>
      <w:del w:id="295" w:author="1" w:date="2022-10-21T00:41:30Z">
        <w:r>
          <w:rPr>
            <w:rFonts w:hint="eastAsia" w:ascii="微软雅黑" w:hAnsi="微软雅黑"/>
            <w:color w:val="222D33"/>
            <w:sz w:val="24"/>
          </w:rPr>
          <w:delText>迈</w:delText>
        </w:r>
      </w:del>
      <w:del w:id="296" w:author="1" w:date="2022-10-21T00:41:29Z">
        <w:r>
          <w:rPr>
            <w:rFonts w:hint="eastAsia" w:ascii="微软雅黑" w:hAnsi="微软雅黑"/>
            <w:color w:val="222D33"/>
            <w:sz w:val="24"/>
          </w:rPr>
          <w:delText>向那样</w:delText>
        </w:r>
      </w:del>
      <w:del w:id="297" w:author="1" w:date="2022-10-21T00:41:28Z">
        <w:r>
          <w:rPr>
            <w:rFonts w:hint="eastAsia" w:ascii="微软雅黑" w:hAnsi="微软雅黑"/>
            <w:color w:val="222D33"/>
            <w:sz w:val="24"/>
          </w:rPr>
          <w:delText>的未来</w:delText>
        </w:r>
      </w:del>
      <w:r>
        <w:rPr>
          <w:rFonts w:hint="eastAsia" w:ascii="微软雅黑" w:hAnsi="微软雅黑"/>
          <w:color w:val="222D33"/>
          <w:sz w:val="24"/>
        </w:rPr>
        <w:t>，所以」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我向脸上满是难过，看上去一触即碎的真唯，伸出手。</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一切的开始，源自于我们赌上亲友和恋人身份的那个契机，我们的对决。</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而现在，终于有了结果。</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「……你曾经，抱着我，一起跳进了泳池里」</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「我想，这意味着即使我无法翱翔，你也愿意与我一起分担悲伤」</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无论真唯面对怎样的失败，我都会在她身边，安慰她。我曾这样说过。既然是重要的人，那就不止是</w:t>
      </w:r>
      <w:del w:id="298" w:author="1" w:date="2022-10-21T00:42:12Z">
        <w:r>
          <w:rPr>
            <w:rFonts w:hint="eastAsia" w:ascii="微软雅黑" w:hAnsi="微软雅黑"/>
            <w:color w:val="222D33"/>
            <w:sz w:val="24"/>
          </w:rPr>
          <w:delText>想</w:delText>
        </w:r>
      </w:del>
      <w:r>
        <w:rPr>
          <w:rFonts w:hint="eastAsia" w:ascii="微软雅黑" w:hAnsi="微软雅黑"/>
          <w:color w:val="222D33"/>
          <w:sz w:val="24"/>
        </w:rPr>
        <w:t>要分享快乐，我也想分享她的悲伤。</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「听到这样的话，我真的很开心。从那一天开始，我就</w:t>
      </w:r>
      <w:ins w:id="299" w:author="1" w:date="2022-10-21T00:42:31Z">
        <w:r>
          <w:rPr>
            <w:rFonts w:hint="eastAsia" w:ascii="微软雅黑" w:hAnsi="微软雅黑"/>
            <w:color w:val="222D33"/>
            <w:sz w:val="24"/>
            <w:lang w:val="en-US" w:eastAsia="zh-CN"/>
          </w:rPr>
          <w:t>越发</w:t>
        </w:r>
      </w:ins>
      <w:r>
        <w:rPr>
          <w:rFonts w:hint="eastAsia" w:ascii="微软雅黑" w:hAnsi="微软雅黑"/>
          <w:color w:val="222D33"/>
          <w:sz w:val="24"/>
        </w:rPr>
        <w:t>喜欢上你了。但是……你要和我还有紫阳花</w:t>
      </w:r>
      <w:ins w:id="300" w:author="1" w:date="2022-10-21T00:42:36Z">
        <w:r>
          <w:rPr>
            <w:rFonts w:hint="eastAsia" w:ascii="微软雅黑" w:hAnsi="微软雅黑"/>
            <w:color w:val="222D33"/>
            <w:sz w:val="24"/>
            <w:lang w:val="en-US" w:eastAsia="zh-CN"/>
          </w:rPr>
          <w:t>同学</w:t>
        </w:r>
      </w:ins>
      <w:r>
        <w:rPr>
          <w:rFonts w:hint="eastAsia" w:ascii="微软雅黑" w:hAnsi="微软雅黑"/>
          <w:color w:val="222D33"/>
          <w:sz w:val="24"/>
        </w:rPr>
        <w:t>，同时交往，</w:t>
      </w:r>
      <w:del w:id="301" w:author="1" w:date="2022-10-21T00:42:56Z">
        <w:r>
          <w:rPr>
            <w:rFonts w:hint="default" w:ascii="微软雅黑" w:hAnsi="微软雅黑"/>
            <w:color w:val="222D33"/>
            <w:sz w:val="24"/>
            <w:lang w:val="en-US"/>
          </w:rPr>
          <w:delText>就像你说的那样的话</w:delText>
        </w:r>
      </w:del>
      <w:ins w:id="302" w:author="1" w:date="2022-10-21T00:42:59Z">
        <w:r>
          <w:rPr>
            <w:rFonts w:hint="eastAsia" w:ascii="微软雅黑" w:hAnsi="微软雅黑"/>
            <w:color w:val="222D33"/>
            <w:sz w:val="24"/>
            <w:lang w:val="en-US" w:eastAsia="zh-CN"/>
          </w:rPr>
          <w:t>就如你</w:t>
        </w:r>
      </w:ins>
      <w:ins w:id="303" w:author="1" w:date="2022-10-21T00:43:01Z">
        <w:r>
          <w:rPr>
            <w:rFonts w:hint="eastAsia" w:ascii="微软雅黑" w:hAnsi="微软雅黑"/>
            <w:color w:val="222D33"/>
            <w:sz w:val="24"/>
            <w:lang w:val="en-US" w:eastAsia="zh-CN"/>
          </w:rPr>
          <w:t>所说的</w:t>
        </w:r>
      </w:ins>
      <w:ins w:id="304" w:author="1" w:date="2022-10-21T00:43:03Z">
        <w:r>
          <w:rPr>
            <w:rFonts w:hint="eastAsia" w:ascii="微软雅黑" w:hAnsi="微软雅黑"/>
            <w:color w:val="222D33"/>
            <w:sz w:val="24"/>
            <w:lang w:val="en-US" w:eastAsia="zh-CN"/>
          </w:rPr>
          <w:t>那样</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真唯湿润着眼眶，向我询问。</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「那一定会，非常辛苦</w:t>
      </w:r>
      <w:del w:id="305" w:author="1" w:date="2022-10-21T00:43:07Z">
        <w:r>
          <w:rPr>
            <w:rFonts w:hint="eastAsia" w:ascii="微软雅黑" w:hAnsi="微软雅黑"/>
            <w:color w:val="222D33"/>
            <w:sz w:val="24"/>
          </w:rPr>
          <w:delText>的</w:delText>
        </w:r>
      </w:del>
      <w:r>
        <w:rPr>
          <w:rFonts w:hint="eastAsia" w:ascii="微软雅黑" w:hAnsi="微软雅黑"/>
          <w:color w:val="222D33"/>
          <w:sz w:val="24"/>
        </w:rPr>
        <w:t>。两人份的辛苦，都只靠你一人的温柔承担。多亏这次我才知道。我多半也是个不让人省心的人。那你以后，又要怎么办呢」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怎么办呢。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承担起两人份的忧愁的时候，我能怎么办呢。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那就是。</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「坚持下去」</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w:t>
      </w:r>
      <w:del w:id="306" w:author="1" w:date="2022-10-21T00:43:26Z">
        <w:r>
          <w:rPr>
            <w:rFonts w:hint="default" w:ascii="微软雅黑" w:hAnsi="微软雅黑"/>
            <w:color w:val="222D33"/>
            <w:sz w:val="24"/>
            <w:lang w:val="en-US"/>
          </w:rPr>
          <w:delText>只有不变的这一个回答</w:delText>
        </w:r>
      </w:del>
      <w:ins w:id="307" w:author="1" w:date="2022-10-21T00:43:30Z">
        <w:r>
          <w:rPr>
            <w:rFonts w:hint="eastAsia" w:ascii="微软雅黑" w:hAnsi="微软雅黑"/>
            <w:color w:val="222D33"/>
            <w:sz w:val="24"/>
            <w:lang w:val="en-US" w:eastAsia="zh-CN"/>
          </w:rPr>
          <w:t>只有</w:t>
        </w:r>
      </w:ins>
      <w:ins w:id="308" w:author="1" w:date="2022-10-21T00:43:33Z">
        <w:r>
          <w:rPr>
            <w:rFonts w:hint="eastAsia" w:ascii="微软雅黑" w:hAnsi="微软雅黑"/>
            <w:color w:val="222D33"/>
            <w:sz w:val="24"/>
            <w:lang w:val="en-US" w:eastAsia="zh-CN"/>
          </w:rPr>
          <w:t>这</w:t>
        </w:r>
      </w:ins>
      <w:ins w:id="309" w:author="1" w:date="2022-10-21T00:43:38Z">
        <w:r>
          <w:rPr>
            <w:rFonts w:hint="eastAsia" w:ascii="微软雅黑" w:hAnsi="微软雅黑"/>
            <w:color w:val="222D33"/>
            <w:sz w:val="24"/>
            <w:lang w:val="en-US" w:eastAsia="zh-CN"/>
          </w:rPr>
          <w:t>亘古不变的</w:t>
        </w:r>
      </w:ins>
      <w:ins w:id="310" w:author="1" w:date="2022-10-21T00:43:41Z">
        <w:r>
          <w:rPr>
            <w:rFonts w:hint="eastAsia" w:ascii="微软雅黑" w:hAnsi="微软雅黑"/>
            <w:color w:val="222D33"/>
            <w:sz w:val="24"/>
            <w:lang w:val="en-US" w:eastAsia="zh-CN"/>
          </w:rPr>
          <w:t>唯一</w:t>
        </w:r>
      </w:ins>
      <w:ins w:id="311" w:author="1" w:date="2022-10-21T00:44:19Z">
        <w:r>
          <w:rPr>
            <w:rFonts w:hint="eastAsia" w:ascii="微软雅黑" w:hAnsi="微软雅黑"/>
            <w:color w:val="222D33"/>
            <w:sz w:val="24"/>
            <w:lang w:val="en-US" w:eastAsia="zh-CN"/>
          </w:rPr>
          <w:t>答案</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我对微微睁大眼睛的真唯继续说。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ins w:id="312" w:author="1" w:date="2022-10-21T00:44:40Z">
        <w:r>
          <w:rPr>
            <w:rFonts w:hint="eastAsia" w:ascii="微软雅黑" w:hAnsi="微软雅黑"/>
            <w:color w:val="222D33"/>
            <w:sz w:val="24"/>
            <w:lang w:val="en-US" w:eastAsia="zh-CN"/>
          </w:rPr>
          <w:t>我</w:t>
        </w:r>
      </w:ins>
      <w:r>
        <w:rPr>
          <w:rFonts w:hint="eastAsia" w:ascii="微软雅黑" w:hAnsi="微软雅黑"/>
          <w:color w:val="222D33"/>
          <w:sz w:val="24"/>
        </w:rPr>
        <w:t>会坚持下去哟。总之，</w:t>
      </w:r>
      <w:ins w:id="313" w:author="1" w:date="2022-10-21T00:44:44Z">
        <w:r>
          <w:rPr>
            <w:rFonts w:hint="eastAsia" w:ascii="微软雅黑" w:hAnsi="微软雅黑"/>
            <w:color w:val="222D33"/>
            <w:sz w:val="24"/>
            <w:lang w:val="en-US" w:eastAsia="zh-CN"/>
          </w:rPr>
          <w:t>我</w:t>
        </w:r>
      </w:ins>
      <w:r>
        <w:rPr>
          <w:rFonts w:hint="eastAsia" w:ascii="微软雅黑" w:hAnsi="微软雅黑"/>
          <w:color w:val="222D33"/>
          <w:sz w:val="24"/>
        </w:rPr>
        <w:t>会更加努力，要变得比过去更</w:t>
      </w:r>
      <w:ins w:id="314" w:author="1" w:date="2022-10-21T00:48:01Z">
        <w:r>
          <w:rPr>
            <w:rFonts w:hint="eastAsia" w:ascii="微软雅黑" w:hAnsi="微软雅黑"/>
            <w:color w:val="222D33"/>
            <w:sz w:val="24"/>
            <w:lang w:val="en-US" w:eastAsia="zh-CN"/>
          </w:rPr>
          <w:t>坚强</w:t>
        </w:r>
      </w:ins>
      <w:del w:id="315" w:author="1" w:date="2022-10-21T00:48:00Z">
        <w:r>
          <w:rPr>
            <w:rFonts w:hint="eastAsia" w:ascii="微软雅黑" w:hAnsi="微软雅黑"/>
            <w:color w:val="222D33"/>
            <w:sz w:val="24"/>
          </w:rPr>
          <w:delText>强</w:delText>
        </w:r>
      </w:del>
      <w:r>
        <w:rPr>
          <w:rFonts w:hint="eastAsia" w:ascii="微软雅黑" w:hAnsi="微软雅黑"/>
          <w:color w:val="222D33"/>
          <w:sz w:val="24"/>
        </w:rPr>
        <w:t>。因为这样的话，才能好好地支撑着真唯啊」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w:t>
      </w:r>
      <w:ins w:id="316" w:author="1" w:date="2022-10-21T00:48:13Z">
        <w:r>
          <w:rPr>
            <w:rFonts w:hint="eastAsia" w:ascii="微软雅黑" w:hAnsi="微软雅黑"/>
            <w:color w:val="222D33"/>
            <w:sz w:val="24"/>
            <w:lang w:val="en-US" w:eastAsia="zh-CN"/>
          </w:rPr>
          <w:t>是</w:t>
        </w:r>
      </w:ins>
      <w:r>
        <w:rPr>
          <w:rFonts w:hint="eastAsia" w:ascii="微软雅黑" w:hAnsi="微软雅黑"/>
          <w:color w:val="222D33"/>
          <w:sz w:val="24"/>
        </w:rPr>
        <w:t>认真地想过这些事情啊。</w:t>
      </w:r>
      <w:ins w:id="317" w:author="1" w:date="2022-10-21T00:48:15Z">
        <w:r>
          <w:rPr>
            <w:rFonts w:hint="eastAsia" w:ascii="微软雅黑" w:hAnsi="微软雅黑"/>
            <w:color w:val="222D33"/>
            <w:sz w:val="24"/>
            <w:lang w:val="en-US" w:eastAsia="zh-CN"/>
          </w:rPr>
          <w:t>在</w:t>
        </w:r>
      </w:ins>
      <w:r>
        <w:rPr>
          <w:rFonts w:hint="eastAsia" w:ascii="微软雅黑" w:hAnsi="微软雅黑"/>
          <w:color w:val="222D33"/>
          <w:sz w:val="24"/>
        </w:rPr>
        <w:t>这一个月</w:t>
      </w:r>
      <w:ins w:id="318" w:author="1" w:date="2022-10-21T00:48:19Z">
        <w:r>
          <w:rPr>
            <w:rFonts w:hint="eastAsia" w:ascii="微软雅黑" w:hAnsi="微软雅黑"/>
            <w:color w:val="222D33"/>
            <w:sz w:val="24"/>
            <w:lang w:val="en-US" w:eastAsia="zh-CN"/>
          </w:rPr>
          <w:t>里</w:t>
        </w:r>
      </w:ins>
      <w:del w:id="319" w:author="1" w:date="2022-10-21T00:48:17Z">
        <w:r>
          <w:rPr>
            <w:rFonts w:hint="eastAsia" w:ascii="微软雅黑" w:hAnsi="微软雅黑"/>
            <w:color w:val="222D33"/>
            <w:sz w:val="24"/>
          </w:rPr>
          <w:delText>来</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若是从今天开始，我能向一直以来我所憧憬的那个自己伸出手的话。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我好想变得，像纱月</w:t>
      </w:r>
      <w:ins w:id="320" w:author="1" w:date="2022-10-21T00:48:31Z">
        <w:r>
          <w:rPr>
            <w:rFonts w:hint="eastAsia" w:ascii="微软雅黑" w:hAnsi="微软雅黑"/>
            <w:color w:val="222D33"/>
            <w:sz w:val="24"/>
            <w:lang w:val="en-US" w:eastAsia="zh-CN"/>
          </w:rPr>
          <w:t>同学</w:t>
        </w:r>
      </w:ins>
      <w:r>
        <w:rPr>
          <w:rFonts w:hint="eastAsia" w:ascii="微软雅黑" w:hAnsi="微软雅黑"/>
          <w:color w:val="222D33"/>
          <w:sz w:val="24"/>
        </w:rPr>
        <w:t>一样强大。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像紫陽花</w:t>
      </w:r>
      <w:ins w:id="321" w:author="1" w:date="2022-10-21T00:48:35Z">
        <w:r>
          <w:rPr>
            <w:rFonts w:hint="eastAsia" w:ascii="微软雅黑" w:hAnsi="微软雅黑"/>
            <w:color w:val="222D33"/>
            <w:sz w:val="24"/>
            <w:lang w:val="en-US" w:eastAsia="zh-CN"/>
          </w:rPr>
          <w:t>同学</w:t>
        </w:r>
      </w:ins>
      <w:r>
        <w:rPr>
          <w:rFonts w:hint="eastAsia" w:ascii="微软雅黑" w:hAnsi="微软雅黑"/>
          <w:color w:val="222D33"/>
          <w:sz w:val="24"/>
        </w:rPr>
        <w:t>一样温柔。</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像</w:t>
      </w:r>
      <w:ins w:id="322" w:author="1" w:date="2022-10-21T00:48:41Z">
        <w:r>
          <w:rPr>
            <w:rFonts w:hint="eastAsia" w:ascii="微软雅黑" w:hAnsi="微软雅黑"/>
            <w:color w:val="222D33"/>
            <w:sz w:val="24"/>
            <w:lang w:val="en-US" w:eastAsia="zh-CN"/>
          </w:rPr>
          <w:t>小</w:t>
        </w:r>
      </w:ins>
      <w:r>
        <w:rPr>
          <w:rFonts w:hint="eastAsia" w:ascii="微软雅黑" w:hAnsi="微软雅黑"/>
          <w:color w:val="222D33"/>
          <w:sz w:val="24"/>
        </w:rPr>
        <w:t>香穗那样率直。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像真唯那样耀眼啊——。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尽管</w:t>
      </w:r>
      <w:ins w:id="323" w:author="1" w:date="2022-10-21T00:49:06Z">
        <w:r>
          <w:rPr>
            <w:rFonts w:hint="eastAsia" w:ascii="微软雅黑" w:hAnsi="微软雅黑"/>
            <w:color w:val="222D33"/>
            <w:sz w:val="24"/>
            <w:lang w:val="en-US" w:eastAsia="zh-CN"/>
          </w:rPr>
          <w:t>那</w:t>
        </w:r>
      </w:ins>
      <w:ins w:id="324" w:author="1" w:date="2022-10-21T00:49:11Z">
        <w:r>
          <w:rPr>
            <w:rFonts w:hint="eastAsia" w:ascii="微软雅黑" w:hAnsi="微软雅黑"/>
            <w:color w:val="222D33"/>
            <w:sz w:val="24"/>
            <w:lang w:val="en-US" w:eastAsia="zh-CN"/>
          </w:rPr>
          <w:t>肯定</w:t>
        </w:r>
      </w:ins>
      <w:ins w:id="325" w:author="1" w:date="2022-10-21T00:49:15Z">
        <w:r>
          <w:rPr>
            <w:rFonts w:hint="eastAsia" w:ascii="微软雅黑" w:hAnsi="微软雅黑"/>
            <w:color w:val="222D33"/>
            <w:sz w:val="24"/>
            <w:lang w:val="en-US" w:eastAsia="zh-CN"/>
          </w:rPr>
          <w:t>，</w:t>
        </w:r>
      </w:ins>
      <w:ins w:id="326" w:author="1" w:date="2022-10-21T00:49:17Z">
        <w:r>
          <w:rPr>
            <w:rFonts w:hint="eastAsia" w:ascii="微软雅黑" w:hAnsi="微软雅黑"/>
            <w:color w:val="222D33"/>
            <w:sz w:val="24"/>
            <w:lang w:val="en-US" w:eastAsia="zh-CN"/>
          </w:rPr>
          <w:t>会让自己</w:t>
        </w:r>
      </w:ins>
      <w:ins w:id="327" w:author="1" w:date="2022-10-21T00:49:22Z">
        <w:r>
          <w:rPr>
            <w:rFonts w:hint="eastAsia" w:ascii="微软雅黑" w:hAnsi="微软雅黑"/>
            <w:color w:val="222D33"/>
            <w:sz w:val="24"/>
            <w:lang w:val="en-US" w:eastAsia="zh-CN"/>
          </w:rPr>
          <w:t>仰望都会</w:t>
        </w:r>
      </w:ins>
      <w:ins w:id="328" w:author="1" w:date="2022-10-21T00:49:23Z">
        <w:r>
          <w:rPr>
            <w:rFonts w:hint="eastAsia" w:ascii="微软雅黑" w:hAnsi="微软雅黑"/>
            <w:color w:val="222D33"/>
            <w:sz w:val="24"/>
            <w:lang w:val="en-US" w:eastAsia="zh-CN"/>
          </w:rPr>
          <w:t>脖子</w:t>
        </w:r>
      </w:ins>
      <w:ins w:id="329" w:author="1" w:date="2022-10-21T00:49:24Z">
        <w:r>
          <w:rPr>
            <w:rFonts w:hint="eastAsia" w:ascii="微软雅黑" w:hAnsi="微软雅黑"/>
            <w:color w:val="222D33"/>
            <w:sz w:val="24"/>
            <w:lang w:val="en-US" w:eastAsia="zh-CN"/>
          </w:rPr>
          <w:t>疼的</w:t>
        </w:r>
      </w:ins>
      <w:ins w:id="330" w:author="1" w:date="2022-10-21T00:49:26Z">
        <w:r>
          <w:rPr>
            <w:rFonts w:hint="eastAsia" w:ascii="微软雅黑" w:hAnsi="微软雅黑"/>
            <w:color w:val="222D33"/>
            <w:sz w:val="24"/>
            <w:lang w:val="en-US" w:eastAsia="zh-CN"/>
          </w:rPr>
          <w:t>目标</w:t>
        </w:r>
      </w:ins>
      <w:del w:id="331" w:author="1" w:date="2022-10-21T00:49:04Z">
        <w:r>
          <w:rPr>
            <w:rFonts w:hint="eastAsia" w:ascii="微软雅黑" w:hAnsi="微软雅黑"/>
            <w:color w:val="222D33"/>
            <w:sz w:val="24"/>
          </w:rPr>
          <w:delText>那种目标，肯定位于让自己仰望到脖子都会发疼的高处</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我的身边，有四个朋友。『特别』的四个人。</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和这样的</w:t>
      </w:r>
      <w:ins w:id="332" w:author="1" w:date="2022-10-21T00:49:40Z">
        <w:r>
          <w:rPr>
            <w:rFonts w:hint="eastAsia" w:ascii="微软雅黑" w:hAnsi="微软雅黑"/>
            <w:color w:val="222D33"/>
            <w:sz w:val="24"/>
            <w:lang w:val="en-US" w:eastAsia="zh-CN"/>
          </w:rPr>
          <w:t>她们</w:t>
        </w:r>
      </w:ins>
      <w:del w:id="333" w:author="1" w:date="2022-10-21T00:49:38Z">
        <w:r>
          <w:rPr>
            <w:rFonts w:hint="eastAsia" w:ascii="微软雅黑" w:hAnsi="微软雅黑"/>
            <w:color w:val="222D33"/>
            <w:sz w:val="24"/>
          </w:rPr>
          <w:delText>人</w:delText>
        </w:r>
      </w:del>
      <w:del w:id="334" w:author="1" w:date="2022-10-21T00:49:37Z">
        <w:r>
          <w:rPr>
            <w:rFonts w:hint="eastAsia" w:ascii="微软雅黑" w:hAnsi="微软雅黑"/>
            <w:color w:val="222D33"/>
            <w:sz w:val="24"/>
          </w:rPr>
          <w:delText>们</w:delText>
        </w:r>
      </w:del>
      <w:r>
        <w:rPr>
          <w:rFonts w:hint="eastAsia" w:ascii="微软雅黑" w:hAnsi="微软雅黑"/>
          <w:color w:val="222D33"/>
          <w:sz w:val="24"/>
        </w:rPr>
        <w:t>每天一起聊天，怎么会不憧憬着她们呢。而且，大家也都接纳了我。我也时不时可以感</w:t>
      </w:r>
      <w:ins w:id="335" w:author="1" w:date="2022-10-21T00:49:50Z">
        <w:r>
          <w:rPr>
            <w:rFonts w:hint="eastAsia" w:ascii="微软雅黑" w:hAnsi="微软雅黑"/>
            <w:color w:val="222D33"/>
            <w:sz w:val="24"/>
            <w:lang w:val="en-US" w:eastAsia="zh-CN"/>
          </w:rPr>
          <w:t>受</w:t>
        </w:r>
      </w:ins>
      <w:r>
        <w:rPr>
          <w:rFonts w:hint="eastAsia" w:ascii="微软雅黑" w:hAnsi="微软雅黑"/>
          <w:color w:val="222D33"/>
          <w:sz w:val="24"/>
        </w:rPr>
        <w:t>到，我或许真的帮上大家的忙了。所以，即使是自虐，即使是自虐，也有那么1毫米的快乐。</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在被窝中会想起的，并不全都是坏事。</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时不时在考试中取得了好成绩，被纱月</w:t>
      </w:r>
      <w:ins w:id="336" w:author="1" w:date="2022-10-21T00:50:10Z">
        <w:r>
          <w:rPr>
            <w:rFonts w:hint="eastAsia" w:ascii="微软雅黑" w:hAnsi="微软雅黑"/>
            <w:color w:val="222D33"/>
            <w:sz w:val="24"/>
            <w:lang w:val="en-US" w:eastAsia="zh-CN"/>
          </w:rPr>
          <w:t>同学</w:t>
        </w:r>
      </w:ins>
      <w:r>
        <w:rPr>
          <w:rFonts w:hint="eastAsia" w:ascii="微软雅黑" w:hAnsi="微软雅黑"/>
          <w:color w:val="222D33"/>
          <w:sz w:val="24"/>
        </w:rPr>
        <w:t>表扬的时候。紫阳花</w:t>
      </w:r>
      <w:ins w:id="337" w:author="1" w:date="2022-10-21T00:50:49Z">
        <w:r>
          <w:rPr>
            <w:rFonts w:hint="eastAsia" w:ascii="微软雅黑" w:hAnsi="微软雅黑"/>
            <w:color w:val="222D33"/>
            <w:sz w:val="24"/>
            <w:lang w:val="en-US" w:eastAsia="zh-CN"/>
          </w:rPr>
          <w:t>同学</w:t>
        </w:r>
      </w:ins>
      <w:r>
        <w:rPr>
          <w:rFonts w:hint="eastAsia" w:ascii="微软雅黑" w:hAnsi="微软雅黑"/>
          <w:color w:val="222D33"/>
          <w:sz w:val="24"/>
        </w:rPr>
        <w:t>因我说出的笑话而笑起来的时候。</w:t>
      </w:r>
      <w:ins w:id="338" w:author="1" w:date="2022-10-21T00:50:52Z">
        <w:r>
          <w:rPr>
            <w:rFonts w:hint="eastAsia" w:ascii="微软雅黑" w:hAnsi="微软雅黑"/>
            <w:color w:val="222D33"/>
            <w:sz w:val="24"/>
            <w:lang w:val="en-US" w:eastAsia="zh-CN"/>
          </w:rPr>
          <w:t>小</w:t>
        </w:r>
      </w:ins>
      <w:r>
        <w:rPr>
          <w:rFonts w:hint="eastAsia" w:ascii="微软雅黑" w:hAnsi="微软雅黑"/>
          <w:color w:val="222D33"/>
          <w:sz w:val="24"/>
        </w:rPr>
        <w:t>香穗决定让我当她的同伴的时候。真唯，对</w:t>
      </w:r>
      <w:ins w:id="339" w:author="1" w:date="2022-10-21T00:51:11Z">
        <w:r>
          <w:rPr>
            <w:rFonts w:hint="eastAsia" w:ascii="微软雅黑" w:hAnsi="微软雅黑"/>
            <w:color w:val="222D33"/>
            <w:sz w:val="24"/>
            <w:lang w:val="en-US" w:eastAsia="zh-CN"/>
          </w:rPr>
          <w:t>我</w:t>
        </w:r>
      </w:ins>
      <w:ins w:id="340" w:author="1" w:date="2022-10-21T00:51:12Z">
        <w:r>
          <w:rPr>
            <w:rFonts w:hint="eastAsia" w:ascii="微软雅黑" w:hAnsi="微软雅黑"/>
            <w:color w:val="222D33"/>
            <w:sz w:val="24"/>
            <w:lang w:val="en-US" w:eastAsia="zh-CN"/>
          </w:rPr>
          <w:t>微笑</w:t>
        </w:r>
      </w:ins>
      <w:ins w:id="341" w:author="1" w:date="2022-10-21T00:51:13Z">
        <w:r>
          <w:rPr>
            <w:rFonts w:hint="eastAsia" w:ascii="微软雅黑" w:hAnsi="微软雅黑"/>
            <w:color w:val="222D33"/>
            <w:sz w:val="24"/>
            <w:lang w:val="en-US" w:eastAsia="zh-CN"/>
          </w:rPr>
          <w:t>的</w:t>
        </w:r>
      </w:ins>
      <w:ins w:id="342" w:author="1" w:date="2022-10-21T00:51:14Z">
        <w:r>
          <w:rPr>
            <w:rFonts w:hint="eastAsia" w:ascii="微软雅黑" w:hAnsi="微软雅黑"/>
            <w:color w:val="222D33"/>
            <w:sz w:val="24"/>
            <w:lang w:val="en-US" w:eastAsia="zh-CN"/>
          </w:rPr>
          <w:t>时候</w:t>
        </w:r>
      </w:ins>
      <w:del w:id="343" w:author="1" w:date="2022-10-21T00:51:10Z">
        <w:r>
          <w:rPr>
            <w:rFonts w:hint="eastAsia" w:ascii="微软雅黑" w:hAnsi="微软雅黑"/>
            <w:color w:val="222D33"/>
            <w:sz w:val="24"/>
          </w:rPr>
          <w:delText>我</w:delText>
        </w:r>
      </w:del>
      <w:del w:id="344" w:author="1" w:date="2022-10-21T00:51:09Z">
        <w:r>
          <w:rPr>
            <w:rFonts w:hint="eastAsia" w:ascii="微软雅黑" w:hAnsi="微软雅黑"/>
            <w:color w:val="222D33"/>
            <w:sz w:val="24"/>
          </w:rPr>
          <w:delText>微微笑起来的时候</w:delText>
        </w:r>
      </w:del>
      <w:r>
        <w:rPr>
          <w:rFonts w:hint="eastAsia" w:ascii="微软雅黑" w:hAnsi="微软雅黑"/>
          <w:color w:val="222D33"/>
          <w:sz w:val="24"/>
        </w:rPr>
        <w:t>。各种各样快乐的事情，都浮现于脑海。</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隐藏在自我伤害的话语的阴影中的</w:t>
      </w:r>
      <w:ins w:id="345" w:author="1" w:date="2022-10-21T00:51:45Z">
        <w:r>
          <w:rPr>
            <w:rFonts w:hint="eastAsia" w:ascii="微软雅黑" w:hAnsi="微软雅黑"/>
            <w:color w:val="222D33"/>
            <w:sz w:val="24"/>
            <w:lang w:eastAsia="zh-CN"/>
          </w:rPr>
          <w:t>，</w:t>
        </w:r>
      </w:ins>
      <w:del w:id="346" w:author="1" w:date="2022-10-21T00:51:48Z">
        <w:r>
          <w:rPr>
            <w:rFonts w:hint="default" w:ascii="微软雅黑" w:hAnsi="微软雅黑"/>
            <w:color w:val="222D33"/>
            <w:sz w:val="24"/>
            <w:lang w:val="en-US"/>
          </w:rPr>
          <w:delText>小小的</w:delText>
        </w:r>
      </w:del>
      <w:ins w:id="347" w:author="1" w:date="2022-10-21T00:52:05Z">
        <w:r>
          <w:rPr>
            <w:rFonts w:hint="eastAsia" w:ascii="微软雅黑" w:hAnsi="微软雅黑"/>
            <w:color w:val="222D33"/>
            <w:sz w:val="24"/>
            <w:lang w:val="en-US" w:eastAsia="zh-CN"/>
          </w:rPr>
          <w:t>虽然</w:t>
        </w:r>
      </w:ins>
      <w:ins w:id="348" w:author="1" w:date="2022-10-21T00:52:08Z">
        <w:r>
          <w:rPr>
            <w:rFonts w:hint="eastAsia" w:ascii="微软雅黑" w:hAnsi="微软雅黑"/>
            <w:color w:val="222D33"/>
            <w:sz w:val="24"/>
            <w:lang w:val="en-US" w:eastAsia="zh-CN"/>
          </w:rPr>
          <w:t>是</w:t>
        </w:r>
      </w:ins>
      <w:ins w:id="349" w:author="1" w:date="2022-10-21T00:52:10Z">
        <w:r>
          <w:rPr>
            <w:rFonts w:hint="eastAsia" w:ascii="微软雅黑" w:hAnsi="微软雅黑"/>
            <w:color w:val="222D33"/>
            <w:sz w:val="24"/>
            <w:lang w:val="en-US" w:eastAsia="zh-CN"/>
          </w:rPr>
          <w:t>些许</w:t>
        </w:r>
      </w:ins>
      <w:r>
        <w:rPr>
          <w:rFonts w:hint="eastAsia" w:ascii="微软雅黑" w:hAnsi="微软雅黑"/>
          <w:color w:val="222D33"/>
          <w:sz w:val="24"/>
        </w:rPr>
        <w:t>，</w:t>
      </w:r>
      <w:ins w:id="350" w:author="1" w:date="2022-10-21T00:52:18Z">
        <w:r>
          <w:rPr>
            <w:rFonts w:hint="eastAsia" w:ascii="微软雅黑" w:hAnsi="微软雅黑"/>
            <w:color w:val="222D33"/>
            <w:sz w:val="24"/>
            <w:lang w:val="en-US" w:eastAsia="zh-CN"/>
          </w:rPr>
          <w:t>那些</w:t>
        </w:r>
      </w:ins>
      <w:r>
        <w:rPr>
          <w:rFonts w:hint="eastAsia" w:ascii="微软雅黑" w:hAnsi="微软雅黑"/>
          <w:color w:val="222D33"/>
          <w:sz w:val="24"/>
        </w:rPr>
        <w:t>认同了我的那些话，</w:t>
      </w:r>
      <w:ins w:id="351" w:author="1" w:date="2022-10-21T00:52:37Z">
        <w:r>
          <w:rPr>
            <w:rFonts w:hint="eastAsia" w:ascii="微软雅黑" w:hAnsi="微软雅黑"/>
            <w:color w:val="222D33"/>
            <w:sz w:val="24"/>
            <w:lang w:val="en-US" w:eastAsia="zh-CN"/>
          </w:rPr>
          <w:t>都</w:t>
        </w:r>
      </w:ins>
      <w:r>
        <w:rPr>
          <w:rFonts w:hint="eastAsia" w:ascii="微软雅黑" w:hAnsi="微软雅黑"/>
          <w:color w:val="222D33"/>
          <w:sz w:val="24"/>
        </w:rPr>
        <w:t>浮现</w:t>
      </w:r>
      <w:del w:id="352" w:author="1" w:date="2022-10-21T00:52:28Z">
        <w:r>
          <w:rPr>
            <w:rFonts w:hint="default" w:ascii="微软雅黑" w:hAnsi="微软雅黑"/>
            <w:color w:val="222D33"/>
            <w:sz w:val="24"/>
            <w:lang w:val="en-US"/>
          </w:rPr>
          <w:delText>了</w:delText>
        </w:r>
      </w:del>
      <w:ins w:id="353" w:author="1" w:date="2022-10-21T00:52:29Z">
        <w:r>
          <w:rPr>
            <w:rFonts w:hint="eastAsia" w:ascii="微软雅黑" w:hAnsi="微软雅黑"/>
            <w:color w:val="222D33"/>
            <w:sz w:val="24"/>
            <w:lang w:val="en-US" w:eastAsia="zh-CN"/>
          </w:rPr>
          <w:t>在我</w:t>
        </w:r>
      </w:ins>
      <w:ins w:id="354" w:author="1" w:date="2022-10-21T00:52:33Z">
        <w:r>
          <w:rPr>
            <w:rFonts w:hint="eastAsia" w:ascii="微软雅黑" w:hAnsi="微软雅黑"/>
            <w:color w:val="222D33"/>
            <w:sz w:val="24"/>
            <w:lang w:val="en-US" w:eastAsia="zh-CN"/>
          </w:rPr>
          <w:t>心中</w:t>
        </w:r>
      </w:ins>
      <w:del w:id="355" w:author="1" w:date="2022-10-21T00:52:31Z">
        <w:r>
          <w:rPr>
            <w:rFonts w:hint="eastAsia" w:ascii="微软雅黑" w:hAnsi="微软雅黑"/>
            <w:color w:val="222D33"/>
            <w:sz w:val="24"/>
          </w:rPr>
          <w:delText>出来</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直到中学都是家里蹲的女孩子，和朋友们一起立于舞台之上，很不简单吧。做到这种事情，如果</w:t>
      </w:r>
      <w:ins w:id="356" w:author="1" w:date="2022-10-21T00:53:58Z">
        <w:r>
          <w:rPr>
            <w:rFonts w:hint="eastAsia" w:ascii="微软雅黑" w:hAnsi="微软雅黑"/>
            <w:color w:val="222D33"/>
            <w:sz w:val="24"/>
            <w:lang w:val="en-US" w:eastAsia="zh-CN"/>
          </w:rPr>
          <w:t>还</w:t>
        </w:r>
      </w:ins>
      <w:ins w:id="357" w:author="1" w:date="2022-10-21T00:54:13Z">
        <w:r>
          <w:rPr>
            <w:rFonts w:hint="eastAsia" w:ascii="微软雅黑" w:hAnsi="微软雅黑"/>
            <w:color w:val="222D33"/>
            <w:sz w:val="24"/>
            <w:lang w:val="en-US" w:eastAsia="zh-CN"/>
          </w:rPr>
          <w:t>一点都没有</w:t>
        </w:r>
      </w:ins>
      <w:ins w:id="358" w:author="1" w:date="2022-10-21T00:54:16Z">
        <w:r>
          <w:rPr>
            <w:rFonts w:hint="eastAsia" w:ascii="微软雅黑" w:hAnsi="微软雅黑"/>
            <w:color w:val="222D33"/>
            <w:sz w:val="24"/>
            <w:lang w:val="en-US" w:eastAsia="zh-CN"/>
          </w:rPr>
          <w:t>认同</w:t>
        </w:r>
      </w:ins>
      <w:ins w:id="359" w:author="1" w:date="2022-10-21T00:54:18Z">
        <w:r>
          <w:rPr>
            <w:rFonts w:hint="eastAsia" w:ascii="微软雅黑" w:hAnsi="微软雅黑"/>
            <w:color w:val="222D33"/>
            <w:sz w:val="24"/>
            <w:lang w:val="en-US" w:eastAsia="zh-CN"/>
          </w:rPr>
          <w:t>自己</w:t>
        </w:r>
      </w:ins>
      <w:del w:id="360" w:author="1" w:date="2022-10-21T00:54:01Z">
        <w:r>
          <w:rPr>
            <w:rFonts w:hint="eastAsia" w:ascii="微软雅黑" w:hAnsi="微软雅黑"/>
            <w:color w:val="222D33"/>
            <w:sz w:val="24"/>
          </w:rPr>
          <w:delText>一点</w:delText>
        </w:r>
      </w:del>
      <w:del w:id="361" w:author="1" w:date="2022-10-21T00:54:21Z">
        <w:r>
          <w:rPr>
            <w:rFonts w:hint="eastAsia" w:ascii="微软雅黑" w:hAnsi="微软雅黑"/>
            <w:color w:val="222D33"/>
            <w:sz w:val="24"/>
          </w:rPr>
          <w:delText>对自</w:delText>
        </w:r>
      </w:del>
      <w:del w:id="362" w:author="1" w:date="2022-10-21T00:54:20Z">
        <w:r>
          <w:rPr>
            <w:rFonts w:hint="eastAsia" w:ascii="微软雅黑" w:hAnsi="微软雅黑"/>
            <w:color w:val="222D33"/>
            <w:sz w:val="24"/>
          </w:rPr>
          <w:delText>己的认同都没</w:delText>
        </w:r>
      </w:del>
      <w:del w:id="363" w:author="1" w:date="2022-10-21T00:54:19Z">
        <w:r>
          <w:rPr>
            <w:rFonts w:hint="eastAsia" w:ascii="微软雅黑" w:hAnsi="微软雅黑"/>
            <w:color w:val="222D33"/>
            <w:sz w:val="24"/>
          </w:rPr>
          <w:delText>有</w:delText>
        </w:r>
      </w:del>
      <w:r>
        <w:rPr>
          <w:rFonts w:hint="eastAsia" w:ascii="微软雅黑" w:hAnsi="微软雅黑"/>
          <w:color w:val="222D33"/>
          <w:sz w:val="24"/>
        </w:rPr>
        <w:t>，</w:t>
      </w:r>
      <w:ins w:id="364" w:author="1" w:date="2022-10-21T00:54:27Z">
        <w:r>
          <w:rPr>
            <w:rFonts w:hint="eastAsia" w:ascii="微软雅黑" w:hAnsi="微软雅黑"/>
            <w:color w:val="222D33"/>
            <w:sz w:val="24"/>
            <w:lang w:val="en-US" w:eastAsia="zh-CN"/>
          </w:rPr>
          <w:t>那才是</w:t>
        </w:r>
      </w:ins>
      <w:r>
        <w:rPr>
          <w:rFonts w:hint="eastAsia" w:ascii="微软雅黑" w:hAnsi="微软雅黑"/>
          <w:color w:val="222D33"/>
          <w:sz w:val="24"/>
        </w:rPr>
        <w:t>是不可能</w:t>
      </w:r>
      <w:del w:id="365" w:author="1" w:date="2022-10-21T00:54:29Z">
        <w:r>
          <w:rPr>
            <w:rFonts w:hint="eastAsia" w:ascii="微软雅黑" w:hAnsi="微软雅黑"/>
            <w:color w:val="222D33"/>
            <w:sz w:val="24"/>
          </w:rPr>
          <w:delText>的</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因为我做出努力了。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进入高中开始，就一直拼命到了现在。</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『不想被人和人讨厌』的这个目标，太难了。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不管我怎样加油，怎样努力，但他人的评价只能交给他人的这种事情，最讨厌了。</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我想要改变。</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听好，甘织玲奈子。即使因失败而气馁，那也只不过一时。回复了MP，就立刻站起来吧。</w:t>
      </w:r>
      <w:del w:id="366" w:author="1" w:date="2022-10-21T00:55:18Z">
        <w:r>
          <w:rPr>
            <w:rFonts w:hint="eastAsia" w:ascii="微软雅黑" w:hAnsi="微软雅黑"/>
            <w:color w:val="222D33"/>
            <w:sz w:val="24"/>
          </w:rPr>
          <w:delText>*译注：MP：角色扮演游戏中一般指法力值。</w:delText>
        </w:r>
      </w:del>
      <w:r>
        <w:rPr>
          <w:rFonts w:hint="eastAsia" w:ascii="微软雅黑" w:hAnsi="微软雅黑"/>
          <w:color w:val="222D33"/>
          <w:sz w:val="24"/>
        </w:rPr>
        <w:t>就连失败也已经习惯了。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因为</w:t>
      </w:r>
      <w:ins w:id="367" w:author="1" w:date="2022-10-21T00:55:34Z">
        <w:r>
          <w:rPr>
            <w:rFonts w:hint="eastAsia" w:ascii="微软雅黑" w:hAnsi="微软雅黑"/>
            <w:color w:val="222D33"/>
            <w:sz w:val="24"/>
            <w:lang w:val="en-US" w:eastAsia="zh-CN"/>
          </w:rPr>
          <w:t>已经</w:t>
        </w:r>
      </w:ins>
      <w:r>
        <w:rPr>
          <w:rFonts w:hint="eastAsia" w:ascii="微软雅黑" w:hAnsi="微软雅黑"/>
          <w:color w:val="222D33"/>
          <w:sz w:val="24"/>
        </w:rPr>
        <w:t>努力</w:t>
      </w:r>
      <w:ins w:id="368" w:author="1" w:date="2022-10-21T00:55:37Z">
        <w:r>
          <w:rPr>
            <w:rFonts w:hint="eastAsia" w:ascii="微软雅黑" w:hAnsi="微软雅黑"/>
            <w:color w:val="222D33"/>
            <w:sz w:val="24"/>
            <w:lang w:val="en-US" w:eastAsia="zh-CN"/>
          </w:rPr>
          <w:t>过</w:t>
        </w:r>
      </w:ins>
      <w:r>
        <w:rPr>
          <w:rFonts w:hint="eastAsia" w:ascii="微软雅黑" w:hAnsi="微软雅黑"/>
          <w:color w:val="222D33"/>
          <w:sz w:val="24"/>
        </w:rPr>
        <w:t>了啊，我</w:t>
      </w:r>
      <w:ins w:id="369" w:author="1" w:date="2022-10-21T00:55:41Z">
        <w:r>
          <w:rPr>
            <w:rFonts w:hint="eastAsia" w:ascii="微软雅黑" w:hAnsi="微软雅黑"/>
            <w:color w:val="222D33"/>
            <w:sz w:val="24"/>
            <w:lang w:val="en-US" w:eastAsia="zh-CN"/>
          </w:rPr>
          <w:t>自己</w:t>
        </w:r>
      </w:ins>
      <w:del w:id="370" w:author="1" w:date="2022-10-21T00:55:40Z">
        <w:r>
          <w:rPr>
            <w:rFonts w:hint="eastAsia" w:ascii="微软雅黑" w:hAnsi="微软雅黑"/>
            <w:color w:val="222D33"/>
            <w:sz w:val="24"/>
          </w:rPr>
          <w:delText>已</w:delText>
        </w:r>
      </w:del>
      <w:del w:id="371" w:author="1" w:date="2022-10-21T00:55:39Z">
        <w:r>
          <w:rPr>
            <w:rFonts w:hint="eastAsia" w:ascii="微软雅黑" w:hAnsi="微软雅黑"/>
            <w:color w:val="222D33"/>
            <w:sz w:val="24"/>
          </w:rPr>
          <w:delText>经</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为了让你们对我刮目相看</w:t>
      </w:r>
      <w:del w:id="372" w:author="1" w:date="2022-10-21T00:55:50Z">
        <w:r>
          <w:rPr>
            <w:rFonts w:hint="default" w:ascii="微软雅黑" w:hAnsi="微软雅黑"/>
            <w:color w:val="222D33"/>
            <w:sz w:val="24"/>
            <w:lang w:val="en-US"/>
          </w:rPr>
          <w:delText>地</w:delText>
        </w:r>
      </w:del>
      <w:ins w:id="373" w:author="1" w:date="2022-10-21T00:55:51Z">
        <w:r>
          <w:rPr>
            <w:rFonts w:hint="eastAsia" w:ascii="微软雅黑" w:hAnsi="微软雅黑"/>
            <w:color w:val="222D33"/>
            <w:sz w:val="24"/>
            <w:lang w:val="en-US" w:eastAsia="zh-CN"/>
          </w:rPr>
          <w:t>而</w:t>
        </w:r>
      </w:ins>
      <w:r>
        <w:rPr>
          <w:rFonts w:hint="eastAsia" w:ascii="微软雅黑" w:hAnsi="微软雅黑"/>
          <w:color w:val="222D33"/>
          <w:sz w:val="24"/>
        </w:rPr>
        <w:t>努力了啊。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「我今后也是，会努力下去的，真唯。不止是言语，还会好好地用行动展示给你看的」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「你</w:t>
      </w:r>
      <w:ins w:id="374" w:author="1" w:date="2022-10-21T00:56:01Z">
        <w:r>
          <w:rPr>
            <w:rFonts w:hint="eastAsia" w:ascii="微软雅黑" w:hAnsi="微软雅黑"/>
            <w:color w:val="222D33"/>
            <w:sz w:val="24"/>
            <w:lang w:val="en-US" w:eastAsia="zh-CN"/>
          </w:rPr>
          <w:t>啊</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真唯的眼中映衬着色彩。</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「相信我吧，真唯」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真唯的瞳孔中，闪过了光芒。</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这道光变成泪滴，流过脸颊。</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「我想要成为真唯的恋人。不是亲友，不是玲真好友，而是恋人」</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「玲奈子」</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「我喜欢你啊，真唯」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真唯轻轻</w:t>
      </w:r>
      <w:ins w:id="375" w:author="1" w:date="2022-10-21T00:56:38Z">
        <w:r>
          <w:rPr>
            <w:rFonts w:hint="eastAsia" w:ascii="微软雅黑" w:hAnsi="微软雅黑"/>
            <w:color w:val="222D33"/>
            <w:sz w:val="24"/>
            <w:lang w:val="en-US" w:eastAsia="zh-CN"/>
          </w:rPr>
          <w:t>地</w:t>
        </w:r>
      </w:ins>
      <w:del w:id="376" w:author="1" w:date="2022-10-21T00:56:40Z">
        <w:r>
          <w:rPr>
            <w:rFonts w:hint="eastAsia" w:ascii="微软雅黑" w:hAnsi="微软雅黑"/>
            <w:color w:val="222D33"/>
            <w:sz w:val="24"/>
          </w:rPr>
          <w:delText>发出了</w:delText>
        </w:r>
      </w:del>
      <w:r>
        <w:rPr>
          <w:rFonts w:hint="eastAsia" w:ascii="微软雅黑" w:hAnsi="微软雅黑"/>
          <w:color w:val="222D33"/>
          <w:sz w:val="24"/>
        </w:rPr>
        <w:t>感叹</w:t>
      </w:r>
      <w:ins w:id="377" w:author="1" w:date="2022-10-21T00:56:44Z">
        <w:r>
          <w:rPr>
            <w:rFonts w:hint="eastAsia" w:ascii="微软雅黑" w:hAnsi="微软雅黑"/>
            <w:color w:val="222D33"/>
            <w:sz w:val="24"/>
            <w:lang w:val="en-US" w:eastAsia="zh-CN"/>
          </w:rPr>
          <w:t>了</w:t>
        </w:r>
      </w:ins>
      <w:ins w:id="378" w:author="1" w:date="2022-10-21T00:56:46Z">
        <w:r>
          <w:rPr>
            <w:rFonts w:hint="eastAsia" w:ascii="微软雅黑" w:hAnsi="微软雅黑"/>
            <w:color w:val="222D33"/>
            <w:sz w:val="24"/>
            <w:lang w:val="en-US" w:eastAsia="zh-CN"/>
          </w:rPr>
          <w:t>一</w:t>
        </w:r>
      </w:ins>
      <w:del w:id="379" w:author="1" w:date="2022-10-21T00:56:43Z">
        <w:r>
          <w:rPr>
            <w:rFonts w:hint="eastAsia" w:ascii="微软雅黑" w:hAnsi="微软雅黑"/>
            <w:color w:val="222D33"/>
            <w:sz w:val="24"/>
          </w:rPr>
          <w:delText>的</w:delText>
        </w:r>
      </w:del>
      <w:del w:id="380" w:author="1" w:date="2022-10-21T00:56:35Z">
        <w:r>
          <w:rPr>
            <w:rFonts w:hint="eastAsia" w:ascii="微软雅黑" w:hAnsi="微软雅黑"/>
            <w:color w:val="222D33"/>
            <w:sz w:val="24"/>
          </w:rPr>
          <w:delText>「啊啊</w:delText>
        </w:r>
      </w:del>
      <w:del w:id="381" w:author="1" w:date="2022-10-21T00:56:34Z">
        <w:r>
          <w:rPr>
            <w:rFonts w:hint="eastAsia" w:ascii="微软雅黑" w:hAnsi="微软雅黑"/>
            <w:color w:val="222D33"/>
            <w:sz w:val="24"/>
          </w:rPr>
          <w:delText>」</w:delText>
        </w:r>
      </w:del>
      <w:r>
        <w:rPr>
          <w:rFonts w:hint="eastAsia" w:ascii="微软雅黑" w:hAnsi="微软雅黑"/>
          <w:color w:val="222D33"/>
          <w:sz w:val="24"/>
        </w:rPr>
        <w:t>声。</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「这一天竟真的到来了，真是没想到」</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真唯，王塚真唯哭了起来。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她露出了绝不会让我见到的表情，不住地流下泪水。</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ins w:id="382" w:author="1" w:date="2022-10-21T00:57:08Z">
        <w:r>
          <w:rPr>
            <w:rFonts w:hint="eastAsia" w:ascii="微软雅黑" w:hAnsi="微软雅黑"/>
            <w:color w:val="222D33"/>
            <w:sz w:val="24"/>
            <w:lang w:val="en-US" w:eastAsia="zh-CN"/>
          </w:rPr>
          <w:t>我</w:t>
        </w:r>
      </w:ins>
      <w:r>
        <w:rPr>
          <w:rFonts w:hint="eastAsia" w:ascii="微软雅黑" w:hAnsi="微软雅黑"/>
          <w:color w:val="222D33"/>
          <w:sz w:val="24"/>
        </w:rPr>
        <w:t>不想啊……。我喜欢玲奈子，所以不想把你让给紫阳花……。但是，我也不想让你看到我不好的一面，所以我以为，我能为</w:t>
      </w:r>
      <w:del w:id="383" w:author="1" w:date="2022-10-21T00:57:52Z">
        <w:r>
          <w:rPr>
            <w:rFonts w:hint="eastAsia" w:ascii="微软雅黑" w:hAnsi="微软雅黑"/>
            <w:color w:val="222D33"/>
            <w:sz w:val="24"/>
          </w:rPr>
          <w:delText>了</w:delText>
        </w:r>
      </w:del>
      <w:r>
        <w:rPr>
          <w:rFonts w:hint="eastAsia" w:ascii="微软雅黑" w:hAnsi="微软雅黑"/>
          <w:color w:val="222D33"/>
          <w:sz w:val="24"/>
        </w:rPr>
        <w:t>玲奈子做的</w:t>
      </w:r>
      <w:del w:id="384" w:author="1" w:date="2022-10-21T00:57:21Z">
        <w:r>
          <w:rPr>
            <w:rFonts w:hint="eastAsia" w:ascii="微软雅黑" w:hAnsi="微软雅黑"/>
            <w:color w:val="222D33"/>
            <w:sz w:val="24"/>
          </w:rPr>
          <w:delText>事情</w:delText>
        </w:r>
      </w:del>
      <w:r>
        <w:rPr>
          <w:rFonts w:hint="eastAsia" w:ascii="微软雅黑" w:hAnsi="微软雅黑"/>
          <w:color w:val="222D33"/>
          <w:sz w:val="24"/>
        </w:rPr>
        <w:t>，</w:t>
      </w:r>
      <w:ins w:id="385" w:author="1" w:date="2022-10-21T00:57:29Z">
        <w:r>
          <w:rPr>
            <w:rFonts w:hint="eastAsia" w:ascii="微软雅黑" w:hAnsi="微软雅黑"/>
            <w:color w:val="222D33"/>
            <w:sz w:val="24"/>
            <w:lang w:val="en-US" w:eastAsia="zh-CN"/>
          </w:rPr>
          <w:t>就</w:t>
        </w:r>
      </w:ins>
      <w:ins w:id="386" w:author="1" w:date="2022-10-21T00:57:35Z">
        <w:r>
          <w:rPr>
            <w:rFonts w:hint="eastAsia" w:ascii="微软雅黑" w:hAnsi="微软雅黑"/>
            <w:color w:val="222D33"/>
            <w:sz w:val="24"/>
            <w:lang w:val="en-US" w:eastAsia="zh-CN"/>
          </w:rPr>
          <w:t>只有</w:t>
        </w:r>
      </w:ins>
      <w:ins w:id="387" w:author="1" w:date="2022-10-21T00:57:37Z">
        <w:r>
          <w:rPr>
            <w:rFonts w:hint="eastAsia" w:ascii="微软雅黑" w:hAnsi="微软雅黑"/>
            <w:color w:val="222D33"/>
            <w:sz w:val="24"/>
            <w:lang w:val="en-US" w:eastAsia="zh-CN"/>
          </w:rPr>
          <w:t>这么</w:t>
        </w:r>
      </w:ins>
      <w:ins w:id="388" w:author="1" w:date="2022-10-21T00:57:39Z">
        <w:r>
          <w:rPr>
            <w:rFonts w:hint="eastAsia" w:ascii="微软雅黑" w:hAnsi="微软雅黑"/>
            <w:color w:val="222D33"/>
            <w:sz w:val="24"/>
            <w:lang w:val="en-US" w:eastAsia="zh-CN"/>
          </w:rPr>
          <w:t>做了</w:t>
        </w:r>
      </w:ins>
      <w:del w:id="389" w:author="1" w:date="2022-10-21T00:57:28Z">
        <w:r>
          <w:rPr>
            <w:rFonts w:hint="eastAsia" w:ascii="微软雅黑" w:hAnsi="微软雅黑"/>
            <w:color w:val="222D33"/>
            <w:sz w:val="24"/>
          </w:rPr>
          <w:delText>已</w:delText>
        </w:r>
      </w:del>
      <w:del w:id="390" w:author="1" w:date="2022-10-21T00:57:27Z">
        <w:r>
          <w:rPr>
            <w:rFonts w:hint="eastAsia" w:ascii="微软雅黑" w:hAnsi="微软雅黑"/>
            <w:color w:val="222D33"/>
            <w:sz w:val="24"/>
          </w:rPr>
          <w:delText>经只有那样</w:delText>
        </w:r>
      </w:del>
      <w:del w:id="391" w:author="1" w:date="2022-10-21T00:57:26Z">
        <w:r>
          <w:rPr>
            <w:rFonts w:hint="eastAsia" w:ascii="微软雅黑" w:hAnsi="微软雅黑"/>
            <w:color w:val="222D33"/>
            <w:sz w:val="24"/>
          </w:rPr>
          <w:delText>了</w:delText>
        </w:r>
      </w:del>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紫阳花</w:t>
      </w:r>
      <w:ins w:id="392" w:author="1" w:date="2022-10-21T00:58:00Z">
        <w:r>
          <w:rPr>
            <w:rFonts w:hint="eastAsia" w:ascii="微软雅黑" w:hAnsi="微软雅黑"/>
            <w:color w:val="222D33"/>
            <w:sz w:val="24"/>
            <w:lang w:val="en-US" w:eastAsia="zh-CN"/>
          </w:rPr>
          <w:t>同学</w:t>
        </w:r>
      </w:ins>
      <w:r>
        <w:rPr>
          <w:rFonts w:hint="eastAsia" w:ascii="微软雅黑" w:hAnsi="微软雅黑"/>
          <w:color w:val="222D33"/>
          <w:sz w:val="24"/>
        </w:rPr>
        <w:t>，抱住了真唯的肩膀。</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w:t>
      </w:r>
      <w:ins w:id="393" w:author="1" w:date="2022-10-21T00:58:07Z">
        <w:r>
          <w:rPr>
            <w:rFonts w:hint="eastAsia" w:ascii="微软雅黑" w:hAnsi="微软雅黑"/>
            <w:color w:val="222D33"/>
            <w:sz w:val="24"/>
            <w:lang w:val="en-US" w:eastAsia="zh-CN"/>
          </w:rPr>
          <w:t>没事</w:t>
        </w:r>
      </w:ins>
      <w:del w:id="394" w:author="1" w:date="2022-10-21T00:58:06Z">
        <w:r>
          <w:rPr>
            <w:rFonts w:hint="eastAsia" w:ascii="微软雅黑" w:hAnsi="微软雅黑"/>
            <w:color w:val="222D33"/>
            <w:sz w:val="24"/>
          </w:rPr>
          <w:delText>好的</w:delText>
        </w:r>
      </w:del>
      <w:r>
        <w:rPr>
          <w:rFonts w:hint="eastAsia" w:ascii="微软雅黑" w:hAnsi="微软雅黑"/>
          <w:color w:val="222D33"/>
          <w:sz w:val="24"/>
        </w:rPr>
        <w:t>，</w:t>
      </w:r>
      <w:ins w:id="395" w:author="1" w:date="2022-10-21T00:58:10Z">
        <w:r>
          <w:rPr>
            <w:rFonts w:hint="eastAsia" w:ascii="微软雅黑" w:hAnsi="微软雅黑"/>
            <w:color w:val="222D33"/>
            <w:sz w:val="24"/>
            <w:lang w:val="en-US" w:eastAsia="zh-CN"/>
          </w:rPr>
          <w:t>没事</w:t>
        </w:r>
      </w:ins>
      <w:del w:id="396" w:author="1" w:date="2022-10-21T00:58:09Z">
        <w:r>
          <w:rPr>
            <w:rFonts w:hint="eastAsia" w:ascii="微软雅黑" w:hAnsi="微软雅黑"/>
            <w:color w:val="222D33"/>
            <w:sz w:val="24"/>
          </w:rPr>
          <w:delText>好的</w:delText>
        </w:r>
      </w:del>
      <w:r>
        <w:rPr>
          <w:rFonts w:hint="eastAsia" w:ascii="微软雅黑" w:hAnsi="微软雅黑"/>
          <w:color w:val="222D33"/>
          <w:sz w:val="24"/>
        </w:rPr>
        <w:t>……小真唯，已经，没事了哟</w:t>
      </w:r>
      <w:ins w:id="397" w:author="1" w:date="2022-10-21T00:58:16Z">
        <w:r>
          <w:rPr>
            <w:rFonts w:hint="eastAsia" w:ascii="微软雅黑" w:hAnsi="微软雅黑"/>
            <w:color w:val="222D33"/>
            <w:sz w:val="24"/>
            <w:lang w:eastAsia="zh-CN"/>
          </w:rPr>
          <w:t>。</w:t>
        </w:r>
      </w:ins>
      <w:r>
        <w:rPr>
          <w:rFonts w:hint="eastAsia" w:ascii="微软雅黑" w:hAnsi="微软雅黑"/>
          <w:color w:val="222D33"/>
          <w:sz w:val="24"/>
        </w:rPr>
        <w:t>不</w:t>
      </w:r>
      <w:ins w:id="398" w:author="1" w:date="2022-10-21T00:58:21Z">
        <w:r>
          <w:rPr>
            <w:rFonts w:hint="eastAsia" w:ascii="微软雅黑" w:hAnsi="微软雅黑"/>
            <w:color w:val="222D33"/>
            <w:sz w:val="24"/>
            <w:lang w:val="en-US" w:eastAsia="zh-CN"/>
          </w:rPr>
          <w:t>用</w:t>
        </w:r>
      </w:ins>
      <w:del w:id="399" w:author="1" w:date="2022-10-21T00:58:48Z">
        <w:r>
          <w:rPr>
            <w:rFonts w:hint="default" w:ascii="微软雅黑" w:hAnsi="微软雅黑"/>
            <w:color w:val="222D33"/>
            <w:sz w:val="24"/>
            <w:lang w:val="en-US"/>
          </w:rPr>
          <w:delText>一个人勉强自己</w:delText>
        </w:r>
      </w:del>
      <w:ins w:id="400" w:author="1" w:date="2022-10-21T00:58:49Z">
        <w:r>
          <w:rPr>
            <w:rFonts w:hint="eastAsia" w:ascii="微软雅黑" w:hAnsi="微软雅黑"/>
            <w:color w:val="222D33"/>
            <w:sz w:val="24"/>
            <w:lang w:val="en-US" w:eastAsia="zh-CN"/>
          </w:rPr>
          <w:t>独自</w:t>
        </w:r>
      </w:ins>
      <w:ins w:id="401" w:author="1" w:date="2022-10-21T00:58:56Z">
        <w:r>
          <w:rPr>
            <w:rFonts w:hint="eastAsia" w:ascii="微软雅黑" w:hAnsi="微软雅黑"/>
            <w:color w:val="222D33"/>
            <w:sz w:val="24"/>
            <w:lang w:val="en-US" w:eastAsia="zh-CN"/>
          </w:rPr>
          <w:t>丧气</w:t>
        </w:r>
      </w:ins>
      <w:r>
        <w:rPr>
          <w:rFonts w:hint="eastAsia" w:ascii="微软雅黑" w:hAnsi="微软雅黑"/>
          <w:color w:val="222D33"/>
          <w:sz w:val="24"/>
        </w:rPr>
        <w:t>，也可以的」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第一次见到这样的真唯。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这样的真唯，太可爱了，太惹人爱了。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似乎还哭着停不下来。</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是这样哟。真唯有点太固执了。所以之前才会突然一个人办起恋人召集的聚会嘛。那个时候也是，辛苦你了」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我和紫阳花</w:t>
      </w:r>
      <w:ins w:id="402" w:author="1" w:date="2022-10-21T00:59:22Z">
        <w:r>
          <w:rPr>
            <w:rFonts w:hint="eastAsia" w:ascii="微软雅黑" w:hAnsi="微软雅黑"/>
            <w:color w:val="222D33"/>
            <w:sz w:val="24"/>
            <w:lang w:val="en-US" w:eastAsia="zh-CN"/>
          </w:rPr>
          <w:t>同学</w:t>
        </w:r>
      </w:ins>
      <w:r>
        <w:rPr>
          <w:rFonts w:hint="eastAsia" w:ascii="微软雅黑" w:hAnsi="微软雅黑"/>
          <w:color w:val="222D33"/>
          <w:sz w:val="24"/>
        </w:rPr>
        <w:t>一起微笑着抱住了真唯。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聚光灯下，大家的眼中一同浮现了泪水，总觉得有点怪怪的。</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对真唯的喜欢，对紫阳花的喜欢，充满了我的心。</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喜欢的感情多得要溢出来了。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这么多的爱曾经沉睡于我心中的何处呢？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del w:id="403" w:author="1" w:date="2022-10-21T00:59:49Z">
        <w:r>
          <w:rPr>
            <w:rFonts w:hint="eastAsia" w:ascii="微软雅黑" w:hAnsi="微软雅黑"/>
            <w:color w:val="222D33"/>
            <w:sz w:val="24"/>
          </w:rPr>
          <w:delText>太</w:delText>
        </w:r>
      </w:del>
      <w:r>
        <w:rPr>
          <w:rFonts w:hint="eastAsia" w:ascii="微软雅黑" w:hAnsi="微软雅黑"/>
          <w:color w:val="222D33"/>
          <w:sz w:val="24"/>
        </w:rPr>
        <w:t>喜欢，太喜欢</w:t>
      </w:r>
      <w:ins w:id="404" w:author="1" w:date="2022-10-21T00:59:51Z">
        <w:r>
          <w:rPr>
            <w:rFonts w:hint="eastAsia" w:ascii="微软雅黑" w:hAnsi="微软雅黑"/>
            <w:color w:val="222D33"/>
            <w:sz w:val="24"/>
            <w:lang w:val="en-US" w:eastAsia="zh-CN"/>
          </w:rPr>
          <w:t>了</w:t>
        </w:r>
      </w:ins>
      <w:r>
        <w:rPr>
          <w:rFonts w:hint="eastAsia" w:ascii="微软雅黑" w:hAnsi="微软雅黑"/>
          <w:color w:val="222D33"/>
          <w:sz w:val="24"/>
        </w:rPr>
        <w:t>，甚至都哭出来了。</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「最喜欢你了，真唯」</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「我也喜欢你。我爱你，玲奈子」</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我靠向真唯。漂亮的长发中传来真唯的气味。</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我终于说出了真正要说的话。</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就这样，</w:t>
      </w:r>
      <w:ins w:id="405" w:author="1" w:date="2022-10-21T01:00:03Z">
        <w:r>
          <w:rPr>
            <w:rFonts w:hint="eastAsia" w:ascii="微软雅黑" w:hAnsi="微软雅黑"/>
            <w:color w:val="222D33"/>
            <w:sz w:val="24"/>
            <w:lang w:val="en-US" w:eastAsia="zh-CN"/>
          </w:rPr>
          <w:t>我</w:t>
        </w:r>
      </w:ins>
      <w:r>
        <w:rPr>
          <w:rFonts w:hint="eastAsia" w:ascii="微软雅黑" w:hAnsi="微软雅黑"/>
          <w:color w:val="222D33"/>
          <w:sz w:val="24"/>
        </w:rPr>
        <w:t>和真唯成为了恋人。</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开始了全新的关系。</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「还有，最喜欢你了，紫陽花</w:t>
      </w:r>
      <w:ins w:id="406" w:author="1" w:date="2022-10-21T01:00:09Z">
        <w:r>
          <w:rPr>
            <w:rFonts w:hint="eastAsia" w:ascii="微软雅黑" w:hAnsi="微软雅黑"/>
            <w:color w:val="222D33"/>
            <w:sz w:val="24"/>
            <w:lang w:val="en-US" w:eastAsia="zh-CN"/>
          </w:rPr>
          <w:t>同学</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「嗯。我也是，</w:t>
      </w:r>
      <w:ins w:id="407" w:author="1" w:date="2022-10-21T01:00:18Z">
        <w:r>
          <w:rPr>
            <w:rFonts w:hint="eastAsia" w:ascii="微软雅黑" w:hAnsi="微软雅黑"/>
            <w:color w:val="222D33"/>
            <w:sz w:val="24"/>
            <w:lang w:val="en-US" w:eastAsia="zh-CN"/>
          </w:rPr>
          <w:t>我</w:t>
        </w:r>
      </w:ins>
      <w:r>
        <w:rPr>
          <w:rFonts w:hint="eastAsia" w:ascii="微软雅黑" w:hAnsi="微软雅黑"/>
          <w:color w:val="222D33"/>
          <w:sz w:val="24"/>
        </w:rPr>
        <w:t>喜欢你。</w:t>
      </w:r>
      <w:ins w:id="408" w:author="1" w:date="2022-10-21T01:01:16Z">
        <w:r>
          <w:rPr>
            <w:rFonts w:hint="eastAsia" w:ascii="微软雅黑" w:hAnsi="微软雅黑"/>
            <w:color w:val="222D33"/>
            <w:sz w:val="24"/>
            <w:lang w:val="en-US" w:eastAsia="zh-CN"/>
          </w:rPr>
          <w:t>我</w:t>
        </w:r>
      </w:ins>
      <w:ins w:id="409" w:author="1" w:date="2022-10-21T01:01:17Z">
        <w:r>
          <w:rPr>
            <w:rFonts w:hint="eastAsia" w:ascii="微软雅黑" w:hAnsi="微软雅黑"/>
            <w:color w:val="222D33"/>
            <w:sz w:val="24"/>
            <w:lang w:val="en-US" w:eastAsia="zh-CN"/>
          </w:rPr>
          <w:t>最喜欢</w:t>
        </w:r>
      </w:ins>
      <w:del w:id="410" w:author="1" w:date="2022-10-21T01:00:21Z">
        <w:r>
          <w:rPr>
            <w:rFonts w:hint="eastAsia" w:ascii="微软雅黑" w:hAnsi="微软雅黑"/>
            <w:color w:val="222D33"/>
            <w:sz w:val="24"/>
          </w:rPr>
          <w:delText>喜</w:delText>
        </w:r>
      </w:del>
      <w:del w:id="411" w:author="1" w:date="2022-10-21T01:00:20Z">
        <w:r>
          <w:rPr>
            <w:rFonts w:hint="eastAsia" w:ascii="微软雅黑" w:hAnsi="微软雅黑"/>
            <w:color w:val="222D33"/>
            <w:sz w:val="24"/>
          </w:rPr>
          <w:delText>欢</w:delText>
        </w:r>
      </w:del>
      <w:r>
        <w:rPr>
          <w:rFonts w:hint="eastAsia" w:ascii="微软雅黑" w:hAnsi="微软雅黑"/>
          <w:color w:val="222D33"/>
          <w:sz w:val="24"/>
        </w:rPr>
        <w:t>小玲奈</w:t>
      </w:r>
      <w:ins w:id="412" w:author="1" w:date="2022-10-21T01:01:19Z">
        <w:r>
          <w:rPr>
            <w:rFonts w:hint="eastAsia" w:ascii="微软雅黑" w:hAnsi="微软雅黑"/>
            <w:color w:val="222D33"/>
            <w:sz w:val="24"/>
            <w:lang w:val="en-US" w:eastAsia="zh-CN"/>
          </w:rPr>
          <w:t>了</w:t>
        </w:r>
      </w:ins>
      <w:r>
        <w:rPr>
          <w:rFonts w:hint="eastAsia" w:ascii="微软雅黑" w:hAnsi="微软雅黑"/>
          <w:color w:val="222D33"/>
          <w:sz w:val="24"/>
        </w:rPr>
        <w:t>」</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del w:id="413" w:author="1" w:date="2022-10-21T01:01:29Z">
        <w:r>
          <w:rPr>
            <w:rFonts w:hint="eastAsia" w:ascii="微软雅黑" w:hAnsi="微软雅黑"/>
            <w:color w:val="222D33"/>
            <w:sz w:val="24"/>
          </w:rPr>
          <w:delText>两人</w:delText>
        </w:r>
      </w:del>
      <w:r>
        <w:rPr>
          <w:rFonts w:hint="eastAsia" w:ascii="微软雅黑" w:hAnsi="微软雅黑"/>
          <w:color w:val="222D33"/>
          <w:sz w:val="24"/>
        </w:rPr>
        <w:t>额头相抵。</w:t>
      </w:r>
      <w:ins w:id="414" w:author="1" w:date="2022-10-21T01:01:32Z">
        <w:r>
          <w:rPr>
            <w:rFonts w:hint="eastAsia" w:ascii="微软雅黑" w:hAnsi="微软雅黑"/>
            <w:color w:val="222D33"/>
            <w:sz w:val="24"/>
            <w:lang w:val="en-US" w:eastAsia="zh-CN"/>
          </w:rPr>
          <w:t>我</w:t>
        </w:r>
      </w:ins>
      <w:r>
        <w:rPr>
          <w:rFonts w:hint="eastAsia" w:ascii="微软雅黑" w:hAnsi="微软雅黑"/>
          <w:color w:val="222D33"/>
          <w:sz w:val="24"/>
        </w:rPr>
        <w:t>感受着紫阳花传来的温暖。</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「我绝对，会让你们两人幸福的。为了成为与你们两人相称的恋人而努力」</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这一定又是我得意忘形的发言。</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不过，我的心里，却没再响起『区区我这种人』这样的声音。</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因为这不是约定。也不是契约。只是愿望。向着未来的誓言。</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今后，我要像这样，生活下去。未来肯定会发生各种各样棘手的事情。让人不安的要素数不胜数。而且，同时让真唯和紫阳花</w:t>
      </w:r>
      <w:ins w:id="415" w:author="1" w:date="2022-10-21T01:02:08Z">
        <w:r>
          <w:rPr>
            <w:rFonts w:hint="eastAsia" w:ascii="微软雅黑" w:hAnsi="微软雅黑"/>
            <w:color w:val="222D33"/>
            <w:sz w:val="24"/>
            <w:lang w:val="en-US" w:eastAsia="zh-CN"/>
          </w:rPr>
          <w:t>同学</w:t>
        </w:r>
      </w:ins>
      <w:r>
        <w:rPr>
          <w:rFonts w:hint="eastAsia" w:ascii="微软雅黑" w:hAnsi="微软雅黑"/>
          <w:color w:val="222D33"/>
          <w:sz w:val="24"/>
        </w:rPr>
        <w:t>成为女朋友，甚至还配得上她们的女子，是怎样的神奇女侠呢。</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而且，虽然还不太确定，但我似乎迟早要</w:t>
      </w:r>
      <w:ins w:id="416" w:author="1" w:date="2022-10-21T01:03:53Z">
        <w:r>
          <w:rPr>
            <w:rFonts w:hint="eastAsia" w:ascii="微软雅黑" w:hAnsi="微软雅黑"/>
            <w:color w:val="222D33"/>
            <w:sz w:val="24"/>
            <w:lang w:val="en-US" w:eastAsia="zh-CN"/>
          </w:rPr>
          <w:t>面对</w:t>
        </w:r>
      </w:ins>
      <w:del w:id="417" w:author="1" w:date="2022-10-21T01:03:40Z">
        <w:r>
          <w:rPr>
            <w:rFonts w:hint="default" w:ascii="微软雅黑" w:hAnsi="微软雅黑"/>
            <w:color w:val="222D33"/>
            <w:sz w:val="24"/>
            <w:lang w:val="en-US"/>
          </w:rPr>
          <w:delText>面对大量且猛烈的嫉妒</w:delText>
        </w:r>
      </w:del>
      <w:ins w:id="418" w:author="1" w:date="2022-10-21T01:03:42Z">
        <w:r>
          <w:rPr>
            <w:rFonts w:hint="eastAsia" w:ascii="微软雅黑" w:hAnsi="微软雅黑"/>
            <w:color w:val="222D33"/>
            <w:sz w:val="24"/>
            <w:lang w:val="en-US" w:eastAsia="zh-CN"/>
          </w:rPr>
          <w:t>心怀</w:t>
        </w:r>
      </w:ins>
      <w:ins w:id="419" w:author="1" w:date="2022-10-21T01:03:43Z">
        <w:r>
          <w:rPr>
            <w:rFonts w:hint="eastAsia" w:ascii="微软雅黑" w:hAnsi="微软雅黑"/>
            <w:color w:val="222D33"/>
            <w:sz w:val="24"/>
            <w:lang w:val="en-US" w:eastAsia="zh-CN"/>
          </w:rPr>
          <w:t>强烈</w:t>
        </w:r>
      </w:ins>
      <w:ins w:id="420" w:author="1" w:date="2022-10-21T01:03:45Z">
        <w:r>
          <w:rPr>
            <w:rFonts w:hint="eastAsia" w:ascii="微软雅黑" w:hAnsi="微软雅黑"/>
            <w:color w:val="222D33"/>
            <w:sz w:val="24"/>
            <w:lang w:val="en-US" w:eastAsia="zh-CN"/>
          </w:rPr>
          <w:t>嫉妒和</w:t>
        </w:r>
      </w:ins>
      <w:ins w:id="421" w:author="1" w:date="2022-10-21T01:03:46Z">
        <w:r>
          <w:rPr>
            <w:rFonts w:hint="eastAsia" w:ascii="微软雅黑" w:hAnsi="微软雅黑"/>
            <w:color w:val="222D33"/>
            <w:sz w:val="24"/>
            <w:lang w:val="en-US" w:eastAsia="zh-CN"/>
          </w:rPr>
          <w:t>剧烈</w:t>
        </w:r>
      </w:ins>
      <w:ins w:id="422" w:author="1" w:date="2022-10-21T01:03:47Z">
        <w:r>
          <w:rPr>
            <w:rFonts w:hint="eastAsia" w:ascii="微软雅黑" w:hAnsi="微软雅黑"/>
            <w:color w:val="222D33"/>
            <w:sz w:val="24"/>
            <w:lang w:val="en-US" w:eastAsia="zh-CN"/>
          </w:rPr>
          <w:t>感情</w:t>
        </w:r>
      </w:ins>
      <w:ins w:id="423" w:author="1" w:date="2022-10-21T01:03:48Z">
        <w:r>
          <w:rPr>
            <w:rFonts w:hint="eastAsia" w:ascii="微软雅黑" w:hAnsi="微软雅黑"/>
            <w:color w:val="222D33"/>
            <w:sz w:val="24"/>
            <w:lang w:val="en-US" w:eastAsia="zh-CN"/>
          </w:rPr>
          <w:t>的</w:t>
        </w:r>
      </w:ins>
      <w:ins w:id="424" w:author="1" w:date="2022-10-21T01:03:56Z">
        <w:r>
          <w:rPr>
            <w:rFonts w:hint="eastAsia" w:ascii="微软雅黑" w:hAnsi="微软雅黑"/>
            <w:color w:val="222D33"/>
            <w:sz w:val="24"/>
            <w:lang w:val="en-US" w:eastAsia="zh-CN"/>
          </w:rPr>
          <w:t>人</w:t>
        </w:r>
      </w:ins>
      <w:r>
        <w:rPr>
          <w:rFonts w:hint="eastAsia" w:ascii="微软雅黑" w:hAnsi="微软雅黑"/>
          <w:color w:val="222D33"/>
          <w:sz w:val="24"/>
        </w:rPr>
        <w:t>。</w:t>
      </w:r>
      <w:ins w:id="425" w:author="1" w:date="2022-10-21T01:04:02Z">
        <w:r>
          <w:rPr>
            <w:rFonts w:hint="eastAsia" w:ascii="微软雅黑" w:hAnsi="微软雅黑"/>
            <w:color w:val="222D33"/>
            <w:sz w:val="24"/>
            <w:lang w:val="en-US" w:eastAsia="zh-CN"/>
          </w:rPr>
          <w:t>我</w:t>
        </w:r>
      </w:ins>
      <w:r>
        <w:rPr>
          <w:rFonts w:hint="eastAsia" w:ascii="微软雅黑" w:hAnsi="微软雅黑"/>
          <w:color w:val="222D33"/>
          <w:sz w:val="24"/>
        </w:rPr>
        <w:t>大概赢不了吧。</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话虽如此，但一码归一码，到时候再说也行。</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没事的。已经因为轻率地做出决定，不知失败了多少次。我早已习惯失败了。</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今后依然会一次又一次又一次地面对自己的无力。</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那个时候，我一定会在巨大的烦恼和焦虑中挣扎。</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即使那样，哭着前进就好了，只要这样就行。</w:t>
      </w:r>
    </w:p>
    <w:p>
      <w:pPr>
        <w:widowControl/>
        <w:shd w:val="clear" w:color="auto" w:fill="FFFFFF"/>
        <w:spacing w:line="420" w:lineRule="atLeast"/>
        <w:rPr>
          <w:rFonts w:ascii="微软雅黑" w:hAnsi="微软雅黑" w:eastAsia="微软雅黑" w:cs="宋体"/>
          <w:color w:val="222D33"/>
          <w:kern w:val="0"/>
          <w:sz w:val="24"/>
          <w:szCs w:val="24"/>
        </w:rPr>
      </w:pP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没关系的。尽管目标遥远，但并不是不行。</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因为我是甘织玲奈子。</w:t>
      </w:r>
    </w:p>
    <w:p>
      <w:pPr>
        <w:widowControl/>
        <w:shd w:val="clear" w:color="auto" w:fill="FFFFFF"/>
        <w:spacing w:line="420" w:lineRule="atLeast"/>
        <w:rPr>
          <w:rFonts w:ascii="微软雅黑" w:hAnsi="微软雅黑" w:eastAsia="宋体" w:cs="宋体"/>
          <w:color w:val="222D33"/>
          <w:kern w:val="0"/>
          <w:sz w:val="24"/>
          <w:szCs w:val="24"/>
        </w:rPr>
      </w:pPr>
      <w:r>
        <w:rPr>
          <w:rFonts w:hint="eastAsia" w:ascii="微软雅黑" w:hAnsi="微软雅黑"/>
          <w:color w:val="222D33"/>
          <w:sz w:val="24"/>
        </w:rPr>
        <w:t>　</w:t>
      </w:r>
      <w:ins w:id="426" w:author="1" w:date="2022-10-21T01:06:54Z">
        <w:r>
          <w:rPr>
            <w:rFonts w:hint="eastAsia" w:ascii="微软雅黑" w:hAnsi="微软雅黑"/>
            <w:color w:val="222D33"/>
            <w:sz w:val="24"/>
            <w:lang w:val="en-US" w:eastAsia="zh-CN"/>
          </w:rPr>
          <w:t>毕竟</w:t>
        </w:r>
      </w:ins>
      <w:bookmarkStart w:id="0" w:name="_GoBack"/>
      <w:bookmarkEnd w:id="0"/>
      <w:r>
        <w:rPr>
          <w:rFonts w:hint="eastAsia" w:ascii="微软雅黑" w:hAnsi="微软雅黑"/>
          <w:color w:val="222D33"/>
          <w:sz w:val="24"/>
        </w:rPr>
        <w:t>是得到了两个人的喜爱的我啊。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
    <w15:presenceInfo w15:providerId="None" w15:userI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lhNGZlYWZlMjJjYmQzZDU1ZTJjNjkyOTY1ODNmNzcifQ=="/>
  </w:docVars>
  <w:rsids>
    <w:rsidRoot w:val="006A2CDF"/>
    <w:rsid w:val="0005043A"/>
    <w:rsid w:val="00062AF2"/>
    <w:rsid w:val="000D53DC"/>
    <w:rsid w:val="0013280F"/>
    <w:rsid w:val="00133A51"/>
    <w:rsid w:val="001360B3"/>
    <w:rsid w:val="001431B4"/>
    <w:rsid w:val="00146346"/>
    <w:rsid w:val="001D236C"/>
    <w:rsid w:val="00232232"/>
    <w:rsid w:val="002708EB"/>
    <w:rsid w:val="00341D26"/>
    <w:rsid w:val="0035633F"/>
    <w:rsid w:val="0036380D"/>
    <w:rsid w:val="00381100"/>
    <w:rsid w:val="003869DC"/>
    <w:rsid w:val="003E17C5"/>
    <w:rsid w:val="0047177B"/>
    <w:rsid w:val="004B2052"/>
    <w:rsid w:val="005422C9"/>
    <w:rsid w:val="00637261"/>
    <w:rsid w:val="00653634"/>
    <w:rsid w:val="00665D03"/>
    <w:rsid w:val="0066617C"/>
    <w:rsid w:val="00671509"/>
    <w:rsid w:val="006A2CDF"/>
    <w:rsid w:val="006B41C3"/>
    <w:rsid w:val="006D215E"/>
    <w:rsid w:val="00714219"/>
    <w:rsid w:val="00715580"/>
    <w:rsid w:val="0073340F"/>
    <w:rsid w:val="00752F6A"/>
    <w:rsid w:val="007A3F3D"/>
    <w:rsid w:val="007A5901"/>
    <w:rsid w:val="007C5D7E"/>
    <w:rsid w:val="0085440E"/>
    <w:rsid w:val="008C3653"/>
    <w:rsid w:val="008C71B3"/>
    <w:rsid w:val="008F500E"/>
    <w:rsid w:val="00905F11"/>
    <w:rsid w:val="009259D3"/>
    <w:rsid w:val="009A3D53"/>
    <w:rsid w:val="009A62F8"/>
    <w:rsid w:val="009E6D6C"/>
    <w:rsid w:val="00A161D3"/>
    <w:rsid w:val="00B416A7"/>
    <w:rsid w:val="00B862D6"/>
    <w:rsid w:val="00B9743B"/>
    <w:rsid w:val="00C47A7A"/>
    <w:rsid w:val="00CA7A4E"/>
    <w:rsid w:val="00D77E89"/>
    <w:rsid w:val="00D82856"/>
    <w:rsid w:val="00D97A38"/>
    <w:rsid w:val="00DC068E"/>
    <w:rsid w:val="00DE1F09"/>
    <w:rsid w:val="00E51D03"/>
    <w:rsid w:val="00E56D4D"/>
    <w:rsid w:val="00EB5D53"/>
    <w:rsid w:val="00F41504"/>
    <w:rsid w:val="00F8317C"/>
    <w:rsid w:val="00F92ECA"/>
    <w:rsid w:val="00FA400A"/>
    <w:rsid w:val="00FF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字符"/>
    <w:basedOn w:val="6"/>
    <w:link w:val="2"/>
    <w:uiPriority w:val="9"/>
    <w:rPr>
      <w:rFonts w:ascii="宋体" w:hAnsi="宋体" w:eastAsia="宋体" w:cs="宋体"/>
      <w:b/>
      <w:bCs/>
      <w:kern w:val="36"/>
      <w:sz w:val="48"/>
      <w:szCs w:val="48"/>
    </w:rPr>
  </w:style>
  <w:style w:type="character" w:customStyle="1" w:styleId="8">
    <w:name w:val="font-110per1"/>
    <w:basedOn w:val="6"/>
    <w:uiPriority w:val="0"/>
  </w:style>
  <w:style w:type="character" w:customStyle="1" w:styleId="9">
    <w:name w:val="bold1"/>
    <w:basedOn w:val="6"/>
    <w:uiPriority w:val="0"/>
  </w:style>
  <w:style w:type="paragraph" w:customStyle="1" w:styleId="10">
    <w:name w:val="calibr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1">
    <w:name w:val="em-sesame"/>
    <w:basedOn w:val="6"/>
    <w:uiPriority w:val="0"/>
  </w:style>
  <w:style w:type="character" w:customStyle="1" w:styleId="12">
    <w:name w:val="tcy"/>
    <w:basedOn w:val="6"/>
    <w:uiPriority w:val="0"/>
  </w:style>
  <w:style w:type="character" w:customStyle="1" w:styleId="13">
    <w:name w:val="页眉 字符"/>
    <w:basedOn w:val="6"/>
    <w:link w:val="4"/>
    <w:uiPriority w:val="99"/>
    <w:rPr>
      <w:sz w:val="18"/>
      <w:szCs w:val="18"/>
    </w:rPr>
  </w:style>
  <w:style w:type="character" w:customStyle="1" w:styleId="14">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SimSun"/>
        <a:cs typeface=""/>
      </a:majorFont>
      <a:minorFont>
        <a:latin typeface="等线"/>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9458</Words>
  <Characters>9466</Characters>
  <Lines>71</Lines>
  <Paragraphs>20</Paragraphs>
  <TotalTime>303</TotalTime>
  <ScaleCrop>false</ScaleCrop>
  <LinksUpToDate>false</LinksUpToDate>
  <CharactersWithSpaces>9680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2022-07-29T18:38:00Z</dcterms:created>
  <dc:creator>夜 夜</dc:creator>
  <cp:lastModifiedBy>1</cp:lastModifiedBy>
  <dcterms:modified xsi:type="dcterms:W3CDTF">2022-10-20T17:07:00Z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88685387968A4FD3BA4299CD1093130A</vt:lpwstr>
  </property>
</Properties>
</file>