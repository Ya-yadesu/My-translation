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3DC2" w14:textId="5514C28D" w:rsidR="0063380D" w:rsidRDefault="008B4BAA">
      <w:del w:id="0" w:author="芙兰朵露" w:date="2022-03-18T19:49:00Z">
        <w:r w:rsidDel="00D53AE7">
          <w:rPr>
            <w:rFonts w:hint="eastAsia"/>
          </w:rPr>
          <w:delText>难得一遇</w:delText>
        </w:r>
      </w:del>
      <w:ins w:id="1" w:author="芙兰朵露" w:date="2022-03-18T19:49:00Z">
        <w:r w:rsidR="00D53AE7">
          <w:rPr>
            <w:rFonts w:hint="eastAsia"/>
          </w:rPr>
          <w:t>久违</w:t>
        </w:r>
      </w:ins>
      <w:r>
        <w:rPr>
          <w:rFonts w:hint="eastAsia"/>
        </w:rPr>
        <w:t>的，我做</w:t>
      </w:r>
      <w:ins w:id="2" w:author="芙兰朵露" w:date="2022-03-18T19:54:00Z">
        <w:r w:rsidR="00D53AE7">
          <w:rPr>
            <w:rFonts w:hint="eastAsia"/>
          </w:rPr>
          <w:t>了个</w:t>
        </w:r>
      </w:ins>
      <w:r>
        <w:rPr>
          <w:rFonts w:hint="eastAsia"/>
        </w:rPr>
        <w:t>梦</w:t>
      </w:r>
      <w:del w:id="3" w:author="芙兰朵露" w:date="2022-03-18T19:54:00Z">
        <w:r w:rsidDel="00D53AE7">
          <w:rPr>
            <w:rFonts w:hint="eastAsia"/>
          </w:rPr>
          <w:delText>了</w:delText>
        </w:r>
      </w:del>
      <w:r>
        <w:rPr>
          <w:rFonts w:hint="eastAsia"/>
        </w:rPr>
        <w:t>。</w:t>
      </w:r>
    </w:p>
    <w:p w14:paraId="6621E057" w14:textId="670EF748" w:rsidR="0063380D" w:rsidRDefault="00D53AE7">
      <w:ins w:id="4" w:author="芙兰朵露" w:date="2022-03-18T19:50:00Z">
        <w:r>
          <w:rPr>
            <w:rFonts w:hint="eastAsia"/>
          </w:rPr>
          <w:t>在</w:t>
        </w:r>
      </w:ins>
      <w:r w:rsidR="008B4BAA">
        <w:rPr>
          <w:rFonts w:hint="eastAsia"/>
        </w:rPr>
        <w:t>梦里</w:t>
      </w:r>
      <w:ins w:id="5" w:author="芙兰朵露" w:date="2022-03-18T19:50:00Z">
        <w:r>
          <w:rPr>
            <w:rFonts w:hint="eastAsia"/>
          </w:rPr>
          <w:t>，</w:t>
        </w:r>
      </w:ins>
      <w:del w:id="6" w:author="芙兰朵露" w:date="2022-03-18T19:50:00Z">
        <w:r w:rsidR="008B4BAA" w:rsidDel="00D53AE7">
          <w:rPr>
            <w:rFonts w:hint="eastAsia"/>
          </w:rPr>
          <w:delText>的</w:delText>
        </w:r>
      </w:del>
      <w:r w:rsidR="008B4BAA">
        <w:rPr>
          <w:rFonts w:hint="eastAsia"/>
        </w:rPr>
        <w:t>我</w:t>
      </w:r>
      <w:ins w:id="7" w:author="芙兰朵露" w:date="2022-03-18T19:50:00Z">
        <w:r>
          <w:rPr>
            <w:rFonts w:hint="eastAsia"/>
          </w:rPr>
          <w:t>去了</w:t>
        </w:r>
      </w:ins>
      <w:del w:id="8" w:author="芙兰朵露" w:date="2022-03-18T19:50:00Z">
        <w:r w:rsidR="008B4BAA" w:rsidDel="00D53AE7">
          <w:rPr>
            <w:rFonts w:hint="eastAsia"/>
          </w:rPr>
          <w:delText>身处</w:delText>
        </w:r>
      </w:del>
      <w:r w:rsidR="008B4BAA">
        <w:rPr>
          <w:rFonts w:hint="eastAsia"/>
        </w:rPr>
        <w:t>一个</w:t>
      </w:r>
      <w:ins w:id="9" w:author="芙兰朵露" w:date="2022-03-18T19:50:00Z">
        <w:r>
          <w:rPr>
            <w:rFonts w:hint="eastAsia"/>
          </w:rPr>
          <w:t>从未</w:t>
        </w:r>
      </w:ins>
      <w:del w:id="10" w:author="芙兰朵露" w:date="2022-03-18T19:50:00Z">
        <w:r w:rsidR="008B4BAA" w:rsidDel="00D53AE7">
          <w:rPr>
            <w:rFonts w:hint="eastAsia"/>
          </w:rPr>
          <w:delText>我没有</w:delText>
        </w:r>
      </w:del>
      <w:r w:rsidR="008B4BAA">
        <w:rPr>
          <w:rFonts w:hint="eastAsia"/>
        </w:rPr>
        <w:t>去过的日本的学校</w:t>
      </w:r>
      <w:ins w:id="11" w:author="芙兰朵露" w:date="2022-03-18T19:51:00Z">
        <w:r>
          <w:rPr>
            <w:rFonts w:hint="eastAsia"/>
          </w:rPr>
          <w:t>，进到了教室里</w:t>
        </w:r>
      </w:ins>
      <w:r w:rsidR="008B4BAA">
        <w:rPr>
          <w:rFonts w:hint="eastAsia"/>
        </w:rPr>
        <w:t>。</w:t>
      </w:r>
    </w:p>
    <w:p w14:paraId="3CA85188" w14:textId="67D0555F" w:rsidR="0063380D" w:rsidRDefault="008B4BAA">
      <w:r>
        <w:rPr>
          <w:rFonts w:hint="eastAsia"/>
        </w:rPr>
        <w:t>他们各自穿着不同的制服。</w:t>
      </w:r>
      <w:ins w:id="12" w:author="芙兰朵露" w:date="2022-03-18T19:51:00Z">
        <w:r w:rsidR="00D53AE7">
          <w:rPr>
            <w:rFonts w:hint="eastAsia"/>
          </w:rPr>
          <w:t>有</w:t>
        </w:r>
      </w:ins>
      <w:r>
        <w:rPr>
          <w:rFonts w:hint="eastAsia"/>
        </w:rPr>
        <w:t>校服、西装外套、水手服</w:t>
      </w:r>
      <w:del w:id="13" w:author="芙兰朵露" w:date="2022-03-18T19:51:00Z">
        <w:r w:rsidDel="00D53AE7">
          <w:rPr>
            <w:rFonts w:hint="eastAsia"/>
          </w:rPr>
          <w:delText>。</w:delText>
        </w:r>
      </w:del>
      <w:ins w:id="14" w:author="芙兰朵露" w:date="2022-03-18T19:51:00Z">
        <w:r w:rsidR="00D53AE7">
          <w:rPr>
            <w:rFonts w:hint="eastAsia"/>
          </w:rPr>
          <w:t>——</w:t>
        </w:r>
      </w:ins>
      <w:ins w:id="15" w:author="芙兰朵露" w:date="2022-03-18T19:52:00Z">
        <w:r w:rsidR="00D53AE7">
          <w:rPr>
            <w:rFonts w:hint="eastAsia"/>
          </w:rPr>
          <w:t>尽管</w:t>
        </w:r>
      </w:ins>
      <w:r>
        <w:rPr>
          <w:rFonts w:hint="eastAsia"/>
        </w:rPr>
        <w:t>这些制服各有不同，却没什么违和感。</w:t>
      </w:r>
    </w:p>
    <w:p w14:paraId="204CA5C6" w14:textId="0349E9DC" w:rsidR="0063380D" w:rsidRDefault="008B4BAA">
      <w:del w:id="16" w:author="芙兰朵露" w:date="2022-03-18T19:53:00Z">
        <w:r w:rsidDel="00D53AE7">
          <w:rPr>
            <w:rFonts w:hint="eastAsia"/>
          </w:rPr>
          <w:delText>比他们</w:delText>
        </w:r>
      </w:del>
      <w:ins w:id="17" w:author="芙兰朵露" w:date="2022-03-18T19:53:00Z">
        <w:r w:rsidR="00D53AE7">
          <w:rPr>
            <w:rFonts w:hint="eastAsia"/>
          </w:rPr>
          <w:t>最</w:t>
        </w:r>
      </w:ins>
      <w:r>
        <w:rPr>
          <w:rFonts w:hint="eastAsia"/>
        </w:rPr>
        <w:t>奇怪的是</w:t>
      </w:r>
      <w:ins w:id="18" w:author="芙兰朵露" w:date="2022-03-18T19:53:00Z">
        <w:r w:rsidR="00D53AE7">
          <w:rPr>
            <w:rFonts w:hint="eastAsia"/>
          </w:rPr>
          <w:t>要数</w:t>
        </w:r>
      </w:ins>
      <w:r>
        <w:rPr>
          <w:rFonts w:hint="eastAsia"/>
        </w:rPr>
        <w:t>我</w:t>
      </w:r>
      <w:del w:id="19" w:author="芙兰朵露" w:date="2022-03-18T19:53:00Z">
        <w:r w:rsidDel="00D53AE7">
          <w:rPr>
            <w:rFonts w:hint="eastAsia"/>
          </w:rPr>
          <w:delText>身上</w:delText>
        </w:r>
      </w:del>
      <w:r>
        <w:rPr>
          <w:rFonts w:hint="eastAsia"/>
        </w:rPr>
        <w:t>的打扮</w:t>
      </w:r>
      <w:ins w:id="20" w:author="芙兰朵露" w:date="2022-03-18T19:53:00Z">
        <w:r w:rsidR="00D53AE7">
          <w:rPr>
            <w:rFonts w:hint="eastAsia"/>
          </w:rPr>
          <w:t>了</w:t>
        </w:r>
      </w:ins>
      <w:r>
        <w:rPr>
          <w:rFonts w:hint="eastAsia"/>
        </w:rPr>
        <w:t>，我正穿着</w:t>
      </w:r>
      <w:del w:id="21" w:author="芙兰朵露" w:date="2022-03-18T19:54:00Z">
        <w:r w:rsidDel="00D53AE7">
          <w:rPr>
            <w:rFonts w:hint="eastAsia"/>
          </w:rPr>
          <w:delText>像</w:delText>
        </w:r>
      </w:del>
      <w:r>
        <w:rPr>
          <w:rFonts w:hint="eastAsia"/>
        </w:rPr>
        <w:t>神官服</w:t>
      </w:r>
      <w:del w:id="22" w:author="芙兰朵露" w:date="2022-03-18T19:54:00Z">
        <w:r w:rsidDel="00D53AE7">
          <w:rPr>
            <w:rFonts w:hint="eastAsia"/>
          </w:rPr>
          <w:delText>一样的衣服</w:delText>
        </w:r>
      </w:del>
      <w:ins w:id="23" w:author="芙兰朵露" w:date="2022-03-18T19:54:00Z">
        <w:r w:rsidR="00D53AE7">
          <w:rPr>
            <w:rFonts w:hint="eastAsia"/>
          </w:rPr>
          <w:t>什么的</w:t>
        </w:r>
      </w:ins>
      <w:r>
        <w:rPr>
          <w:rFonts w:hint="eastAsia"/>
        </w:rPr>
        <w:t>。</w:t>
      </w:r>
    </w:p>
    <w:p w14:paraId="37806ED4" w14:textId="77777777" w:rsidR="0063380D" w:rsidRDefault="008B4BAA">
      <w:r>
        <w:rPr>
          <w:rFonts w:hint="eastAsia"/>
        </w:rPr>
        <w:t>我怎么会在学校里打扮得像是在</w:t>
      </w:r>
      <w:r>
        <w:rPr>
          <w:rFonts w:hint="eastAsia"/>
        </w:rPr>
        <w:t>cosplay</w:t>
      </w:r>
      <w:r>
        <w:rPr>
          <w:rFonts w:hint="eastAsia"/>
        </w:rPr>
        <w:t>一样？不可思议的是，并没有人因此而指责我。</w:t>
      </w:r>
    </w:p>
    <w:p w14:paraId="552882F2" w14:textId="23C3F098" w:rsidR="0063380D" w:rsidRDefault="00335FA0">
      <w:ins w:id="24" w:author="芙兰朵露" w:date="2022-03-18T19:56:00Z">
        <w:r>
          <w:rPr>
            <w:rFonts w:hint="eastAsia"/>
          </w:rPr>
          <w:t>一个穿着校服的少年</w:t>
        </w:r>
      </w:ins>
      <w:del w:id="25" w:author="芙兰朵露" w:date="2022-03-18T19:56:00Z">
        <w:r w:rsidR="008B4BAA" w:rsidDel="00335FA0">
          <w:rPr>
            <w:rFonts w:hint="eastAsia"/>
          </w:rPr>
          <w:delText>我正</w:delText>
        </w:r>
      </w:del>
      <w:r w:rsidR="008B4BAA">
        <w:rPr>
          <w:rFonts w:hint="eastAsia"/>
        </w:rPr>
        <w:t>与</w:t>
      </w:r>
      <w:del w:id="26" w:author="芙兰朵露" w:date="2022-03-18T19:54:00Z">
        <w:r w:rsidR="008B4BAA" w:rsidDel="00335FA0">
          <w:rPr>
            <w:rFonts w:hint="eastAsia"/>
          </w:rPr>
          <w:delText>办理</w:delText>
        </w:r>
      </w:del>
      <w:ins w:id="27" w:author="芙兰朵露" w:date="2022-03-18T19:54:00Z">
        <w:r>
          <w:rPr>
            <w:rFonts w:hint="eastAsia"/>
          </w:rPr>
          <w:t>班里</w:t>
        </w:r>
      </w:ins>
      <w:r w:rsidR="008B4BAA">
        <w:rPr>
          <w:rFonts w:hint="eastAsia"/>
        </w:rPr>
        <w:t>的朋友们笑着聊天</w:t>
      </w:r>
      <w:del w:id="28" w:author="芙兰朵露" w:date="2022-03-18T19:55:00Z">
        <w:r w:rsidR="008B4BAA" w:rsidDel="00335FA0">
          <w:rPr>
            <w:rFonts w:hint="eastAsia"/>
          </w:rPr>
          <w:delText>的</w:delText>
        </w:r>
      </w:del>
      <w:r w:rsidR="008B4BAA">
        <w:rPr>
          <w:rFonts w:hint="eastAsia"/>
        </w:rPr>
        <w:t>时</w:t>
      </w:r>
      <w:del w:id="29" w:author="芙兰朵露" w:date="2022-03-18T19:55:00Z">
        <w:r w:rsidR="008B4BAA" w:rsidDel="00335FA0">
          <w:rPr>
            <w:rFonts w:hint="eastAsia"/>
          </w:rPr>
          <w:delText>候</w:delText>
        </w:r>
      </w:del>
      <w:r w:rsidR="008B4BAA">
        <w:rPr>
          <w:rFonts w:hint="eastAsia"/>
        </w:rPr>
        <w:t>，</w:t>
      </w:r>
      <w:del w:id="30" w:author="芙兰朵露" w:date="2022-03-18T19:56:00Z">
        <w:r w:rsidR="008B4BAA" w:rsidDel="00335FA0">
          <w:rPr>
            <w:rFonts w:hint="eastAsia"/>
          </w:rPr>
          <w:delText>其中一个穿着校服的少年</w:delText>
        </w:r>
      </w:del>
      <w:r w:rsidR="008B4BAA">
        <w:rPr>
          <w:rFonts w:hint="eastAsia"/>
        </w:rPr>
        <w:t>用轻松的语气问到：</w:t>
      </w:r>
    </w:p>
    <w:p w14:paraId="0E346625" w14:textId="272EEF11" w:rsidR="0063380D" w:rsidRDefault="008B4BAA">
      <w:r>
        <w:rPr>
          <w:rFonts w:hint="eastAsia"/>
        </w:rPr>
        <w:t>“</w:t>
      </w:r>
      <w:del w:id="31" w:author="芙兰朵露" w:date="2022-03-18T19:55:00Z">
        <w:r w:rsidDel="00335FA0">
          <w:rPr>
            <w:rFonts w:hint="eastAsia"/>
          </w:rPr>
          <w:delText>呐</w:delText>
        </w:r>
      </w:del>
      <w:ins w:id="32" w:author="芙兰朵露" w:date="2022-03-18T19:55:00Z">
        <w:r w:rsidR="00335FA0">
          <w:rPr>
            <w:rFonts w:hint="eastAsia"/>
          </w:rPr>
          <w:t>嘿</w:t>
        </w:r>
      </w:ins>
      <w:r>
        <w:rPr>
          <w:rFonts w:hint="eastAsia"/>
        </w:rPr>
        <w:t>，</w:t>
      </w:r>
      <w:del w:id="33" w:author="芙兰朵露" w:date="2022-03-18T19:55:00Z">
        <w:r w:rsidDel="00335FA0">
          <w:rPr>
            <w:rFonts w:hint="eastAsia"/>
          </w:rPr>
          <w:delText>那个孩子</w:delText>
        </w:r>
      </w:del>
      <w:ins w:id="34" w:author="芙兰朵露" w:date="2022-03-18T20:07:00Z">
        <w:r w:rsidR="007039C3">
          <w:rPr>
            <w:rFonts w:hint="eastAsia"/>
          </w:rPr>
          <w:t>那个同学</w:t>
        </w:r>
      </w:ins>
      <w:r>
        <w:rPr>
          <w:rFonts w:hint="eastAsia"/>
        </w:rPr>
        <w:t>什么时候</w:t>
      </w:r>
      <w:ins w:id="35" w:author="芙兰朵露" w:date="2022-03-18T20:07:00Z">
        <w:r w:rsidR="007039C3">
          <w:rPr>
            <w:rFonts w:hint="eastAsia"/>
          </w:rPr>
          <w:t>才来呀</w:t>
        </w:r>
      </w:ins>
      <w:del w:id="36" w:author="芙兰朵露" w:date="2022-03-18T20:07:00Z">
        <w:r w:rsidDel="007039C3">
          <w:rPr>
            <w:rFonts w:hint="eastAsia"/>
          </w:rPr>
          <w:delText>来上学</w:delText>
        </w:r>
      </w:del>
      <w:r>
        <w:rPr>
          <w:rFonts w:hint="eastAsia"/>
        </w:rPr>
        <w:t>？”</w:t>
      </w:r>
    </w:p>
    <w:p w14:paraId="0B3F3FF5" w14:textId="0978573F" w:rsidR="0063380D" w:rsidRDefault="008B4BAA">
      <w:del w:id="37" w:author="芙兰朵露" w:date="2022-03-18T19:56:00Z">
        <w:r w:rsidDel="00335FA0">
          <w:rPr>
            <w:rFonts w:hint="eastAsia"/>
          </w:rPr>
          <w:delText>那孩子</w:delText>
        </w:r>
      </w:del>
      <w:ins w:id="38" w:author="芙兰朵露" w:date="2022-03-18T20:07:00Z">
        <w:r w:rsidR="007039C3">
          <w:rPr>
            <w:rFonts w:hint="eastAsia"/>
          </w:rPr>
          <w:t>那个同学</w:t>
        </w:r>
      </w:ins>
      <w:r>
        <w:rPr>
          <w:rFonts w:hint="eastAsia"/>
        </w:rPr>
        <w:t>。被问到的同学</w:t>
      </w:r>
      <w:del w:id="39" w:author="芙兰朵露" w:date="2022-03-18T19:58:00Z">
        <w:r w:rsidDel="00335FA0">
          <w:rPr>
            <w:rFonts w:hint="eastAsia"/>
          </w:rPr>
          <w:delText>们都</w:delText>
        </w:r>
      </w:del>
      <w:r>
        <w:rPr>
          <w:rFonts w:hint="eastAsia"/>
        </w:rPr>
        <w:t>不知道那是谁，</w:t>
      </w:r>
      <w:ins w:id="40" w:author="芙兰朵露" w:date="2022-03-18T19:58:00Z">
        <w:r w:rsidR="00335FA0">
          <w:rPr>
            <w:rFonts w:hint="eastAsia"/>
          </w:rPr>
          <w:t>疑惑地</w:t>
        </w:r>
      </w:ins>
      <w:r>
        <w:rPr>
          <w:rFonts w:hint="eastAsia"/>
        </w:rPr>
        <w:t>歪了歪头。</w:t>
      </w:r>
    </w:p>
    <w:p w14:paraId="14855B6B" w14:textId="26310718" w:rsidR="0063380D" w:rsidRDefault="008B4BAA">
      <w:r>
        <w:rPr>
          <w:rFonts w:hint="eastAsia"/>
        </w:rPr>
        <w:t>“看，</w:t>
      </w:r>
      <w:ins w:id="41" w:author="芙兰朵露" w:date="2022-03-18T19:58:00Z">
        <w:r w:rsidR="00335FA0">
          <w:rPr>
            <w:rFonts w:hint="eastAsia"/>
          </w:rPr>
          <w:t>那边那个</w:t>
        </w:r>
      </w:ins>
      <w:del w:id="42" w:author="芙兰朵露" w:date="2022-03-18T19:58:00Z">
        <w:r w:rsidDel="00335FA0">
          <w:rPr>
            <w:rFonts w:hint="eastAsia"/>
          </w:rPr>
          <w:delText>就是那里那个孩子</w:delText>
        </w:r>
      </w:del>
      <w:r>
        <w:rPr>
          <w:rFonts w:hint="eastAsia"/>
        </w:rPr>
        <w:t>。”</w:t>
      </w:r>
    </w:p>
    <w:p w14:paraId="5B10E14D" w14:textId="73EA6F15" w:rsidR="0063380D" w:rsidRDefault="008B4BAA">
      <w:r>
        <w:rPr>
          <w:rFonts w:hint="eastAsia"/>
        </w:rPr>
        <w:t>顺着少年</w:t>
      </w:r>
      <w:del w:id="43" w:author="芙兰朵露" w:date="2022-03-18T19:58:00Z">
        <w:r w:rsidDel="00335FA0">
          <w:rPr>
            <w:rFonts w:hint="eastAsia"/>
          </w:rPr>
          <w:delText>手</w:delText>
        </w:r>
      </w:del>
      <w:r>
        <w:rPr>
          <w:rFonts w:hint="eastAsia"/>
        </w:rPr>
        <w:t>指</w:t>
      </w:r>
      <w:ins w:id="44" w:author="芙兰朵露" w:date="2022-03-18T19:58:00Z">
        <w:r w:rsidR="00335FA0">
          <w:rPr>
            <w:rFonts w:hint="eastAsia"/>
          </w:rPr>
          <w:t>着</w:t>
        </w:r>
      </w:ins>
      <w:r>
        <w:rPr>
          <w:rFonts w:hint="eastAsia"/>
        </w:rPr>
        <w:t>的方向看去，</w:t>
      </w:r>
      <w:del w:id="45" w:author="芙兰朵露" w:date="2022-03-18T20:00:00Z">
        <w:r w:rsidDel="009A0BE7">
          <w:rPr>
            <w:rFonts w:hint="eastAsia"/>
          </w:rPr>
          <w:delText>可以看到有一张</w:delText>
        </w:r>
      </w:del>
      <w:ins w:id="46" w:author="芙兰朵露" w:date="2022-03-18T20:00:00Z">
        <w:r w:rsidR="009A0BE7">
          <w:rPr>
            <w:rFonts w:hint="eastAsia"/>
          </w:rPr>
          <w:t>除了</w:t>
        </w:r>
      </w:ins>
      <w:r>
        <w:rPr>
          <w:rFonts w:hint="eastAsia"/>
        </w:rPr>
        <w:t>空</w:t>
      </w:r>
      <w:ins w:id="47" w:author="芙兰朵露" w:date="2022-03-18T20:00:00Z">
        <w:r w:rsidR="009A0BE7">
          <w:rPr>
            <w:rFonts w:hint="eastAsia"/>
          </w:rPr>
          <w:t>无一人的</w:t>
        </w:r>
      </w:ins>
      <w:r>
        <w:rPr>
          <w:rFonts w:hint="eastAsia"/>
        </w:rPr>
        <w:t>座位</w:t>
      </w:r>
      <w:ins w:id="48" w:author="芙兰朵露" w:date="2022-03-18T20:00:00Z">
        <w:r w:rsidR="009A0BE7">
          <w:rPr>
            <w:rFonts w:hint="eastAsia"/>
          </w:rPr>
          <w:t>外，什么也没有</w:t>
        </w:r>
      </w:ins>
      <w:del w:id="49" w:author="芙兰朵露" w:date="2022-03-18T20:00:00Z">
        <w:r w:rsidDel="009A0BE7">
          <w:rPr>
            <w:rFonts w:hint="eastAsia"/>
          </w:rPr>
          <w:delText>静静地在那里</w:delText>
        </w:r>
      </w:del>
      <w:r>
        <w:rPr>
          <w:rFonts w:hint="eastAsia"/>
        </w:rPr>
        <w:t>。</w:t>
      </w:r>
    </w:p>
    <w:p w14:paraId="31A0211D" w14:textId="650DC829" w:rsidR="0063380D" w:rsidRDefault="008B4BAA">
      <w:del w:id="50" w:author="芙兰朵露" w:date="2022-03-18T20:00:00Z">
        <w:r w:rsidDel="009A0BE7">
          <w:rPr>
            <w:rFonts w:hint="eastAsia"/>
          </w:rPr>
          <w:delText>仔细看</w:delText>
        </w:r>
      </w:del>
      <w:ins w:id="51" w:author="芙兰朵露" w:date="2022-03-18T20:00:00Z">
        <w:r w:rsidR="009A0BE7">
          <w:rPr>
            <w:rFonts w:hint="eastAsia"/>
          </w:rPr>
          <w:t>凑近一</w:t>
        </w:r>
      </w:ins>
      <w:r>
        <w:rPr>
          <w:rFonts w:hint="eastAsia"/>
        </w:rPr>
        <w:t>看，桌子上放着一支花。那是一</w:t>
      </w:r>
      <w:proofErr w:type="gramStart"/>
      <w:r>
        <w:rPr>
          <w:rFonts w:hint="eastAsia"/>
        </w:rPr>
        <w:t>朵用</w:t>
      </w:r>
      <w:proofErr w:type="gramEnd"/>
      <w:r>
        <w:rPr>
          <w:rFonts w:hint="eastAsia"/>
        </w:rPr>
        <w:t>白色</w:t>
      </w:r>
      <w:del w:id="52" w:author="芙兰朵露" w:date="2022-03-18T20:01:00Z">
        <w:r w:rsidDel="009A0BE7">
          <w:rPr>
            <w:rFonts w:hint="eastAsia"/>
          </w:rPr>
          <w:delText>的</w:delText>
        </w:r>
      </w:del>
      <w:r>
        <w:rPr>
          <w:rFonts w:hint="eastAsia"/>
        </w:rPr>
        <w:t>布制作的假花。</w:t>
      </w:r>
    </w:p>
    <w:p w14:paraId="67231CB7" w14:textId="76EA24FA" w:rsidR="0063380D" w:rsidRDefault="008B4BAA">
      <w:r>
        <w:rPr>
          <w:rFonts w:hint="eastAsia"/>
        </w:rPr>
        <w:t>“</w:t>
      </w:r>
      <w:del w:id="53" w:author="芙兰朵露" w:date="2022-03-18T20:01:00Z">
        <w:r w:rsidDel="009A0BE7">
          <w:rPr>
            <w:rFonts w:hint="eastAsia"/>
          </w:rPr>
          <w:delText>要坐在这个位置上的，是谁</w:delText>
        </w:r>
      </w:del>
      <w:ins w:id="54" w:author="芙兰朵露" w:date="2022-03-18T20:01:00Z">
        <w:r w:rsidR="009A0BE7">
          <w:rPr>
            <w:rFonts w:hint="eastAsia"/>
          </w:rPr>
          <w:t>这位置是有人坐的</w:t>
        </w:r>
      </w:ins>
      <w:ins w:id="55" w:author="芙兰朵露" w:date="2022-03-18T20:02:00Z">
        <w:r w:rsidR="009A0BE7">
          <w:rPr>
            <w:rFonts w:hint="eastAsia"/>
          </w:rPr>
          <w:t>吗</w:t>
        </w:r>
      </w:ins>
      <w:r>
        <w:rPr>
          <w:rFonts w:hint="eastAsia"/>
        </w:rPr>
        <w:t>？”</w:t>
      </w:r>
    </w:p>
    <w:p w14:paraId="491187C0" w14:textId="77777777" w:rsidR="0063380D" w:rsidRDefault="008B4BAA">
      <w:r>
        <w:rPr>
          <w:rFonts w:hint="eastAsia"/>
        </w:rPr>
        <w:t>“嗯”</w:t>
      </w:r>
    </w:p>
    <w:p w14:paraId="4091A079" w14:textId="01E25F13" w:rsidR="0063380D" w:rsidRDefault="008B4BAA">
      <w:r>
        <w:rPr>
          <w:rFonts w:hint="eastAsia"/>
        </w:rPr>
        <w:t>我带着微笑</w:t>
      </w:r>
      <w:del w:id="56" w:author="芙兰朵露" w:date="2022-03-18T20:02:00Z">
        <w:r w:rsidDel="009A0BE7">
          <w:rPr>
            <w:rFonts w:hint="eastAsia"/>
          </w:rPr>
          <w:delText>做出了</w:delText>
        </w:r>
      </w:del>
      <w:ins w:id="57" w:author="芙兰朵露" w:date="2022-03-18T20:02:00Z">
        <w:r w:rsidR="009A0BE7">
          <w:rPr>
            <w:rFonts w:hint="eastAsia"/>
          </w:rPr>
          <w:t>地</w:t>
        </w:r>
      </w:ins>
      <w:r>
        <w:rPr>
          <w:rFonts w:hint="eastAsia"/>
        </w:rPr>
        <w:t>回答</w:t>
      </w:r>
      <w:ins w:id="58" w:author="芙兰朵露" w:date="2022-03-18T20:02:00Z">
        <w:r w:rsidR="009A0BE7">
          <w:rPr>
            <w:rFonts w:hint="eastAsia"/>
          </w:rPr>
          <w:t>道</w:t>
        </w:r>
      </w:ins>
      <w:ins w:id="59" w:author="芙兰朵露" w:date="2022-03-18T20:07:00Z">
        <w:r w:rsidR="007039C3">
          <w:rPr>
            <w:rFonts w:hint="eastAsia"/>
          </w:rPr>
          <w:t>：</w:t>
        </w:r>
      </w:ins>
      <w:del w:id="60" w:author="芙兰朵露" w:date="2022-03-18T20:02:00Z">
        <w:r w:rsidDel="009A0BE7">
          <w:rPr>
            <w:rFonts w:hint="eastAsia"/>
          </w:rPr>
          <w:delText>。</w:delText>
        </w:r>
      </w:del>
    </w:p>
    <w:p w14:paraId="2DC625FD" w14:textId="6E255EBF" w:rsidR="0063380D" w:rsidRDefault="008B4BAA">
      <w:r>
        <w:rPr>
          <w:rFonts w:hint="eastAsia"/>
        </w:rPr>
        <w:t>“</w:t>
      </w:r>
      <w:del w:id="61" w:author="芙兰朵露" w:date="2022-03-18T20:03:00Z">
        <w:r w:rsidDel="009A0BE7">
          <w:rPr>
            <w:rFonts w:hint="eastAsia"/>
          </w:rPr>
          <w:delText>她很快就会来了</w:delText>
        </w:r>
      </w:del>
      <w:ins w:id="62" w:author="芙兰朵露" w:date="2022-03-18T20:03:00Z">
        <w:r w:rsidR="009A0BE7">
          <w:rPr>
            <w:rFonts w:hint="eastAsia"/>
          </w:rPr>
          <w:t>我马上带她过来</w:t>
        </w:r>
      </w:ins>
      <w:r>
        <w:rPr>
          <w:rFonts w:hint="eastAsia"/>
        </w:rPr>
        <w:t>。”</w:t>
      </w:r>
    </w:p>
    <w:p w14:paraId="25AC2132" w14:textId="0B1EE234" w:rsidR="0063380D" w:rsidRDefault="008B4BAA">
      <w:del w:id="63" w:author="芙兰朵露" w:date="2022-03-18T20:03:00Z">
        <w:r w:rsidDel="009A0BE7">
          <w:rPr>
            <w:rFonts w:hint="eastAsia"/>
          </w:rPr>
          <w:delText>“</w:delText>
        </w:r>
      </w:del>
      <w:ins w:id="64" w:author="芙兰朵露" w:date="2022-03-18T20:04:00Z">
        <w:r w:rsidR="009A0BE7">
          <w:rPr>
            <w:rFonts w:hint="eastAsia"/>
          </w:rPr>
          <w:t>和</w:t>
        </w:r>
      </w:ins>
      <w:del w:id="65" w:author="芙兰朵露" w:date="2022-03-18T20:04:00Z">
        <w:r w:rsidDel="009A0BE7">
          <w:rPr>
            <w:rFonts w:hint="eastAsia"/>
          </w:rPr>
          <w:delText>与</w:delText>
        </w:r>
      </w:del>
      <w:r>
        <w:rPr>
          <w:rFonts w:hint="eastAsia"/>
        </w:rPr>
        <w:t>我一起。</w:t>
      </w:r>
      <w:del w:id="66" w:author="芙兰朵露" w:date="2022-03-18T20:03:00Z">
        <w:r w:rsidDel="009A0BE7">
          <w:rPr>
            <w:rFonts w:hint="eastAsia"/>
          </w:rPr>
          <w:delText>”</w:delText>
        </w:r>
      </w:del>
    </w:p>
    <w:p w14:paraId="57823D2D" w14:textId="1CFCCC81" w:rsidR="0063380D" w:rsidRDefault="008B4BAA">
      <w:r>
        <w:rPr>
          <w:rFonts w:hint="eastAsia"/>
        </w:rPr>
        <w:t>“</w:t>
      </w:r>
      <w:ins w:id="67" w:author="芙兰朵露" w:date="2022-03-18T20:04:00Z">
        <w:r w:rsidR="009A0BE7">
          <w:rPr>
            <w:rFonts w:hint="eastAsia"/>
          </w:rPr>
          <w:t>到</w:t>
        </w:r>
      </w:ins>
      <w:r>
        <w:rPr>
          <w:rFonts w:hint="eastAsia"/>
        </w:rPr>
        <w:t>那个时候再介绍给你</w:t>
      </w:r>
      <w:ins w:id="68" w:author="芙兰朵露" w:date="2022-03-18T20:04:00Z">
        <w:r w:rsidR="009A0BE7">
          <w:rPr>
            <w:rFonts w:hint="eastAsia"/>
          </w:rPr>
          <w:t>们吧</w:t>
        </w:r>
      </w:ins>
      <w:r>
        <w:rPr>
          <w:rFonts w:hint="eastAsia"/>
        </w:rPr>
        <w:t>。”</w:t>
      </w:r>
    </w:p>
    <w:p w14:paraId="3A71C229" w14:textId="1A5BC823" w:rsidR="0063380D" w:rsidRDefault="008B4BAA">
      <w:pPr>
        <w:rPr>
          <w:rFonts w:eastAsia="宋体"/>
        </w:rPr>
      </w:pPr>
      <w:r>
        <w:rPr>
          <w:rFonts w:hint="eastAsia"/>
        </w:rPr>
        <w:t>我与那孩子的关系非常好，我们二人之间没有秘密</w:t>
      </w:r>
      <w:del w:id="69" w:author="芙兰朵露" w:date="2022-03-18T20:04:00Z">
        <w:r w:rsidDel="007039C3">
          <w:rPr>
            <w:rFonts w:hint="eastAsia"/>
          </w:rPr>
          <w:delText>，胜似血亲</w:delText>
        </w:r>
      </w:del>
      <w:r>
        <w:rPr>
          <w:rFonts w:hint="eastAsia"/>
        </w:rPr>
        <w:t>。以她的快乐为自己的快乐，以她的悲伤为自己的悲伤</w:t>
      </w:r>
      <w:ins w:id="70" w:author="芙兰朵露" w:date="2022-03-18T20:05:00Z">
        <w:r w:rsidR="007039C3">
          <w:rPr>
            <w:rFonts w:hint="eastAsia"/>
          </w:rPr>
          <w:t>；</w:t>
        </w:r>
      </w:ins>
      <w:del w:id="71" w:author="芙兰朵露" w:date="2022-03-18T20:05:00Z">
        <w:r w:rsidDel="007039C3">
          <w:rPr>
            <w:rFonts w:hint="eastAsia"/>
          </w:rPr>
          <w:delText>，</w:delText>
        </w:r>
      </w:del>
      <w:r>
        <w:rPr>
          <w:rFonts w:hint="eastAsia"/>
        </w:rPr>
        <w:t>我与她分享了自己的痛苦，她也与我分享了自己的后悔</w:t>
      </w:r>
      <w:ins w:id="72" w:author="芙兰朵露" w:date="2022-03-18T20:05:00Z">
        <w:r w:rsidR="007039C3">
          <w:rPr>
            <w:rFonts w:eastAsia="宋体" w:hint="eastAsia"/>
          </w:rPr>
          <w:t>——</w:t>
        </w:r>
      </w:ins>
      <w:del w:id="73" w:author="芙兰朵露" w:date="2022-03-18T20:05:00Z">
        <w:r w:rsidDel="007039C3">
          <w:rPr>
            <w:rFonts w:eastAsia="宋体" w:hint="eastAsia"/>
          </w:rPr>
          <w:delText>，</w:delText>
        </w:r>
      </w:del>
      <w:r>
        <w:rPr>
          <w:rFonts w:eastAsia="宋体" w:hint="eastAsia"/>
        </w:rPr>
        <w:t>正因如此，我们彼此之间互相认可。</w:t>
      </w:r>
    </w:p>
    <w:p w14:paraId="39327E6E" w14:textId="246B97A6" w:rsidR="0063380D" w:rsidRDefault="008B4BAA">
      <w:pPr>
        <w:pBdr>
          <w:bottom w:val="dotted" w:sz="24" w:space="0" w:color="auto"/>
        </w:pBdr>
      </w:pPr>
      <w:r>
        <w:rPr>
          <w:rFonts w:hint="eastAsia"/>
        </w:rPr>
        <w:t>这</w:t>
      </w:r>
      <w:del w:id="74" w:author="芙兰朵露" w:date="2022-03-18T20:08:00Z">
        <w:r w:rsidDel="007039C3">
          <w:rPr>
            <w:rFonts w:hint="eastAsia"/>
          </w:rPr>
          <w:delText>样的</w:delText>
        </w:r>
      </w:del>
      <w:ins w:id="75" w:author="芙兰朵露" w:date="2022-03-18T20:08:00Z">
        <w:r w:rsidR="007039C3">
          <w:rPr>
            <w:rFonts w:hint="eastAsia"/>
          </w:rPr>
          <w:t>位</w:t>
        </w:r>
      </w:ins>
      <w:r>
        <w:rPr>
          <w:rFonts w:hint="eastAsia"/>
        </w:rPr>
        <w:t>亲友与我一起，一边等待着上课，一边在梦中</w:t>
      </w:r>
      <w:del w:id="76" w:author="芙兰朵露" w:date="2022-03-18T20:09:00Z">
        <w:r w:rsidDel="007039C3">
          <w:rPr>
            <w:rFonts w:hint="eastAsia"/>
          </w:rPr>
          <w:delText>继续</w:delText>
        </w:r>
      </w:del>
      <w:r>
        <w:rPr>
          <w:rFonts w:hint="eastAsia"/>
        </w:rPr>
        <w:t>谈笑风生。</w:t>
      </w:r>
    </w:p>
    <w:p w14:paraId="61290C23" w14:textId="77777777" w:rsidR="0063380D" w:rsidRDefault="0063380D"/>
    <w:p w14:paraId="7EC3942C" w14:textId="77777777" w:rsidR="0063380D" w:rsidRDefault="008B4BAA">
      <w:r>
        <w:rPr>
          <w:rFonts w:hint="eastAsia"/>
        </w:rPr>
        <w:t>大陆西方，圣地旁耸立的巍峨大教堂中的最深处。</w:t>
      </w:r>
    </w:p>
    <w:p w14:paraId="301846AF" w14:textId="178D2ECF" w:rsidR="0063380D" w:rsidRDefault="008B4BAA">
      <w:r>
        <w:rPr>
          <w:rFonts w:hint="eastAsia"/>
        </w:rPr>
        <w:t>这闲杂人等不可进入的</w:t>
      </w:r>
      <w:del w:id="77" w:author="芙兰朵露" w:date="2022-03-18T20:16:00Z">
        <w:r w:rsidDel="002F635C">
          <w:rPr>
            <w:rFonts w:hint="eastAsia"/>
          </w:rPr>
          <w:delText>内阵</w:delText>
        </w:r>
      </w:del>
      <w:ins w:id="78" w:author="芙兰朵露" w:date="2022-03-18T20:16:00Z">
        <w:r w:rsidR="002F635C">
          <w:rPr>
            <w:rFonts w:hint="eastAsia"/>
          </w:rPr>
          <w:t>正殿</w:t>
        </w:r>
      </w:ins>
      <w:del w:id="79" w:author="芙兰朵露" w:date="2022-03-18T20:10:00Z">
        <w:r w:rsidDel="0091191C">
          <w:rPr>
            <w:rFonts w:hint="eastAsia"/>
          </w:rPr>
          <w:delText>中</w:delText>
        </w:r>
      </w:del>
      <w:r>
        <w:rPr>
          <w:rFonts w:hint="eastAsia"/>
        </w:rPr>
        <w:t>中，身居第一身份顶点的大</w:t>
      </w:r>
      <w:ins w:id="80" w:author="芙兰朵露" w:date="2022-03-18T21:11:00Z">
        <w:r w:rsidR="00265BD8">
          <w:rPr>
            <w:rFonts w:hint="eastAsia"/>
          </w:rPr>
          <w:t>主</w:t>
        </w:r>
      </w:ins>
      <w:del w:id="81" w:author="芙兰朵露" w:date="2022-03-18T21:11:00Z">
        <w:r w:rsidDel="00265BD8">
          <w:rPr>
            <w:rFonts w:hint="eastAsia"/>
          </w:rPr>
          <w:delText>司</w:delText>
        </w:r>
      </w:del>
      <w:r>
        <w:rPr>
          <w:rFonts w:hint="eastAsia"/>
        </w:rPr>
        <w:t>教艾尔卡米正</w:t>
      </w:r>
      <w:del w:id="82" w:author="芙兰朵露" w:date="2022-03-18T20:17:00Z">
        <w:r w:rsidDel="002F635C">
          <w:rPr>
            <w:rFonts w:hint="eastAsia"/>
          </w:rPr>
          <w:delText>用</w:delText>
        </w:r>
      </w:del>
      <w:ins w:id="83" w:author="芙兰朵露" w:date="2022-03-18T20:17:00Z">
        <w:r w:rsidR="002F635C">
          <w:rPr>
            <w:rFonts w:hint="eastAsia"/>
          </w:rPr>
          <w:t>双</w:t>
        </w:r>
      </w:ins>
      <w:r>
        <w:rPr>
          <w:rFonts w:hint="eastAsia"/>
        </w:rPr>
        <w:t>膝</w:t>
      </w:r>
      <w:del w:id="84" w:author="芙兰朵露" w:date="2022-03-18T20:17:00Z">
        <w:r w:rsidDel="002F635C">
          <w:rPr>
            <w:rFonts w:hint="eastAsia"/>
          </w:rPr>
          <w:delText>盖</w:delText>
        </w:r>
      </w:del>
      <w:r>
        <w:rPr>
          <w:rFonts w:hint="eastAsia"/>
        </w:rPr>
        <w:t>跪</w:t>
      </w:r>
      <w:del w:id="85" w:author="芙兰朵露" w:date="2022-03-18T20:17:00Z">
        <w:r w:rsidDel="002F635C">
          <w:rPr>
            <w:rFonts w:hint="eastAsia"/>
          </w:rPr>
          <w:delText>在</w:delText>
        </w:r>
      </w:del>
      <w:r>
        <w:rPr>
          <w:rFonts w:hint="eastAsia"/>
        </w:rPr>
        <w:t>地</w:t>
      </w:r>
      <w:del w:id="86" w:author="芙兰朵露" w:date="2022-03-18T20:17:00Z">
        <w:r w:rsidDel="002F635C">
          <w:rPr>
            <w:rFonts w:hint="eastAsia"/>
          </w:rPr>
          <w:delText>上</w:delText>
        </w:r>
      </w:del>
      <w:del w:id="87" w:author="芙兰朵露" w:date="2022-03-18T20:09:00Z">
        <w:r w:rsidDel="0091191C">
          <w:rPr>
            <w:rFonts w:hint="eastAsia"/>
          </w:rPr>
          <w:delText>，做出</w:delText>
        </w:r>
      </w:del>
      <w:r>
        <w:rPr>
          <w:rFonts w:hint="eastAsia"/>
        </w:rPr>
        <w:t>祈祷</w:t>
      </w:r>
      <w:del w:id="88" w:author="芙兰朵露" w:date="2022-03-18T20:09:00Z">
        <w:r w:rsidDel="0091191C">
          <w:rPr>
            <w:rFonts w:hint="eastAsia"/>
          </w:rPr>
          <w:delText>的姿势</w:delText>
        </w:r>
      </w:del>
      <w:proofErr w:type="gramStart"/>
      <w:ins w:id="89" w:author="芙兰朵露" w:date="2022-03-18T20:09:00Z">
        <w:r w:rsidR="0091191C">
          <w:rPr>
            <w:rFonts w:hint="eastAsia"/>
          </w:rPr>
          <w:t>着</w:t>
        </w:r>
      </w:ins>
      <w:proofErr w:type="gramEnd"/>
      <w:r>
        <w:rPr>
          <w:rFonts w:hint="eastAsia"/>
        </w:rPr>
        <w:t>。</w:t>
      </w:r>
    </w:p>
    <w:p w14:paraId="2E5C743A" w14:textId="539914E4" w:rsidR="0063380D" w:rsidRDefault="008B4BAA">
      <w:r>
        <w:rPr>
          <w:rFonts w:hint="eastAsia"/>
        </w:rPr>
        <w:t>“世界的救世主，文明的复兴者。我们伟大的『主』啊。</w:t>
      </w:r>
      <w:ins w:id="90" w:author="芙兰朵露" w:date="2022-03-18T20:16:00Z">
        <w:r w:rsidR="002F635C">
          <w:rPr>
            <w:rFonts w:hint="eastAsia"/>
          </w:rPr>
          <w:t>我们正顺利地进行着</w:t>
        </w:r>
      </w:ins>
      <w:r>
        <w:rPr>
          <w:rFonts w:hint="eastAsia"/>
        </w:rPr>
        <w:t>召唤您回到现世的</w:t>
      </w:r>
      <w:ins w:id="91" w:author="芙兰朵露" w:date="2022-03-18T20:15:00Z">
        <w:r w:rsidR="002F635C">
          <w:rPr>
            <w:rFonts w:hint="eastAsia"/>
          </w:rPr>
          <w:t>仪式</w:t>
        </w:r>
      </w:ins>
      <w:del w:id="92" w:author="芙兰朵露" w:date="2022-03-18T20:15:00Z">
        <w:r w:rsidDel="002F635C">
          <w:rPr>
            <w:rFonts w:hint="eastAsia"/>
          </w:rPr>
          <w:delText>准备</w:delText>
        </w:r>
      </w:del>
      <w:del w:id="93" w:author="芙兰朵露" w:date="2022-03-18T20:16:00Z">
        <w:r w:rsidDel="002F635C">
          <w:rPr>
            <w:rFonts w:hint="eastAsia"/>
          </w:rPr>
          <w:delText>正在顺利推进</w:delText>
        </w:r>
      </w:del>
      <w:r>
        <w:rPr>
          <w:rFonts w:hint="eastAsia"/>
        </w:rPr>
        <w:t>。”</w:t>
      </w:r>
    </w:p>
    <w:p w14:paraId="2BE3A7F1" w14:textId="49B9CBF6" w:rsidR="0063380D" w:rsidRDefault="0091191C">
      <w:ins w:id="94" w:author="芙兰朵露" w:date="2022-03-18T20:14:00Z">
        <w:r>
          <w:rPr>
            <w:rFonts w:hint="eastAsia"/>
          </w:rPr>
          <w:t>她</w:t>
        </w:r>
      </w:ins>
      <w:r w:rsidR="008B4BAA">
        <w:rPr>
          <w:rFonts w:hint="eastAsia"/>
        </w:rPr>
        <w:t>放下教典，</w:t>
      </w:r>
      <w:ins w:id="95" w:author="芙兰朵露" w:date="2022-03-18T20:15:00Z">
        <w:r w:rsidR="002F635C">
          <w:rPr>
            <w:rFonts w:hint="eastAsia"/>
          </w:rPr>
          <w:t>浮现出了</w:t>
        </w:r>
      </w:ins>
      <w:proofErr w:type="gramStart"/>
      <w:r w:rsidR="008B4BAA">
        <w:rPr>
          <w:rFonts w:hint="eastAsia"/>
        </w:rPr>
        <w:t>导力文字</w:t>
      </w:r>
      <w:proofErr w:type="gramEnd"/>
      <w:del w:id="96" w:author="芙兰朵露" w:date="2022-03-18T20:15:00Z">
        <w:r w:rsidR="008B4BAA" w:rsidDel="002F635C">
          <w:rPr>
            <w:rFonts w:hint="eastAsia"/>
          </w:rPr>
          <w:delText>在教典上慢慢浮现</w:delText>
        </w:r>
      </w:del>
      <w:r w:rsidR="008B4BAA">
        <w:rPr>
          <w:rFonts w:hint="eastAsia"/>
        </w:rPr>
        <w:t>。</w:t>
      </w:r>
    </w:p>
    <w:p w14:paraId="57AE9E58" w14:textId="77777777" w:rsidR="0063380D" w:rsidRDefault="008B4BAA">
      <w:r>
        <w:rPr>
          <w:rFonts w:hint="eastAsia"/>
        </w:rPr>
        <w:t>是通信魔导。</w:t>
      </w:r>
    </w:p>
    <w:p w14:paraId="60FD6EFB" w14:textId="50C058AA" w:rsidR="0063380D" w:rsidRDefault="008B4BAA">
      <w:r>
        <w:rPr>
          <w:rFonts w:hint="eastAsia"/>
        </w:rPr>
        <w:t>艾尔卡米</w:t>
      </w:r>
      <w:del w:id="97" w:author="芙兰朵露" w:date="2022-03-18T20:17:00Z">
        <w:r w:rsidDel="002F635C">
          <w:rPr>
            <w:rFonts w:hint="eastAsia"/>
          </w:rPr>
          <w:delText>看到了让人震惊的消息</w:delText>
        </w:r>
      </w:del>
      <w:ins w:id="98" w:author="芙兰朵露" w:date="2022-03-18T20:17:00Z">
        <w:r w:rsidR="002F635C">
          <w:rPr>
            <w:rFonts w:hint="eastAsia"/>
          </w:rPr>
          <w:t>读到</w:t>
        </w:r>
      </w:ins>
      <w:ins w:id="99" w:author="芙兰朵露" w:date="2022-03-18T20:18:00Z">
        <w:r w:rsidR="002F635C">
          <w:rPr>
            <w:rFonts w:hint="eastAsia"/>
          </w:rPr>
          <w:t>一</w:t>
        </w:r>
      </w:ins>
      <w:ins w:id="100" w:author="芙兰朵露" w:date="2022-03-18T20:17:00Z">
        <w:r w:rsidR="002F635C">
          <w:rPr>
            <w:rFonts w:hint="eastAsia"/>
          </w:rPr>
          <w:t>段文字后，不禁一颤</w:t>
        </w:r>
      </w:ins>
      <w:r>
        <w:rPr>
          <w:rFonts w:hint="eastAsia"/>
        </w:rPr>
        <w:t>：</w:t>
      </w:r>
    </w:p>
    <w:p w14:paraId="75978B4A" w14:textId="3CB6D1AE" w:rsidR="0063380D" w:rsidRDefault="008B4BAA">
      <w:r>
        <w:rPr>
          <w:rFonts w:hint="eastAsia"/>
        </w:rPr>
        <w:t>——最近，四大人灾的封印</w:t>
      </w:r>
      <w:del w:id="101" w:author="芙兰朵露" w:date="2022-03-18T20:13:00Z">
        <w:r w:rsidDel="0091191C">
          <w:rPr>
            <w:rFonts w:hint="eastAsia"/>
          </w:rPr>
          <w:delText>正</w:delText>
        </w:r>
      </w:del>
      <w:r>
        <w:rPr>
          <w:rFonts w:hint="eastAsia"/>
        </w:rPr>
        <w:t>被解开</w:t>
      </w:r>
      <w:ins w:id="102" w:author="芙兰朵露" w:date="2022-03-18T20:13:00Z">
        <w:r w:rsidR="0091191C">
          <w:rPr>
            <w:rFonts w:hint="eastAsia"/>
          </w:rPr>
          <w:t>了</w:t>
        </w:r>
      </w:ins>
      <w:r>
        <w:rPr>
          <w:rFonts w:hint="eastAsia"/>
        </w:rPr>
        <w:t>。</w:t>
      </w:r>
    </w:p>
    <w:p w14:paraId="51C79C9A" w14:textId="77777777" w:rsidR="0063380D" w:rsidRDefault="008B4BAA">
      <w:r>
        <w:rPr>
          <w:rFonts w:hint="eastAsia"/>
        </w:rPr>
        <w:t>四大人灾的封印。</w:t>
      </w:r>
    </w:p>
    <w:p w14:paraId="71CFB08F" w14:textId="1BAA9DCD" w:rsidR="0063380D" w:rsidRDefault="008B4BAA">
      <w:r>
        <w:rPr>
          <w:rFonts w:hint="eastAsia"/>
        </w:rPr>
        <w:t>不久之前，仅仅是</w:t>
      </w:r>
      <w:proofErr w:type="gramStart"/>
      <w:r>
        <w:rPr>
          <w:rFonts w:hint="eastAsia"/>
        </w:rPr>
        <w:t>万魔殿</w:t>
      </w:r>
      <w:proofErr w:type="gramEnd"/>
      <w:r>
        <w:rPr>
          <w:rFonts w:hint="eastAsia"/>
        </w:rPr>
        <w:t>逃出的小</w:t>
      </w:r>
      <w:proofErr w:type="gramStart"/>
      <w:ins w:id="103" w:author="芙兰朵露" w:date="2022-03-18T20:18:00Z">
        <w:r w:rsidR="002F635C">
          <w:rPr>
            <w:rFonts w:hint="eastAsia"/>
          </w:rPr>
          <w:t>姆</w:t>
        </w:r>
      </w:ins>
      <w:r>
        <w:rPr>
          <w:rFonts w:hint="eastAsia"/>
        </w:rPr>
        <w:t>指</w:t>
      </w:r>
      <w:proofErr w:type="gramEnd"/>
      <w:r>
        <w:rPr>
          <w:rFonts w:hint="eastAsia"/>
        </w:rPr>
        <w:t>就在各地造成了不可忽视的大范围灾害。如果封印完全解开的话又会</w:t>
      </w:r>
      <w:del w:id="104" w:author="芙兰朵露" w:date="2022-03-18T20:19:00Z">
        <w:r w:rsidDel="002F635C">
          <w:rPr>
            <w:rFonts w:hint="eastAsia"/>
          </w:rPr>
          <w:delText>怎样</w:delText>
        </w:r>
      </w:del>
      <w:ins w:id="105" w:author="芙兰朵露" w:date="2022-03-18T20:19:00Z">
        <w:r w:rsidR="002F635C">
          <w:rPr>
            <w:rFonts w:hint="eastAsia"/>
          </w:rPr>
          <w:t>发生什么</w:t>
        </w:r>
      </w:ins>
      <w:r>
        <w:rPr>
          <w:rFonts w:hint="eastAsia"/>
        </w:rPr>
        <w:t>呢？</w:t>
      </w:r>
    </w:p>
    <w:p w14:paraId="47B55E60" w14:textId="05F77C6B" w:rsidR="0063380D" w:rsidRDefault="008B4BAA">
      <w:r>
        <w:rPr>
          <w:rFonts w:hint="eastAsia"/>
        </w:rPr>
        <w:t>西方或许问题不大，最大且最</w:t>
      </w:r>
      <w:ins w:id="106" w:author="芙兰朵露" w:date="2022-03-18T20:19:00Z">
        <w:r w:rsidR="002F635C">
          <w:rPr>
            <w:rFonts w:hint="eastAsia"/>
          </w:rPr>
          <w:t>强</w:t>
        </w:r>
      </w:ins>
      <w:del w:id="107" w:author="芙兰朵露" w:date="2022-03-18T20:19:00Z">
        <w:r w:rsidDel="002F635C">
          <w:rPr>
            <w:rFonts w:hint="eastAsia"/>
          </w:rPr>
          <w:delText>高</w:delText>
        </w:r>
      </w:del>
      <w:r>
        <w:rPr>
          <w:rFonts w:hint="eastAsia"/>
        </w:rPr>
        <w:t>最快的</w:t>
      </w:r>
      <w:del w:id="108" w:author="芙兰朵露" w:date="2022-03-18T20:19:00Z">
        <w:r w:rsidDel="00D15C90">
          <w:rPr>
            <w:rFonts w:hint="eastAsia"/>
          </w:rPr>
          <w:delText>强大</w:delText>
        </w:r>
      </w:del>
      <w:ins w:id="109" w:author="芙兰朵露" w:date="2022-03-18T20:19:00Z">
        <w:r w:rsidR="00D15C90">
          <w:rPr>
            <w:rFonts w:hint="eastAsia"/>
          </w:rPr>
          <w:t>伟大</w:t>
        </w:r>
      </w:ins>
      <w:r>
        <w:rPr>
          <w:rFonts w:hint="eastAsia"/>
        </w:rPr>
        <w:t>的纯粹概念【龍】已经被彻底讨伐，</w:t>
      </w:r>
      <w:del w:id="110" w:author="芙兰朵露" w:date="2022-03-18T20:20:00Z">
        <w:r w:rsidDel="00D15C90">
          <w:rPr>
            <w:rFonts w:hint="eastAsia"/>
          </w:rPr>
          <w:delText>变</w:delText>
        </w:r>
      </w:del>
      <w:r>
        <w:rPr>
          <w:rFonts w:hint="eastAsia"/>
        </w:rPr>
        <w:t>成了纯白色的盐。将它消灭的『盐之剑』目前</w:t>
      </w:r>
      <w:del w:id="111" w:author="芙兰朵露" w:date="2022-03-18T20:20:00Z">
        <w:r w:rsidDel="00D15C90">
          <w:rPr>
            <w:rFonts w:hint="eastAsia"/>
          </w:rPr>
          <w:delText>被</w:delText>
        </w:r>
      </w:del>
      <w:ins w:id="112" w:author="芙兰朵露" w:date="2022-03-18T20:20:00Z">
        <w:r w:rsidR="00D15C90">
          <w:rPr>
            <w:rFonts w:hint="eastAsia"/>
          </w:rPr>
          <w:t>由</w:t>
        </w:r>
      </w:ins>
      <w:r>
        <w:rPr>
          <w:rFonts w:hint="eastAsia"/>
        </w:rPr>
        <w:t>第一身份严加看管。</w:t>
      </w:r>
      <w:del w:id="113" w:author="芙兰朵露" w:date="2022-03-18T20:21:00Z">
        <w:r w:rsidDel="00D15C90">
          <w:rPr>
            <w:rFonts w:hint="eastAsia"/>
          </w:rPr>
          <w:delText>只是由于</w:delText>
        </w:r>
      </w:del>
      <w:ins w:id="114" w:author="芙兰朵露" w:date="2022-03-18T20:21:00Z">
        <w:r w:rsidR="00D15C90">
          <w:rPr>
            <w:rFonts w:hint="eastAsia"/>
          </w:rPr>
          <w:t>虽然</w:t>
        </w:r>
      </w:ins>
      <w:r>
        <w:rPr>
          <w:rFonts w:hint="eastAsia"/>
        </w:rPr>
        <w:t>失去了管理者的龙脉会不定期发生一种被称作“龙害”的现象，但也只是名字厉害而已，</w:t>
      </w:r>
      <w:proofErr w:type="gramStart"/>
      <w:r>
        <w:rPr>
          <w:rFonts w:hint="eastAsia"/>
        </w:rPr>
        <w:t>龙害的</w:t>
      </w:r>
      <w:proofErr w:type="gramEnd"/>
      <w:r>
        <w:rPr>
          <w:rFonts w:hint="eastAsia"/>
        </w:rPr>
        <w:t>规模和范围都完全在可接受范围之内。至于北方的【星】也没有</w:t>
      </w:r>
      <w:del w:id="115" w:author="芙兰朵露" w:date="2022-03-18T20:22:00Z">
        <w:r w:rsidDel="00D15C90">
          <w:rPr>
            <w:rFonts w:hint="eastAsia"/>
          </w:rPr>
          <w:delText>发生</w:delText>
        </w:r>
      </w:del>
      <w:r>
        <w:rPr>
          <w:rFonts w:hint="eastAsia"/>
        </w:rPr>
        <w:t>任何问题。</w:t>
      </w:r>
    </w:p>
    <w:p w14:paraId="13F26F9B" w14:textId="74A484B1" w:rsidR="0063380D" w:rsidRDefault="008B4BAA">
      <w:r>
        <w:rPr>
          <w:rFonts w:hint="eastAsia"/>
        </w:rPr>
        <w:t>但是在大陆的东方和南方，</w:t>
      </w:r>
      <w:ins w:id="116" w:author="芙兰朵露" w:date="2022-03-18T20:22:00Z">
        <w:r w:rsidR="00D15C90">
          <w:rPr>
            <w:rFonts w:hint="eastAsia"/>
          </w:rPr>
          <w:t>一直存在着</w:t>
        </w:r>
      </w:ins>
      <w:r>
        <w:rPr>
          <w:rFonts w:hint="eastAsia"/>
        </w:rPr>
        <w:t>人灾</w:t>
      </w:r>
      <w:del w:id="117" w:author="芙兰朵露" w:date="2022-03-18T20:22:00Z">
        <w:r w:rsidDel="00D15C90">
          <w:rPr>
            <w:rFonts w:hint="eastAsia"/>
          </w:rPr>
          <w:delText>从千年前一直存活到了现在</w:delText>
        </w:r>
      </w:del>
      <w:r>
        <w:rPr>
          <w:rFonts w:hint="eastAsia"/>
        </w:rPr>
        <w:t>。</w:t>
      </w:r>
    </w:p>
    <w:p w14:paraId="56B041E8" w14:textId="009BE20A" w:rsidR="0063380D" w:rsidRDefault="008B4BAA">
      <w:r>
        <w:rPr>
          <w:rFonts w:hint="eastAsia"/>
        </w:rPr>
        <w:t>突然，</w:t>
      </w:r>
      <w:del w:id="118" w:author="芙兰朵露" w:date="2022-03-18T20:24:00Z">
        <w:r w:rsidDel="00D15C90">
          <w:rPr>
            <w:rFonts w:hint="eastAsia"/>
          </w:rPr>
          <w:delText>看着眼前情况</w:delText>
        </w:r>
      </w:del>
      <w:ins w:id="119" w:author="芙兰朵露" w:date="2022-03-18T20:24:00Z">
        <w:r w:rsidR="00D15C90">
          <w:rPr>
            <w:rFonts w:hint="eastAsia"/>
          </w:rPr>
          <w:t>一座守卫</w:t>
        </w:r>
      </w:ins>
      <w:r>
        <w:rPr>
          <w:rFonts w:hint="eastAsia"/>
        </w:rPr>
        <w:t>的圣像</w:t>
      </w:r>
      <w:ins w:id="120" w:author="芙兰朵露" w:date="2022-03-18T20:24:00Z">
        <w:r w:rsidR="00D15C90">
          <w:rPr>
            <w:rFonts w:hint="eastAsia"/>
          </w:rPr>
          <w:t>咯哧咯哧</w:t>
        </w:r>
      </w:ins>
      <w:del w:id="121" w:author="芙兰朵露" w:date="2022-03-18T20:24:00Z">
        <w:r w:rsidDel="00D15C90">
          <w:rPr>
            <w:rFonts w:hint="eastAsia"/>
          </w:rPr>
          <w:delText>中有一个，轻轻</w:delText>
        </w:r>
      </w:del>
      <w:r>
        <w:rPr>
          <w:rFonts w:hint="eastAsia"/>
        </w:rPr>
        <w:t>地笑了起来。</w:t>
      </w:r>
    </w:p>
    <w:p w14:paraId="42DD4EC0" w14:textId="77777777" w:rsidR="0063380D" w:rsidRDefault="008B4BAA">
      <w:r>
        <w:rPr>
          <w:rFonts w:hint="eastAsia"/>
        </w:rPr>
        <w:t>在这里并排</w:t>
      </w:r>
      <w:del w:id="122" w:author="芙兰朵露" w:date="2022-03-18T20:25:00Z">
        <w:r w:rsidDel="00F935EF">
          <w:rPr>
            <w:rFonts w:hint="eastAsia"/>
          </w:rPr>
          <w:delText>开</w:delText>
        </w:r>
      </w:del>
      <w:r>
        <w:rPr>
          <w:rFonts w:hint="eastAsia"/>
        </w:rPr>
        <w:t>的并不只是圣像。这些圣像与教会中安置的祭坛一样，是具有超远距离通信</w:t>
      </w:r>
      <w:del w:id="123" w:author="芙兰朵露" w:date="2022-03-18T20:25:00Z">
        <w:r w:rsidDel="00F935EF">
          <w:rPr>
            <w:rFonts w:hint="eastAsia"/>
          </w:rPr>
          <w:delText>的</w:delText>
        </w:r>
      </w:del>
      <w:r>
        <w:rPr>
          <w:rFonts w:hint="eastAsia"/>
        </w:rPr>
        <w:t>功能的导器。</w:t>
      </w:r>
    </w:p>
    <w:p w14:paraId="3F23040D" w14:textId="77777777" w:rsidR="0063380D" w:rsidRDefault="008B4BAA">
      <w:r>
        <w:rPr>
          <w:rFonts w:hint="eastAsia"/>
        </w:rPr>
        <w:t>不知哪里传来的，将超远距离通信连接到圣堂的人用轻松的语气对艾尔卡米说。</w:t>
      </w:r>
    </w:p>
    <w:p w14:paraId="3D5F3A91" w14:textId="0C3908D5" w:rsidR="0063380D" w:rsidRDefault="008B4BAA">
      <w:r>
        <w:rPr>
          <w:rFonts w:hint="eastAsia"/>
        </w:rPr>
        <w:t>“您</w:t>
      </w:r>
      <w:del w:id="124" w:author="芙兰朵露" w:date="2022-03-18T20:25:00Z">
        <w:r w:rsidDel="00F935EF">
          <w:rPr>
            <w:rFonts w:hint="eastAsia"/>
          </w:rPr>
          <w:delText>的变化可真大</w:delText>
        </w:r>
      </w:del>
      <w:ins w:id="125" w:author="芙兰朵露" w:date="2022-03-18T20:25:00Z">
        <w:r w:rsidR="00F935EF">
          <w:rPr>
            <w:rFonts w:hint="eastAsia"/>
          </w:rPr>
          <w:t>可真不容易</w:t>
        </w:r>
      </w:ins>
      <w:ins w:id="126" w:author="芙兰朵露" w:date="2022-03-18T20:26:00Z">
        <w:r w:rsidR="00F935EF">
          <w:rPr>
            <w:rFonts w:hint="eastAsia"/>
          </w:rPr>
          <w:t>啊</w:t>
        </w:r>
      </w:ins>
      <w:r>
        <w:rPr>
          <w:rFonts w:hint="eastAsia"/>
        </w:rPr>
        <w:t>。</w:t>
      </w:r>
      <w:del w:id="127" w:author="芙兰朵露" w:date="2022-03-18T20:29:00Z">
        <w:r w:rsidDel="00F935EF">
          <w:rPr>
            <w:rFonts w:hint="eastAsia"/>
          </w:rPr>
          <w:delText>全身洋溢着</w:delText>
        </w:r>
      </w:del>
      <w:ins w:id="128" w:author="芙兰朵露" w:date="2022-03-18T20:35:00Z">
        <w:r w:rsidR="00D6787C">
          <w:rPr>
            <w:rFonts w:hint="eastAsia"/>
          </w:rPr>
          <w:t>即使</w:t>
        </w:r>
      </w:ins>
      <w:r>
        <w:rPr>
          <w:rFonts w:hint="eastAsia"/>
        </w:rPr>
        <w:t>成为</w:t>
      </w:r>
      <w:ins w:id="129" w:author="芙兰朵露" w:date="2022-03-18T20:35:00Z">
        <w:r w:rsidR="00D6787C">
          <w:rPr>
            <w:rFonts w:hint="eastAsia"/>
          </w:rPr>
          <w:t>了</w:t>
        </w:r>
      </w:ins>
      <w:r>
        <w:rPr>
          <w:rFonts w:hint="eastAsia"/>
        </w:rPr>
        <w:t>【使徒】</w:t>
      </w:r>
      <w:ins w:id="130" w:author="芙兰朵露" w:date="2022-03-18T20:35:00Z">
        <w:r w:rsidR="00D6787C">
          <w:rPr>
            <w:rFonts w:hint="eastAsia"/>
          </w:rPr>
          <w:t>还</w:t>
        </w:r>
      </w:ins>
      <w:ins w:id="131" w:author="芙兰朵露" w:date="2022-03-18T20:30:00Z">
        <w:r w:rsidR="00F935EF">
          <w:rPr>
            <w:rFonts w:hint="eastAsia"/>
          </w:rPr>
          <w:t>谄媚祂</w:t>
        </w:r>
      </w:ins>
      <w:del w:id="132" w:author="芙兰朵露" w:date="2022-03-18T20:30:00Z">
        <w:r w:rsidDel="00F935EF">
          <w:rPr>
            <w:rFonts w:hint="eastAsia"/>
          </w:rPr>
          <w:delText>的快乐</w:delText>
        </w:r>
      </w:del>
      <w:r>
        <w:rPr>
          <w:rFonts w:hint="eastAsia"/>
        </w:rPr>
        <w:t>，</w:t>
      </w:r>
      <w:ins w:id="133" w:author="芙兰朵露" w:date="2022-03-18T20:30:00Z">
        <w:r w:rsidR="00D6787C">
          <w:rPr>
            <w:rFonts w:hint="eastAsia"/>
          </w:rPr>
          <w:t>这份精神真是可敬</w:t>
        </w:r>
      </w:ins>
      <w:del w:id="134" w:author="芙兰朵露" w:date="2022-03-18T20:30:00Z">
        <w:r w:rsidDel="00D6787C">
          <w:rPr>
            <w:rFonts w:hint="eastAsia"/>
          </w:rPr>
          <w:delText>看起来真是太厉害了</w:delText>
        </w:r>
      </w:del>
      <w:r>
        <w:rPr>
          <w:rFonts w:hint="eastAsia"/>
        </w:rPr>
        <w:t>”</w:t>
      </w:r>
    </w:p>
    <w:p w14:paraId="0956B056" w14:textId="7930FF4C" w:rsidR="0063380D" w:rsidRDefault="00D6787C">
      <w:ins w:id="135" w:author="芙兰朵露" w:date="2022-03-18T20:31:00Z">
        <w:r>
          <w:rPr>
            <w:rFonts w:hint="eastAsia"/>
          </w:rPr>
          <w:lastRenderedPageBreak/>
          <w:t>对方</w:t>
        </w:r>
      </w:ins>
      <w:r w:rsidR="008B4BAA">
        <w:rPr>
          <w:rFonts w:hint="eastAsia"/>
        </w:rPr>
        <w:t>完全就是揶揄。但艾尔卡米</w:t>
      </w:r>
      <w:del w:id="136" w:author="芙兰朵露" w:date="2022-03-18T20:32:00Z">
        <w:r w:rsidR="008B4BAA" w:rsidDel="00D6787C">
          <w:rPr>
            <w:rFonts w:hint="eastAsia"/>
          </w:rPr>
          <w:delText>一点反应都没有</w:delText>
        </w:r>
      </w:del>
      <w:ins w:id="137" w:author="芙兰朵露" w:date="2022-03-18T20:32:00Z">
        <w:r>
          <w:rPr>
            <w:rFonts w:hint="eastAsia"/>
          </w:rPr>
          <w:t>什么也没说</w:t>
        </w:r>
      </w:ins>
      <w:r w:rsidR="008B4BAA">
        <w:rPr>
          <w:rFonts w:hint="eastAsia"/>
        </w:rPr>
        <w:t>，完全无视了</w:t>
      </w:r>
      <w:del w:id="138" w:author="芙兰朵露" w:date="2022-03-18T20:32:00Z">
        <w:r w:rsidR="008B4BAA" w:rsidDel="00D6787C">
          <w:rPr>
            <w:rFonts w:hint="eastAsia"/>
          </w:rPr>
          <w:delText>这句话</w:delText>
        </w:r>
      </w:del>
      <w:r w:rsidR="008B4BAA">
        <w:rPr>
          <w:rFonts w:hint="eastAsia"/>
        </w:rPr>
        <w:t>。</w:t>
      </w:r>
    </w:p>
    <w:p w14:paraId="5DB776AF" w14:textId="388FDD06" w:rsidR="0063380D" w:rsidRDefault="008B4BAA">
      <w:r>
        <w:rPr>
          <w:rFonts w:hint="eastAsia"/>
        </w:rPr>
        <w:t>但对方也没有丝毫惧怕，继续说</w:t>
      </w:r>
      <w:del w:id="139" w:author="芙兰朵露" w:date="2022-03-18T20:32:00Z">
        <w:r w:rsidDel="00D6787C">
          <w:rPr>
            <w:rFonts w:hint="eastAsia"/>
          </w:rPr>
          <w:delText>了下去</w:delText>
        </w:r>
      </w:del>
      <w:ins w:id="140" w:author="芙兰朵露" w:date="2022-03-18T20:32:00Z">
        <w:r w:rsidR="00D6787C">
          <w:rPr>
            <w:rFonts w:hint="eastAsia"/>
          </w:rPr>
          <w:t>道</w:t>
        </w:r>
      </w:ins>
      <w:r>
        <w:rPr>
          <w:rFonts w:hint="eastAsia"/>
        </w:rPr>
        <w:t>。只有【使徒】可以与这里进行通信。</w:t>
      </w:r>
    </w:p>
    <w:p w14:paraId="6250EE31" w14:textId="70A6B902" w:rsidR="0063380D" w:rsidRDefault="008B4BAA">
      <w:r>
        <w:rPr>
          <w:rFonts w:hint="eastAsia"/>
        </w:rPr>
        <w:t>“</w:t>
      </w:r>
      <w:ins w:id="141" w:author="芙兰朵露" w:date="2022-03-18T20:38:00Z">
        <w:r w:rsidR="00E40E26">
          <w:rPr>
            <w:rFonts w:hint="eastAsia"/>
          </w:rPr>
          <w:t>谁叫</w:t>
        </w:r>
      </w:ins>
      <w:r>
        <w:rPr>
          <w:rFonts w:hint="eastAsia"/>
        </w:rPr>
        <w:t>妾身的身体无法移动，</w:t>
      </w:r>
      <w:ins w:id="142" w:author="芙兰朵露" w:date="2022-03-18T20:39:00Z">
        <w:r w:rsidR="00E40E26">
          <w:rPr>
            <w:rFonts w:hint="eastAsia"/>
          </w:rPr>
          <w:t>至少</w:t>
        </w:r>
      </w:ins>
      <w:del w:id="143" w:author="芙兰朵露" w:date="2022-03-18T20:37:00Z">
        <w:r w:rsidDel="00E40E26">
          <w:rPr>
            <w:rFonts w:hint="eastAsia"/>
          </w:rPr>
          <w:delText>就只能靠聊天获得乐趣了不是吗</w:delText>
        </w:r>
      </w:del>
      <w:ins w:id="144" w:author="芙兰朵露" w:date="2022-03-18T20:37:00Z">
        <w:r w:rsidR="00E40E26">
          <w:rPr>
            <w:rFonts w:hint="eastAsia"/>
          </w:rPr>
          <w:t>来好好聊聊天吧</w:t>
        </w:r>
      </w:ins>
      <w:r>
        <w:rPr>
          <w:rFonts w:hint="eastAsia"/>
        </w:rPr>
        <w:t>？你快说点话</w:t>
      </w:r>
      <w:del w:id="145" w:author="芙兰朵露" w:date="2022-03-18T20:36:00Z">
        <w:r w:rsidDel="00E40E26">
          <w:rPr>
            <w:rFonts w:hint="eastAsia"/>
          </w:rPr>
          <w:delText>嘛</w:delText>
        </w:r>
      </w:del>
      <w:r>
        <w:rPr>
          <w:rFonts w:hint="eastAsia"/>
        </w:rPr>
        <w:t>。”</w:t>
      </w:r>
    </w:p>
    <w:p w14:paraId="55CEA6BD" w14:textId="02CE8BBF" w:rsidR="0063380D" w:rsidRDefault="00E40E26">
      <w:ins w:id="146" w:author="芙兰朵露" w:date="2022-03-18T20:39:00Z">
        <w:r>
          <w:rPr>
            <w:rFonts w:hint="eastAsia"/>
          </w:rPr>
          <w:t>对方的</w:t>
        </w:r>
      </w:ins>
      <w:r w:rsidR="008B4BAA">
        <w:rPr>
          <w:rFonts w:hint="eastAsia"/>
        </w:rPr>
        <w:t>语气变了。声音也</w:t>
      </w:r>
      <w:del w:id="147" w:author="芙兰朵露" w:date="2022-03-18T20:39:00Z">
        <w:r w:rsidR="008B4BAA" w:rsidDel="00E40E26">
          <w:rPr>
            <w:rFonts w:hint="eastAsia"/>
          </w:rPr>
          <w:delText>与平时</w:delText>
        </w:r>
      </w:del>
      <w:r w:rsidR="008B4BAA">
        <w:rPr>
          <w:rFonts w:hint="eastAsia"/>
        </w:rPr>
        <w:t>不同</w:t>
      </w:r>
      <w:ins w:id="148" w:author="芙兰朵露" w:date="2022-03-18T20:39:00Z">
        <w:r>
          <w:rPr>
            <w:rFonts w:hint="eastAsia"/>
          </w:rPr>
          <w:t>了</w:t>
        </w:r>
      </w:ins>
      <w:r w:rsidR="008B4BAA">
        <w:rPr>
          <w:rFonts w:hint="eastAsia"/>
        </w:rPr>
        <w:t>。但是</w:t>
      </w:r>
      <w:proofErr w:type="gramStart"/>
      <w:ins w:id="149" w:author="芙兰朵露" w:date="2022-03-18T20:39:00Z">
        <w:r>
          <w:rPr>
            <w:rFonts w:hint="eastAsia"/>
          </w:rPr>
          <w:t>是</w:t>
        </w:r>
      </w:ins>
      <w:proofErr w:type="gramEnd"/>
      <w:ins w:id="150" w:author="芙兰朵露" w:date="2022-03-18T20:40:00Z">
        <w:r>
          <w:rPr>
            <w:rFonts w:hint="eastAsia"/>
          </w:rPr>
          <w:t>这个人没错</w:t>
        </w:r>
      </w:ins>
      <w:del w:id="151" w:author="芙兰朵露" w:date="2022-03-18T20:39:00Z">
        <w:r w:rsidR="008B4BAA" w:rsidDel="00E40E26">
          <w:rPr>
            <w:rFonts w:hint="eastAsia"/>
          </w:rPr>
          <w:delText>没什么问题</w:delText>
        </w:r>
      </w:del>
      <w:r w:rsidR="008B4BAA">
        <w:rPr>
          <w:rFonts w:hint="eastAsia"/>
        </w:rPr>
        <w:t>。</w:t>
      </w:r>
    </w:p>
    <w:p w14:paraId="73DF91CD" w14:textId="7C612612" w:rsidR="0063380D" w:rsidRDefault="008B4BAA">
      <w:r>
        <w:rPr>
          <w:rFonts w:hint="eastAsia"/>
        </w:rPr>
        <w:t>“……</w:t>
      </w:r>
      <w:ins w:id="152" w:author="芙兰朵露" w:date="2022-03-18T20:58:00Z">
        <w:r w:rsidR="00D71B09">
          <w:rPr>
            <w:rFonts w:hint="eastAsia"/>
          </w:rPr>
          <w:t>你是</w:t>
        </w:r>
      </w:ins>
      <w:r>
        <w:rPr>
          <w:rFonts w:hint="eastAsia"/>
        </w:rPr>
        <w:t>【防人】？葛里萨利嘉王国还好吗？”</w:t>
      </w:r>
    </w:p>
    <w:p w14:paraId="62E949F3" w14:textId="1FD4E58D" w:rsidR="0063380D" w:rsidRDefault="008B4BAA">
      <w:r>
        <w:rPr>
          <w:rFonts w:hint="eastAsia"/>
        </w:rPr>
        <w:t>“</w:t>
      </w:r>
      <w:ins w:id="153" w:author="芙兰朵露" w:date="2022-03-18T20:58:00Z">
        <w:r w:rsidR="00D71B09">
          <w:rPr>
            <w:rFonts w:hint="eastAsia"/>
          </w:rPr>
          <w:t>是</w:t>
        </w:r>
      </w:ins>
      <w:del w:id="154" w:author="芙兰朵露" w:date="2022-03-18T20:58:00Z">
        <w:r w:rsidDel="00D71B09">
          <w:rPr>
            <w:rFonts w:hint="eastAsia"/>
          </w:rPr>
          <w:delText>挺好</w:delText>
        </w:r>
      </w:del>
      <w:r>
        <w:rPr>
          <w:rFonts w:hint="eastAsia"/>
        </w:rPr>
        <w:t>的，</w:t>
      </w:r>
      <w:del w:id="155" w:author="芙兰朵露" w:date="2022-03-18T20:58:00Z">
        <w:r w:rsidDel="00D71B09">
          <w:rPr>
            <w:rFonts w:hint="eastAsia"/>
          </w:rPr>
          <w:delText>扫除</w:delText>
        </w:r>
      </w:del>
      <w:ins w:id="156" w:author="芙兰朵露" w:date="2022-03-18T20:58:00Z">
        <w:r w:rsidR="00D71B09">
          <w:rPr>
            <w:rFonts w:hint="eastAsia"/>
          </w:rPr>
          <w:t>清扫</w:t>
        </w:r>
      </w:ins>
      <w:r>
        <w:rPr>
          <w:rFonts w:hint="eastAsia"/>
        </w:rPr>
        <w:t>结束了。真是的，那家伙的弟子</w:t>
      </w:r>
      <w:del w:id="157" w:author="芙兰朵露" w:date="2022-03-18T21:00:00Z">
        <w:r w:rsidDel="00D71B09">
          <w:rPr>
            <w:rFonts w:hint="eastAsia"/>
          </w:rPr>
          <w:delText>抓住一个好时机</w:delText>
        </w:r>
      </w:del>
      <w:r>
        <w:rPr>
          <w:rFonts w:hint="eastAsia"/>
        </w:rPr>
        <w:t>帮我杀了奥</w:t>
      </w:r>
      <w:proofErr w:type="gramStart"/>
      <w:r>
        <w:rPr>
          <w:rFonts w:hint="eastAsia"/>
        </w:rPr>
        <w:t>薇尔</w:t>
      </w:r>
      <w:ins w:id="158" w:author="芙兰朵露" w:date="2022-03-18T21:00:00Z">
        <w:r w:rsidR="00D71B09">
          <w:rPr>
            <w:rFonts w:hint="eastAsia"/>
          </w:rPr>
          <w:t>杀</w:t>
        </w:r>
        <w:proofErr w:type="gramEnd"/>
        <w:r w:rsidR="00D71B09">
          <w:rPr>
            <w:rFonts w:hint="eastAsia"/>
          </w:rPr>
          <w:t>得正是时候</w:t>
        </w:r>
      </w:ins>
      <w:r>
        <w:rPr>
          <w:rFonts w:hint="eastAsia"/>
        </w:rPr>
        <w:t>。</w:t>
      </w:r>
      <w:del w:id="159" w:author="芙兰朵露" w:date="2022-03-18T21:05:00Z">
        <w:r w:rsidDel="00A00EEA">
          <w:rPr>
            <w:rFonts w:hint="eastAsia"/>
          </w:rPr>
          <w:delText>真是多亏她</w:delText>
        </w:r>
      </w:del>
      <w:ins w:id="160" w:author="芙兰朵露" w:date="2022-03-18T21:05:00Z">
        <w:r w:rsidR="00A00EEA">
          <w:rPr>
            <w:rFonts w:hint="eastAsia"/>
          </w:rPr>
          <w:t>还要感谢</w:t>
        </w:r>
      </w:ins>
      <w:r>
        <w:rPr>
          <w:rFonts w:hint="eastAsia"/>
        </w:rPr>
        <w:t>时间回归了那么多次。接下来</w:t>
      </w:r>
      <w:ins w:id="161" w:author="芙兰朵露" w:date="2022-03-18T21:07:00Z">
        <w:r w:rsidR="00A00EEA">
          <w:rPr>
            <w:rFonts w:hint="eastAsia"/>
          </w:rPr>
          <w:t>的</w:t>
        </w:r>
      </w:ins>
      <w:del w:id="162" w:author="芙兰朵露" w:date="2022-03-18T21:06:00Z">
        <w:r w:rsidDel="00A00EEA">
          <w:rPr>
            <w:rFonts w:hint="eastAsia"/>
          </w:rPr>
          <w:delText>就</w:delText>
        </w:r>
      </w:del>
      <w:ins w:id="163" w:author="芙兰朵露" w:date="2022-03-18T21:07:00Z">
        <w:r w:rsidR="00A00EEA">
          <w:rPr>
            <w:rFonts w:hint="eastAsia"/>
          </w:rPr>
          <w:t>就是</w:t>
        </w:r>
      </w:ins>
      <w:del w:id="164" w:author="芙兰朵露" w:date="2022-03-18T21:07:00Z">
        <w:r w:rsidDel="00A00EEA">
          <w:rPr>
            <w:rFonts w:hint="eastAsia"/>
          </w:rPr>
          <w:delText>只要</w:delText>
        </w:r>
      </w:del>
      <w:ins w:id="165" w:author="芙兰朵露" w:date="2022-03-18T21:07:00Z">
        <w:r w:rsidR="00A00EEA">
          <w:rPr>
            <w:rFonts w:hint="eastAsia"/>
          </w:rPr>
          <w:t>等</w:t>
        </w:r>
      </w:ins>
      <w:del w:id="166" w:author="芙兰朵露" w:date="2022-03-18T21:07:00Z">
        <w:r w:rsidDel="00A00EEA">
          <w:rPr>
            <w:rFonts w:hint="eastAsia"/>
          </w:rPr>
          <w:delText>迎接</w:delText>
        </w:r>
      </w:del>
      <w:r>
        <w:rPr>
          <w:rFonts w:hint="eastAsia"/>
        </w:rPr>
        <w:t>我那经历旅程得到成长的可爱妹妹</w:t>
      </w:r>
      <w:ins w:id="167" w:author="芙兰朵露" w:date="2022-03-18T21:07:00Z">
        <w:r w:rsidR="00A00EEA">
          <w:rPr>
            <w:rFonts w:hint="eastAsia"/>
          </w:rPr>
          <w:t>回来</w:t>
        </w:r>
      </w:ins>
      <w:del w:id="168" w:author="芙兰朵露" w:date="2022-03-18T21:07:00Z">
        <w:r w:rsidDel="00A00EEA">
          <w:rPr>
            <w:rFonts w:hint="eastAsia"/>
          </w:rPr>
          <w:delText>回来</w:delText>
        </w:r>
      </w:del>
      <w:del w:id="169" w:author="芙兰朵露" w:date="2022-03-18T21:06:00Z">
        <w:r w:rsidDel="00A00EEA">
          <w:rPr>
            <w:rFonts w:hint="eastAsia"/>
          </w:rPr>
          <w:delText>就可以</w:delText>
        </w:r>
      </w:del>
      <w:r>
        <w:rPr>
          <w:rFonts w:hint="eastAsia"/>
        </w:rPr>
        <w:t>了。”</w:t>
      </w:r>
    </w:p>
    <w:p w14:paraId="2AC6DF72" w14:textId="77777777" w:rsidR="0063380D" w:rsidRDefault="008B4BAA">
      <w:r>
        <w:rPr>
          <w:rFonts w:hint="eastAsia"/>
        </w:rPr>
        <w:t>奥</w:t>
      </w:r>
      <w:proofErr w:type="gramStart"/>
      <w:r>
        <w:rPr>
          <w:rFonts w:hint="eastAsia"/>
        </w:rPr>
        <w:t>薇尔死</w:t>
      </w:r>
      <w:proofErr w:type="gramEnd"/>
      <w:r>
        <w:rPr>
          <w:rFonts w:hint="eastAsia"/>
        </w:rPr>
        <w:t>了。</w:t>
      </w:r>
    </w:p>
    <w:p w14:paraId="2A76EF08" w14:textId="4813CEEC" w:rsidR="0063380D" w:rsidRDefault="008B4BAA">
      <w:r>
        <w:rPr>
          <w:rFonts w:hint="eastAsia"/>
        </w:rPr>
        <w:t>同为大</w:t>
      </w:r>
      <w:ins w:id="170" w:author="芙兰朵露" w:date="2022-03-18T21:11:00Z">
        <w:r w:rsidR="00265BD8">
          <w:rPr>
            <w:rFonts w:hint="eastAsia"/>
          </w:rPr>
          <w:t>主</w:t>
        </w:r>
      </w:ins>
      <w:del w:id="171" w:author="芙兰朵露" w:date="2022-03-18T21:11:00Z">
        <w:r w:rsidDel="00265BD8">
          <w:rPr>
            <w:rFonts w:hint="eastAsia"/>
          </w:rPr>
          <w:delText>司</w:delText>
        </w:r>
      </w:del>
      <w:r>
        <w:rPr>
          <w:rFonts w:hint="eastAsia"/>
        </w:rPr>
        <w:t>教这一职位的圣职者的死亡，让艾尔卡米</w:t>
      </w:r>
      <w:del w:id="172" w:author="芙兰朵露" w:date="2022-03-18T21:08:00Z">
        <w:r w:rsidDel="00265BD8">
          <w:rPr>
            <w:rFonts w:hint="eastAsia"/>
          </w:rPr>
          <w:delText>心产生了不少</w:delText>
        </w:r>
      </w:del>
      <w:ins w:id="173" w:author="芙兰朵露" w:date="2022-03-18T21:08:00Z">
        <w:r w:rsidR="00265BD8">
          <w:rPr>
            <w:rFonts w:hint="eastAsia"/>
          </w:rPr>
          <w:t>很是</w:t>
        </w:r>
      </w:ins>
      <w:r>
        <w:rPr>
          <w:rFonts w:hint="eastAsia"/>
        </w:rPr>
        <w:t>感伤。</w:t>
      </w:r>
    </w:p>
    <w:p w14:paraId="2FBCDED9" w14:textId="631D13A2" w:rsidR="0063380D" w:rsidRDefault="008B4BAA">
      <w:r>
        <w:rPr>
          <w:rFonts w:hint="eastAsia"/>
        </w:rPr>
        <w:t>“那你好好</w:t>
      </w:r>
      <w:del w:id="174" w:author="芙兰朵露" w:date="2022-03-18T21:08:00Z">
        <w:r w:rsidDel="00265BD8">
          <w:rPr>
            <w:rFonts w:hint="eastAsia"/>
          </w:rPr>
          <w:delText>加油</w:delText>
        </w:r>
      </w:del>
      <w:ins w:id="175" w:author="芙兰朵露" w:date="2022-03-18T21:08:00Z">
        <w:r w:rsidR="00265BD8">
          <w:rPr>
            <w:rFonts w:hint="eastAsia"/>
          </w:rPr>
          <w:t>伺候</w:t>
        </w:r>
      </w:ins>
      <w:ins w:id="176" w:author="芙兰朵露" w:date="2022-03-18T21:09:00Z">
        <w:r w:rsidR="00265BD8">
          <w:rPr>
            <w:rFonts w:hint="eastAsia"/>
          </w:rPr>
          <w:t>祂</w:t>
        </w:r>
      </w:ins>
      <w:r>
        <w:rPr>
          <w:rFonts w:hint="eastAsia"/>
        </w:rPr>
        <w:t>吧，【魔法使】。妾身还有妾身要忙的事。”</w:t>
      </w:r>
    </w:p>
    <w:p w14:paraId="7BBDF59B" w14:textId="06474F91" w:rsidR="0063380D" w:rsidRDefault="008B4BAA">
      <w:del w:id="177" w:author="芙兰朵露" w:date="2022-03-18T21:09:00Z">
        <w:r w:rsidDel="00265BD8">
          <w:rPr>
            <w:rFonts w:hint="eastAsia"/>
          </w:rPr>
          <w:delText>那个声音</w:delText>
        </w:r>
      </w:del>
      <w:ins w:id="178" w:author="芙兰朵露" w:date="2022-03-18T21:09:00Z">
        <w:r w:rsidR="00265BD8">
          <w:rPr>
            <w:rFonts w:hint="eastAsia"/>
          </w:rPr>
          <w:t>对方</w:t>
        </w:r>
      </w:ins>
      <w:r>
        <w:rPr>
          <w:rFonts w:hint="eastAsia"/>
        </w:rPr>
        <w:t>扔下这句话就切断了通信。艾尔卡米对于这过分随意的态度，</w:t>
      </w:r>
      <w:del w:id="179" w:author="芙兰朵露" w:date="2022-03-18T21:09:00Z">
        <w:r w:rsidDel="00265BD8">
          <w:rPr>
            <w:rFonts w:hint="eastAsia"/>
          </w:rPr>
          <w:delText>感到怒火从心底喷涌而出</w:delText>
        </w:r>
      </w:del>
      <w:ins w:id="180" w:author="芙兰朵露" w:date="2022-03-18T21:09:00Z">
        <w:r w:rsidR="00265BD8">
          <w:rPr>
            <w:rFonts w:hint="eastAsia"/>
          </w:rPr>
          <w:t>一肚子都是火</w:t>
        </w:r>
      </w:ins>
      <w:r>
        <w:rPr>
          <w:rFonts w:hint="eastAsia"/>
        </w:rPr>
        <w:t>。</w:t>
      </w:r>
    </w:p>
    <w:p w14:paraId="41844627" w14:textId="393B824E" w:rsidR="0063380D" w:rsidRDefault="008B4BAA">
      <w:r>
        <w:rPr>
          <w:rFonts w:hint="eastAsia"/>
        </w:rPr>
        <w:t>“这家伙也</w:t>
      </w:r>
      <w:del w:id="181" w:author="芙兰朵露" w:date="2022-03-18T21:10:00Z">
        <w:r w:rsidDel="00265BD8">
          <w:rPr>
            <w:rFonts w:hint="eastAsia"/>
          </w:rPr>
          <w:delText>是</w:delText>
        </w:r>
      </w:del>
      <w:ins w:id="182" w:author="芙兰朵露" w:date="2022-03-18T21:10:00Z">
        <w:r w:rsidR="00265BD8">
          <w:rPr>
            <w:rFonts w:hint="eastAsia"/>
          </w:rPr>
          <w:t>好</w:t>
        </w:r>
      </w:ins>
      <w:r>
        <w:rPr>
          <w:rFonts w:hint="eastAsia"/>
        </w:rPr>
        <w:t>那家伙也</w:t>
      </w:r>
      <w:ins w:id="183" w:author="芙兰朵露" w:date="2022-03-18T21:10:00Z">
        <w:r w:rsidR="00265BD8">
          <w:rPr>
            <w:rFonts w:hint="eastAsia"/>
          </w:rPr>
          <w:t>好</w:t>
        </w:r>
      </w:ins>
      <w:del w:id="184" w:author="芙兰朵露" w:date="2022-03-18T21:10:00Z">
        <w:r w:rsidDel="00265BD8">
          <w:rPr>
            <w:rFonts w:hint="eastAsia"/>
          </w:rPr>
          <w:delText>是</w:delText>
        </w:r>
      </w:del>
      <w:r>
        <w:rPr>
          <w:rFonts w:hint="eastAsia"/>
        </w:rPr>
        <w:t>……！”</w:t>
      </w:r>
    </w:p>
    <w:p w14:paraId="0A840FFA" w14:textId="6723683E" w:rsidR="0063380D" w:rsidRDefault="008B4BAA">
      <w:del w:id="185" w:author="芙兰朵露" w:date="2022-03-18T21:10:00Z">
        <w:r w:rsidDel="00265BD8">
          <w:rPr>
            <w:rFonts w:hint="eastAsia"/>
          </w:rPr>
          <w:delText>毛毛躁躁</w:delText>
        </w:r>
      </w:del>
      <w:ins w:id="186" w:author="芙兰朵露" w:date="2022-03-18T21:10:00Z">
        <w:r w:rsidR="00265BD8">
          <w:rPr>
            <w:rFonts w:hint="eastAsia"/>
          </w:rPr>
          <w:t>令人觉得</w:t>
        </w:r>
      </w:ins>
      <w:ins w:id="187" w:author="芙兰朵露" w:date="2022-03-18T21:11:00Z">
        <w:r w:rsidR="00265BD8">
          <w:rPr>
            <w:rFonts w:hint="eastAsia"/>
          </w:rPr>
          <w:t>烦躁</w:t>
        </w:r>
      </w:ins>
      <w:r>
        <w:rPr>
          <w:rFonts w:hint="eastAsia"/>
        </w:rPr>
        <w:t>，不管</w:t>
      </w:r>
      <w:ins w:id="188" w:author="芙兰朵露" w:date="2022-03-18T21:11:00Z">
        <w:r w:rsidR="00265BD8">
          <w:rPr>
            <w:rFonts w:hint="eastAsia"/>
          </w:rPr>
          <w:t>什么</w:t>
        </w:r>
      </w:ins>
      <w:del w:id="189" w:author="芙兰朵露" w:date="2022-03-18T21:11:00Z">
        <w:r w:rsidDel="00265BD8">
          <w:rPr>
            <w:rFonts w:hint="eastAsia"/>
          </w:rPr>
          <w:delText>是谁</w:delText>
        </w:r>
      </w:del>
      <w:r>
        <w:rPr>
          <w:rFonts w:hint="eastAsia"/>
        </w:rPr>
        <w:t>都</w:t>
      </w:r>
      <w:ins w:id="190" w:author="芙兰朵露" w:date="2022-03-18T21:11:00Z">
        <w:r w:rsidR="00265BD8">
          <w:rPr>
            <w:rFonts w:hint="eastAsia"/>
          </w:rPr>
          <w:t>令人烦躁</w:t>
        </w:r>
      </w:ins>
      <w:del w:id="191" w:author="芙兰朵露" w:date="2022-03-18T21:11:00Z">
        <w:r w:rsidDel="00265BD8">
          <w:rPr>
            <w:rFonts w:hint="eastAsia"/>
          </w:rPr>
          <w:delText>是这个样子</w:delText>
        </w:r>
      </w:del>
      <w:r>
        <w:rPr>
          <w:rFonts w:hint="eastAsia"/>
        </w:rPr>
        <w:t>。</w:t>
      </w:r>
    </w:p>
    <w:p w14:paraId="07659A14" w14:textId="59FD5F38" w:rsidR="0063380D" w:rsidRDefault="008B4BAA">
      <w:r>
        <w:rPr>
          <w:rFonts w:hint="eastAsia"/>
        </w:rPr>
        <w:t>大</w:t>
      </w:r>
      <w:del w:id="192" w:author="芙兰朵露" w:date="2022-03-18T21:11:00Z">
        <w:r w:rsidDel="00265BD8">
          <w:rPr>
            <w:rFonts w:hint="eastAsia"/>
          </w:rPr>
          <w:delText>司</w:delText>
        </w:r>
      </w:del>
      <w:ins w:id="193" w:author="芙兰朵露" w:date="2022-03-18T21:11:00Z">
        <w:r w:rsidR="00265BD8">
          <w:rPr>
            <w:rFonts w:hint="eastAsia"/>
          </w:rPr>
          <w:t>主</w:t>
        </w:r>
      </w:ins>
      <w:r>
        <w:rPr>
          <w:rFonts w:hint="eastAsia"/>
        </w:rPr>
        <w:t>教艾尔卡米现在已经没有可以信任的人了。在她成为【使徒</w:t>
      </w:r>
      <w:del w:id="194" w:author="芙兰朵露" w:date="2022-03-18T21:01:00Z">
        <w:r w:rsidDel="00D71B09">
          <w:rPr>
            <w:rFonts w:hint="eastAsia"/>
          </w:rPr>
          <w:delText>elder</w:delText>
        </w:r>
      </w:del>
      <w:r>
        <w:rPr>
          <w:rFonts w:hint="eastAsia"/>
        </w:rPr>
        <w:t>】的那个瞬间，</w:t>
      </w:r>
      <w:del w:id="195" w:author="芙兰朵露" w:date="2022-03-18T21:12:00Z">
        <w:r w:rsidDel="00265BD8">
          <w:rPr>
            <w:rFonts w:hint="eastAsia"/>
          </w:rPr>
          <w:delText>似乎无论什么东西</w:delText>
        </w:r>
      </w:del>
      <w:ins w:id="196" w:author="芙兰朵露" w:date="2022-03-18T21:12:00Z">
        <w:r w:rsidR="00265BD8">
          <w:rPr>
            <w:rFonts w:hint="eastAsia"/>
          </w:rPr>
          <w:t>一切</w:t>
        </w:r>
      </w:ins>
      <w:r>
        <w:rPr>
          <w:rFonts w:hint="eastAsia"/>
        </w:rPr>
        <w:t>都</w:t>
      </w:r>
      <w:del w:id="197" w:author="芙兰朵露" w:date="2022-03-18T21:12:00Z">
        <w:r w:rsidDel="00265BD8">
          <w:rPr>
            <w:rFonts w:hint="eastAsia"/>
          </w:rPr>
          <w:delText>变</w:delText>
        </w:r>
      </w:del>
      <w:r>
        <w:rPr>
          <w:rFonts w:hint="eastAsia"/>
        </w:rPr>
        <w:t>成了</w:t>
      </w:r>
      <w:ins w:id="198" w:author="芙兰朵露" w:date="2022-03-18T21:12:00Z">
        <w:r w:rsidR="00265BD8">
          <w:rPr>
            <w:rFonts w:hint="eastAsia"/>
          </w:rPr>
          <w:t>她的</w:t>
        </w:r>
      </w:ins>
      <w:r>
        <w:rPr>
          <w:rFonts w:hint="eastAsia"/>
        </w:rPr>
        <w:t>敌人。</w:t>
      </w:r>
    </w:p>
    <w:p w14:paraId="5FD4A3D7" w14:textId="782D2CC1" w:rsidR="0063380D" w:rsidRDefault="008B4BAA">
      <w:r>
        <w:rPr>
          <w:rFonts w:hint="eastAsia"/>
        </w:rPr>
        <w:t>尽管如此，她依然</w:t>
      </w:r>
      <w:ins w:id="199" w:author="芙兰朵露" w:date="2022-03-18T21:15:00Z">
        <w:r w:rsidR="004F006B">
          <w:rPr>
            <w:rFonts w:hint="eastAsia"/>
          </w:rPr>
          <w:t>气势昂扬</w:t>
        </w:r>
      </w:ins>
      <w:del w:id="200" w:author="芙兰朵露" w:date="2022-03-18T21:15:00Z">
        <w:r w:rsidDel="004F006B">
          <w:rPr>
            <w:rFonts w:hint="eastAsia"/>
          </w:rPr>
          <w:delText>在喷射怒火</w:delText>
        </w:r>
      </w:del>
      <w:r>
        <w:rPr>
          <w:rFonts w:hint="eastAsia"/>
        </w:rPr>
        <w:t>：</w:t>
      </w:r>
    </w:p>
    <w:p w14:paraId="7B9E603E" w14:textId="6DD5B077" w:rsidR="0063380D" w:rsidRDefault="008B4BAA">
      <w:r>
        <w:rPr>
          <w:rFonts w:hint="eastAsia"/>
        </w:rPr>
        <w:t>“</w:t>
      </w:r>
      <w:ins w:id="201" w:author="芙兰朵露" w:date="2022-03-18T21:15:00Z">
        <w:r w:rsidR="004F006B">
          <w:rPr>
            <w:rFonts w:hint="eastAsia"/>
          </w:rPr>
          <w:t>你</w:t>
        </w:r>
      </w:ins>
      <w:r>
        <w:rPr>
          <w:rFonts w:hint="eastAsia"/>
        </w:rPr>
        <w:t>在那个世界好好看着吧，奥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尔”</w:t>
      </w:r>
    </w:p>
    <w:p w14:paraId="05DF355F" w14:textId="59CE3237" w:rsidR="0063380D" w:rsidRDefault="008B4BAA">
      <w:r>
        <w:rPr>
          <w:rFonts w:hint="eastAsia"/>
        </w:rPr>
        <w:t>艾尔卡米向先一步</w:t>
      </w:r>
      <w:del w:id="202" w:author="芙兰朵露" w:date="2022-03-18T21:17:00Z">
        <w:r w:rsidDel="004F006B">
          <w:rPr>
            <w:rFonts w:hint="eastAsia"/>
          </w:rPr>
          <w:delText>退场</w:delText>
        </w:r>
      </w:del>
      <w:ins w:id="203" w:author="芙兰朵露" w:date="2022-03-18T21:17:00Z">
        <w:r w:rsidR="004F006B">
          <w:rPr>
            <w:rFonts w:hint="eastAsia"/>
          </w:rPr>
          <w:t>离去</w:t>
        </w:r>
      </w:ins>
      <w:ins w:id="204" w:author="芙兰朵露" w:date="2022-03-18T21:15:00Z">
        <w:r w:rsidR="004F006B">
          <w:rPr>
            <w:rFonts w:hint="eastAsia"/>
          </w:rPr>
          <w:t>、</w:t>
        </w:r>
      </w:ins>
      <w:del w:id="205" w:author="芙兰朵露" w:date="2022-03-18T21:15:00Z">
        <w:r w:rsidDel="004F006B">
          <w:rPr>
            <w:rFonts w:hint="eastAsia"/>
          </w:rPr>
          <w:delText>，</w:delText>
        </w:r>
      </w:del>
      <w:r>
        <w:rPr>
          <w:rFonts w:hint="eastAsia"/>
        </w:rPr>
        <w:t>未能成为【使徒】的同胞</w:t>
      </w:r>
      <w:del w:id="206" w:author="芙兰朵露" w:date="2022-03-18T21:15:00Z">
        <w:r w:rsidDel="004F006B">
          <w:rPr>
            <w:rFonts w:hint="eastAsia"/>
          </w:rPr>
          <w:delText>诉说</w:delText>
        </w:r>
      </w:del>
      <w:ins w:id="207" w:author="芙兰朵露" w:date="2022-03-18T21:15:00Z">
        <w:r w:rsidR="004F006B">
          <w:rPr>
            <w:rFonts w:hint="eastAsia"/>
          </w:rPr>
          <w:t>说道。</w:t>
        </w:r>
      </w:ins>
      <w:del w:id="208" w:author="芙兰朵露" w:date="2022-03-18T21:15:00Z">
        <w:r w:rsidDel="004F006B">
          <w:rPr>
            <w:rFonts w:hint="eastAsia"/>
          </w:rPr>
          <w:delText>。</w:delText>
        </w:r>
      </w:del>
    </w:p>
    <w:p w14:paraId="5F0F20F4" w14:textId="6FA3B3DA" w:rsidR="0063380D" w:rsidRDefault="008B4BAA">
      <w:r>
        <w:rPr>
          <w:rFonts w:hint="eastAsia"/>
        </w:rPr>
        <w:t>“</w:t>
      </w:r>
      <w:del w:id="209" w:author="芙兰朵露" w:date="2022-03-18T21:16:00Z">
        <w:r w:rsidDel="004F006B">
          <w:rPr>
            <w:rFonts w:hint="eastAsia"/>
          </w:rPr>
          <w:delText>世界将从此降临</w:delText>
        </w:r>
      </w:del>
      <w:ins w:id="210" w:author="芙兰朵露" w:date="2022-03-18T21:27:00Z">
        <w:r w:rsidR="007B3C9F">
          <w:rPr>
            <w:rFonts w:hint="eastAsia"/>
          </w:rPr>
          <w:t>这个世界的好戏，现在才开始</w:t>
        </w:r>
      </w:ins>
      <w:del w:id="211" w:author="芙兰朵露" w:date="2022-03-18T21:17:00Z">
        <w:r w:rsidDel="004F006B">
          <w:rPr>
            <w:rFonts w:hint="eastAsia"/>
          </w:rPr>
          <w:delText>。</w:delText>
        </w:r>
      </w:del>
      <w:r>
        <w:rPr>
          <w:rFonts w:hint="eastAsia"/>
        </w:rPr>
        <w:t>”</w:t>
      </w:r>
    </w:p>
    <w:sectPr w:rsidR="0063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05D9" w14:textId="77777777" w:rsidR="00E6667B" w:rsidRDefault="00E6667B" w:rsidP="00D53AE7">
      <w:r>
        <w:separator/>
      </w:r>
    </w:p>
  </w:endnote>
  <w:endnote w:type="continuationSeparator" w:id="0">
    <w:p w14:paraId="101D2BAD" w14:textId="77777777" w:rsidR="00E6667B" w:rsidRDefault="00E6667B" w:rsidP="00D5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C079" w14:textId="77777777" w:rsidR="00E6667B" w:rsidRDefault="00E6667B" w:rsidP="00D53AE7">
      <w:r>
        <w:separator/>
      </w:r>
    </w:p>
  </w:footnote>
  <w:footnote w:type="continuationSeparator" w:id="0">
    <w:p w14:paraId="1F922A6F" w14:textId="77777777" w:rsidR="00E6667B" w:rsidRDefault="00E6667B" w:rsidP="00D53AE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芙兰朵露">
    <w15:presenceInfo w15:providerId="Windows Live" w15:userId="736c46e69ec00d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0D"/>
    <w:rsid w:val="00265BD8"/>
    <w:rsid w:val="002F635C"/>
    <w:rsid w:val="00335FA0"/>
    <w:rsid w:val="004F006B"/>
    <w:rsid w:val="0063380D"/>
    <w:rsid w:val="007039C3"/>
    <w:rsid w:val="00725013"/>
    <w:rsid w:val="007B3C9F"/>
    <w:rsid w:val="008B4BAA"/>
    <w:rsid w:val="0091191C"/>
    <w:rsid w:val="009A0BE7"/>
    <w:rsid w:val="00A00EEA"/>
    <w:rsid w:val="00D15C90"/>
    <w:rsid w:val="00D53AE7"/>
    <w:rsid w:val="00D6787C"/>
    <w:rsid w:val="00D71B09"/>
    <w:rsid w:val="00E40E26"/>
    <w:rsid w:val="00E6667B"/>
    <w:rsid w:val="00F935EF"/>
    <w:rsid w:val="03B60D78"/>
    <w:rsid w:val="09536506"/>
    <w:rsid w:val="0C6E3662"/>
    <w:rsid w:val="2ADB2BEB"/>
    <w:rsid w:val="2D1A5215"/>
    <w:rsid w:val="37A411E3"/>
    <w:rsid w:val="38C250DD"/>
    <w:rsid w:val="3F7D3BAD"/>
    <w:rsid w:val="70BD344E"/>
    <w:rsid w:val="7E2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11BEDE"/>
  <w15:docId w15:val="{27590D72-9DCF-4048-95BB-4919E10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3AE7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rsid w:val="00D53AE7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a6"/>
    <w:rsid w:val="00D53AE7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rsid w:val="00D53AE7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7">
    <w:name w:val="Revision"/>
    <w:hidden/>
    <w:uiPriority w:val="99"/>
    <w:semiHidden/>
    <w:rsid w:val="00D53AE7"/>
    <w:rPr>
      <w:rFonts w:asciiTheme="minorHAnsi" w:eastAsiaTheme="minorEastAsia" w:hAnsiTheme="minorHAnsi" w:cstheme="minorBid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22281</dc:creator>
  <cp:lastModifiedBy>芙兰朵露</cp:lastModifiedBy>
  <cp:revision>2</cp:revision>
  <dcterms:created xsi:type="dcterms:W3CDTF">2022-03-18T13:28:00Z</dcterms:created>
  <dcterms:modified xsi:type="dcterms:W3CDTF">2022-03-18T13:28:00Z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F65417D0817B46F1B084BE6B3C59E34E</vt:lpwstr>
  </property>
</Properties>
</file>