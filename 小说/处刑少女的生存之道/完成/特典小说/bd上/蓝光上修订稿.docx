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8C14" w14:textId="0EC96DE5" w:rsidR="000F4BED" w:rsidRDefault="006F75FD" w:rsidP="00DE14DB">
      <w:pPr>
        <w:ind w:firstLineChars="200" w:firstLine="420"/>
        <w:rPr>
          <w:ins w:id="0" w:author="Y" w:date="2022-11-19T08:25:00Z"/>
          <w:lang w:eastAsia="ja-JP"/>
        </w:rPr>
      </w:pPr>
      <w:ins w:id="1" w:author="Y" w:date="2022-11-19T08:25:00Z">
        <w:r>
          <w:rPr>
            <w:rFonts w:hint="eastAsia"/>
            <w:lang w:eastAsia="ja-JP"/>
          </w:rPr>
          <w:t>处刑少女的生存之道</w:t>
        </w:r>
        <w:r>
          <w:rPr>
            <w:rFonts w:ascii="Yu Mincho" w:eastAsia="Yu Mincho" w:hAnsi="Yu Mincho" w:cs="微软雅黑" w:hint="eastAsia"/>
            <w:lang w:eastAsia="ja-JP"/>
          </w:rPr>
          <w:t>・</w:t>
        </w:r>
        <w:r>
          <w:rPr>
            <w:rFonts w:hint="eastAsia"/>
            <w:lang w:eastAsia="ja-JP"/>
          </w:rPr>
          <w:t>外传</w:t>
        </w:r>
      </w:ins>
    </w:p>
    <w:p w14:paraId="06804948" w14:textId="0270C3AE" w:rsidR="00D7537C" w:rsidRDefault="00D7537C" w:rsidP="00DE14DB">
      <w:pPr>
        <w:ind w:firstLineChars="200" w:firstLine="420"/>
        <w:rPr>
          <w:ins w:id="2" w:author="Y" w:date="2022-11-19T08:26:00Z"/>
        </w:rPr>
      </w:pPr>
      <w:ins w:id="3" w:author="Y" w:date="2022-11-19T08:23:00Z">
        <w:r>
          <w:rPr>
            <w:rFonts w:hint="eastAsia"/>
          </w:rPr>
          <w:t>时钟少女的轮回</w:t>
        </w:r>
      </w:ins>
      <w:ins w:id="4" w:author="Y" w:date="2022-11-19T08:24:00Z">
        <w:r>
          <w:rPr>
            <w:rFonts w:hint="eastAsia"/>
          </w:rPr>
          <w:t>之道（于葛里萨利嘉）</w:t>
        </w:r>
      </w:ins>
    </w:p>
    <w:p w14:paraId="6387B10B" w14:textId="77777777" w:rsidR="006F75FD" w:rsidRDefault="006F75FD" w:rsidP="00DE14DB">
      <w:pPr>
        <w:ind w:firstLineChars="200" w:firstLine="420"/>
        <w:rPr>
          <w:ins w:id="5" w:author="Y" w:date="2022-11-19T08:26:00Z"/>
        </w:rPr>
      </w:pPr>
    </w:p>
    <w:p w14:paraId="61C1CFCA" w14:textId="77777777" w:rsidR="006F75FD" w:rsidRDefault="006F75FD" w:rsidP="00DE14DB">
      <w:pPr>
        <w:ind w:firstLineChars="200" w:firstLine="420"/>
        <w:rPr>
          <w:ins w:id="6" w:author="Y" w:date="2022-11-19T08:23:00Z"/>
        </w:rPr>
      </w:pPr>
    </w:p>
    <w:p w14:paraId="4FF7DAB0" w14:textId="21E91967" w:rsidR="00DE14DB" w:rsidRDefault="00DE14DB" w:rsidP="00DE14DB">
      <w:pPr>
        <w:ind w:firstLineChars="200" w:firstLine="420"/>
      </w:pPr>
      <w:r>
        <w:rPr>
          <w:rFonts w:hint="eastAsia"/>
        </w:rPr>
        <w:t>『导力</w:t>
      </w:r>
      <w:r w:rsidR="004D0278">
        <w:rPr>
          <w:rFonts w:hint="eastAsia"/>
        </w:rPr>
        <w:t>：接续</w:t>
      </w:r>
      <w:r>
        <w:rPr>
          <w:rFonts w:hint="eastAsia"/>
        </w:rPr>
        <w:t>（条件：了）——非正当固定·纯粹概念【时】——解除【回归：记忆·灵魂·精神】』</w:t>
      </w:r>
    </w:p>
    <w:p w14:paraId="728D6D6C" w14:textId="77777777" w:rsidR="00DE14DB" w:rsidRDefault="00DE14DB" w:rsidP="00DE14DB">
      <w:pPr>
        <w:ind w:firstLineChars="200" w:firstLine="420"/>
      </w:pPr>
      <w:r>
        <w:rPr>
          <w:rFonts w:hint="eastAsia"/>
        </w:rPr>
        <w:t>「……嗯」</w:t>
      </w:r>
    </w:p>
    <w:p w14:paraId="36ABC01F" w14:textId="77777777" w:rsidR="00DE14DB" w:rsidRDefault="00DE14DB" w:rsidP="00DE14DB">
      <w:pPr>
        <w:ind w:firstLineChars="200" w:firstLine="420"/>
      </w:pPr>
      <w:r>
        <w:rPr>
          <w:rFonts w:hint="eastAsia"/>
        </w:rPr>
        <w:t>在漫天星斗闪耀的夜空之下，灯里取回了记忆，挺起身来。</w:t>
      </w:r>
    </w:p>
    <w:p w14:paraId="75F630B6" w14:textId="455603BA" w:rsidR="00DE14DB" w:rsidRDefault="00DE14DB" w:rsidP="00DE14DB">
      <w:pPr>
        <w:ind w:firstLineChars="200" w:firstLine="420"/>
      </w:pPr>
      <w:r>
        <w:rPr>
          <w:rFonts w:hint="eastAsia"/>
        </w:rPr>
        <w:t>虽是夜晚，却隐约能投下影子。</w:t>
      </w:r>
      <w:del w:id="7" w:author="Y" w:date="2022-11-18T17:41:00Z">
        <w:r w:rsidDel="00FB666E">
          <w:rPr>
            <w:rFonts w:hint="eastAsia"/>
          </w:rPr>
          <w:delText>天上</w:delText>
        </w:r>
      </w:del>
      <w:r>
        <w:rPr>
          <w:rFonts w:hint="eastAsia"/>
        </w:rPr>
        <w:t>闪亮的繁星如</w:t>
      </w:r>
      <w:del w:id="8" w:author="Y" w:date="2022-11-18T17:41:00Z">
        <w:r w:rsidDel="00026CEC">
          <w:rPr>
            <w:rFonts w:hint="eastAsia"/>
          </w:rPr>
          <w:delText>恒河沙数</w:delText>
        </w:r>
      </w:del>
      <w:ins w:id="9" w:author="Y" w:date="2022-11-18T17:41:00Z">
        <w:r w:rsidR="00026CEC">
          <w:rPr>
            <w:rFonts w:hint="eastAsia"/>
          </w:rPr>
          <w:t>沙海</w:t>
        </w:r>
      </w:ins>
      <w:ins w:id="10" w:author="Y" w:date="2022-11-18T17:42:00Z">
        <w:r w:rsidR="00026CEC">
          <w:rPr>
            <w:rFonts w:hint="eastAsia"/>
          </w:rPr>
          <w:t>一般</w:t>
        </w:r>
      </w:ins>
      <w:r>
        <w:rPr>
          <w:rFonts w:hint="eastAsia"/>
        </w:rPr>
        <w:t>，布满这夜</w:t>
      </w:r>
      <w:del w:id="11" w:author="Y" w:date="2022-11-18T17:42:00Z">
        <w:r w:rsidDel="00026CEC">
          <w:rPr>
            <w:rFonts w:hint="eastAsia"/>
          </w:rPr>
          <w:delText>幕</w:delText>
        </w:r>
      </w:del>
      <w:ins w:id="12" w:author="Y" w:date="2022-11-18T17:42:00Z">
        <w:r w:rsidR="00026CEC">
          <w:rPr>
            <w:rFonts w:hint="eastAsia"/>
          </w:rPr>
          <w:t>空</w:t>
        </w:r>
      </w:ins>
      <w:r>
        <w:rPr>
          <w:rFonts w:hint="eastAsia"/>
        </w:rPr>
        <w:t>。</w:t>
      </w:r>
      <w:ins w:id="13" w:author="Y" w:date="2022-11-18T17:42:00Z">
        <w:r w:rsidR="003D5958">
          <w:rPr>
            <w:rFonts w:hint="eastAsia"/>
          </w:rPr>
          <w:t>这是</w:t>
        </w:r>
      </w:ins>
      <w:r>
        <w:rPr>
          <w:rFonts w:hint="eastAsia"/>
        </w:rPr>
        <w:t>在日本</w:t>
      </w:r>
      <w:del w:id="14" w:author="Y" w:date="2022-11-18T17:42:00Z">
        <w:r w:rsidDel="003D5958">
          <w:rPr>
            <w:rFonts w:hint="eastAsia"/>
          </w:rPr>
          <w:delText>的话</w:delText>
        </w:r>
      </w:del>
      <w:r>
        <w:rPr>
          <w:rFonts w:hint="eastAsia"/>
        </w:rPr>
        <w:t>——至少在灯里之前</w:t>
      </w:r>
      <w:del w:id="15" w:author="Y" w:date="2022-11-18T17:42:00Z">
        <w:r w:rsidDel="003D5958">
          <w:rPr>
            <w:rFonts w:hint="eastAsia"/>
          </w:rPr>
          <w:delText>所处</w:delText>
        </w:r>
      </w:del>
      <w:ins w:id="16" w:author="Y" w:date="2022-11-18T17:42:00Z">
        <w:r w:rsidR="003D5958">
          <w:rPr>
            <w:rFonts w:hint="eastAsia"/>
          </w:rPr>
          <w:t>居住</w:t>
        </w:r>
      </w:ins>
      <w:r>
        <w:rPr>
          <w:rFonts w:hint="eastAsia"/>
        </w:rPr>
        <w:t>的</w:t>
      </w:r>
      <w:del w:id="17" w:author="Y" w:date="2022-11-18T17:42:00Z">
        <w:r w:rsidDel="003D5958">
          <w:rPr>
            <w:rFonts w:hint="eastAsia"/>
          </w:rPr>
          <w:delText>都市中</w:delText>
        </w:r>
      </w:del>
      <w:ins w:id="18" w:author="Y" w:date="2022-11-18T17:42:00Z">
        <w:r w:rsidR="003D5958">
          <w:rPr>
            <w:rFonts w:hint="eastAsia"/>
          </w:rPr>
          <w:t>城市里</w:t>
        </w:r>
      </w:ins>
      <w:r>
        <w:rPr>
          <w:rFonts w:hint="eastAsia"/>
        </w:rPr>
        <w:t>，</w:t>
      </w:r>
      <w:del w:id="19" w:author="Y" w:date="2022-11-18T17:42:00Z">
        <w:r w:rsidDel="003D5958">
          <w:rPr>
            <w:rFonts w:hint="eastAsia"/>
          </w:rPr>
          <w:delText>是</w:delText>
        </w:r>
      </w:del>
      <w:r>
        <w:rPr>
          <w:rFonts w:hint="eastAsia"/>
        </w:rPr>
        <w:t>见不到</w:t>
      </w:r>
      <w:del w:id="20" w:author="Y" w:date="2022-11-18T17:43:00Z">
        <w:r w:rsidDel="003D5958">
          <w:rPr>
            <w:rFonts w:hint="eastAsia"/>
          </w:rPr>
          <w:delText>这种</w:delText>
        </w:r>
      </w:del>
      <w:ins w:id="21" w:author="Y" w:date="2022-11-18T17:43:00Z">
        <w:r w:rsidR="003D5958">
          <w:rPr>
            <w:rFonts w:hint="eastAsia"/>
          </w:rPr>
          <w:t>的</w:t>
        </w:r>
      </w:ins>
      <w:r>
        <w:rPr>
          <w:rFonts w:hint="eastAsia"/>
        </w:rPr>
        <w:t>夜空</w:t>
      </w:r>
      <w:del w:id="22" w:author="Y" w:date="2022-11-18T17:43:00Z">
        <w:r w:rsidDel="003D5958">
          <w:rPr>
            <w:rFonts w:hint="eastAsia"/>
          </w:rPr>
          <w:delText>的</w:delText>
        </w:r>
      </w:del>
      <w:r>
        <w:rPr>
          <w:rFonts w:hint="eastAsia"/>
        </w:rPr>
        <w:t>。</w:t>
      </w:r>
    </w:p>
    <w:p w14:paraId="00B7B2F4" w14:textId="4792D226" w:rsidR="00DE14DB" w:rsidRDefault="00DE14DB" w:rsidP="00DE14DB">
      <w:pPr>
        <w:ind w:firstLineChars="200" w:firstLine="420"/>
      </w:pPr>
      <w:r>
        <w:rPr>
          <w:rFonts w:hint="eastAsia"/>
        </w:rPr>
        <w:t>灯里每次刚刚取回记忆时，都会稍稍</w:t>
      </w:r>
      <w:ins w:id="23" w:author="Y" w:date="2022-11-18T17:44:00Z">
        <w:r w:rsidR="00DF750E">
          <w:rPr>
            <w:rFonts w:hint="eastAsia"/>
          </w:rPr>
          <w:t>陷入一阵</w:t>
        </w:r>
      </w:ins>
      <w:r>
        <w:rPr>
          <w:rFonts w:hint="eastAsia"/>
        </w:rPr>
        <w:t>混乱</w:t>
      </w:r>
      <w:del w:id="24" w:author="Y" w:date="2022-11-18T17:44:00Z">
        <w:r w:rsidDel="00DF750E">
          <w:rPr>
            <w:rFonts w:hint="eastAsia"/>
          </w:rPr>
          <w:delText>一阵</w:delText>
        </w:r>
      </w:del>
      <w:ins w:id="25" w:author="Y" w:date="2022-11-18T17:44:00Z">
        <w:r w:rsidR="00DF750E">
          <w:rPr>
            <w:rFonts w:hint="eastAsia"/>
          </w:rPr>
          <w:t>。</w:t>
        </w:r>
      </w:ins>
      <w:del w:id="26" w:author="Y" w:date="2022-11-18T17:44:00Z">
        <w:r w:rsidDel="00DF750E">
          <w:rPr>
            <w:rFonts w:hint="eastAsia"/>
          </w:rPr>
          <w:delText>，</w:delText>
        </w:r>
      </w:del>
      <w:del w:id="27" w:author="Y" w:date="2022-11-18T17:46:00Z">
        <w:r w:rsidDel="00F77AFE">
          <w:rPr>
            <w:rFonts w:hint="eastAsia"/>
          </w:rPr>
          <w:delText>思考自己正身处何处，整理自己的记忆，然后很快就整理完毕。</w:delText>
        </w:r>
      </w:del>
      <w:ins w:id="28" w:author="Y" w:date="2022-11-18T17:45:00Z">
        <w:r w:rsidR="00F77AFE">
          <w:rPr>
            <w:rFonts w:hint="eastAsia"/>
          </w:rPr>
          <w:t>灯里迅速</w:t>
        </w:r>
      </w:ins>
      <w:ins w:id="29" w:author="Y" w:date="2022-11-18T17:46:00Z">
        <w:r w:rsidR="00F77AFE">
          <w:rPr>
            <w:rFonts w:hint="eastAsia"/>
          </w:rPr>
          <w:t>地</w:t>
        </w:r>
      </w:ins>
      <w:ins w:id="30" w:author="Y" w:date="2022-11-18T17:45:00Z">
        <w:r w:rsidR="00F77AFE">
          <w:rPr>
            <w:rFonts w:hint="eastAsia"/>
          </w:rPr>
          <w:t>从记忆中找到了</w:t>
        </w:r>
      </w:ins>
      <w:ins w:id="31" w:author="Y" w:date="2022-11-18T17:46:00Z">
        <w:r w:rsidR="00F77AFE">
          <w:rPr>
            <w:rFonts w:hint="eastAsia"/>
          </w:rPr>
          <w:t>自己</w:t>
        </w:r>
      </w:ins>
      <w:ins w:id="32" w:author="Y" w:date="2022-11-18T17:45:00Z">
        <w:r w:rsidR="00F77AFE">
          <w:rPr>
            <w:rFonts w:hint="eastAsia"/>
          </w:rPr>
          <w:t>如今</w:t>
        </w:r>
      </w:ins>
      <w:ins w:id="33" w:author="Y" w:date="2022-11-18T17:46:00Z">
        <w:r w:rsidR="00F77AFE">
          <w:rPr>
            <w:rFonts w:hint="eastAsia"/>
          </w:rPr>
          <w:t>身处何方的线索。</w:t>
        </w:r>
      </w:ins>
    </w:p>
    <w:p w14:paraId="2258DF6F" w14:textId="77777777" w:rsidR="00DE14DB" w:rsidRDefault="00DE14DB" w:rsidP="00DE14DB">
      <w:pPr>
        <w:ind w:firstLineChars="200" w:firstLine="420"/>
      </w:pPr>
      <w:r>
        <w:rPr>
          <w:rFonts w:hint="eastAsia"/>
        </w:rPr>
        <w:t>「啊啊……这样啊。大概是，进入沙漠之前吧」</w:t>
      </w:r>
    </w:p>
    <w:p w14:paraId="46805FEB" w14:textId="45185955" w:rsidR="00DE14DB" w:rsidRDefault="00DE14DB" w:rsidP="00DE14DB">
      <w:pPr>
        <w:ind w:firstLineChars="200" w:firstLine="420"/>
      </w:pPr>
      <w:r>
        <w:rPr>
          <w:rFonts w:hint="eastAsia"/>
        </w:rPr>
        <w:t>她扶着头，软绵绵地打了个哈欠。她适才已然就寝，所以</w:t>
      </w:r>
      <w:del w:id="34" w:author="Y" w:date="2022-11-18T17:52:00Z">
        <w:r w:rsidDel="00A12F67">
          <w:rPr>
            <w:rFonts w:hint="eastAsia"/>
          </w:rPr>
          <w:delText>早已</w:delText>
        </w:r>
      </w:del>
      <w:ins w:id="35" w:author="Y" w:date="2022-11-18T17:52:00Z">
        <w:r w:rsidR="00A12F67">
          <w:rPr>
            <w:rFonts w:hint="eastAsia"/>
          </w:rPr>
          <w:t>已经</w:t>
        </w:r>
      </w:ins>
      <w:r>
        <w:rPr>
          <w:rFonts w:hint="eastAsia"/>
        </w:rPr>
        <w:t>摘下了梅诺精心佩上花饰的发箍。</w:t>
      </w:r>
    </w:p>
    <w:p w14:paraId="45ECA15C" w14:textId="2CBAD5A5" w:rsidR="00DE14DB" w:rsidRDefault="00DE14DB" w:rsidP="00DE14DB">
      <w:pPr>
        <w:ind w:firstLineChars="200" w:firstLine="420"/>
      </w:pPr>
      <w:r>
        <w:rPr>
          <w:rFonts w:hint="eastAsia"/>
        </w:rPr>
        <w:t>她们现在离开了港镇利贝尔，继续在国家领域内穿行，在前往下一个未开拓领域的途中</w:t>
      </w:r>
      <w:del w:id="36" w:author="Y" w:date="2022-11-18T17:53:00Z">
        <w:r w:rsidDel="00BD4ED9">
          <w:rPr>
            <w:rFonts w:hint="eastAsia"/>
          </w:rPr>
          <w:delText>吧</w:delText>
        </w:r>
      </w:del>
      <w:r>
        <w:rPr>
          <w:rFonts w:hint="eastAsia"/>
        </w:rPr>
        <w:t>。梅诺不在</w:t>
      </w:r>
      <w:del w:id="37" w:author="Y" w:date="2022-11-18T17:54:00Z">
        <w:r w:rsidDel="006B1E99">
          <w:rPr>
            <w:rFonts w:hint="eastAsia"/>
          </w:rPr>
          <w:delText>她的</w:delText>
        </w:r>
      </w:del>
      <w:r>
        <w:rPr>
          <w:rFonts w:hint="eastAsia"/>
        </w:rPr>
        <w:t>身边</w:t>
      </w:r>
      <w:ins w:id="38" w:author="Y" w:date="2022-11-18T17:54:00Z">
        <w:r w:rsidR="006B1E99">
          <w:rPr>
            <w:rFonts w:hint="eastAsia"/>
          </w:rPr>
          <w:t>。</w:t>
        </w:r>
      </w:ins>
      <w:del w:id="39" w:author="Y" w:date="2022-11-18T17:54:00Z">
        <w:r w:rsidDel="006B1E99">
          <w:rPr>
            <w:rFonts w:hint="eastAsia"/>
          </w:rPr>
          <w:delText>，</w:delText>
        </w:r>
      </w:del>
      <w:r>
        <w:rPr>
          <w:rFonts w:hint="eastAsia"/>
        </w:rPr>
        <w:t>应该是在放哨，以防有什么危险的生物或魔导兵出现。</w:t>
      </w:r>
    </w:p>
    <w:p w14:paraId="21F726A2" w14:textId="5B1CB948" w:rsidR="00DE14DB" w:rsidRDefault="00DE14DB" w:rsidP="00DE14DB">
      <w:pPr>
        <w:ind w:firstLineChars="200" w:firstLine="420"/>
      </w:pPr>
      <w:r>
        <w:rPr>
          <w:rFonts w:hint="eastAsia"/>
        </w:rPr>
        <w:t>灯里为自己的记忆封印设置了</w:t>
      </w:r>
      <w:del w:id="40" w:author="Y" w:date="2022-11-18T17:54:00Z">
        <w:r w:rsidDel="006B1E99">
          <w:rPr>
            <w:rFonts w:hint="eastAsia"/>
          </w:rPr>
          <w:delText>几个</w:delText>
        </w:r>
      </w:del>
      <w:ins w:id="41" w:author="Y" w:date="2022-11-18T17:54:00Z">
        <w:r w:rsidR="006B1E99">
          <w:rPr>
            <w:rFonts w:hint="eastAsia"/>
          </w:rPr>
          <w:t>若干</w:t>
        </w:r>
      </w:ins>
      <w:r>
        <w:rPr>
          <w:rFonts w:hint="eastAsia"/>
        </w:rPr>
        <w:t>条件。平时她</w:t>
      </w:r>
      <w:ins w:id="42" w:author="Y" w:date="2022-11-18T17:55:00Z">
        <w:r w:rsidR="007434A0">
          <w:rPr>
            <w:rFonts w:hint="eastAsia"/>
          </w:rPr>
          <w:t>会用</w:t>
        </w:r>
        <w:r w:rsidR="00A27FE4">
          <w:rPr>
            <w:rFonts w:hint="eastAsia"/>
          </w:rPr>
          <w:t>【回归】的魔导，把</w:t>
        </w:r>
      </w:ins>
      <w:ins w:id="43" w:author="Y" w:date="2022-11-18T17:58:00Z">
        <w:r w:rsidR="00F337FB">
          <w:rPr>
            <w:rFonts w:hint="eastAsia"/>
          </w:rPr>
          <w:t>经历了</w:t>
        </w:r>
      </w:ins>
      <w:del w:id="44" w:author="Y" w:date="2022-11-18T17:55:00Z">
        <w:r w:rsidDel="007434A0">
          <w:rPr>
            <w:rFonts w:hint="eastAsia"/>
          </w:rPr>
          <w:delText>将</w:delText>
        </w:r>
      </w:del>
      <w:del w:id="45" w:author="Y" w:date="2022-11-18T17:56:00Z">
        <w:r w:rsidDel="00A27FE4">
          <w:rPr>
            <w:rFonts w:hint="eastAsia"/>
          </w:rPr>
          <w:delText>自己在</w:delText>
        </w:r>
      </w:del>
      <w:r>
        <w:rPr>
          <w:rFonts w:hint="eastAsia"/>
        </w:rPr>
        <w:t>【世界回归】</w:t>
      </w:r>
      <w:del w:id="46" w:author="Y" w:date="2022-11-18T17:58:00Z">
        <w:r w:rsidDel="00F337FB">
          <w:rPr>
            <w:rFonts w:hint="eastAsia"/>
          </w:rPr>
          <w:delText>中经历过</w:delText>
        </w:r>
      </w:del>
      <w:r>
        <w:rPr>
          <w:rFonts w:hint="eastAsia"/>
        </w:rPr>
        <w:t>的记忆</w:t>
      </w:r>
      <w:del w:id="47" w:author="Y" w:date="2022-11-18T17:58:00Z">
        <w:r w:rsidDel="00F337FB">
          <w:rPr>
            <w:rFonts w:hint="eastAsia"/>
          </w:rPr>
          <w:delText>，利用魔导【回归】</w:delText>
        </w:r>
      </w:del>
      <w:r>
        <w:rPr>
          <w:rFonts w:hint="eastAsia"/>
        </w:rPr>
        <w:t>封印起来，</w:t>
      </w:r>
      <w:del w:id="48" w:author="Y" w:date="2022-11-18T17:58:00Z">
        <w:r w:rsidDel="00F337FB">
          <w:rPr>
            <w:rFonts w:hint="eastAsia"/>
          </w:rPr>
          <w:delText>但在</w:delText>
        </w:r>
      </w:del>
      <w:ins w:id="49" w:author="Y" w:date="2022-11-18T17:58:00Z">
        <w:r w:rsidR="00F337FB">
          <w:rPr>
            <w:rFonts w:hint="eastAsia"/>
          </w:rPr>
          <w:t>当</w:t>
        </w:r>
      </w:ins>
      <w:r>
        <w:rPr>
          <w:rFonts w:hint="eastAsia"/>
        </w:rPr>
        <w:t>梅诺不在附近</w:t>
      </w:r>
      <w:ins w:id="50" w:author="Y" w:date="2022-11-18T17:58:00Z">
        <w:r w:rsidR="00F337FB">
          <w:rPr>
            <w:rFonts w:hint="eastAsia"/>
          </w:rPr>
          <w:t>的时候</w:t>
        </w:r>
      </w:ins>
      <w:r>
        <w:rPr>
          <w:rFonts w:hint="eastAsia"/>
        </w:rPr>
        <w:t>，</w:t>
      </w:r>
      <w:del w:id="51" w:author="Y" w:date="2022-11-18T17:59:00Z">
        <w:r w:rsidDel="00F337FB">
          <w:rPr>
            <w:rFonts w:hint="eastAsia"/>
          </w:rPr>
          <w:delText>而且</w:delText>
        </w:r>
      </w:del>
      <w:ins w:id="52" w:author="Y" w:date="2022-11-18T17:59:00Z">
        <w:r w:rsidR="00F337FB">
          <w:rPr>
            <w:rFonts w:hint="eastAsia"/>
          </w:rPr>
          <w:t>或者</w:t>
        </w:r>
      </w:ins>
      <w:r>
        <w:rPr>
          <w:rFonts w:hint="eastAsia"/>
        </w:rPr>
        <w:t>自己遭遇了与往复的时间</w:t>
      </w:r>
      <w:del w:id="53" w:author="Y" w:date="2022-11-18T17:59:00Z">
        <w:r w:rsidDel="002C04D5">
          <w:rPr>
            <w:rFonts w:hint="eastAsia"/>
          </w:rPr>
          <w:delText>轴</w:delText>
        </w:r>
      </w:del>
      <w:r>
        <w:rPr>
          <w:rFonts w:hint="eastAsia"/>
        </w:rPr>
        <w:t>中明显不同</w:t>
      </w:r>
      <w:del w:id="54" w:author="Y" w:date="2022-11-18T17:59:00Z">
        <w:r w:rsidDel="002C04D5">
          <w:rPr>
            <w:rFonts w:hint="eastAsia"/>
          </w:rPr>
          <w:delText>之事</w:delText>
        </w:r>
      </w:del>
      <w:ins w:id="55" w:author="Y" w:date="2022-11-18T17:59:00Z">
        <w:r w:rsidR="002C04D5">
          <w:rPr>
            <w:rFonts w:hint="eastAsia"/>
          </w:rPr>
          <w:t>的事情</w:t>
        </w:r>
      </w:ins>
      <w:r>
        <w:rPr>
          <w:rFonts w:hint="eastAsia"/>
        </w:rPr>
        <w:t>的情况下，灯里就会暂时取回</w:t>
      </w:r>
      <w:ins w:id="56" w:author="Y" w:date="2022-11-18T18:00:00Z">
        <w:r w:rsidR="0004150E">
          <w:rPr>
            <w:rFonts w:hint="eastAsia"/>
          </w:rPr>
          <w:t>封印的</w:t>
        </w:r>
      </w:ins>
      <w:r>
        <w:rPr>
          <w:rFonts w:hint="eastAsia"/>
        </w:rPr>
        <w:t>记忆。</w:t>
      </w:r>
    </w:p>
    <w:p w14:paraId="2191D105" w14:textId="7AE52DC1" w:rsidR="00DE14DB" w:rsidRDefault="00DE14DB" w:rsidP="00DE14DB">
      <w:pPr>
        <w:ind w:firstLineChars="200" w:firstLine="420"/>
      </w:pPr>
      <w:r>
        <w:rPr>
          <w:rFonts w:hint="eastAsia"/>
        </w:rPr>
        <w:t>而将世界整个回归的条件，只有一个。那就是梅诺</w:t>
      </w:r>
      <w:del w:id="57" w:author="Y" w:date="2022-11-18T18:00:00Z">
        <w:r w:rsidDel="002961DE">
          <w:rPr>
            <w:rFonts w:hint="eastAsia"/>
          </w:rPr>
          <w:delText>死掉的时候</w:delText>
        </w:r>
      </w:del>
      <w:ins w:id="58" w:author="Y" w:date="2022-11-18T18:00:00Z">
        <w:r w:rsidR="002961DE">
          <w:rPr>
            <w:rFonts w:hint="eastAsia"/>
          </w:rPr>
          <w:t>的死亡</w:t>
        </w:r>
      </w:ins>
      <w:r>
        <w:rPr>
          <w:rFonts w:hint="eastAsia"/>
        </w:rPr>
        <w:t>。</w:t>
      </w:r>
    </w:p>
    <w:p w14:paraId="720C812F" w14:textId="00E09AE2" w:rsidR="00DE14DB" w:rsidRDefault="00DE14DB" w:rsidP="00DE14DB">
      <w:pPr>
        <w:ind w:firstLineChars="200" w:firstLine="420"/>
      </w:pPr>
      <w:r>
        <w:rPr>
          <w:rFonts w:hint="eastAsia"/>
        </w:rPr>
        <w:t>在灯里意识到梅诺</w:t>
      </w:r>
      <w:del w:id="59" w:author="Y" w:date="2022-11-18T18:01:00Z">
        <w:r w:rsidDel="00F80554">
          <w:rPr>
            <w:rFonts w:hint="eastAsia"/>
          </w:rPr>
          <w:delText>死去</w:delText>
        </w:r>
      </w:del>
      <w:ins w:id="60" w:author="Y" w:date="2022-11-18T18:01:00Z">
        <w:r w:rsidR="00F80554">
          <w:rPr>
            <w:rFonts w:hint="eastAsia"/>
          </w:rPr>
          <w:t>已死</w:t>
        </w:r>
      </w:ins>
      <w:del w:id="61" w:author="Y" w:date="2022-11-18T18:03:00Z">
        <w:r w:rsidDel="00713CA4">
          <w:rPr>
            <w:rFonts w:hint="eastAsia"/>
          </w:rPr>
          <w:delText>之时</w:delText>
        </w:r>
      </w:del>
      <w:r>
        <w:rPr>
          <w:rFonts w:hint="eastAsia"/>
        </w:rPr>
        <w:t>，</w:t>
      </w:r>
      <w:ins w:id="62" w:author="Y" w:date="2022-11-18T18:03:00Z">
        <w:r w:rsidR="00713CA4">
          <w:rPr>
            <w:rFonts w:hint="eastAsia"/>
          </w:rPr>
          <w:t>就会回归</w:t>
        </w:r>
      </w:ins>
      <w:r>
        <w:rPr>
          <w:rFonts w:hint="eastAsia"/>
        </w:rPr>
        <w:t>世界之【时】</w:t>
      </w:r>
      <w:del w:id="63" w:author="Y" w:date="2022-11-18T18:01:00Z">
        <w:r w:rsidDel="00120DB6">
          <w:rPr>
            <w:rFonts w:hint="eastAsia"/>
          </w:rPr>
          <w:delText>就会</w:delText>
        </w:r>
      </w:del>
      <w:del w:id="64" w:author="Y" w:date="2022-11-18T18:02:00Z">
        <w:r w:rsidDel="00713CA4">
          <w:rPr>
            <w:rFonts w:hint="eastAsia"/>
          </w:rPr>
          <w:delText>回归</w:delText>
        </w:r>
      </w:del>
      <w:r>
        <w:rPr>
          <w:rFonts w:hint="eastAsia"/>
        </w:rPr>
        <w:t>。与其说是灯里使世界回归，更像是【时】的纯粹概念为了实现灯里的愿望，而自动发动的。</w:t>
      </w:r>
    </w:p>
    <w:p w14:paraId="64C4D624" w14:textId="24A4DA55" w:rsidR="00DE14DB" w:rsidRDefault="00DE14DB" w:rsidP="00DE14DB">
      <w:pPr>
        <w:ind w:firstLineChars="200" w:firstLine="420"/>
      </w:pPr>
      <w:r>
        <w:rPr>
          <w:rFonts w:hint="eastAsia"/>
        </w:rPr>
        <w:t>灯里的目的是让梅诺杀死自己。更准确</w:t>
      </w:r>
      <w:del w:id="65" w:author="Y" w:date="2022-11-18T18:04:00Z">
        <w:r w:rsidDel="00AB167F">
          <w:rPr>
            <w:rFonts w:hint="eastAsia"/>
          </w:rPr>
          <w:delText>的</w:delText>
        </w:r>
      </w:del>
      <w:ins w:id="66" w:author="Y" w:date="2022-11-18T18:04:00Z">
        <w:r w:rsidR="00AB167F">
          <w:rPr>
            <w:rFonts w:hint="eastAsia"/>
          </w:rPr>
          <w:t>地</w:t>
        </w:r>
      </w:ins>
      <w:r>
        <w:rPr>
          <w:rFonts w:hint="eastAsia"/>
        </w:rPr>
        <w:t>说，是要让身为处刑人的梅诺完成</w:t>
      </w:r>
      <w:ins w:id="67" w:author="Y" w:date="2022-11-18T18:04:00Z">
        <w:r w:rsidR="00F327DE">
          <w:rPr>
            <w:rFonts w:hint="eastAsia"/>
          </w:rPr>
          <w:t>杀死灯里的</w:t>
        </w:r>
      </w:ins>
      <w:r>
        <w:rPr>
          <w:rFonts w:hint="eastAsia"/>
        </w:rPr>
        <w:t>任务</w:t>
      </w:r>
      <w:del w:id="68" w:author="Y" w:date="2022-11-18T18:04:00Z">
        <w:r w:rsidDel="00F327DE">
          <w:rPr>
            <w:rFonts w:hint="eastAsia"/>
          </w:rPr>
          <w:delText>杀死灯里</w:delText>
        </w:r>
      </w:del>
      <w:r>
        <w:rPr>
          <w:rFonts w:hint="eastAsia"/>
        </w:rPr>
        <w:t>，让</w:t>
      </w:r>
      <w:del w:id="69" w:author="Y" w:date="2022-11-18T18:04:00Z">
        <w:r w:rsidDel="00F327DE">
          <w:rPr>
            <w:rFonts w:hint="eastAsia"/>
          </w:rPr>
          <w:delText>自己</w:delText>
        </w:r>
      </w:del>
      <w:ins w:id="70" w:author="Y" w:date="2022-11-18T18:04:00Z">
        <w:r w:rsidR="00F327DE">
          <w:rPr>
            <w:rFonts w:hint="eastAsia"/>
          </w:rPr>
          <w:t>她的生命得以延续</w:t>
        </w:r>
      </w:ins>
      <w:del w:id="71" w:author="Y" w:date="2022-11-18T18:04:00Z">
        <w:r w:rsidDel="00F327DE">
          <w:rPr>
            <w:rFonts w:hint="eastAsia"/>
          </w:rPr>
          <w:delText>活下去</w:delText>
        </w:r>
      </w:del>
      <w:r>
        <w:rPr>
          <w:rFonts w:hint="eastAsia"/>
        </w:rPr>
        <w:t>。</w:t>
      </w:r>
    </w:p>
    <w:p w14:paraId="6E581CD6" w14:textId="77777777" w:rsidR="00DE14DB" w:rsidRDefault="00DE14DB" w:rsidP="00DE14DB">
      <w:pPr>
        <w:ind w:firstLineChars="200" w:firstLine="420"/>
      </w:pPr>
      <w:r>
        <w:rPr>
          <w:rFonts w:hint="eastAsia"/>
        </w:rPr>
        <w:t>梅诺在灯里的眼前，已经死了不知多少次。</w:t>
      </w:r>
    </w:p>
    <w:p w14:paraId="45571DF3" w14:textId="5F0A7D6E" w:rsidR="00DE14DB" w:rsidRDefault="00DE14DB" w:rsidP="00DE14DB">
      <w:pPr>
        <w:ind w:firstLineChars="200" w:firstLine="420"/>
      </w:pPr>
      <w:r>
        <w:rPr>
          <w:rFonts w:hint="eastAsia"/>
        </w:rPr>
        <w:t>简直</w:t>
      </w:r>
      <w:ins w:id="72" w:author="Y" w:date="2022-11-18T18:06:00Z">
        <w:r w:rsidR="008C178D">
          <w:rPr>
            <w:rFonts w:hint="eastAsia"/>
          </w:rPr>
          <w:t>，</w:t>
        </w:r>
      </w:ins>
      <w:r>
        <w:rPr>
          <w:rFonts w:hint="eastAsia"/>
        </w:rPr>
        <w:t>就像</w:t>
      </w:r>
      <w:del w:id="73" w:author="Y" w:date="2022-11-18T18:06:00Z">
        <w:r w:rsidDel="008C178D">
          <w:rPr>
            <w:rFonts w:hint="eastAsia"/>
          </w:rPr>
          <w:delText>是有人要告诉灯里这就</w:delText>
        </w:r>
      </w:del>
      <w:r>
        <w:rPr>
          <w:rFonts w:hint="eastAsia"/>
        </w:rPr>
        <w:t>是命运</w:t>
      </w:r>
      <w:ins w:id="74" w:author="Y" w:date="2022-11-18T18:06:00Z">
        <w:r w:rsidR="008C178D">
          <w:rPr>
            <w:rFonts w:hint="eastAsia"/>
          </w:rPr>
          <w:t>一般地轮回</w:t>
        </w:r>
      </w:ins>
      <w:r>
        <w:rPr>
          <w:rFonts w:hint="eastAsia"/>
        </w:rPr>
        <w:t>，无论多少次、多少次、多少次。</w:t>
      </w:r>
    </w:p>
    <w:p w14:paraId="3A24D5CF" w14:textId="77777777" w:rsidR="00DE14DB" w:rsidRDefault="00DE14DB" w:rsidP="00DE14DB">
      <w:pPr>
        <w:ind w:firstLineChars="200" w:firstLine="420"/>
      </w:pPr>
      <w:r>
        <w:rPr>
          <w:rFonts w:hint="eastAsia"/>
        </w:rPr>
        <w:t>「……」</w:t>
      </w:r>
    </w:p>
    <w:p w14:paraId="322B3A92" w14:textId="2CE68F63" w:rsidR="00DE14DB" w:rsidRDefault="00DE14DB" w:rsidP="00DE14DB">
      <w:pPr>
        <w:ind w:firstLineChars="200" w:firstLine="420"/>
      </w:pPr>
      <w:del w:id="75" w:author="Y" w:date="2022-11-18T18:07:00Z">
        <w:r w:rsidDel="00070B57">
          <w:rPr>
            <w:rFonts w:hint="eastAsia"/>
          </w:rPr>
          <w:delText>灯里</w:delText>
        </w:r>
      </w:del>
      <w:r>
        <w:rPr>
          <w:rFonts w:hint="eastAsia"/>
        </w:rPr>
        <w:t>回想</w:t>
      </w:r>
      <w:del w:id="76" w:author="Y" w:date="2022-11-18T18:07:00Z">
        <w:r w:rsidDel="00070B57">
          <w:rPr>
            <w:rFonts w:hint="eastAsia"/>
          </w:rPr>
          <w:delText>起了</w:delText>
        </w:r>
      </w:del>
      <w:ins w:id="77" w:author="Y" w:date="2022-11-18T18:07:00Z">
        <w:r w:rsidR="00070B57">
          <w:rPr>
            <w:rFonts w:hint="eastAsia"/>
          </w:rPr>
          <w:t>着</w:t>
        </w:r>
      </w:ins>
      <w:r>
        <w:rPr>
          <w:rFonts w:hint="eastAsia"/>
        </w:rPr>
        <w:t>梅诺至今为止的死亡景象，</w:t>
      </w:r>
      <w:ins w:id="78" w:author="Y" w:date="2022-11-18T18:07:00Z">
        <w:r w:rsidR="00070B57">
          <w:rPr>
            <w:rFonts w:hint="eastAsia"/>
          </w:rPr>
          <w:t>灯里</w:t>
        </w:r>
      </w:ins>
      <w:r>
        <w:rPr>
          <w:rFonts w:hint="eastAsia"/>
        </w:rPr>
        <w:t>咬紧了下唇。</w:t>
      </w:r>
    </w:p>
    <w:p w14:paraId="3F72BABF" w14:textId="29B0D3D5" w:rsidR="00DE14DB" w:rsidDel="00EB775F" w:rsidRDefault="00DE14DB" w:rsidP="00DE14DB">
      <w:pPr>
        <w:ind w:firstLineChars="200" w:firstLine="420"/>
        <w:rPr>
          <w:del w:id="79" w:author="Y" w:date="2022-11-18T18:08:00Z"/>
        </w:rPr>
      </w:pPr>
      <w:r>
        <w:rPr>
          <w:rFonts w:hint="eastAsia"/>
        </w:rPr>
        <w:t>从葛里萨利嘉王城与梅诺</w:t>
      </w:r>
      <w:del w:id="80" w:author="Y" w:date="2022-11-18T18:08:00Z">
        <w:r w:rsidDel="00EB775F">
          <w:rPr>
            <w:rFonts w:hint="eastAsia"/>
          </w:rPr>
          <w:delText>相会</w:delText>
        </w:r>
      </w:del>
      <w:ins w:id="81" w:author="Y" w:date="2022-11-18T18:08:00Z">
        <w:r w:rsidR="00EB775F">
          <w:rPr>
            <w:rFonts w:hint="eastAsia"/>
          </w:rPr>
          <w:t>相遇</w:t>
        </w:r>
      </w:ins>
      <w:r>
        <w:rPr>
          <w:rFonts w:hint="eastAsia"/>
        </w:rPr>
        <w:t>开始，到抵达圣地为止，大约</w:t>
      </w:r>
      <w:del w:id="82" w:author="Y" w:date="2022-11-18T18:07:00Z">
        <w:r w:rsidDel="00EB775F">
          <w:rPr>
            <w:rFonts w:hint="eastAsia"/>
          </w:rPr>
          <w:delText>要</w:delText>
        </w:r>
      </w:del>
      <w:r>
        <w:rPr>
          <w:rFonts w:hint="eastAsia"/>
        </w:rPr>
        <w:t>三个</w:t>
      </w:r>
      <w:del w:id="83" w:author="Y" w:date="2022-11-18T18:07:00Z">
        <w:r w:rsidDel="00EB775F">
          <w:rPr>
            <w:rFonts w:hint="eastAsia"/>
          </w:rPr>
          <w:delText>多</w:delText>
        </w:r>
      </w:del>
      <w:r>
        <w:rPr>
          <w:rFonts w:hint="eastAsia"/>
        </w:rPr>
        <w:t>月</w:t>
      </w:r>
      <w:del w:id="84" w:author="Y" w:date="2022-11-18T18:08:00Z">
        <w:r w:rsidDel="00EB775F">
          <w:rPr>
            <w:rFonts w:hint="eastAsia"/>
          </w:rPr>
          <w:delText>的时间</w:delText>
        </w:r>
      </w:del>
      <w:ins w:id="85" w:author="Y" w:date="2022-11-18T18:08:00Z">
        <w:r w:rsidR="00EB775F">
          <w:rPr>
            <w:rFonts w:hint="eastAsia"/>
          </w:rPr>
          <w:t>有余</w:t>
        </w:r>
      </w:ins>
      <w:r>
        <w:rPr>
          <w:rFonts w:hint="eastAsia"/>
        </w:rPr>
        <w:t>。</w:t>
      </w:r>
    </w:p>
    <w:p w14:paraId="2F7304B5" w14:textId="0C7EBF43" w:rsidR="00DE14DB" w:rsidRDefault="00DC59B2" w:rsidP="00EB775F">
      <w:pPr>
        <w:ind w:firstLineChars="200" w:firstLine="420"/>
      </w:pPr>
      <w:del w:id="86" w:author="Y" w:date="2022-11-18T18:09:00Z">
        <w:r w:rsidDel="00DC59B2">
          <w:rPr>
            <w:rFonts w:hint="eastAsia"/>
          </w:rPr>
          <w:delText>在这段</w:delText>
        </w:r>
      </w:del>
      <w:ins w:id="87" w:author="Y" w:date="2022-11-18T18:09:00Z">
        <w:r>
          <w:rPr>
            <w:rFonts w:hint="eastAsia"/>
          </w:rPr>
          <w:t>随着这段与</w:t>
        </w:r>
      </w:ins>
      <w:r w:rsidR="00DE14DB">
        <w:rPr>
          <w:rFonts w:hint="eastAsia"/>
        </w:rPr>
        <w:t>灯里</w:t>
      </w:r>
      <w:del w:id="88" w:author="Y" w:date="2022-11-18T18:09:00Z">
        <w:r w:rsidR="00DE14DB" w:rsidDel="00DC59B2">
          <w:rPr>
            <w:rFonts w:hint="eastAsia"/>
          </w:rPr>
          <w:delText>与梅诺</w:delText>
        </w:r>
      </w:del>
      <w:ins w:id="89" w:author="Y" w:date="2022-11-18T18:09:00Z">
        <w:r>
          <w:rPr>
            <w:rFonts w:hint="eastAsia"/>
          </w:rPr>
          <w:t>的</w:t>
        </w:r>
      </w:ins>
      <w:del w:id="90" w:author="Y" w:date="2022-11-18T18:09:00Z">
        <w:r w:rsidR="00DE14DB" w:rsidDel="00DC59B2">
          <w:rPr>
            <w:rFonts w:hint="eastAsia"/>
          </w:rPr>
          <w:delText>一同旅行的时间中</w:delText>
        </w:r>
      </w:del>
      <w:ins w:id="91" w:author="Y" w:date="2022-11-18T18:09:00Z">
        <w:r>
          <w:rPr>
            <w:rFonts w:hint="eastAsia"/>
          </w:rPr>
          <w:t>同行</w:t>
        </w:r>
      </w:ins>
      <w:r w:rsidR="00DE14DB">
        <w:rPr>
          <w:rFonts w:hint="eastAsia"/>
        </w:rPr>
        <w:t>，梅诺</w:t>
      </w:r>
      <w:ins w:id="92" w:author="Y" w:date="2022-11-18T18:10:00Z">
        <w:r w:rsidR="00677930">
          <w:rPr>
            <w:rFonts w:hint="eastAsia"/>
          </w:rPr>
          <w:t>日渐</w:t>
        </w:r>
      </w:ins>
      <w:r w:rsidR="00DE14DB">
        <w:rPr>
          <w:rFonts w:hint="eastAsia"/>
        </w:rPr>
        <w:t>对灯里</w:t>
      </w:r>
      <w:del w:id="93" w:author="Y" w:date="2022-11-18T18:10:00Z">
        <w:r w:rsidR="00DE14DB" w:rsidDel="00677930">
          <w:rPr>
            <w:rFonts w:hint="eastAsia"/>
          </w:rPr>
          <w:delText>日久</w:delText>
        </w:r>
      </w:del>
      <w:r w:rsidR="00DE14DB">
        <w:rPr>
          <w:rFonts w:hint="eastAsia"/>
        </w:rPr>
        <w:t>生情，</w:t>
      </w:r>
      <w:del w:id="94" w:author="Y" w:date="2022-11-18T18:11:00Z">
        <w:r w:rsidR="00DE14DB" w:rsidDel="00703ED8">
          <w:rPr>
            <w:rFonts w:ascii="宋体" w:eastAsia="宋体" w:hAnsi="宋体" w:cs="宋体" w:hint="eastAsia"/>
          </w:rPr>
          <w:delText>变</w:delText>
        </w:r>
        <w:r w:rsidR="00DE14DB" w:rsidDel="00703ED8">
          <w:rPr>
            <w:rFonts w:ascii="Yu Mincho" w:eastAsia="Yu Mincho" w:hAnsi="Yu Mincho" w:cs="Yu Mincho" w:hint="eastAsia"/>
          </w:rPr>
          <w:delText>得</w:delText>
        </w:r>
      </w:del>
      <w:ins w:id="95" w:author="Y" w:date="2022-11-18T18:11:00Z">
        <w:r w:rsidR="00703ED8">
          <w:rPr>
            <w:rFonts w:hint="eastAsia"/>
          </w:rPr>
          <w:t>已经</w:t>
        </w:r>
      </w:ins>
      <w:r w:rsidR="00DE14DB">
        <w:rPr>
          <w:rFonts w:hint="eastAsia"/>
        </w:rPr>
        <w:t>无法杀死本是处刑目标的灯里。</w:t>
      </w:r>
      <w:del w:id="96" w:author="Y" w:date="2022-11-18T18:11:00Z">
        <w:r w:rsidR="00DE14DB" w:rsidDel="00703ED8">
          <w:rPr>
            <w:rFonts w:hint="eastAsia"/>
          </w:rPr>
          <w:delText>反之，</w:delText>
        </w:r>
      </w:del>
      <w:ins w:id="97" w:author="Y" w:date="2022-11-19T15:46:00Z">
        <w:r w:rsidR="00C817C6">
          <w:rPr>
            <w:rFonts w:hint="eastAsia"/>
          </w:rPr>
          <w:t>甚至</w:t>
        </w:r>
      </w:ins>
      <w:ins w:id="98" w:author="Y" w:date="2022-11-18T18:11:00Z">
        <w:r w:rsidR="00703ED8">
          <w:rPr>
            <w:rFonts w:hint="eastAsia"/>
          </w:rPr>
          <w:t>开始</w:t>
        </w:r>
      </w:ins>
      <w:del w:id="99" w:author="Y" w:date="2022-11-18T18:11:00Z">
        <w:r w:rsidR="00DE14DB" w:rsidDel="00703ED8">
          <w:rPr>
            <w:rFonts w:hint="eastAsia"/>
          </w:rPr>
          <w:delText>梅诺</w:delText>
        </w:r>
      </w:del>
      <w:r w:rsidR="00DE14DB">
        <w:rPr>
          <w:rFonts w:hint="eastAsia"/>
        </w:rPr>
        <w:t>为了拯救身为禁忌的灯里而行动——然后被她的师父，史上猎杀最多禁忌的『阳炎』</w:t>
      </w:r>
      <w:del w:id="100" w:author="Y" w:date="2022-11-19T08:26:00Z">
        <w:r w:rsidR="00DE14DB" w:rsidDel="00C8126D">
          <w:rPr>
            <w:rFonts w:hint="eastAsia"/>
          </w:rPr>
          <w:delText>所</w:delText>
        </w:r>
      </w:del>
      <w:del w:id="101" w:author="Y" w:date="2022-11-18T18:12:00Z">
        <w:r w:rsidR="00DE14DB" w:rsidDel="00D62ECD">
          <w:rPr>
            <w:rFonts w:hint="eastAsia"/>
          </w:rPr>
          <w:delText>杀害</w:delText>
        </w:r>
      </w:del>
      <w:ins w:id="102" w:author="Y" w:date="2022-11-18T18:12:00Z">
        <w:r w:rsidR="00D62ECD">
          <w:rPr>
            <w:rFonts w:hint="eastAsia"/>
          </w:rPr>
          <w:t>处死</w:t>
        </w:r>
      </w:ins>
      <w:r w:rsidR="00DE14DB">
        <w:rPr>
          <w:rFonts w:hint="eastAsia"/>
        </w:rPr>
        <w:t>。</w:t>
      </w:r>
    </w:p>
    <w:p w14:paraId="6A886CFE" w14:textId="3CAC2525" w:rsidR="00DE14DB" w:rsidRDefault="00DE14DB" w:rsidP="00DE14DB">
      <w:pPr>
        <w:ind w:firstLineChars="200" w:firstLine="420"/>
      </w:pPr>
      <w:r>
        <w:rPr>
          <w:rFonts w:hint="eastAsia"/>
        </w:rPr>
        <w:t>「还真的</w:t>
      </w:r>
      <w:del w:id="103" w:author="Y" w:date="2022-11-19T08:27:00Z">
        <w:r w:rsidDel="00272EB0">
          <w:rPr>
            <w:rFonts w:hint="eastAsia"/>
          </w:rPr>
          <w:delText>瞒着</w:delText>
        </w:r>
      </w:del>
      <w:del w:id="104" w:author="Y" w:date="2022-11-19T08:29:00Z">
        <w:r w:rsidDel="008C3196">
          <w:rPr>
            <w:rFonts w:hint="eastAsia"/>
          </w:rPr>
          <w:delText>我</w:delText>
        </w:r>
      </w:del>
      <w:ins w:id="105" w:author="Y" w:date="2022-11-19T08:28:00Z">
        <w:r w:rsidR="00046830">
          <w:rPr>
            <w:rFonts w:hint="eastAsia"/>
          </w:rPr>
          <w:t>哄着</w:t>
        </w:r>
      </w:ins>
      <w:ins w:id="106" w:author="Y" w:date="2022-11-19T08:29:00Z">
        <w:r w:rsidR="008C3196">
          <w:rPr>
            <w:rFonts w:hint="eastAsia"/>
          </w:rPr>
          <w:t>我</w:t>
        </w:r>
      </w:ins>
      <w:ins w:id="107" w:author="Y" w:date="2022-11-19T08:28:00Z">
        <w:r w:rsidR="00046830">
          <w:rPr>
            <w:rFonts w:hint="eastAsia"/>
          </w:rPr>
          <w:t>和她</w:t>
        </w:r>
      </w:ins>
      <w:r>
        <w:rPr>
          <w:rFonts w:hint="eastAsia"/>
        </w:rPr>
        <w:t>一起旅行了……都是因为梅诺</w:t>
      </w:r>
      <w:del w:id="108" w:author="夜 夜" w:date="2022-11-27T16:57:00Z">
        <w:r w:rsidDel="009526A8">
          <w:rPr>
            <w:rFonts w:hint="eastAsia"/>
          </w:rPr>
          <w:delText>酱</w:delText>
        </w:r>
      </w:del>
      <w:r>
        <w:rPr>
          <w:rFonts w:hint="eastAsia"/>
        </w:rPr>
        <w:t>来救我了啊」</w:t>
      </w:r>
    </w:p>
    <w:p w14:paraId="0ECA32EE" w14:textId="77777777" w:rsidR="00DE14DB" w:rsidRDefault="00DE14DB" w:rsidP="00DE14DB">
      <w:pPr>
        <w:ind w:firstLineChars="200" w:firstLine="420"/>
      </w:pPr>
      <w:r>
        <w:rPr>
          <w:rFonts w:hint="eastAsia"/>
        </w:rPr>
        <w:t>那是最初之旅途的终末。她们抵达了圣地，来到了『盐之剑』的所在，然而梅诺为了拯救灯里，被导师『阳炎』杀死了。这是灯里想忘也忘不掉的回忆。</w:t>
      </w:r>
    </w:p>
    <w:p w14:paraId="7E108217" w14:textId="06042BDE" w:rsidR="00DE14DB" w:rsidRDefault="00DE14DB" w:rsidP="00DE14DB">
      <w:pPr>
        <w:ind w:firstLineChars="200" w:firstLine="420"/>
      </w:pPr>
      <w:r>
        <w:rPr>
          <w:rFonts w:hint="eastAsia"/>
        </w:rPr>
        <w:t>特别是在梅诺下定决心，哪怕背叛第一身份也要拯救灯里的时候，赤黑色头发的神官『阳炎』就会现身而来</w:t>
      </w:r>
      <w:ins w:id="109" w:author="Y" w:date="2022-11-19T08:32:00Z">
        <w:r w:rsidR="002B0243">
          <w:rPr>
            <w:rFonts w:ascii="Yu Mincho" w:eastAsia="Yu Mincho" w:hAnsi="Yu Mincho" w:hint="eastAsia"/>
          </w:rPr>
          <w:t>。</w:t>
        </w:r>
      </w:ins>
      <w:ins w:id="110" w:author="Y" w:date="2022-11-19T08:36:00Z">
        <w:r w:rsidR="00F811ED">
          <w:rPr>
            <w:rFonts w:ascii="Yu Mincho" w:hAnsi="Yu Mincho" w:hint="eastAsia"/>
          </w:rPr>
          <w:t>导师</w:t>
        </w:r>
        <w:r w:rsidR="00EB737D">
          <w:rPr>
            <w:rFonts w:ascii="Yu Mincho" w:hAnsi="Yu Mincho" w:hint="eastAsia"/>
          </w:rPr>
          <w:t>现身</w:t>
        </w:r>
      </w:ins>
      <w:del w:id="111" w:author="Y" w:date="2022-11-19T08:32:00Z">
        <w:r w:rsidDel="002B0243">
          <w:rPr>
            <w:rFonts w:hint="eastAsia"/>
          </w:rPr>
          <w:delText>，</w:delText>
        </w:r>
      </w:del>
      <w:r>
        <w:rPr>
          <w:rFonts w:hint="eastAsia"/>
        </w:rPr>
        <w:t>宣告处刑人的背叛是禁忌，</w:t>
      </w:r>
      <w:ins w:id="112" w:author="Y" w:date="2022-11-19T08:36:00Z">
        <w:r w:rsidR="00F811ED">
          <w:rPr>
            <w:rFonts w:hint="eastAsia"/>
          </w:rPr>
          <w:t>并</w:t>
        </w:r>
      </w:ins>
      <w:r>
        <w:rPr>
          <w:rFonts w:hint="eastAsia"/>
        </w:rPr>
        <w:t>杀死梅诺。</w:t>
      </w:r>
      <w:ins w:id="113" w:author="Y" w:date="2022-11-19T08:36:00Z">
        <w:r w:rsidR="00F811ED">
          <w:rPr>
            <w:rFonts w:hint="eastAsia"/>
          </w:rPr>
          <w:t>而她们，</w:t>
        </w:r>
      </w:ins>
      <w:r>
        <w:rPr>
          <w:rFonts w:hint="eastAsia"/>
        </w:rPr>
        <w:t>一次</w:t>
      </w:r>
      <w:del w:id="114" w:author="Y" w:date="2022-11-19T08:36:00Z">
        <w:r w:rsidDel="00F811ED">
          <w:rPr>
            <w:rFonts w:hint="eastAsia"/>
          </w:rPr>
          <w:delText>，</w:delText>
        </w:r>
      </w:del>
      <w:r>
        <w:rPr>
          <w:rFonts w:hint="eastAsia"/>
        </w:rPr>
        <w:t>都没</w:t>
      </w:r>
      <w:del w:id="115" w:author="Y" w:date="2022-11-19T08:36:00Z">
        <w:r w:rsidDel="00F811ED">
          <w:rPr>
            <w:rFonts w:hint="eastAsia"/>
          </w:rPr>
          <w:delText>有</w:delText>
        </w:r>
      </w:del>
      <w:ins w:id="116" w:author="Y" w:date="2022-11-19T08:36:00Z">
        <w:r w:rsidR="00F811ED">
          <w:rPr>
            <w:rFonts w:hint="eastAsia"/>
          </w:rPr>
          <w:t>能</w:t>
        </w:r>
      </w:ins>
      <w:r>
        <w:rPr>
          <w:rFonts w:hint="eastAsia"/>
        </w:rPr>
        <w:t>从</w:t>
      </w:r>
      <w:del w:id="117" w:author="Y" w:date="2022-11-19T08:36:00Z">
        <w:r w:rsidDel="00F811ED">
          <w:rPr>
            <w:rFonts w:hint="eastAsia"/>
          </w:rPr>
          <w:delText>她</w:delText>
        </w:r>
      </w:del>
      <w:ins w:id="118" w:author="Y" w:date="2022-11-19T08:36:00Z">
        <w:r w:rsidR="00F811ED">
          <w:rPr>
            <w:rFonts w:hint="eastAsia"/>
          </w:rPr>
          <w:t>导师的</w:t>
        </w:r>
      </w:ins>
      <w:r>
        <w:rPr>
          <w:rFonts w:hint="eastAsia"/>
        </w:rPr>
        <w:t>手中逃脱</w:t>
      </w:r>
      <w:del w:id="119" w:author="Y" w:date="2022-11-19T08:36:00Z">
        <w:r w:rsidDel="00F811ED">
          <w:rPr>
            <w:rFonts w:hint="eastAsia"/>
          </w:rPr>
          <w:delText>过</w:delText>
        </w:r>
      </w:del>
      <w:r>
        <w:rPr>
          <w:rFonts w:hint="eastAsia"/>
        </w:rPr>
        <w:t>。</w:t>
      </w:r>
    </w:p>
    <w:p w14:paraId="5A5B9DF2" w14:textId="1CDC6494" w:rsidR="00DE14DB" w:rsidRDefault="00EB737D" w:rsidP="00DE14DB">
      <w:pPr>
        <w:ind w:firstLineChars="200" w:firstLine="420"/>
      </w:pPr>
      <w:ins w:id="120" w:author="Y" w:date="2022-11-19T08:37:00Z">
        <w:r>
          <w:rPr>
            <w:rFonts w:hint="eastAsia"/>
          </w:rPr>
          <w:t>或许</w:t>
        </w:r>
      </w:ins>
      <w:ins w:id="121" w:author="Y" w:date="2022-11-19T08:38:00Z">
        <w:r w:rsidR="00535DA3">
          <w:rPr>
            <w:rFonts w:hint="eastAsia"/>
          </w:rPr>
          <w:t>自己</w:t>
        </w:r>
      </w:ins>
      <w:del w:id="122" w:author="Y" w:date="2022-11-19T08:37:00Z">
        <w:r w:rsidR="00DE14DB" w:rsidDel="00EB737D">
          <w:rPr>
            <w:rFonts w:hint="eastAsia"/>
          </w:rPr>
          <w:delText>灯里也想过，会不会是</w:delText>
        </w:r>
      </w:del>
      <w:r w:rsidR="00DE14DB">
        <w:rPr>
          <w:rFonts w:hint="eastAsia"/>
        </w:rPr>
        <w:t>与梅诺见面本身</w:t>
      </w:r>
      <w:ins w:id="123" w:author="Y" w:date="2022-11-19T08:37:00Z">
        <w:r w:rsidR="00535DA3">
          <w:rPr>
            <w:rFonts w:hint="eastAsia"/>
          </w:rPr>
          <w:t>就是错误</w:t>
        </w:r>
      </w:ins>
      <w:del w:id="124" w:author="Y" w:date="2022-11-19T08:37:00Z">
        <w:r w:rsidR="00DE14DB" w:rsidDel="00535DA3">
          <w:rPr>
            <w:rFonts w:hint="eastAsia"/>
          </w:rPr>
          <w:delText>的错</w:delText>
        </w:r>
      </w:del>
      <w:r w:rsidR="00DE14DB">
        <w:rPr>
          <w:rFonts w:hint="eastAsia"/>
        </w:rPr>
        <w:t>，所以</w:t>
      </w:r>
      <w:ins w:id="125" w:author="Y" w:date="2022-11-19T08:38:00Z">
        <w:r w:rsidR="00535DA3">
          <w:rPr>
            <w:rFonts w:hint="eastAsia"/>
          </w:rPr>
          <w:t>灯里</w:t>
        </w:r>
      </w:ins>
      <w:r w:rsidR="00DE14DB">
        <w:rPr>
          <w:rFonts w:hint="eastAsia"/>
        </w:rPr>
        <w:t>也曾在</w:t>
      </w:r>
      <w:ins w:id="126" w:author="Y" w:date="2022-11-19T08:38:00Z">
        <w:r w:rsidR="0026284A">
          <w:rPr>
            <w:rFonts w:hint="eastAsia"/>
          </w:rPr>
          <w:t>被</w:t>
        </w:r>
      </w:ins>
      <w:r w:rsidR="00DE14DB">
        <w:rPr>
          <w:rFonts w:hint="eastAsia"/>
        </w:rPr>
        <w:t>召唤后就</w:t>
      </w:r>
      <w:del w:id="127" w:author="Y" w:date="2022-11-19T08:38:00Z">
        <w:r w:rsidR="00DE14DB" w:rsidDel="0026284A">
          <w:rPr>
            <w:rFonts w:hint="eastAsia"/>
          </w:rPr>
          <w:delText>直接从</w:delText>
        </w:r>
      </w:del>
      <w:ins w:id="128" w:author="Y" w:date="2022-11-19T08:38:00Z">
        <w:r w:rsidR="0026284A">
          <w:rPr>
            <w:rFonts w:hint="eastAsia"/>
          </w:rPr>
          <w:t>立刻逃离</w:t>
        </w:r>
      </w:ins>
      <w:r w:rsidR="00DE14DB">
        <w:rPr>
          <w:rFonts w:hint="eastAsia"/>
        </w:rPr>
        <w:t>葛里萨利嘉王城</w:t>
      </w:r>
      <w:del w:id="129" w:author="Y" w:date="2022-11-19T08:38:00Z">
        <w:r w:rsidR="00DE14DB" w:rsidDel="0026284A">
          <w:rPr>
            <w:rFonts w:hint="eastAsia"/>
          </w:rPr>
          <w:delText>逃出来过</w:delText>
        </w:r>
      </w:del>
      <w:r w:rsidR="00DE14DB">
        <w:rPr>
          <w:rFonts w:hint="eastAsia"/>
        </w:rPr>
        <w:t>。</w:t>
      </w:r>
      <w:del w:id="130" w:author="Y" w:date="2022-11-19T08:39:00Z">
        <w:r w:rsidR="00DE14DB" w:rsidDel="009A2832">
          <w:rPr>
            <w:rFonts w:hint="eastAsia"/>
          </w:rPr>
          <w:delText>至于当时的情况</w:delText>
        </w:r>
      </w:del>
      <w:ins w:id="131" w:author="Y" w:date="2022-11-19T08:39:00Z">
        <w:r w:rsidR="009A2832">
          <w:rPr>
            <w:rFonts w:hint="eastAsia"/>
          </w:rPr>
          <w:t>若事态如此发展</w:t>
        </w:r>
      </w:ins>
      <w:r w:rsidR="00DE14DB">
        <w:rPr>
          <w:rFonts w:hint="eastAsia"/>
        </w:rPr>
        <w:t>，</w:t>
      </w:r>
      <w:del w:id="132" w:author="Y" w:date="2022-11-19T08:39:00Z">
        <w:r w:rsidR="00DE14DB" w:rsidDel="009A2832">
          <w:rPr>
            <w:rFonts w:hint="eastAsia"/>
          </w:rPr>
          <w:delText>则是</w:delText>
        </w:r>
      </w:del>
      <w:ins w:id="133" w:author="Y" w:date="2022-11-19T08:39:00Z">
        <w:r w:rsidR="009A2832">
          <w:rPr>
            <w:rFonts w:hint="eastAsia"/>
          </w:rPr>
          <w:t>那么</w:t>
        </w:r>
      </w:ins>
      <w:r w:rsidR="00DE14DB">
        <w:rPr>
          <w:rFonts w:hint="eastAsia"/>
        </w:rPr>
        <w:t>在灯里独自逃命的时候，梅诺</w:t>
      </w:r>
      <w:ins w:id="134" w:author="Y" w:date="2022-11-19T08:40:00Z">
        <w:r w:rsidR="009A2832">
          <w:rPr>
            <w:rFonts w:hint="eastAsia"/>
          </w:rPr>
          <w:t>会在</w:t>
        </w:r>
      </w:ins>
      <w:del w:id="135" w:author="Y" w:date="2022-11-19T08:40:00Z">
        <w:r w:rsidR="00DE14DB" w:rsidDel="009A2832">
          <w:rPr>
            <w:rFonts w:hint="eastAsia"/>
          </w:rPr>
          <w:delText>于</w:delText>
        </w:r>
      </w:del>
      <w:r w:rsidR="00DE14DB">
        <w:rPr>
          <w:rFonts w:hint="eastAsia"/>
        </w:rPr>
        <w:t>古都加尔姆被大主教奥薇尔捉住，终而死去</w:t>
      </w:r>
      <w:del w:id="136" w:author="Y" w:date="2022-11-19T08:40:00Z">
        <w:r w:rsidR="00DE14DB" w:rsidDel="009A2832">
          <w:rPr>
            <w:rFonts w:hint="eastAsia"/>
          </w:rPr>
          <w:delText>了</w:delText>
        </w:r>
      </w:del>
      <w:r w:rsidR="00DE14DB">
        <w:rPr>
          <w:rFonts w:hint="eastAsia"/>
        </w:rPr>
        <w:t>。</w:t>
      </w:r>
    </w:p>
    <w:p w14:paraId="07C734D8" w14:textId="1039AFBF" w:rsidR="00DE14DB" w:rsidRDefault="00DE14DB" w:rsidP="00DE14DB">
      <w:pPr>
        <w:ind w:firstLineChars="200" w:firstLine="420"/>
      </w:pPr>
      <w:r>
        <w:rPr>
          <w:rFonts w:hint="eastAsia"/>
        </w:rPr>
        <w:t>与灯里一同旅行会使梅诺成为背叛者，</w:t>
      </w:r>
      <w:del w:id="137" w:author="Y" w:date="2022-11-19T08:41:00Z">
        <w:r w:rsidDel="00E06AAF">
          <w:rPr>
            <w:rFonts w:hint="eastAsia"/>
          </w:rPr>
          <w:delText>等在前方的是</w:delText>
        </w:r>
      </w:del>
      <w:ins w:id="138" w:author="Y" w:date="2022-11-19T08:41:00Z">
        <w:r w:rsidR="00E06AAF">
          <w:rPr>
            <w:rFonts w:hint="eastAsia"/>
          </w:rPr>
          <w:t>前方仅有</w:t>
        </w:r>
      </w:ins>
      <w:r>
        <w:rPr>
          <w:rFonts w:hint="eastAsia"/>
        </w:rPr>
        <w:t>死在导师『阳炎』手中</w:t>
      </w:r>
      <w:del w:id="139" w:author="Y" w:date="2022-11-19T08:41:00Z">
        <w:r w:rsidDel="00E06AAF">
          <w:rPr>
            <w:rFonts w:hint="eastAsia"/>
          </w:rPr>
          <w:delText>的结局</w:delText>
        </w:r>
      </w:del>
      <w:ins w:id="140" w:author="Y" w:date="2022-11-19T08:41:00Z">
        <w:r w:rsidR="00E06AAF">
          <w:rPr>
            <w:rFonts w:hint="eastAsia"/>
          </w:rPr>
          <w:t>一途</w:t>
        </w:r>
      </w:ins>
      <w:r>
        <w:rPr>
          <w:rFonts w:hint="eastAsia"/>
        </w:rPr>
        <w:t>，但</w:t>
      </w:r>
      <w:ins w:id="141" w:author="Y" w:date="2022-11-19T08:42:00Z">
        <w:r w:rsidR="0042610B">
          <w:rPr>
            <w:rFonts w:hint="eastAsia"/>
          </w:rPr>
          <w:t>倘若灯</w:t>
        </w:r>
        <w:r w:rsidR="0042610B">
          <w:rPr>
            <w:rFonts w:hint="eastAsia"/>
          </w:rPr>
          <w:lastRenderedPageBreak/>
          <w:t>里不在身边</w:t>
        </w:r>
      </w:ins>
      <w:del w:id="142" w:author="Y" w:date="2022-11-19T08:41:00Z">
        <w:r w:rsidDel="0042610B">
          <w:rPr>
            <w:rFonts w:hint="eastAsia"/>
          </w:rPr>
          <w:delText>没有灯里的话</w:delText>
        </w:r>
      </w:del>
      <w:r>
        <w:rPr>
          <w:rFonts w:hint="eastAsia"/>
        </w:rPr>
        <w:t>，又有</w:t>
      </w:r>
      <w:del w:id="143" w:author="Y" w:date="2022-11-19T08:42:00Z">
        <w:r w:rsidDel="002823B0">
          <w:rPr>
            <w:rFonts w:hint="eastAsia"/>
          </w:rPr>
          <w:delText>好几个</w:delText>
        </w:r>
      </w:del>
      <w:ins w:id="144" w:author="Y" w:date="2022-11-19T08:42:00Z">
        <w:r w:rsidR="002823B0">
          <w:rPr>
            <w:rFonts w:hint="eastAsia"/>
          </w:rPr>
          <w:t>许多</w:t>
        </w:r>
      </w:ins>
      <w:r>
        <w:rPr>
          <w:rFonts w:hint="eastAsia"/>
        </w:rPr>
        <w:t>梅诺无法</w:t>
      </w:r>
      <w:ins w:id="145" w:author="Y" w:date="2022-11-19T08:42:00Z">
        <w:r w:rsidR="002823B0">
          <w:rPr>
            <w:rFonts w:hint="eastAsia"/>
          </w:rPr>
          <w:t>独自</w:t>
        </w:r>
      </w:ins>
      <w:del w:id="146" w:author="Y" w:date="2022-11-19T08:42:00Z">
        <w:r w:rsidDel="002823B0">
          <w:rPr>
            <w:rFonts w:hint="eastAsia"/>
          </w:rPr>
          <w:delText>处理</w:delText>
        </w:r>
      </w:del>
      <w:ins w:id="147" w:author="Y" w:date="2022-11-19T08:42:00Z">
        <w:r w:rsidR="002823B0">
          <w:rPr>
            <w:rFonts w:hint="eastAsia"/>
          </w:rPr>
          <w:t>解决</w:t>
        </w:r>
      </w:ins>
      <w:r>
        <w:rPr>
          <w:rFonts w:hint="eastAsia"/>
        </w:rPr>
        <w:t>以致死亡的难关。</w:t>
      </w:r>
    </w:p>
    <w:p w14:paraId="0042F37A" w14:textId="6E890E5A" w:rsidR="00DE14DB" w:rsidRDefault="00DE14DB" w:rsidP="00DE14DB">
      <w:pPr>
        <w:ind w:firstLineChars="200" w:firstLine="420"/>
      </w:pPr>
      <w:r>
        <w:rPr>
          <w:rFonts w:hint="eastAsia"/>
        </w:rPr>
        <w:t>灯里在身边，会</w:t>
      </w:r>
      <w:del w:id="148" w:author="Y" w:date="2022-11-19T08:43:00Z">
        <w:r w:rsidDel="008C155A">
          <w:rPr>
            <w:rFonts w:hint="eastAsia"/>
          </w:rPr>
          <w:delText>引发</w:delText>
        </w:r>
      </w:del>
      <w:ins w:id="149" w:author="Y" w:date="2022-11-19T08:43:00Z">
        <w:r w:rsidR="008C155A">
          <w:rPr>
            <w:rFonts w:hint="eastAsia"/>
          </w:rPr>
          <w:t>招致</w:t>
        </w:r>
      </w:ins>
      <w:r>
        <w:rPr>
          <w:rFonts w:hint="eastAsia"/>
        </w:rPr>
        <w:t>梅诺</w:t>
      </w:r>
      <w:ins w:id="150" w:author="Y" w:date="2022-11-19T08:43:00Z">
        <w:r w:rsidR="008C155A">
          <w:rPr>
            <w:rFonts w:hint="eastAsia"/>
          </w:rPr>
          <w:t>的</w:t>
        </w:r>
      </w:ins>
      <w:r>
        <w:rPr>
          <w:rFonts w:hint="eastAsia"/>
        </w:rPr>
        <w:t>死亡</w:t>
      </w:r>
      <w:del w:id="151" w:author="Y" w:date="2022-11-19T08:43:00Z">
        <w:r w:rsidDel="008C155A">
          <w:rPr>
            <w:rFonts w:hint="eastAsia"/>
          </w:rPr>
          <w:delText>的原因</w:delText>
        </w:r>
      </w:del>
      <w:r>
        <w:rPr>
          <w:rFonts w:hint="eastAsia"/>
        </w:rPr>
        <w:t>，</w:t>
      </w:r>
      <w:ins w:id="152" w:author="Y" w:date="2022-11-19T08:43:00Z">
        <w:r w:rsidR="008C155A">
          <w:rPr>
            <w:rFonts w:hint="eastAsia"/>
          </w:rPr>
          <w:t>而</w:t>
        </w:r>
      </w:ins>
      <w:r>
        <w:rPr>
          <w:rFonts w:hint="eastAsia"/>
        </w:rPr>
        <w:t>灯里不在</w:t>
      </w:r>
      <w:ins w:id="153" w:author="Y" w:date="2022-11-19T08:43:00Z">
        <w:r w:rsidR="008C155A">
          <w:rPr>
            <w:rFonts w:hint="eastAsia"/>
          </w:rPr>
          <w:t>身边</w:t>
        </w:r>
      </w:ins>
      <w:del w:id="154" w:author="Y" w:date="2022-11-19T08:43:00Z">
        <w:r w:rsidDel="008C155A">
          <w:rPr>
            <w:rFonts w:hint="eastAsia"/>
          </w:rPr>
          <w:delText>的话</w:delText>
        </w:r>
      </w:del>
      <w:r>
        <w:rPr>
          <w:rFonts w:hint="eastAsia"/>
        </w:rPr>
        <w:t>，又</w:t>
      </w:r>
      <w:ins w:id="155" w:author="Y" w:date="2022-11-19T08:45:00Z">
        <w:r w:rsidR="00AD0B81">
          <w:rPr>
            <w:rFonts w:hint="eastAsia"/>
          </w:rPr>
          <w:t>是</w:t>
        </w:r>
      </w:ins>
      <w:del w:id="156" w:author="Y" w:date="2022-11-19T08:43:00Z">
        <w:r w:rsidDel="001572FE">
          <w:rPr>
            <w:rFonts w:hint="eastAsia"/>
          </w:rPr>
          <w:delText>是</w:delText>
        </w:r>
      </w:del>
      <w:r>
        <w:rPr>
          <w:rFonts w:hint="eastAsia"/>
        </w:rPr>
        <w:t>梅诺得救</w:t>
      </w:r>
      <w:ins w:id="157" w:author="Y" w:date="2022-11-19T08:45:00Z">
        <w:r w:rsidR="00AD0B81">
          <w:rPr>
            <w:rFonts w:hint="eastAsia"/>
          </w:rPr>
          <w:t>的关键</w:t>
        </w:r>
      </w:ins>
      <w:del w:id="158" w:author="Y" w:date="2022-11-19T08:44:00Z">
        <w:r w:rsidDel="001572FE">
          <w:rPr>
            <w:rFonts w:hint="eastAsia"/>
          </w:rPr>
          <w:delText>的要素</w:delText>
        </w:r>
      </w:del>
      <w:r>
        <w:rPr>
          <w:rFonts w:hint="eastAsia"/>
        </w:rPr>
        <w:t>。这二</w:t>
      </w:r>
      <w:del w:id="159" w:author="Y" w:date="2022-11-19T08:47:00Z">
        <w:r w:rsidDel="0096546E">
          <w:rPr>
            <w:rFonts w:hint="eastAsia"/>
          </w:rPr>
          <w:delText>者</w:delText>
        </w:r>
      </w:del>
      <w:ins w:id="160" w:author="Y" w:date="2022-11-19T08:47:00Z">
        <w:r w:rsidR="0096546E">
          <w:rPr>
            <w:rFonts w:hint="eastAsia"/>
          </w:rPr>
          <w:t>点复杂而</w:t>
        </w:r>
      </w:ins>
      <w:r>
        <w:rPr>
          <w:rFonts w:hint="eastAsia"/>
        </w:rPr>
        <w:t>离奇地</w:t>
      </w:r>
      <w:ins w:id="161" w:author="Y" w:date="2022-11-19T08:48:00Z">
        <w:r w:rsidR="00141670">
          <w:rPr>
            <w:rFonts w:hint="eastAsia"/>
          </w:rPr>
          <w:t>互相</w:t>
        </w:r>
      </w:ins>
      <w:r>
        <w:rPr>
          <w:rFonts w:hint="eastAsia"/>
        </w:rPr>
        <w:t>纠缠</w:t>
      </w:r>
      <w:del w:id="162" w:author="Y" w:date="2022-11-19T08:48:00Z">
        <w:r w:rsidDel="00141670">
          <w:rPr>
            <w:rFonts w:hint="eastAsia"/>
          </w:rPr>
          <w:delText>在一起</w:delText>
        </w:r>
      </w:del>
      <w:r>
        <w:rPr>
          <w:rFonts w:hint="eastAsia"/>
        </w:rPr>
        <w:t>，使灯里虽然</w:t>
      </w:r>
      <w:ins w:id="163" w:author="Y" w:date="2022-11-19T08:48:00Z">
        <w:r w:rsidR="00112E44">
          <w:rPr>
            <w:rFonts w:hint="eastAsia"/>
          </w:rPr>
          <w:t>进行</w:t>
        </w:r>
      </w:ins>
      <w:del w:id="164" w:author="Y" w:date="2022-11-19T08:48:00Z">
        <w:r w:rsidDel="00112E44">
          <w:rPr>
            <w:rFonts w:hint="eastAsia"/>
          </w:rPr>
          <w:delText>经历</w:delText>
        </w:r>
      </w:del>
      <w:r>
        <w:rPr>
          <w:rFonts w:hint="eastAsia"/>
        </w:rPr>
        <w:t>了许多次的循环，</w:t>
      </w:r>
      <w:del w:id="165" w:author="Y" w:date="2022-11-19T08:46:00Z">
        <w:r w:rsidDel="00300278">
          <w:rPr>
            <w:rFonts w:hint="eastAsia"/>
          </w:rPr>
          <w:delText>最终</w:delText>
        </w:r>
      </w:del>
      <w:ins w:id="166" w:author="Y" w:date="2022-11-19T08:46:00Z">
        <w:r w:rsidR="00300278">
          <w:rPr>
            <w:rFonts w:hint="eastAsia"/>
          </w:rPr>
          <w:t>而结局</w:t>
        </w:r>
      </w:ins>
      <w:r>
        <w:rPr>
          <w:rFonts w:hint="eastAsia"/>
        </w:rPr>
        <w:t>却</w:t>
      </w:r>
      <w:ins w:id="167" w:author="Y" w:date="2022-11-19T08:46:00Z">
        <w:r w:rsidR="00300278">
          <w:rPr>
            <w:rFonts w:hint="eastAsia"/>
          </w:rPr>
          <w:t>依然</w:t>
        </w:r>
      </w:ins>
      <w:r>
        <w:rPr>
          <w:rFonts w:hint="eastAsia"/>
        </w:rPr>
        <w:t>无法拯救梅诺。</w:t>
      </w:r>
    </w:p>
    <w:p w14:paraId="23833ADB" w14:textId="2175F6A2" w:rsidR="00DE14DB" w:rsidRDefault="005C111D" w:rsidP="00DE14DB">
      <w:pPr>
        <w:ind w:firstLineChars="200" w:firstLine="420"/>
      </w:pPr>
      <w:ins w:id="168" w:author="Y" w:date="2022-11-19T08:49:00Z">
        <w:r>
          <w:rPr>
            <w:rFonts w:hint="eastAsia"/>
          </w:rPr>
          <w:t>不断</w:t>
        </w:r>
      </w:ins>
      <w:del w:id="169" w:author="Y" w:date="2022-11-19T08:50:00Z">
        <w:r w:rsidR="00DE14DB" w:rsidDel="00D028E0">
          <w:rPr>
            <w:rFonts w:hint="eastAsia"/>
          </w:rPr>
          <w:delText>反复</w:delText>
        </w:r>
      </w:del>
      <w:r w:rsidR="00DE14DB">
        <w:rPr>
          <w:rFonts w:hint="eastAsia"/>
        </w:rPr>
        <w:t>地</w:t>
      </w:r>
      <w:ins w:id="170" w:author="Y" w:date="2022-11-19T08:50:00Z">
        <w:r w:rsidR="00D028E0">
          <w:rPr>
            <w:rFonts w:hint="eastAsia"/>
          </w:rPr>
          <w:t>反复让时间回归</w:t>
        </w:r>
      </w:ins>
      <w:del w:id="171" w:author="Y" w:date="2022-11-19T08:50:00Z">
        <w:r w:rsidR="00DE14DB" w:rsidDel="00D028E0">
          <w:rPr>
            <w:rFonts w:hint="eastAsia"/>
          </w:rPr>
          <w:delText>回归同一段时间</w:delText>
        </w:r>
      </w:del>
      <w:r w:rsidR="00DE14DB">
        <w:rPr>
          <w:rFonts w:hint="eastAsia"/>
        </w:rPr>
        <w:t>的结果，却反而是</w:t>
      </w:r>
      <w:del w:id="172" w:author="Y" w:date="2022-11-19T08:50:00Z">
        <w:r w:rsidR="00DE14DB" w:rsidDel="00D028E0">
          <w:rPr>
            <w:rFonts w:hint="eastAsia"/>
          </w:rPr>
          <w:delText>在最初</w:delText>
        </w:r>
      </w:del>
      <w:ins w:id="173" w:author="Y" w:date="2022-11-19T08:50:00Z">
        <w:r w:rsidR="00D028E0">
          <w:rPr>
            <w:rFonts w:hint="eastAsia"/>
          </w:rPr>
          <w:t>一开始，</w:t>
        </w:r>
      </w:ins>
      <w:r w:rsidR="00DE14DB">
        <w:rPr>
          <w:rFonts w:hint="eastAsia"/>
        </w:rPr>
        <w:t>自己</w:t>
      </w:r>
      <w:del w:id="174" w:author="Y" w:date="2022-11-19T08:50:00Z">
        <w:r w:rsidR="00DE14DB" w:rsidDel="00D028E0">
          <w:rPr>
            <w:rFonts w:hint="eastAsia"/>
          </w:rPr>
          <w:delText>什么都不知道</w:delText>
        </w:r>
      </w:del>
      <w:ins w:id="175" w:author="Y" w:date="2022-11-19T08:50:00Z">
        <w:r w:rsidR="00D028E0">
          <w:rPr>
            <w:rFonts w:hint="eastAsia"/>
          </w:rPr>
          <w:t>一无所知</w:t>
        </w:r>
      </w:ins>
      <w:r w:rsidR="00DE14DB">
        <w:rPr>
          <w:rFonts w:hint="eastAsia"/>
        </w:rPr>
        <w:t>的情况下与梅诺同行</w:t>
      </w:r>
      <w:ins w:id="176" w:author="Y" w:date="2022-11-19T08:50:00Z">
        <w:r w:rsidR="00D028E0">
          <w:rPr>
            <w:rFonts w:hint="eastAsia"/>
          </w:rPr>
          <w:t>的</w:t>
        </w:r>
      </w:ins>
      <w:del w:id="177" w:author="Y" w:date="2022-11-19T08:50:00Z">
        <w:r w:rsidR="00DE14DB" w:rsidDel="00D028E0">
          <w:rPr>
            <w:rFonts w:hint="eastAsia"/>
          </w:rPr>
          <w:delText>之</w:delText>
        </w:r>
        <w:r w:rsidR="00D028E0" w:rsidDel="00D028E0">
          <w:rPr>
            <w:rFonts w:hint="eastAsia"/>
          </w:rPr>
          <w:delText>旅中</w:delText>
        </w:r>
      </w:del>
      <w:ins w:id="178" w:author="Y" w:date="2022-11-19T08:50:00Z">
        <w:r w:rsidR="00D028E0">
          <w:rPr>
            <w:rFonts w:hint="eastAsia"/>
          </w:rPr>
          <w:t>那段旅途</w:t>
        </w:r>
      </w:ins>
      <w:r w:rsidR="00DE14DB">
        <w:rPr>
          <w:rFonts w:hint="eastAsia"/>
        </w:rPr>
        <w:t>，和她相处</w:t>
      </w:r>
      <w:del w:id="179" w:author="Y" w:date="2022-11-19T08:51:00Z">
        <w:r w:rsidR="00DE14DB" w:rsidDel="00A43ACB">
          <w:rPr>
            <w:rFonts w:hint="eastAsia"/>
          </w:rPr>
          <w:delText>的</w:delText>
        </w:r>
      </w:del>
      <w:ins w:id="180" w:author="Y" w:date="2022-11-19T08:51:00Z">
        <w:r w:rsidR="00A43ACB">
          <w:rPr>
            <w:rFonts w:hint="eastAsia"/>
          </w:rPr>
          <w:t>了</w:t>
        </w:r>
      </w:ins>
      <w:del w:id="181" w:author="Y" w:date="2022-11-19T08:51:00Z">
        <w:r w:rsidR="00DE14DB" w:rsidDel="00A43ACB">
          <w:rPr>
            <w:rFonts w:hint="eastAsia"/>
          </w:rPr>
          <w:delText>时间是</w:delText>
        </w:r>
      </w:del>
      <w:r w:rsidR="00DE14DB">
        <w:rPr>
          <w:rFonts w:hint="eastAsia"/>
        </w:rPr>
        <w:t>最长的</w:t>
      </w:r>
      <w:ins w:id="182" w:author="Y" w:date="2022-11-19T08:51:00Z">
        <w:r w:rsidR="00A43ACB">
          <w:rPr>
            <w:rFonts w:hint="eastAsia"/>
          </w:rPr>
          <w:t>时间</w:t>
        </w:r>
      </w:ins>
      <w:r w:rsidR="00DE14DB">
        <w:rPr>
          <w:rFonts w:hint="eastAsia"/>
        </w:rPr>
        <w:t>。同时</w:t>
      </w:r>
      <w:ins w:id="183" w:author="Y" w:date="2022-11-19T08:52:00Z">
        <w:r w:rsidR="003818EF">
          <w:rPr>
            <w:rFonts w:hint="eastAsia"/>
          </w:rPr>
          <w:t>，也是</w:t>
        </w:r>
      </w:ins>
      <w:del w:id="184" w:author="Y" w:date="2022-11-19T08:52:00Z">
        <w:r w:rsidR="00DE14DB" w:rsidDel="003818EF">
          <w:rPr>
            <w:rFonts w:hint="eastAsia"/>
          </w:rPr>
          <w:delText>，</w:delText>
        </w:r>
      </w:del>
      <w:del w:id="185" w:author="Y" w:date="2022-11-19T08:51:00Z">
        <w:r w:rsidR="00DE14DB" w:rsidDel="00A43ACB">
          <w:rPr>
            <w:rFonts w:hint="eastAsia"/>
          </w:rPr>
          <w:delText>也是距</w:delText>
        </w:r>
      </w:del>
      <w:ins w:id="186" w:author="Y" w:date="2022-11-19T08:51:00Z">
        <w:r w:rsidR="00A43ACB">
          <w:rPr>
            <w:rFonts w:hint="eastAsia"/>
          </w:rPr>
          <w:t>与</w:t>
        </w:r>
      </w:ins>
      <w:r w:rsidR="00DE14DB">
        <w:rPr>
          <w:rFonts w:hint="eastAsia"/>
        </w:rPr>
        <w:t>能杀死灯里的剑——『盐之剑』最近的一次旅途。</w:t>
      </w:r>
    </w:p>
    <w:p w14:paraId="7C75AB7D" w14:textId="1452D869" w:rsidR="00DE14DB" w:rsidRDefault="00DE14DB" w:rsidP="00DE14DB">
      <w:pPr>
        <w:ind w:firstLineChars="200" w:firstLine="420"/>
      </w:pPr>
      <w:r>
        <w:rPr>
          <w:rFonts w:hint="eastAsia"/>
        </w:rPr>
        <w:t>所以灯里将自己的记忆以【时】之纯粹概念封印了起来。虽然封印了记忆，但是却留下了自己对梅诺的好感</w:t>
      </w:r>
      <w:ins w:id="187" w:author="Y" w:date="2022-11-19T09:02:00Z">
        <w:r w:rsidR="008E465B">
          <w:rPr>
            <w:rFonts w:hint="eastAsia"/>
          </w:rPr>
          <w:t>和</w:t>
        </w:r>
      </w:ins>
      <w:del w:id="188" w:author="Y" w:date="2022-11-19T09:02:00Z">
        <w:r w:rsidDel="008E465B">
          <w:rPr>
            <w:rFonts w:hint="eastAsia"/>
          </w:rPr>
          <w:delText>与</w:delText>
        </w:r>
      </w:del>
      <w:r>
        <w:rPr>
          <w:rFonts w:hint="eastAsia"/>
        </w:rPr>
        <w:t>既视感，这也是为了</w:t>
      </w:r>
      <w:del w:id="189" w:author="Y" w:date="2022-11-19T09:02:00Z">
        <w:r w:rsidDel="008E465B">
          <w:rPr>
            <w:rFonts w:hint="eastAsia"/>
          </w:rPr>
          <w:delText>使</w:delText>
        </w:r>
      </w:del>
      <w:ins w:id="190" w:author="Y" w:date="2022-11-19T09:02:00Z">
        <w:r w:rsidR="008E465B">
          <w:rPr>
            <w:rFonts w:hint="eastAsia"/>
          </w:rPr>
          <w:t>让</w:t>
        </w:r>
      </w:ins>
      <w:r>
        <w:rPr>
          <w:rFonts w:hint="eastAsia"/>
        </w:rPr>
        <w:t>梅诺生疑。</w:t>
      </w:r>
    </w:p>
    <w:p w14:paraId="4940D105" w14:textId="5268D53F" w:rsidR="00DE14DB" w:rsidRDefault="00DE14DB" w:rsidP="00DE14DB">
      <w:pPr>
        <w:ind w:firstLineChars="200" w:firstLine="420"/>
      </w:pPr>
      <w:r>
        <w:rPr>
          <w:rFonts w:hint="eastAsia"/>
        </w:rPr>
        <w:t>一旦梅诺</w:t>
      </w:r>
      <w:del w:id="191" w:author="Y" w:date="2022-11-19T09:03:00Z">
        <w:r w:rsidDel="00F92FBA">
          <w:rPr>
            <w:rFonts w:ascii="Yu Mincho" w:eastAsia="Yu Mincho" w:hAnsi="Yu Mincho" w:hint="eastAsia"/>
          </w:rPr>
          <w:delText>知道</w:delText>
        </w:r>
      </w:del>
      <w:ins w:id="192" w:author="Y" w:date="2022-11-19T09:03:00Z">
        <w:r w:rsidR="00F92FBA">
          <w:rPr>
            <w:rFonts w:hint="eastAsia"/>
          </w:rPr>
          <w:t>注意到</w:t>
        </w:r>
      </w:ins>
      <w:del w:id="193" w:author="Y" w:date="2022-11-19T09:03:00Z">
        <w:r w:rsidDel="00F92FBA">
          <w:rPr>
            <w:rFonts w:ascii="Yu Mincho" w:eastAsia="Yu Mincho" w:hAnsi="Yu Mincho" w:hint="eastAsia"/>
          </w:rPr>
          <w:delText>了</w:delText>
        </w:r>
      </w:del>
      <w:r>
        <w:rPr>
          <w:rFonts w:hint="eastAsia"/>
        </w:rPr>
        <w:t>灯里利用【时】之纯粹概念来反复循环时间，梅诺</w:t>
      </w:r>
      <w:ins w:id="194" w:author="Y" w:date="2022-11-19T15:23:00Z">
        <w:r w:rsidR="000D5B20">
          <w:rPr>
            <w:rFonts w:hint="eastAsia"/>
          </w:rPr>
          <w:t>与灯里相处时</w:t>
        </w:r>
      </w:ins>
      <w:r>
        <w:rPr>
          <w:rFonts w:hint="eastAsia"/>
        </w:rPr>
        <w:t>就会保持着</w:t>
      </w:r>
      <w:del w:id="195" w:author="Y" w:date="2022-11-19T15:24:00Z">
        <w:r w:rsidDel="000D5B20">
          <w:rPr>
            <w:rFonts w:hint="eastAsia"/>
          </w:rPr>
          <w:delText>戒心</w:delText>
        </w:r>
      </w:del>
      <w:ins w:id="196" w:author="Y" w:date="2022-11-19T15:24:00Z">
        <w:r w:rsidR="000D5B20">
          <w:rPr>
            <w:rFonts w:hint="eastAsia"/>
          </w:rPr>
          <w:t>戒备</w:t>
        </w:r>
      </w:ins>
      <w:del w:id="197" w:author="Y" w:date="2022-11-19T09:04:00Z">
        <w:r w:rsidDel="0001303D">
          <w:rPr>
            <w:rFonts w:hint="eastAsia"/>
          </w:rPr>
          <w:delText>来</w:delText>
        </w:r>
      </w:del>
      <w:del w:id="198" w:author="Y" w:date="2022-11-19T15:23:00Z">
        <w:r w:rsidDel="000D5B20">
          <w:rPr>
            <w:rFonts w:hint="eastAsia"/>
          </w:rPr>
          <w:delText>与灯里相处</w:delText>
        </w:r>
      </w:del>
      <w:del w:id="199" w:author="Y" w:date="2022-11-19T09:04:00Z">
        <w:r w:rsidDel="0001303D">
          <w:rPr>
            <w:rFonts w:hint="eastAsia"/>
          </w:rPr>
          <w:delText>吧</w:delText>
        </w:r>
      </w:del>
      <w:r>
        <w:rPr>
          <w:rFonts w:hint="eastAsia"/>
        </w:rPr>
        <w:t>。</w:t>
      </w:r>
    </w:p>
    <w:p w14:paraId="569F9B56" w14:textId="01C22AAF" w:rsidR="00DE14DB" w:rsidRDefault="00DE14DB" w:rsidP="00DE14DB">
      <w:pPr>
        <w:ind w:firstLineChars="200" w:firstLine="420"/>
      </w:pPr>
      <w:r>
        <w:rPr>
          <w:rFonts w:hint="eastAsia"/>
        </w:rPr>
        <w:t>这种</w:t>
      </w:r>
      <w:del w:id="200" w:author="Y" w:date="2022-11-19T15:24:00Z">
        <w:r w:rsidDel="000D5B20">
          <w:rPr>
            <w:rFonts w:hint="eastAsia"/>
          </w:rPr>
          <w:delText>戒心</w:delText>
        </w:r>
      </w:del>
      <w:ins w:id="201" w:author="Y" w:date="2022-11-19T15:24:00Z">
        <w:r w:rsidR="000D5B20">
          <w:rPr>
            <w:rFonts w:hint="eastAsia"/>
          </w:rPr>
          <w:t>戒备</w:t>
        </w:r>
      </w:ins>
      <w:r>
        <w:rPr>
          <w:rFonts w:hint="eastAsia"/>
        </w:rPr>
        <w:t>，应该能使梅诺不会全心全意地亲近自己（爱上自己（划掉））。</w:t>
      </w:r>
      <w:ins w:id="202" w:author="Y" w:date="2022-11-19T15:27:00Z">
        <w:r w:rsidR="00BA6320">
          <w:rPr>
            <w:rFonts w:hint="eastAsia"/>
          </w:rPr>
          <w:t>抵达圣地之时，</w:t>
        </w:r>
      </w:ins>
      <w:r>
        <w:rPr>
          <w:rFonts w:hint="eastAsia"/>
        </w:rPr>
        <w:t>梅诺</w:t>
      </w:r>
      <w:del w:id="203" w:author="Y" w:date="2022-11-19T15:27:00Z">
        <w:r w:rsidDel="00BA6320">
          <w:rPr>
            <w:rFonts w:hint="eastAsia"/>
          </w:rPr>
          <w:delText>会</w:delText>
        </w:r>
      </w:del>
      <w:del w:id="204" w:author="Y" w:date="2022-11-19T15:25:00Z">
        <w:r w:rsidDel="00D4159A">
          <w:rPr>
            <w:rFonts w:hint="eastAsia"/>
          </w:rPr>
          <w:delText>保持</w:delText>
        </w:r>
      </w:del>
      <w:del w:id="205" w:author="Y" w:date="2022-11-19T15:27:00Z">
        <w:r w:rsidDel="00BA6320">
          <w:rPr>
            <w:rFonts w:hint="eastAsia"/>
          </w:rPr>
          <w:delText>着杀死灯里的心意</w:delText>
        </w:r>
      </w:del>
      <w:ins w:id="206" w:author="Y" w:date="2022-11-19T15:27:00Z">
        <w:r w:rsidR="00BA6320">
          <w:rPr>
            <w:rFonts w:hint="eastAsia"/>
          </w:rPr>
          <w:t>依然能够杀死</w:t>
        </w:r>
        <w:r w:rsidR="00A219E1">
          <w:rPr>
            <w:rFonts w:hint="eastAsia"/>
          </w:rPr>
          <w:t>灯里</w:t>
        </w:r>
      </w:ins>
      <w:del w:id="207" w:author="Y" w:date="2022-11-19T15:27:00Z">
        <w:r w:rsidDel="00BA6320">
          <w:rPr>
            <w:rFonts w:hint="eastAsia"/>
          </w:rPr>
          <w:delText>抵达圣地</w:delText>
        </w:r>
      </w:del>
      <w:r>
        <w:rPr>
          <w:rFonts w:hint="eastAsia"/>
        </w:rPr>
        <w:t>，</w:t>
      </w:r>
      <w:del w:id="208" w:author="Y" w:date="2022-11-19T15:28:00Z">
        <w:r w:rsidDel="00A219E1">
          <w:rPr>
            <w:rFonts w:hint="eastAsia"/>
          </w:rPr>
          <w:delText>也</w:delText>
        </w:r>
      </w:del>
      <w:ins w:id="209" w:author="Y" w:date="2022-11-19T15:28:00Z">
        <w:r w:rsidR="00A219E1">
          <w:rPr>
            <w:rFonts w:hint="eastAsia"/>
          </w:rPr>
          <w:t>这样</w:t>
        </w:r>
      </w:ins>
      <w:r>
        <w:rPr>
          <w:rFonts w:hint="eastAsia"/>
        </w:rPr>
        <w:t>就不会背叛第一身份，</w:t>
      </w:r>
      <w:ins w:id="210" w:author="Y" w:date="2022-11-19T15:28:00Z">
        <w:r w:rsidR="000F57A9">
          <w:rPr>
            <w:rFonts w:hint="eastAsia"/>
          </w:rPr>
          <w:t>也</w:t>
        </w:r>
      </w:ins>
      <w:r>
        <w:rPr>
          <w:rFonts w:hint="eastAsia"/>
        </w:rPr>
        <w:t>能够挥起那把连纯粹概念都能</w:t>
      </w:r>
      <w:del w:id="211" w:author="Y" w:date="2022-11-19T15:36:00Z">
        <w:r w:rsidDel="003079F1">
          <w:rPr>
            <w:rFonts w:ascii="宋体" w:eastAsia="宋体" w:hAnsi="宋体" w:cs="宋体" w:hint="eastAsia"/>
          </w:rPr>
          <w:delText>讨灭</w:delText>
        </w:r>
      </w:del>
      <w:ins w:id="212" w:author="Y" w:date="2022-11-19T15:36:00Z">
        <w:r w:rsidR="003079F1">
          <w:rPr>
            <w:rFonts w:hint="eastAsia"/>
          </w:rPr>
          <w:t>消灭</w:t>
        </w:r>
      </w:ins>
      <w:r>
        <w:rPr>
          <w:rFonts w:hint="eastAsia"/>
        </w:rPr>
        <w:t>的『盐之剑』了吧。</w:t>
      </w:r>
    </w:p>
    <w:p w14:paraId="44170902" w14:textId="3E2E4718" w:rsidR="00DE14DB" w:rsidRDefault="00DE14DB" w:rsidP="00DE14DB">
      <w:pPr>
        <w:ind w:firstLineChars="200" w:firstLine="420"/>
      </w:pPr>
      <w:r>
        <w:rPr>
          <w:rFonts w:hint="eastAsia"/>
        </w:rPr>
        <w:t>这样的话，</w:t>
      </w:r>
      <w:ins w:id="213" w:author="Y" w:date="2022-11-19T15:28:00Z">
        <w:r w:rsidR="00FD155F">
          <w:rPr>
            <w:rFonts w:hint="eastAsia"/>
          </w:rPr>
          <w:t>导致</w:t>
        </w:r>
      </w:ins>
      <w:r>
        <w:rPr>
          <w:rFonts w:hint="eastAsia"/>
        </w:rPr>
        <w:t>梅诺死去的主要</w:t>
      </w:r>
      <w:del w:id="214" w:author="Y" w:date="2022-11-19T15:28:00Z">
        <w:r w:rsidDel="00FD155F">
          <w:rPr>
            <w:rFonts w:hint="eastAsia"/>
          </w:rPr>
          <w:delText>原因</w:delText>
        </w:r>
      </w:del>
      <w:ins w:id="215" w:author="Y" w:date="2022-11-19T15:28:00Z">
        <w:r w:rsidR="00FD155F">
          <w:rPr>
            <w:rFonts w:hint="eastAsia"/>
          </w:rPr>
          <w:t>问题</w:t>
        </w:r>
      </w:ins>
      <w:r>
        <w:rPr>
          <w:rFonts w:hint="eastAsia"/>
        </w:rPr>
        <w:t>就</w:t>
      </w:r>
      <w:ins w:id="216" w:author="Y" w:date="2022-11-19T15:28:00Z">
        <w:r w:rsidR="00FD155F">
          <w:rPr>
            <w:rFonts w:hint="eastAsia"/>
          </w:rPr>
          <w:t>解决</w:t>
        </w:r>
      </w:ins>
      <w:del w:id="217" w:author="Y" w:date="2022-11-19T15:28:00Z">
        <w:r w:rsidDel="00FD155F">
          <w:rPr>
            <w:rFonts w:hint="eastAsia"/>
          </w:rPr>
          <w:delText>消散</w:delText>
        </w:r>
      </w:del>
      <w:r>
        <w:rPr>
          <w:rFonts w:hint="eastAsia"/>
        </w:rPr>
        <w:t>了。</w:t>
      </w:r>
    </w:p>
    <w:p w14:paraId="42C1789A" w14:textId="0D9AA2E0" w:rsidR="00DE14DB" w:rsidRDefault="00DE14DB" w:rsidP="00DE14DB">
      <w:pPr>
        <w:ind w:firstLineChars="200" w:firstLine="420"/>
      </w:pPr>
      <w:del w:id="218" w:author="Y" w:date="2022-11-19T15:29:00Z">
        <w:r w:rsidDel="001B2721">
          <w:rPr>
            <w:rFonts w:hint="eastAsia"/>
          </w:rPr>
          <w:delText>穿过</w:delText>
        </w:r>
      </w:del>
      <w:ins w:id="219" w:author="Y" w:date="2022-11-19T15:29:00Z">
        <w:r w:rsidR="001B2721">
          <w:rPr>
            <w:rFonts w:hint="eastAsia"/>
          </w:rPr>
          <w:t>解决</w:t>
        </w:r>
      </w:ins>
      <w:r>
        <w:rPr>
          <w:rFonts w:hint="eastAsia"/>
        </w:rPr>
        <w:t>无数导致梅诺死亡的事件，最后不要拯救灯里，继续自己的人生。</w:t>
      </w:r>
    </w:p>
    <w:p w14:paraId="133C94D9" w14:textId="77777777" w:rsidR="00DE14DB" w:rsidRDefault="00DE14DB" w:rsidP="00DE14DB">
      <w:pPr>
        <w:ind w:firstLineChars="200" w:firstLine="420"/>
      </w:pPr>
      <w:r>
        <w:rPr>
          <w:rFonts w:hint="eastAsia"/>
        </w:rPr>
        <w:t>「所以，要好好杀掉我哦，梅诺</w:t>
      </w:r>
      <w:del w:id="220" w:author="Y" w:date="2022-11-19T15:36:00Z">
        <w:r w:rsidDel="00B41116">
          <w:rPr>
            <w:rFonts w:hint="eastAsia"/>
          </w:rPr>
          <w:delText>酱</w:delText>
        </w:r>
      </w:del>
      <w:r>
        <w:rPr>
          <w:rFonts w:hint="eastAsia"/>
        </w:rPr>
        <w:t>」</w:t>
      </w:r>
    </w:p>
    <w:p w14:paraId="162707B3" w14:textId="6FA0CCED" w:rsidR="00DE14DB" w:rsidRDefault="00DE14DB" w:rsidP="00DE14DB">
      <w:pPr>
        <w:ind w:firstLineChars="200" w:firstLine="420"/>
      </w:pPr>
      <w:r>
        <w:rPr>
          <w:rFonts w:hint="eastAsia"/>
        </w:rPr>
        <w:t>变成现在这样之前的那个最初的自己，是什么样的呢</w:t>
      </w:r>
      <w:ins w:id="221" w:author="Y" w:date="2022-11-19T15:39:00Z">
        <w:r w:rsidR="0069685F">
          <w:rPr>
            <w:rFonts w:hint="eastAsia"/>
          </w:rPr>
          <w:t>？</w:t>
        </w:r>
      </w:ins>
      <w:del w:id="222" w:author="Y" w:date="2022-11-19T15:39:00Z">
        <w:r w:rsidDel="0069685F">
          <w:rPr>
            <w:rFonts w:hint="eastAsia"/>
          </w:rPr>
          <w:delText>。</w:delText>
        </w:r>
      </w:del>
    </w:p>
    <w:p w14:paraId="725F20B6" w14:textId="6D38E89B" w:rsidR="00DE14DB" w:rsidRDefault="00DE14DB" w:rsidP="00DE14DB">
      <w:pPr>
        <w:ind w:firstLineChars="200" w:firstLine="420"/>
      </w:pPr>
      <w:r>
        <w:rPr>
          <w:rFonts w:hint="eastAsia"/>
        </w:rPr>
        <w:t>灯里静静</w:t>
      </w:r>
      <w:ins w:id="223" w:author="Y" w:date="2022-11-19T15:39:00Z">
        <w:r w:rsidR="0069685F">
          <w:rPr>
            <w:rFonts w:hint="eastAsia"/>
          </w:rPr>
          <w:t>地</w:t>
        </w:r>
      </w:ins>
      <w:r>
        <w:rPr>
          <w:rFonts w:hint="eastAsia"/>
        </w:rPr>
        <w:t>闭上</w:t>
      </w:r>
      <w:del w:id="224" w:author="Y" w:date="2022-11-19T15:39:00Z">
        <w:r w:rsidDel="0069685F">
          <w:rPr>
            <w:rFonts w:hint="eastAsia"/>
          </w:rPr>
          <w:delText>了</w:delText>
        </w:r>
      </w:del>
      <w:r>
        <w:rPr>
          <w:rFonts w:hint="eastAsia"/>
        </w:rPr>
        <w:t>双眼，回想</w:t>
      </w:r>
      <w:del w:id="225" w:author="Y" w:date="2022-11-19T15:39:00Z">
        <w:r w:rsidDel="0069685F">
          <w:rPr>
            <w:rFonts w:hint="eastAsia"/>
          </w:rPr>
          <w:delText>起了</w:delText>
        </w:r>
      </w:del>
      <w:ins w:id="226" w:author="Y" w:date="2022-11-19T15:39:00Z">
        <w:r w:rsidR="0069685F">
          <w:rPr>
            <w:rFonts w:hint="eastAsia"/>
          </w:rPr>
          <w:t>着尚且</w:t>
        </w:r>
      </w:ins>
      <w:del w:id="227" w:author="Y" w:date="2022-11-19T15:39:00Z">
        <w:r w:rsidDel="0069685F">
          <w:rPr>
            <w:rFonts w:hint="eastAsia"/>
          </w:rPr>
          <w:delText>那还</w:delText>
        </w:r>
      </w:del>
      <w:r>
        <w:rPr>
          <w:rFonts w:hint="eastAsia"/>
        </w:rPr>
        <w:t>残留</w:t>
      </w:r>
      <w:ins w:id="228" w:author="Y" w:date="2022-11-19T15:39:00Z">
        <w:r w:rsidR="0069685F">
          <w:rPr>
            <w:rFonts w:hint="eastAsia"/>
          </w:rPr>
          <w:t>在脑海中</w:t>
        </w:r>
      </w:ins>
      <w:del w:id="229" w:author="Y" w:date="2022-11-19T15:39:00Z">
        <w:r w:rsidDel="0069685F">
          <w:rPr>
            <w:rFonts w:hint="eastAsia"/>
          </w:rPr>
          <w:delText>脑中</w:delText>
        </w:r>
      </w:del>
      <w:r>
        <w:rPr>
          <w:rFonts w:hint="eastAsia"/>
        </w:rPr>
        <w:t>的记忆。</w:t>
      </w:r>
    </w:p>
    <w:p w14:paraId="4676D948" w14:textId="77777777" w:rsidR="00DE14DB" w:rsidRDefault="00DE14DB" w:rsidP="00DE14DB">
      <w:pPr>
        <w:ind w:firstLineChars="200" w:firstLine="420"/>
      </w:pPr>
    </w:p>
    <w:p w14:paraId="587A800A" w14:textId="77777777" w:rsidR="00DE14DB" w:rsidRDefault="00DE14DB" w:rsidP="00DE14DB">
      <w:pPr>
        <w:ind w:firstLineChars="200" w:firstLine="420"/>
      </w:pPr>
      <w:r>
        <w:t>*</w:t>
      </w:r>
    </w:p>
    <w:p w14:paraId="6E8ED426" w14:textId="77777777" w:rsidR="00DE14DB" w:rsidRDefault="00DE14DB" w:rsidP="00DE14DB">
      <w:pPr>
        <w:ind w:firstLineChars="200" w:firstLine="420"/>
      </w:pPr>
    </w:p>
    <w:p w14:paraId="786DB1CF" w14:textId="77777777" w:rsidR="00DE14DB" w:rsidRDefault="00DE14DB" w:rsidP="00DE14DB">
      <w:pPr>
        <w:ind w:firstLineChars="200" w:firstLine="420"/>
      </w:pPr>
      <w:r>
        <w:rPr>
          <w:rFonts w:hint="eastAsia"/>
        </w:rPr>
        <w:t>葛里萨利嘉王国，王都。</w:t>
      </w:r>
    </w:p>
    <w:p w14:paraId="234B43B8" w14:textId="77777777" w:rsidR="00DE14DB" w:rsidRDefault="00DE14DB" w:rsidP="00DE14DB">
      <w:pPr>
        <w:ind w:firstLineChars="200" w:firstLine="420"/>
      </w:pPr>
      <w:r>
        <w:rPr>
          <w:rFonts w:hint="eastAsia"/>
        </w:rPr>
        <w:t>一名芳龄少女的神官，正走在由镇郊的教会到镇中心的路上。</w:t>
      </w:r>
    </w:p>
    <w:p w14:paraId="1971A484" w14:textId="77777777" w:rsidR="00DE14DB" w:rsidRDefault="00DE14DB" w:rsidP="00DE14DB">
      <w:pPr>
        <w:ind w:firstLineChars="200" w:firstLine="420"/>
      </w:pPr>
      <w:r>
        <w:rPr>
          <w:rFonts w:hint="eastAsia"/>
        </w:rPr>
        <w:t>她是处刑人神官，梅诺。</w:t>
      </w:r>
    </w:p>
    <w:p w14:paraId="37C1180C" w14:textId="7378B9EB" w:rsidR="00DE14DB" w:rsidRDefault="00DE14DB" w:rsidP="00DE14DB">
      <w:pPr>
        <w:ind w:firstLineChars="200" w:firstLine="420"/>
      </w:pPr>
      <w:r>
        <w:rPr>
          <w:rFonts w:hint="eastAsia"/>
        </w:rPr>
        <w:t>葛里萨利嘉王国位于大陆东部，在所有国家中，也算得上最大的大国</w:t>
      </w:r>
      <w:del w:id="230" w:author="Y" w:date="2022-11-19T15:41:00Z">
        <w:r w:rsidDel="00015AC9">
          <w:rPr>
            <w:rFonts w:hint="eastAsia"/>
          </w:rPr>
          <w:delText>之一</w:delText>
        </w:r>
      </w:del>
      <w:r>
        <w:rPr>
          <w:rFonts w:hint="eastAsia"/>
        </w:rPr>
        <w:t>。</w:t>
      </w:r>
      <w:ins w:id="231" w:author="Y" w:date="2022-11-19T15:43:00Z">
        <w:r w:rsidR="000060ED">
          <w:rPr>
            <w:rFonts w:hint="eastAsia"/>
          </w:rPr>
          <w:t>在</w:t>
        </w:r>
      </w:ins>
      <w:del w:id="232" w:author="Y" w:date="2022-11-19T15:43:00Z">
        <w:r w:rsidDel="00370797">
          <w:rPr>
            <w:rFonts w:hint="eastAsia"/>
          </w:rPr>
          <w:delText>街道中人口</w:delText>
        </w:r>
      </w:del>
      <w:ins w:id="233" w:author="Y" w:date="2022-11-19T15:42:00Z">
        <w:r w:rsidR="00370797">
          <w:rPr>
            <w:rFonts w:hint="eastAsia"/>
          </w:rPr>
          <w:t>居民</w:t>
        </w:r>
      </w:ins>
      <w:r>
        <w:rPr>
          <w:rFonts w:hint="eastAsia"/>
        </w:rPr>
        <w:t>众多</w:t>
      </w:r>
      <w:ins w:id="234" w:author="Y" w:date="2022-11-19T15:43:00Z">
        <w:r w:rsidR="00370797">
          <w:rPr>
            <w:rFonts w:hint="eastAsia"/>
          </w:rPr>
          <w:t>的</w:t>
        </w:r>
        <w:r w:rsidR="000060ED">
          <w:rPr>
            <w:rFonts w:hint="eastAsia"/>
          </w:rPr>
          <w:t>这些</w:t>
        </w:r>
        <w:r w:rsidR="00370797">
          <w:rPr>
            <w:rFonts w:hint="eastAsia"/>
          </w:rPr>
          <w:t>街道</w:t>
        </w:r>
        <w:r w:rsidR="000060ED">
          <w:rPr>
            <w:rFonts w:hint="eastAsia"/>
          </w:rPr>
          <w:t>里</w:t>
        </w:r>
      </w:ins>
      <w:r>
        <w:rPr>
          <w:rFonts w:hint="eastAsia"/>
        </w:rPr>
        <w:t>，</w:t>
      </w:r>
      <w:del w:id="235" w:author="Y" w:date="2022-11-19T15:42:00Z">
        <w:r w:rsidDel="0057798E">
          <w:rPr>
            <w:rFonts w:hint="eastAsia"/>
          </w:rPr>
          <w:delText>在</w:delText>
        </w:r>
      </w:del>
      <w:ins w:id="236" w:author="Y" w:date="2022-11-19T15:42:00Z">
        <w:r w:rsidR="0057798E">
          <w:rPr>
            <w:rFonts w:hint="eastAsia"/>
          </w:rPr>
          <w:t>即使是</w:t>
        </w:r>
      </w:ins>
      <w:r>
        <w:rPr>
          <w:rFonts w:hint="eastAsia"/>
        </w:rPr>
        <w:t>夜晚</w:t>
      </w:r>
      <w:del w:id="237" w:author="Y" w:date="2022-11-19T15:42:00Z">
        <w:r w:rsidDel="0057798E">
          <w:rPr>
            <w:rFonts w:hint="eastAsia"/>
          </w:rPr>
          <w:delText>也充斥着不绝的</w:delText>
        </w:r>
      </w:del>
      <w:ins w:id="238" w:author="Y" w:date="2022-11-19T15:43:00Z">
        <w:r w:rsidR="000060ED">
          <w:rPr>
            <w:rFonts w:hint="eastAsia"/>
          </w:rPr>
          <w:t>，</w:t>
        </w:r>
      </w:ins>
      <w:r>
        <w:rPr>
          <w:rFonts w:hint="eastAsia"/>
        </w:rPr>
        <w:t>导力光</w:t>
      </w:r>
      <w:ins w:id="239" w:author="Y" w:date="2022-11-19T15:42:00Z">
        <w:r w:rsidR="00370797">
          <w:rPr>
            <w:rFonts w:hint="eastAsia"/>
          </w:rPr>
          <w:t>也从</w:t>
        </w:r>
      </w:ins>
      <w:ins w:id="240" w:author="Y" w:date="2022-11-19T15:43:00Z">
        <w:r w:rsidR="000060ED">
          <w:rPr>
            <w:rFonts w:hint="eastAsia"/>
          </w:rPr>
          <w:t>未</w:t>
        </w:r>
      </w:ins>
      <w:ins w:id="241" w:author="Y" w:date="2022-11-19T15:42:00Z">
        <w:r w:rsidR="00370797">
          <w:rPr>
            <w:rFonts w:hint="eastAsia"/>
          </w:rPr>
          <w:t>熄灭</w:t>
        </w:r>
      </w:ins>
      <w:r>
        <w:rPr>
          <w:rFonts w:hint="eastAsia"/>
        </w:rPr>
        <w:t>。由于她穿着蓝色的神官服，所以人们不会对她投来怀疑的视线。</w:t>
      </w:r>
      <w:del w:id="242" w:author="Y" w:date="2022-11-19T15:51:00Z">
        <w:r w:rsidDel="00AA0584">
          <w:rPr>
            <w:rFonts w:hint="eastAsia"/>
          </w:rPr>
          <w:delText>而</w:delText>
        </w:r>
      </w:del>
      <w:r>
        <w:rPr>
          <w:rFonts w:hint="eastAsia"/>
        </w:rPr>
        <w:t>她</w:t>
      </w:r>
      <w:del w:id="243" w:author="Y" w:date="2022-11-19T15:50:00Z">
        <w:r w:rsidDel="009D3AE0">
          <w:rPr>
            <w:rFonts w:hint="eastAsia"/>
          </w:rPr>
          <w:delText>之所以吸引了路人的目光</w:delText>
        </w:r>
      </w:del>
      <w:ins w:id="244" w:author="Y" w:date="2022-11-19T15:50:00Z">
        <w:r w:rsidR="009D3AE0">
          <w:rPr>
            <w:rFonts w:hint="eastAsia"/>
          </w:rPr>
          <w:t>身上引人注目的</w:t>
        </w:r>
      </w:ins>
      <w:del w:id="245" w:author="Y" w:date="2022-11-19T15:50:00Z">
        <w:r w:rsidDel="009D3AE0">
          <w:rPr>
            <w:rFonts w:hint="eastAsia"/>
          </w:rPr>
          <w:delText>，</w:delText>
        </w:r>
      </w:del>
      <w:r>
        <w:rPr>
          <w:rFonts w:hint="eastAsia"/>
        </w:rPr>
        <w:t>是</w:t>
      </w:r>
      <w:del w:id="246" w:author="Y" w:date="2022-11-19T15:50:00Z">
        <w:r w:rsidDel="009D3AE0">
          <w:rPr>
            <w:rFonts w:hint="eastAsia"/>
          </w:rPr>
          <w:delText>因为</w:delText>
        </w:r>
      </w:del>
      <w:r>
        <w:rPr>
          <w:rFonts w:hint="eastAsia"/>
        </w:rPr>
        <w:t>她出众的美貌。</w:t>
      </w:r>
    </w:p>
    <w:p w14:paraId="05C451C4" w14:textId="27D72B9A" w:rsidR="00DE14DB" w:rsidRDefault="00DE14DB" w:rsidP="00DE14DB">
      <w:pPr>
        <w:ind w:firstLineChars="200" w:firstLine="420"/>
      </w:pPr>
      <w:r>
        <w:rPr>
          <w:rFonts w:hint="eastAsia"/>
        </w:rPr>
        <w:t>梅诺孤身一人走在大道上，</w:t>
      </w:r>
      <w:del w:id="247" w:author="Y" w:date="2022-11-19T15:51:00Z">
        <w:r w:rsidDel="00041F02">
          <w:rPr>
            <w:rFonts w:hint="eastAsia"/>
          </w:rPr>
          <w:delText>失落</w:delText>
        </w:r>
      </w:del>
      <w:ins w:id="248" w:author="Y" w:date="2022-11-19T15:51:00Z">
        <w:r w:rsidR="00041F02">
          <w:rPr>
            <w:rFonts w:hint="eastAsia"/>
          </w:rPr>
          <w:t>忽然</w:t>
        </w:r>
      </w:ins>
      <w:del w:id="249" w:author="Y" w:date="2022-11-19T15:51:00Z">
        <w:r w:rsidDel="00041F02">
          <w:rPr>
            <w:rFonts w:hint="eastAsia"/>
          </w:rPr>
          <w:delText>地</w:delText>
        </w:r>
      </w:del>
      <w:r>
        <w:rPr>
          <w:rFonts w:hint="eastAsia"/>
        </w:rPr>
        <w:t>垂下了肩膀。</w:t>
      </w:r>
    </w:p>
    <w:p w14:paraId="578171AB" w14:textId="62C9536B" w:rsidR="00DE14DB" w:rsidRDefault="00DE14DB" w:rsidP="00DE14DB">
      <w:pPr>
        <w:ind w:firstLineChars="200" w:firstLine="420"/>
      </w:pPr>
      <w:r>
        <w:rPr>
          <w:rFonts w:hint="eastAsia"/>
        </w:rPr>
        <w:t>「和茉茉</w:t>
      </w:r>
      <w:del w:id="250" w:author="Y" w:date="2022-11-19T15:52:00Z">
        <w:r w:rsidDel="009A681D">
          <w:rPr>
            <w:rFonts w:hint="eastAsia"/>
          </w:rPr>
          <w:delText>分开</w:delText>
        </w:r>
      </w:del>
      <w:ins w:id="251" w:author="Y" w:date="2022-11-19T15:52:00Z">
        <w:r w:rsidR="009A681D">
          <w:rPr>
            <w:rFonts w:hint="eastAsia"/>
          </w:rPr>
          <w:t>走散</w:t>
        </w:r>
      </w:ins>
      <w:r>
        <w:rPr>
          <w:rFonts w:hint="eastAsia"/>
        </w:rPr>
        <w:t>了呢」</w:t>
      </w:r>
    </w:p>
    <w:p w14:paraId="1BF28012" w14:textId="5C3B4D90" w:rsidR="00DE14DB" w:rsidRDefault="00DE14DB" w:rsidP="00DE14DB">
      <w:pPr>
        <w:ind w:firstLineChars="200" w:firstLine="420"/>
      </w:pPr>
      <w:r>
        <w:rPr>
          <w:rFonts w:hint="eastAsia"/>
        </w:rPr>
        <w:t>现在</w:t>
      </w:r>
      <w:del w:id="252" w:author="Y" w:date="2022-11-19T15:52:00Z">
        <w:r w:rsidDel="009A681D">
          <w:rPr>
            <w:rFonts w:hint="eastAsia"/>
          </w:rPr>
          <w:delText>的时间，</w:delText>
        </w:r>
      </w:del>
      <w:r>
        <w:rPr>
          <w:rFonts w:hint="eastAsia"/>
        </w:rPr>
        <w:t>是</w:t>
      </w:r>
      <w:del w:id="253" w:author="Y" w:date="2022-11-19T15:52:00Z">
        <w:r w:rsidDel="009A681D">
          <w:rPr>
            <w:rFonts w:hint="eastAsia"/>
          </w:rPr>
          <w:delText>将</w:delText>
        </w:r>
      </w:del>
      <w:ins w:id="254" w:author="Y" w:date="2022-11-19T15:52:00Z">
        <w:r w:rsidR="009A681D">
          <w:rPr>
            <w:rFonts w:hint="eastAsia"/>
          </w:rPr>
          <w:t>把</w:t>
        </w:r>
      </w:ins>
      <w:r>
        <w:rPr>
          <w:rFonts w:hint="eastAsia"/>
        </w:rPr>
        <w:t>异世界</w:t>
      </w:r>
      <w:ins w:id="255" w:author="Y" w:date="2022-11-19T15:52:00Z">
        <w:r w:rsidR="009A681D">
          <w:rPr>
            <w:rFonts w:hint="eastAsia"/>
          </w:rPr>
          <w:t>的</w:t>
        </w:r>
      </w:ins>
      <w:r>
        <w:rPr>
          <w:rFonts w:hint="eastAsia"/>
        </w:rPr>
        <w:t>黑发少女</w:t>
      </w:r>
      <w:del w:id="256" w:author="Y" w:date="2022-11-19T15:52:00Z">
        <w:r w:rsidDel="009A681D">
          <w:rPr>
            <w:rFonts w:hint="eastAsia"/>
          </w:rPr>
          <w:delText>从</w:delText>
        </w:r>
      </w:del>
      <w:ins w:id="257" w:author="Y" w:date="2022-11-19T15:52:00Z">
        <w:r w:rsidR="009A681D">
          <w:rPr>
            <w:rFonts w:hint="eastAsia"/>
          </w:rPr>
          <w:t>带出</w:t>
        </w:r>
      </w:ins>
      <w:r>
        <w:rPr>
          <w:rFonts w:hint="eastAsia"/>
        </w:rPr>
        <w:t>葛里萨利嘉王城</w:t>
      </w:r>
      <w:del w:id="258" w:author="Y" w:date="2022-11-19T15:52:00Z">
        <w:r w:rsidDel="009A681D">
          <w:rPr>
            <w:rFonts w:hint="eastAsia"/>
          </w:rPr>
          <w:delText>带出</w:delText>
        </w:r>
      </w:del>
      <w:r>
        <w:rPr>
          <w:rFonts w:hint="eastAsia"/>
        </w:rPr>
        <w:t>后，第二天的晚上。原本</w:t>
      </w:r>
      <w:del w:id="259" w:author="Y" w:date="2022-11-19T15:53:00Z">
        <w:r w:rsidDel="009F145C">
          <w:rPr>
            <w:rFonts w:hint="eastAsia"/>
          </w:rPr>
          <w:delText>的</w:delText>
        </w:r>
      </w:del>
      <w:r>
        <w:rPr>
          <w:rFonts w:hint="eastAsia"/>
        </w:rPr>
        <w:t>计划</w:t>
      </w:r>
      <w:ins w:id="260" w:author="Y" w:date="2022-11-19T15:54:00Z">
        <w:r w:rsidR="00032078">
          <w:rPr>
            <w:rFonts w:hint="eastAsia"/>
          </w:rPr>
          <w:t>是</w:t>
        </w:r>
      </w:ins>
      <w:del w:id="261" w:author="Y" w:date="2022-11-19T15:53:00Z">
        <w:r w:rsidDel="009F145C">
          <w:rPr>
            <w:rFonts w:hint="eastAsia"/>
          </w:rPr>
          <w:delText>是</w:delText>
        </w:r>
        <w:r w:rsidDel="009A681D">
          <w:rPr>
            <w:rFonts w:hint="eastAsia"/>
          </w:rPr>
          <w:delText>赶紧趁机</w:delText>
        </w:r>
      </w:del>
      <w:ins w:id="262" w:author="Y" w:date="2022-11-19T15:53:00Z">
        <w:r w:rsidR="009F145C">
          <w:rPr>
            <w:rFonts w:hint="eastAsia"/>
          </w:rPr>
          <w:t>赶在今天</w:t>
        </w:r>
      </w:ins>
      <w:r>
        <w:rPr>
          <w:rFonts w:hint="eastAsia"/>
        </w:rPr>
        <w:t>离开王都，但由于一些问题没能乘上列车。</w:t>
      </w:r>
    </w:p>
    <w:p w14:paraId="4127E8F0" w14:textId="0B11BBBD" w:rsidR="00DE14DB" w:rsidRDefault="00DE14DB" w:rsidP="00DE14DB">
      <w:pPr>
        <w:ind w:firstLineChars="200" w:firstLine="420"/>
      </w:pPr>
      <w:r>
        <w:rPr>
          <w:rFonts w:hint="eastAsia"/>
        </w:rPr>
        <w:t>但茉茉乘上了梅诺</w:t>
      </w:r>
      <w:del w:id="263" w:author="Y" w:date="2022-11-19T15:55:00Z">
        <w:r w:rsidDel="004640D4">
          <w:rPr>
            <w:rFonts w:hint="eastAsia"/>
          </w:rPr>
          <w:delText>没能赶上</w:delText>
        </w:r>
      </w:del>
      <w:ins w:id="264" w:author="Y" w:date="2022-11-19T15:55:00Z">
        <w:r w:rsidR="004640D4">
          <w:rPr>
            <w:rFonts w:hint="eastAsia"/>
          </w:rPr>
          <w:t>错过</w:t>
        </w:r>
      </w:ins>
      <w:r>
        <w:rPr>
          <w:rFonts w:hint="eastAsia"/>
        </w:rPr>
        <w:t>的列车，变成了先一步前往加尔姆的局面。</w:t>
      </w:r>
      <w:ins w:id="265" w:author="Y" w:date="2022-11-19T15:56:00Z">
        <w:r w:rsidR="000F0431">
          <w:rPr>
            <w:rFonts w:hint="eastAsia"/>
          </w:rPr>
          <w:t>使用</w:t>
        </w:r>
      </w:ins>
      <w:r>
        <w:rPr>
          <w:rFonts w:hint="eastAsia"/>
        </w:rPr>
        <w:t>教典的</w:t>
      </w:r>
      <w:del w:id="266" w:author="Y" w:date="2022-11-19T15:56:00Z">
        <w:r w:rsidDel="000F0431">
          <w:rPr>
            <w:rFonts w:hint="eastAsia"/>
          </w:rPr>
          <w:delText>通信魔导</w:delText>
        </w:r>
      </w:del>
      <w:ins w:id="267" w:author="Y" w:date="2022-11-19T15:56:00Z">
        <w:r w:rsidR="000F0431">
          <w:rPr>
            <w:rFonts w:hint="eastAsia"/>
          </w:rPr>
          <w:t>导力通信</w:t>
        </w:r>
      </w:ins>
      <w:r>
        <w:rPr>
          <w:rFonts w:hint="eastAsia"/>
        </w:rPr>
        <w:t>无法在</w:t>
      </w:r>
      <w:del w:id="268" w:author="Y" w:date="2022-11-19T15:57:00Z">
        <w:r w:rsidDel="00E30304">
          <w:rPr>
            <w:rFonts w:hint="eastAsia"/>
          </w:rPr>
          <w:delText>如此距离</w:delText>
        </w:r>
      </w:del>
      <w:ins w:id="269" w:author="Y" w:date="2022-11-19T15:57:00Z">
        <w:r w:rsidR="00E30304">
          <w:rPr>
            <w:rFonts w:hint="eastAsia"/>
          </w:rPr>
          <w:t>这么长的距离上</w:t>
        </w:r>
      </w:ins>
      <w:del w:id="270" w:author="Y" w:date="2022-11-19T15:57:00Z">
        <w:r w:rsidDel="00E30304">
          <w:rPr>
            <w:rFonts w:hint="eastAsia"/>
          </w:rPr>
          <w:delText>下</w:delText>
        </w:r>
      </w:del>
      <w:ins w:id="271" w:author="Y" w:date="2022-11-19T15:57:00Z">
        <w:r w:rsidR="00E30304">
          <w:rPr>
            <w:rFonts w:hint="eastAsia"/>
          </w:rPr>
          <w:t>相连</w:t>
        </w:r>
      </w:ins>
      <w:del w:id="272" w:author="Y" w:date="2022-11-19T15:57:00Z">
        <w:r w:rsidDel="00E30304">
          <w:rPr>
            <w:rFonts w:hint="eastAsia"/>
          </w:rPr>
          <w:delText>连上信号</w:delText>
        </w:r>
      </w:del>
      <w:r>
        <w:rPr>
          <w:rFonts w:hint="eastAsia"/>
        </w:rPr>
        <w:t>，所以也</w:t>
      </w:r>
      <w:del w:id="273" w:author="Y" w:date="2022-11-19T15:57:00Z">
        <w:r w:rsidDel="00E30304">
          <w:rPr>
            <w:rFonts w:hint="eastAsia"/>
          </w:rPr>
          <w:delText>没法</w:delText>
        </w:r>
      </w:del>
      <w:ins w:id="274" w:author="Y" w:date="2022-11-19T15:57:00Z">
        <w:r w:rsidR="00E30304">
          <w:rPr>
            <w:rFonts w:hint="eastAsia"/>
          </w:rPr>
          <w:t>无法</w:t>
        </w:r>
      </w:ins>
      <w:r>
        <w:rPr>
          <w:rFonts w:hint="eastAsia"/>
        </w:rPr>
        <w:t>联络。</w:t>
      </w:r>
      <w:del w:id="275" w:author="Y" w:date="2022-11-19T15:57:00Z">
        <w:r w:rsidDel="000F7649">
          <w:rPr>
            <w:rFonts w:hint="eastAsia"/>
          </w:rPr>
          <w:delText>现在这种状况已经</w:delText>
        </w:r>
      </w:del>
      <w:ins w:id="276" w:author="Y" w:date="2022-11-19T15:57:00Z">
        <w:r w:rsidR="000F7649">
          <w:rPr>
            <w:rFonts w:hint="eastAsia"/>
          </w:rPr>
          <w:t>如今是</w:t>
        </w:r>
      </w:ins>
      <w:r>
        <w:rPr>
          <w:rFonts w:hint="eastAsia"/>
        </w:rPr>
        <w:t>无法指望茉茉</w:t>
      </w:r>
      <w:del w:id="277" w:author="Y" w:date="2022-11-19T15:58:00Z">
        <w:r w:rsidDel="00E227FE">
          <w:rPr>
            <w:rFonts w:hint="eastAsia"/>
          </w:rPr>
          <w:delText>来做后备了</w:delText>
        </w:r>
      </w:del>
      <w:ins w:id="278" w:author="Y" w:date="2022-11-19T15:58:00Z">
        <w:r w:rsidR="00E227FE">
          <w:rPr>
            <w:rFonts w:hint="eastAsia"/>
          </w:rPr>
          <w:t>茉茉的后援了</w:t>
        </w:r>
      </w:ins>
      <w:r>
        <w:rPr>
          <w:rFonts w:hint="eastAsia"/>
        </w:rPr>
        <w:t>。</w:t>
      </w:r>
    </w:p>
    <w:p w14:paraId="33201415" w14:textId="731C8372" w:rsidR="00DE14DB" w:rsidRDefault="00DE14DB" w:rsidP="00DE14DB">
      <w:pPr>
        <w:ind w:firstLineChars="200" w:firstLine="420"/>
      </w:pPr>
      <w:r>
        <w:rPr>
          <w:rFonts w:hint="eastAsia"/>
        </w:rPr>
        <w:t>若</w:t>
      </w:r>
      <w:del w:id="279" w:author="Y" w:date="2022-11-19T15:59:00Z">
        <w:r w:rsidDel="00E227FE">
          <w:rPr>
            <w:rFonts w:hint="eastAsia"/>
          </w:rPr>
          <w:delText>是</w:delText>
        </w:r>
      </w:del>
      <w:ins w:id="280" w:author="Y" w:date="2022-11-19T15:59:00Z">
        <w:r w:rsidR="00E227FE">
          <w:rPr>
            <w:rFonts w:hint="eastAsia"/>
          </w:rPr>
          <w:t>只是</w:t>
        </w:r>
      </w:ins>
      <w:r>
        <w:rPr>
          <w:rFonts w:hint="eastAsia"/>
        </w:rPr>
        <w:t>梅诺</w:t>
      </w:r>
      <w:del w:id="281" w:author="Y" w:date="2022-11-19T15:59:00Z">
        <w:r w:rsidDel="00E227FE">
          <w:rPr>
            <w:rFonts w:hint="eastAsia"/>
          </w:rPr>
          <w:delText>只是</w:delText>
        </w:r>
      </w:del>
      <w:del w:id="282" w:author="Y" w:date="2022-11-19T15:58:00Z">
        <w:r w:rsidDel="00E227FE">
          <w:rPr>
            <w:rFonts w:hint="eastAsia"/>
          </w:rPr>
          <w:delText>孤身一人</w:delText>
        </w:r>
      </w:del>
      <w:ins w:id="283" w:author="Y" w:date="2022-11-19T15:58:00Z">
        <w:r w:rsidR="00E227FE">
          <w:rPr>
            <w:rFonts w:hint="eastAsia"/>
          </w:rPr>
          <w:t>自己一人的话</w:t>
        </w:r>
      </w:ins>
      <w:r>
        <w:rPr>
          <w:rFonts w:hint="eastAsia"/>
        </w:rPr>
        <w:t>，在葛里萨利嘉国内</w:t>
      </w:r>
      <w:del w:id="284" w:author="Y" w:date="2022-11-19T15:59:00Z">
        <w:r w:rsidDel="00E227FE">
          <w:rPr>
            <w:rFonts w:hint="eastAsia"/>
          </w:rPr>
          <w:delText>孤立无援</w:delText>
        </w:r>
      </w:del>
      <w:ins w:id="285" w:author="Y" w:date="2022-11-19T15:59:00Z">
        <w:r w:rsidR="00E227FE">
          <w:rPr>
            <w:rFonts w:hint="eastAsia"/>
          </w:rPr>
          <w:t>独自行动</w:t>
        </w:r>
      </w:ins>
      <w:r>
        <w:rPr>
          <w:rFonts w:hint="eastAsia"/>
        </w:rPr>
        <w:t>也没</w:t>
      </w:r>
      <w:ins w:id="286" w:author="Y" w:date="2022-11-19T15:59:00Z">
        <w:r w:rsidR="00E227FE">
          <w:rPr>
            <w:rFonts w:hint="eastAsia"/>
          </w:rPr>
          <w:t>有</w:t>
        </w:r>
      </w:ins>
      <w:r>
        <w:rPr>
          <w:rFonts w:hint="eastAsia"/>
        </w:rPr>
        <w:t>任何问题。她身为处刑人接受过各式各样的训练。不管身处怎样的场合，都可以独自行动。</w:t>
      </w:r>
    </w:p>
    <w:p w14:paraId="70AF3BBF" w14:textId="6CDEB335" w:rsidR="00DE14DB" w:rsidRDefault="00DE14DB" w:rsidP="00DE14DB">
      <w:pPr>
        <w:ind w:firstLineChars="200" w:firstLine="420"/>
      </w:pPr>
      <w:r>
        <w:rPr>
          <w:rFonts w:hint="eastAsia"/>
        </w:rPr>
        <w:t>但是，梅诺现在不</w:t>
      </w:r>
      <w:del w:id="287" w:author="Y" w:date="2022-11-19T16:00:00Z">
        <w:r w:rsidDel="004B2E3C">
          <w:rPr>
            <w:rFonts w:hint="eastAsia"/>
          </w:rPr>
          <w:delText>只</w:delText>
        </w:r>
      </w:del>
      <w:r>
        <w:rPr>
          <w:rFonts w:hint="eastAsia"/>
        </w:rPr>
        <w:t>是</w:t>
      </w:r>
      <w:ins w:id="288" w:author="Y" w:date="2022-11-19T16:00:00Z">
        <w:r w:rsidR="004B2E3C">
          <w:rPr>
            <w:rFonts w:hint="eastAsia"/>
          </w:rPr>
          <w:t>自己</w:t>
        </w:r>
      </w:ins>
      <w:r>
        <w:rPr>
          <w:rFonts w:hint="eastAsia"/>
        </w:rPr>
        <w:t>一</w:t>
      </w:r>
      <w:ins w:id="289" w:author="Y" w:date="2022-11-19T16:00:00Z">
        <w:r w:rsidR="004B2E3C">
          <w:rPr>
            <w:rFonts w:hint="eastAsia"/>
          </w:rPr>
          <w:t>个</w:t>
        </w:r>
      </w:ins>
      <w:r>
        <w:rPr>
          <w:rFonts w:hint="eastAsia"/>
        </w:rPr>
        <w:t>人。</w:t>
      </w:r>
    </w:p>
    <w:p w14:paraId="0D941197" w14:textId="545D7A11" w:rsidR="00DE14DB" w:rsidRDefault="00DE14DB" w:rsidP="00DE14DB">
      <w:pPr>
        <w:ind w:firstLineChars="200" w:firstLine="420"/>
      </w:pPr>
      <w:r>
        <w:rPr>
          <w:rFonts w:hint="eastAsia"/>
        </w:rPr>
        <w:t>她想起旅伴的脸，表情</w:t>
      </w:r>
      <w:ins w:id="290" w:author="Y" w:date="2022-11-19T16:01:00Z">
        <w:r w:rsidR="00DB542B">
          <w:rPr>
            <w:rFonts w:hint="eastAsia"/>
          </w:rPr>
          <w:t>就</w:t>
        </w:r>
      </w:ins>
      <w:r>
        <w:rPr>
          <w:rFonts w:hint="eastAsia"/>
        </w:rPr>
        <w:t>变得忧郁</w:t>
      </w:r>
      <w:ins w:id="291" w:author="Y" w:date="2022-11-19T16:01:00Z">
        <w:r w:rsidR="00DB542B">
          <w:rPr>
            <w:rFonts w:hint="eastAsia"/>
          </w:rPr>
          <w:t>起来</w:t>
        </w:r>
      </w:ins>
      <w:r>
        <w:rPr>
          <w:rFonts w:hint="eastAsia"/>
        </w:rPr>
        <w:t>。这名梅诺</w:t>
      </w:r>
      <w:del w:id="292" w:author="Y" w:date="2022-11-19T16:02:00Z">
        <w:r w:rsidDel="00762519">
          <w:rPr>
            <w:rFonts w:hint="eastAsia"/>
          </w:rPr>
          <w:delText>昨晚才第一次接触</w:delText>
        </w:r>
      </w:del>
      <w:ins w:id="293" w:author="Y" w:date="2022-11-19T16:02:00Z">
        <w:r w:rsidR="00762519">
          <w:rPr>
            <w:rFonts w:hint="eastAsia"/>
          </w:rPr>
          <w:t>在昨晚见面</w:t>
        </w:r>
      </w:ins>
      <w:r>
        <w:rPr>
          <w:rFonts w:hint="eastAsia"/>
        </w:rPr>
        <w:t>的旅伴，</w:t>
      </w:r>
      <w:del w:id="294" w:author="Y" w:date="2022-11-19T16:02:00Z">
        <w:r w:rsidDel="00762519">
          <w:rPr>
            <w:rFonts w:hint="eastAsia"/>
          </w:rPr>
          <w:delText>就</w:delText>
        </w:r>
      </w:del>
      <w:r>
        <w:rPr>
          <w:rFonts w:hint="eastAsia"/>
        </w:rPr>
        <w:t>是旅途的不稳定因素。</w:t>
      </w:r>
    </w:p>
    <w:p w14:paraId="0473836F" w14:textId="0B25BAEF" w:rsidR="00DE14DB" w:rsidRDefault="00DE14DB" w:rsidP="00DE14DB">
      <w:pPr>
        <w:ind w:firstLineChars="200" w:firstLine="420"/>
      </w:pPr>
      <w:r>
        <w:rPr>
          <w:rFonts w:hint="eastAsia"/>
        </w:rPr>
        <w:t>不安只显露了一瞬，梅诺</w:t>
      </w:r>
      <w:ins w:id="295" w:author="Y" w:date="2022-11-19T16:03:00Z">
        <w:r w:rsidR="007508AC">
          <w:rPr>
            <w:rFonts w:hint="eastAsia"/>
          </w:rPr>
          <w:t>迅速</w:t>
        </w:r>
      </w:ins>
      <w:del w:id="296" w:author="Y" w:date="2022-11-19T16:03:00Z">
        <w:r w:rsidDel="007508AC">
          <w:rPr>
            <w:rFonts w:hint="eastAsia"/>
          </w:rPr>
          <w:delText>的</w:delText>
        </w:r>
      </w:del>
      <w:ins w:id="297" w:author="Y" w:date="2022-11-19T16:03:00Z">
        <w:r w:rsidR="007508AC">
          <w:rPr>
            <w:rFonts w:hint="eastAsia"/>
          </w:rPr>
          <w:t>让自己的</w:t>
        </w:r>
      </w:ins>
      <w:r>
        <w:rPr>
          <w:rFonts w:hint="eastAsia"/>
        </w:rPr>
        <w:t>表情</w:t>
      </w:r>
      <w:del w:id="298" w:author="Y" w:date="2022-11-19T16:03:00Z">
        <w:r w:rsidDel="007508AC">
          <w:rPr>
            <w:rFonts w:hint="eastAsia"/>
          </w:rPr>
          <w:delText>马上</w:delText>
        </w:r>
      </w:del>
      <w:r>
        <w:rPr>
          <w:rFonts w:hint="eastAsia"/>
        </w:rPr>
        <w:t>恢复</w:t>
      </w:r>
      <w:ins w:id="299" w:author="Y" w:date="2022-11-19T16:03:00Z">
        <w:r w:rsidR="007508AC">
          <w:rPr>
            <w:rFonts w:hint="eastAsia"/>
          </w:rPr>
          <w:t>了</w:t>
        </w:r>
      </w:ins>
      <w:r>
        <w:rPr>
          <w:rFonts w:hint="eastAsia"/>
        </w:rPr>
        <w:t>平静。</w:t>
      </w:r>
    </w:p>
    <w:p w14:paraId="5E85E7EE" w14:textId="77777777" w:rsidR="00DE14DB" w:rsidRDefault="00DE14DB" w:rsidP="00DE14DB">
      <w:pPr>
        <w:ind w:firstLineChars="200" w:firstLine="420"/>
      </w:pPr>
      <w:r>
        <w:rPr>
          <w:rFonts w:hint="eastAsia"/>
        </w:rPr>
        <w:t>梅诺拐了个弯离开大街，来到了小巷中的旅店。这里比梅诺以往自己住的那种店，要高一个等级。</w:t>
      </w:r>
    </w:p>
    <w:p w14:paraId="521F6E8D" w14:textId="68E524BF" w:rsidR="00DE14DB" w:rsidRDefault="00DE14DB" w:rsidP="00DE14DB">
      <w:pPr>
        <w:ind w:firstLineChars="200" w:firstLine="420"/>
      </w:pPr>
      <w:r>
        <w:rPr>
          <w:rFonts w:hint="eastAsia"/>
        </w:rPr>
        <w:t>梅诺敲了敲房门，</w:t>
      </w:r>
      <w:ins w:id="300" w:author="Y" w:date="2022-11-19T16:06:00Z">
        <w:r w:rsidR="00287ACF">
          <w:rPr>
            <w:rFonts w:hint="eastAsia"/>
          </w:rPr>
          <w:t>听到</w:t>
        </w:r>
      </w:ins>
      <w:r>
        <w:rPr>
          <w:rFonts w:hint="eastAsia"/>
        </w:rPr>
        <w:t>屋里</w:t>
      </w:r>
      <w:del w:id="301" w:author="Y" w:date="2022-11-19T16:06:00Z">
        <w:r w:rsidDel="00E8391A">
          <w:rPr>
            <w:rFonts w:hint="eastAsia"/>
          </w:rPr>
          <w:delText>传来</w:delText>
        </w:r>
      </w:del>
      <w:r>
        <w:rPr>
          <w:rFonts w:hint="eastAsia"/>
        </w:rPr>
        <w:t>有人起身的</w:t>
      </w:r>
      <w:del w:id="302" w:author="Y" w:date="2022-11-19T16:06:00Z">
        <w:r w:rsidDel="00E8391A">
          <w:rPr>
            <w:rFonts w:hint="eastAsia"/>
          </w:rPr>
          <w:delText>气息</w:delText>
        </w:r>
      </w:del>
      <w:ins w:id="303" w:author="Y" w:date="2022-11-19T16:06:00Z">
        <w:r w:rsidR="00E8391A">
          <w:rPr>
            <w:rFonts w:hint="eastAsia"/>
          </w:rPr>
          <w:t>动静</w:t>
        </w:r>
      </w:ins>
      <w:r>
        <w:rPr>
          <w:rFonts w:hint="eastAsia"/>
        </w:rPr>
        <w:t>。</w:t>
      </w:r>
    </w:p>
    <w:p w14:paraId="1AE0EFF1" w14:textId="65576FD2" w:rsidR="00DE14DB" w:rsidRDefault="00E8391A" w:rsidP="00DE14DB">
      <w:pPr>
        <w:ind w:firstLineChars="200" w:firstLine="420"/>
      </w:pPr>
      <w:ins w:id="304" w:author="Y" w:date="2022-11-19T16:06:00Z">
        <w:r>
          <w:rPr>
            <w:rFonts w:hint="eastAsia"/>
          </w:rPr>
          <w:t>房门</w:t>
        </w:r>
      </w:ins>
      <w:r w:rsidR="00DE14DB">
        <w:rPr>
          <w:rFonts w:hint="eastAsia"/>
        </w:rPr>
        <w:t>吱呀一下</w:t>
      </w:r>
      <w:del w:id="305" w:author="Y" w:date="2022-11-19T16:06:00Z">
        <w:r w:rsidR="00DE14DB" w:rsidDel="00E8391A">
          <w:rPr>
            <w:rFonts w:hint="eastAsia"/>
          </w:rPr>
          <w:delText>，</w:delText>
        </w:r>
      </w:del>
      <w:ins w:id="306" w:author="Y" w:date="2022-11-19T16:06:00Z">
        <w:r>
          <w:rPr>
            <w:rFonts w:hint="eastAsia"/>
          </w:rPr>
          <w:t>地</w:t>
        </w:r>
      </w:ins>
      <w:del w:id="307" w:author="Y" w:date="2022-11-19T16:06:00Z">
        <w:r w:rsidR="00DE14DB" w:rsidDel="00E8391A">
          <w:rPr>
            <w:rFonts w:hint="eastAsia"/>
          </w:rPr>
          <w:delText>房门</w:delText>
        </w:r>
      </w:del>
      <w:r w:rsidR="00DE14DB">
        <w:rPr>
          <w:rFonts w:hint="eastAsia"/>
        </w:rPr>
        <w:t>打开了。</w:t>
      </w:r>
    </w:p>
    <w:p w14:paraId="4261A66D" w14:textId="7F8E5CF1" w:rsidR="00DE14DB" w:rsidRDefault="00DE14DB" w:rsidP="00DE14DB">
      <w:pPr>
        <w:ind w:firstLineChars="200" w:firstLine="420"/>
      </w:pPr>
      <w:r>
        <w:rPr>
          <w:rFonts w:hint="eastAsia"/>
        </w:rPr>
        <w:t>「</w:t>
      </w:r>
      <w:del w:id="308" w:author="Y" w:date="2022-11-19T16:06:00Z">
        <w:r w:rsidDel="00E8391A">
          <w:rPr>
            <w:rFonts w:hint="eastAsia"/>
          </w:rPr>
          <w:delText>你</w:delText>
        </w:r>
      </w:del>
      <w:ins w:id="309" w:author="Y" w:date="2022-11-19T16:06:00Z">
        <w:r w:rsidR="00E8391A">
          <w:rPr>
            <w:rFonts w:hint="eastAsia"/>
          </w:rPr>
          <w:t>欢</w:t>
        </w:r>
      </w:ins>
      <w:r>
        <w:rPr>
          <w:rFonts w:hint="eastAsia"/>
        </w:rPr>
        <w:t>、</w:t>
      </w:r>
      <w:ins w:id="310" w:author="Y" w:date="2022-11-19T16:06:00Z">
        <w:r w:rsidR="00E8391A">
          <w:rPr>
            <w:rFonts w:hint="eastAsia"/>
          </w:rPr>
          <w:t>欢迎</w:t>
        </w:r>
      </w:ins>
      <w:del w:id="311" w:author="Y" w:date="2022-11-19T16:06:00Z">
        <w:r w:rsidDel="00E8391A">
          <w:rPr>
            <w:rFonts w:hint="eastAsia"/>
          </w:rPr>
          <w:delText>你</w:delText>
        </w:r>
      </w:del>
      <w:r>
        <w:rPr>
          <w:rFonts w:hint="eastAsia"/>
        </w:rPr>
        <w:t>回来</w:t>
      </w:r>
      <w:del w:id="312" w:author="Y" w:date="2022-11-19T16:07:00Z">
        <w:r w:rsidDel="00946A4E">
          <w:rPr>
            <w:rFonts w:hint="eastAsia"/>
          </w:rPr>
          <w:delText>、了</w:delText>
        </w:r>
      </w:del>
      <w:r>
        <w:rPr>
          <w:rFonts w:hint="eastAsia"/>
        </w:rPr>
        <w:t>」</w:t>
      </w:r>
    </w:p>
    <w:p w14:paraId="373A6E14" w14:textId="2F964BF9" w:rsidR="00DE14DB" w:rsidRDefault="00DE14DB" w:rsidP="00DE14DB">
      <w:pPr>
        <w:ind w:firstLineChars="200" w:firstLine="420"/>
      </w:pPr>
      <w:r>
        <w:rPr>
          <w:rFonts w:hint="eastAsia"/>
        </w:rPr>
        <w:lastRenderedPageBreak/>
        <w:t>开门的是一</w:t>
      </w:r>
      <w:del w:id="313" w:author="Y" w:date="2022-11-19T16:09:00Z">
        <w:r w:rsidDel="00705F71">
          <w:rPr>
            <w:rFonts w:hint="eastAsia"/>
          </w:rPr>
          <w:delText>名</w:delText>
        </w:r>
      </w:del>
      <w:ins w:id="314" w:author="Y" w:date="2022-11-19T16:09:00Z">
        <w:r w:rsidR="00705F71">
          <w:rPr>
            <w:rFonts w:hint="eastAsia"/>
          </w:rPr>
          <w:t>位</w:t>
        </w:r>
      </w:ins>
      <w:del w:id="315" w:author="Y" w:date="2022-11-19T16:10:00Z">
        <w:r w:rsidDel="00705F71">
          <w:rPr>
            <w:rFonts w:hint="eastAsia"/>
          </w:rPr>
          <w:delText>几根头发微微翘起</w:delText>
        </w:r>
      </w:del>
      <w:ins w:id="316" w:author="Y" w:date="2022-11-19T16:10:00Z">
        <w:r w:rsidR="00705F71">
          <w:rPr>
            <w:rFonts w:hint="eastAsia"/>
          </w:rPr>
          <w:t>头发稍显杂乱</w:t>
        </w:r>
      </w:ins>
      <w:r>
        <w:rPr>
          <w:rFonts w:hint="eastAsia"/>
        </w:rPr>
        <w:t>的黑发少女。她</w:t>
      </w:r>
      <w:del w:id="317" w:author="Y" w:date="2022-11-19T16:10:00Z">
        <w:r w:rsidDel="008372C2">
          <w:rPr>
            <w:rFonts w:hint="eastAsia"/>
          </w:rPr>
          <w:delText>以</w:delText>
        </w:r>
      </w:del>
      <w:ins w:id="318" w:author="Y" w:date="2022-11-19T16:10:00Z">
        <w:r w:rsidR="008372C2">
          <w:rPr>
            <w:rFonts w:hint="eastAsia"/>
          </w:rPr>
          <w:t>带着</w:t>
        </w:r>
      </w:ins>
      <w:r>
        <w:rPr>
          <w:rFonts w:hint="eastAsia"/>
        </w:rPr>
        <w:t>小动物</w:t>
      </w:r>
      <w:ins w:id="319" w:author="Y" w:date="2022-11-19T16:10:00Z">
        <w:r w:rsidR="008372C2">
          <w:rPr>
            <w:rFonts w:hint="eastAsia"/>
          </w:rPr>
          <w:t>一样</w:t>
        </w:r>
      </w:ins>
      <w:del w:id="320" w:author="Y" w:date="2022-11-19T16:10:00Z">
        <w:r w:rsidDel="008372C2">
          <w:rPr>
            <w:rFonts w:hint="eastAsia"/>
          </w:rPr>
          <w:delText>般</w:delText>
        </w:r>
      </w:del>
      <w:r>
        <w:rPr>
          <w:rFonts w:hint="eastAsia"/>
        </w:rPr>
        <w:t>战战兢兢的态度，</w:t>
      </w:r>
      <w:ins w:id="321" w:author="Y" w:date="2022-11-19T16:10:00Z">
        <w:r w:rsidR="008372C2">
          <w:rPr>
            <w:rFonts w:hint="eastAsia"/>
          </w:rPr>
          <w:t>来</w:t>
        </w:r>
      </w:ins>
      <w:r>
        <w:rPr>
          <w:rFonts w:hint="eastAsia"/>
        </w:rPr>
        <w:t>迎接梅诺。</w:t>
      </w:r>
    </w:p>
    <w:p w14:paraId="579DBDDF" w14:textId="2B2B1A5D" w:rsidR="00DE14DB" w:rsidRDefault="00DE14DB" w:rsidP="00DE14DB">
      <w:pPr>
        <w:ind w:firstLineChars="200" w:firstLine="420"/>
      </w:pPr>
      <w:r>
        <w:rPr>
          <w:rFonts w:hint="eastAsia"/>
        </w:rPr>
        <w:t>「那个……没</w:t>
      </w:r>
      <w:del w:id="322" w:author="Y" w:date="2022-11-19T16:11:00Z">
        <w:r w:rsidDel="00DD7421">
          <w:rPr>
            <w:rFonts w:hint="eastAsia"/>
          </w:rPr>
          <w:delText>乘</w:delText>
        </w:r>
      </w:del>
      <w:ins w:id="323" w:author="Y" w:date="2022-11-19T16:11:00Z">
        <w:r w:rsidR="00DD7421">
          <w:rPr>
            <w:rFonts w:hint="eastAsia"/>
          </w:rPr>
          <w:t>赶</w:t>
        </w:r>
      </w:ins>
      <w:r>
        <w:rPr>
          <w:rFonts w:hint="eastAsia"/>
        </w:rPr>
        <w:t>上列车，</w:t>
      </w:r>
      <w:del w:id="324" w:author="Y" w:date="2022-11-19T16:11:00Z">
        <w:r w:rsidDel="00DD7421">
          <w:rPr>
            <w:rFonts w:hint="eastAsia"/>
          </w:rPr>
          <w:delText>抱歉</w:delText>
        </w:r>
      </w:del>
      <w:ins w:id="325" w:author="Y" w:date="2022-11-19T16:11:00Z">
        <w:r w:rsidR="00DD7421">
          <w:rPr>
            <w:rFonts w:hint="eastAsia"/>
          </w:rPr>
          <w:t>对不起</w:t>
        </w:r>
      </w:ins>
      <w:r>
        <w:rPr>
          <w:rFonts w:hint="eastAsia"/>
        </w:rPr>
        <w:t>。</w:t>
      </w:r>
      <w:del w:id="326" w:author="Y" w:date="2022-11-19T16:10:00Z">
        <w:r w:rsidDel="008372C2">
          <w:rPr>
            <w:rFonts w:hint="eastAsia"/>
          </w:rPr>
          <w:delText>是我的错，对吧</w:delText>
        </w:r>
      </w:del>
      <w:ins w:id="327" w:author="Y" w:date="2022-11-19T16:10:00Z">
        <w:r w:rsidR="008372C2">
          <w:rPr>
            <w:rFonts w:hint="eastAsia"/>
          </w:rPr>
          <w:t>都，都</w:t>
        </w:r>
      </w:ins>
      <w:ins w:id="328" w:author="Y" w:date="2022-11-19T16:11:00Z">
        <w:r w:rsidR="005A3EF7">
          <w:rPr>
            <w:rFonts w:hint="eastAsia"/>
          </w:rPr>
          <w:t>是我的错</w:t>
        </w:r>
      </w:ins>
      <w:r>
        <w:rPr>
          <w:rFonts w:hint="eastAsia"/>
        </w:rPr>
        <w:t>」</w:t>
      </w:r>
    </w:p>
    <w:p w14:paraId="5989EE39" w14:textId="11FE36F2" w:rsidR="00DE14DB" w:rsidRDefault="00DE14DB" w:rsidP="00DE14DB">
      <w:pPr>
        <w:ind w:firstLineChars="200" w:firstLine="420"/>
      </w:pPr>
      <w:r>
        <w:rPr>
          <w:rFonts w:hint="eastAsia"/>
        </w:rPr>
        <w:t>「不</w:t>
      </w:r>
      <w:del w:id="329" w:author="Y" w:date="2022-11-19T16:12:00Z">
        <w:r w:rsidDel="007D6DA5">
          <w:rPr>
            <w:rFonts w:hint="eastAsia"/>
          </w:rPr>
          <w:delText>必</w:delText>
        </w:r>
      </w:del>
      <w:ins w:id="330" w:author="Y" w:date="2022-11-19T16:12:00Z">
        <w:r w:rsidR="007D6DA5">
          <w:rPr>
            <w:rFonts w:hint="eastAsia"/>
          </w:rPr>
          <w:t>用这么</w:t>
        </w:r>
      </w:ins>
      <w:r>
        <w:rPr>
          <w:rFonts w:hint="eastAsia"/>
        </w:rPr>
        <w:t>在意</w:t>
      </w:r>
      <w:del w:id="331" w:author="Y" w:date="2022-11-19T16:12:00Z">
        <w:r w:rsidDel="007D6DA5">
          <w:rPr>
            <w:rFonts w:hint="eastAsia"/>
          </w:rPr>
          <w:delText>的</w:delText>
        </w:r>
      </w:del>
      <w:r>
        <w:rPr>
          <w:rFonts w:hint="eastAsia"/>
        </w:rPr>
        <w:t>喔」</w:t>
      </w:r>
    </w:p>
    <w:p w14:paraId="1B84F539" w14:textId="7000B95B" w:rsidR="00DE14DB" w:rsidRDefault="00DE14DB" w:rsidP="00DE14DB">
      <w:pPr>
        <w:ind w:firstLineChars="200" w:firstLine="420"/>
      </w:pPr>
      <w:r>
        <w:rPr>
          <w:rFonts w:hint="eastAsia"/>
        </w:rPr>
        <w:t>梅诺</w:t>
      </w:r>
      <w:ins w:id="332" w:author="Y" w:date="2022-11-19T16:13:00Z">
        <w:r w:rsidR="00DB4ED5">
          <w:rPr>
            <w:rFonts w:hint="eastAsia"/>
          </w:rPr>
          <w:t>脸上浮现出</w:t>
        </w:r>
      </w:ins>
      <w:r>
        <w:rPr>
          <w:rFonts w:hint="eastAsia"/>
        </w:rPr>
        <w:t>为了</w:t>
      </w:r>
      <w:del w:id="333" w:author="Y" w:date="2022-11-19T16:16:00Z">
        <w:r w:rsidDel="00BE3B5F">
          <w:rPr>
            <w:rFonts w:hint="eastAsia"/>
          </w:rPr>
          <w:delText>使</w:delText>
        </w:r>
      </w:del>
      <w:ins w:id="334" w:author="Y" w:date="2022-11-19T16:16:00Z">
        <w:r w:rsidR="00BE3B5F">
          <w:rPr>
            <w:rFonts w:hint="eastAsia"/>
          </w:rPr>
          <w:t>让</w:t>
        </w:r>
      </w:ins>
      <w:r>
        <w:rPr>
          <w:rFonts w:hint="eastAsia"/>
        </w:rPr>
        <w:t>对方安心</w:t>
      </w:r>
      <w:ins w:id="335" w:author="Y" w:date="2022-11-19T16:13:00Z">
        <w:r w:rsidR="00DB4ED5">
          <w:rPr>
            <w:rFonts w:hint="eastAsia"/>
          </w:rPr>
          <w:t>而露出的</w:t>
        </w:r>
      </w:ins>
      <w:del w:id="336" w:author="Y" w:date="2022-11-19T16:13:00Z">
        <w:r w:rsidDel="00DB4ED5">
          <w:rPr>
            <w:rFonts w:hint="eastAsia"/>
          </w:rPr>
          <w:delText>，现出了</w:delText>
        </w:r>
      </w:del>
      <w:r>
        <w:rPr>
          <w:rFonts w:hint="eastAsia"/>
        </w:rPr>
        <w:t>笑容，并</w:t>
      </w:r>
      <w:ins w:id="337" w:author="Y" w:date="2022-11-19T16:13:00Z">
        <w:r w:rsidR="00DB4ED5">
          <w:rPr>
            <w:rFonts w:hint="eastAsia"/>
          </w:rPr>
          <w:t>且用名字称呼了</w:t>
        </w:r>
      </w:ins>
      <w:ins w:id="338" w:author="Y" w:date="2022-11-19T16:14:00Z">
        <w:r w:rsidR="00DB4ED5">
          <w:rPr>
            <w:rFonts w:hint="eastAsia"/>
          </w:rPr>
          <w:t>看起来</w:t>
        </w:r>
      </w:ins>
      <w:del w:id="339" w:author="Y" w:date="2022-11-19T16:13:00Z">
        <w:r w:rsidDel="00DB4ED5">
          <w:rPr>
            <w:rFonts w:hint="eastAsia"/>
          </w:rPr>
          <w:delText>叫出了</w:delText>
        </w:r>
      </w:del>
      <w:r>
        <w:rPr>
          <w:rFonts w:hint="eastAsia"/>
        </w:rPr>
        <w:t>十分内疚的她</w:t>
      </w:r>
      <w:del w:id="340" w:author="Y" w:date="2022-11-19T16:13:00Z">
        <w:r w:rsidDel="00DB4ED5">
          <w:rPr>
            <w:rFonts w:hint="eastAsia"/>
          </w:rPr>
          <w:delText>的名字</w:delText>
        </w:r>
      </w:del>
      <w:r>
        <w:rPr>
          <w:rFonts w:hint="eastAsia"/>
        </w:rPr>
        <w:t>。</w:t>
      </w:r>
    </w:p>
    <w:p w14:paraId="56C0507D" w14:textId="77777777" w:rsidR="00DE14DB" w:rsidRDefault="00DE14DB" w:rsidP="00DE14DB">
      <w:pPr>
        <w:ind w:firstLineChars="200" w:firstLine="420"/>
        <w:rPr>
          <w:lang w:eastAsia="ja-JP"/>
        </w:rPr>
      </w:pPr>
      <w:r>
        <w:rPr>
          <w:rFonts w:hint="eastAsia"/>
          <w:lang w:eastAsia="ja-JP"/>
        </w:rPr>
        <w:t>「灯里」</w:t>
      </w:r>
    </w:p>
    <w:p w14:paraId="2ADCC1E0" w14:textId="3A5131B0" w:rsidR="00DE14DB" w:rsidRDefault="00DE14DB" w:rsidP="00DE14DB">
      <w:pPr>
        <w:ind w:firstLineChars="200" w:firstLine="420"/>
        <w:rPr>
          <w:lang w:eastAsia="ja-JP"/>
        </w:rPr>
      </w:pPr>
      <w:r>
        <w:rPr>
          <w:rFonts w:hint="eastAsia"/>
          <w:lang w:eastAsia="ja-JP"/>
        </w:rPr>
        <w:t>时任</w:t>
      </w:r>
      <w:del w:id="341" w:author="Y" w:date="2022-11-19T16:15:00Z">
        <w:r w:rsidDel="003E2D0B">
          <w:rPr>
            <w:rFonts w:ascii="Yu Mincho" w:eastAsia="Yu Mincho" w:hAnsi="Yu Mincho" w:hint="eastAsia"/>
            <w:lang w:eastAsia="ja-JP"/>
          </w:rPr>
          <w:delText>·</w:delText>
        </w:r>
      </w:del>
      <w:ins w:id="342" w:author="Y" w:date="2022-11-19T16:15:00Z">
        <w:r w:rsidR="003E2D0B">
          <w:rPr>
            <w:rFonts w:ascii="Yu Mincho" w:eastAsia="Yu Mincho" w:hAnsi="Yu Mincho" w:cs="微软雅黑" w:hint="eastAsia"/>
            <w:lang w:eastAsia="ja-JP"/>
          </w:rPr>
          <w:t>・</w:t>
        </w:r>
      </w:ins>
      <w:r>
        <w:rPr>
          <w:rFonts w:hint="eastAsia"/>
          <w:lang w:eastAsia="ja-JP"/>
        </w:rPr>
        <w:t>灯里。</w:t>
      </w:r>
    </w:p>
    <w:p w14:paraId="72066884" w14:textId="53BB3CE5" w:rsidR="00DE14DB" w:rsidRDefault="00DE14DB" w:rsidP="00DE14DB">
      <w:pPr>
        <w:ind w:firstLineChars="200" w:firstLine="420"/>
      </w:pPr>
      <w:r>
        <w:rPr>
          <w:rFonts w:hint="eastAsia"/>
          <w:lang w:eastAsia="ja-JP"/>
        </w:rPr>
        <w:t>眼前这名看起来人畜无害的少女，</w:t>
      </w:r>
      <w:del w:id="343" w:author="Y" w:date="2022-11-19T16:19:00Z">
        <w:r w:rsidDel="00323191">
          <w:rPr>
            <w:rFonts w:hint="eastAsia"/>
            <w:lang w:eastAsia="ja-JP"/>
          </w:rPr>
          <w:delText>就</w:delText>
        </w:r>
      </w:del>
      <w:ins w:id="344" w:author="Y" w:date="2022-11-19T16:19:00Z">
        <w:r w:rsidR="00323191">
          <w:rPr>
            <w:rFonts w:hint="eastAsia"/>
            <w:lang w:eastAsia="ja-JP"/>
          </w:rPr>
          <w:t>正</w:t>
        </w:r>
      </w:ins>
      <w:r>
        <w:rPr>
          <w:rFonts w:hint="eastAsia"/>
          <w:lang w:eastAsia="ja-JP"/>
        </w:rPr>
        <w:t>是处刑人梅诺</w:t>
      </w:r>
      <w:del w:id="345" w:author="Y" w:date="2022-11-19T16:19:00Z">
        <w:r w:rsidDel="00323191">
          <w:rPr>
            <w:rFonts w:hint="eastAsia"/>
            <w:lang w:eastAsia="ja-JP"/>
          </w:rPr>
          <w:delText>来到</w:delText>
        </w:r>
      </w:del>
      <w:ins w:id="346" w:author="Y" w:date="2022-11-19T16:19:00Z">
        <w:r w:rsidR="00323191">
          <w:rPr>
            <w:rFonts w:hint="eastAsia"/>
            <w:lang w:eastAsia="ja-JP"/>
          </w:rPr>
          <w:t>前来</w:t>
        </w:r>
      </w:ins>
      <w:r>
        <w:rPr>
          <w:rFonts w:hint="eastAsia"/>
          <w:lang w:eastAsia="ja-JP"/>
        </w:rPr>
        <w:t>葛里萨利嘉王国的原因。</w:t>
      </w:r>
      <w:r>
        <w:rPr>
          <w:rFonts w:hint="eastAsia"/>
        </w:rPr>
        <w:t>这名少女是</w:t>
      </w:r>
      <w:del w:id="347" w:author="Y" w:date="2022-11-19T16:19:00Z">
        <w:r w:rsidDel="000A5ECC">
          <w:rPr>
            <w:rFonts w:hint="eastAsia"/>
          </w:rPr>
          <w:delText>由</w:delText>
        </w:r>
      </w:del>
      <w:ins w:id="348" w:author="Y" w:date="2022-11-19T16:19:00Z">
        <w:r w:rsidR="000A5ECC">
          <w:rPr>
            <w:rFonts w:hint="eastAsia"/>
          </w:rPr>
          <w:t>从位于</w:t>
        </w:r>
      </w:ins>
      <w:r>
        <w:rPr>
          <w:rFonts w:hint="eastAsia"/>
        </w:rPr>
        <w:t>异世界的日本</w:t>
      </w:r>
      <w:ins w:id="349" w:author="Y" w:date="2022-11-19T16:19:00Z">
        <w:r w:rsidR="000A5ECC">
          <w:rPr>
            <w:rFonts w:hint="eastAsia"/>
          </w:rPr>
          <w:t>被</w:t>
        </w:r>
      </w:ins>
      <w:r>
        <w:rPr>
          <w:rFonts w:hint="eastAsia"/>
        </w:rPr>
        <w:t>召唤而来的『迷途之人』，灵魂中寄宿着纯粹概念，</w:t>
      </w:r>
      <w:ins w:id="350" w:author="Y" w:date="2022-11-19T16:20:00Z">
        <w:r w:rsidR="000A5ECC">
          <w:rPr>
            <w:rFonts w:hint="eastAsia"/>
          </w:rPr>
          <w:t>是</w:t>
        </w:r>
      </w:ins>
      <w:del w:id="351" w:author="Y" w:date="2022-11-19T16:20:00Z">
        <w:r w:rsidDel="000A5ECC">
          <w:rPr>
            <w:rFonts w:hint="eastAsia"/>
          </w:rPr>
          <w:delText>对</w:delText>
        </w:r>
      </w:del>
      <w:r>
        <w:rPr>
          <w:rFonts w:hint="eastAsia"/>
        </w:rPr>
        <w:t>猎杀禁忌的处刑人梅诺</w:t>
      </w:r>
      <w:ins w:id="352" w:author="Y" w:date="2022-11-19T16:20:00Z">
        <w:r w:rsidR="0079062A">
          <w:rPr>
            <w:rFonts w:hint="eastAsia"/>
          </w:rPr>
          <w:t>所</w:t>
        </w:r>
      </w:ins>
      <w:del w:id="353" w:author="Y" w:date="2022-11-19T16:20:00Z">
        <w:r w:rsidDel="0079062A">
          <w:rPr>
            <w:rFonts w:hint="eastAsia"/>
          </w:rPr>
          <w:delText>来说，是</w:delText>
        </w:r>
      </w:del>
      <w:r>
        <w:rPr>
          <w:rFonts w:hint="eastAsia"/>
        </w:rPr>
        <w:t>需要</w:t>
      </w:r>
      <w:ins w:id="354" w:author="Y" w:date="2022-11-19T16:20:00Z">
        <w:r w:rsidR="0079062A">
          <w:rPr>
            <w:rFonts w:hint="eastAsia"/>
          </w:rPr>
          <w:t>解决</w:t>
        </w:r>
      </w:ins>
      <w:del w:id="355" w:author="Y" w:date="2022-11-19T16:20:00Z">
        <w:r w:rsidDel="0079062A">
          <w:rPr>
            <w:rFonts w:hint="eastAsia"/>
          </w:rPr>
          <w:delText>排除</w:delText>
        </w:r>
      </w:del>
      <w:r>
        <w:rPr>
          <w:rFonts w:hint="eastAsia"/>
        </w:rPr>
        <w:t>的</w:t>
      </w:r>
      <w:ins w:id="356" w:author="Y" w:date="2022-11-19T16:20:00Z">
        <w:r w:rsidR="0079062A">
          <w:rPr>
            <w:rFonts w:hint="eastAsia"/>
          </w:rPr>
          <w:t>目标</w:t>
        </w:r>
      </w:ins>
      <w:del w:id="357" w:author="Y" w:date="2022-11-19T16:20:00Z">
        <w:r w:rsidDel="0079062A">
          <w:rPr>
            <w:rFonts w:hint="eastAsia"/>
          </w:rPr>
          <w:delText>对象</w:delText>
        </w:r>
      </w:del>
      <w:r>
        <w:rPr>
          <w:rFonts w:hint="eastAsia"/>
        </w:rPr>
        <w:t>。</w:t>
      </w:r>
    </w:p>
    <w:p w14:paraId="7AE48E5B" w14:textId="30FCFDDF" w:rsidR="00DE14DB" w:rsidRDefault="00DE14DB" w:rsidP="00DE14DB">
      <w:pPr>
        <w:ind w:firstLineChars="200" w:firstLine="420"/>
      </w:pPr>
      <w:r>
        <w:rPr>
          <w:rFonts w:hint="eastAsia"/>
        </w:rPr>
        <w:t>实际上，梅诺在王城中与她接触的时候，曾</w:t>
      </w:r>
      <w:ins w:id="358" w:author="Y" w:date="2022-11-19T16:21:00Z">
        <w:r w:rsidR="00E73DFA">
          <w:rPr>
            <w:rFonts w:hint="eastAsia"/>
          </w:rPr>
          <w:t>把</w:t>
        </w:r>
      </w:ins>
      <w:ins w:id="359" w:author="Y" w:date="2022-11-19T16:20:00Z">
        <w:r w:rsidR="00E73DFA">
          <w:rPr>
            <w:rFonts w:hint="eastAsia"/>
          </w:rPr>
          <w:t>她</w:t>
        </w:r>
      </w:ins>
      <w:r>
        <w:rPr>
          <w:rFonts w:hint="eastAsia"/>
        </w:rPr>
        <w:t>杀死过</w:t>
      </w:r>
      <w:del w:id="360" w:author="Y" w:date="2022-11-19T16:20:00Z">
        <w:r w:rsidDel="00E73DFA">
          <w:rPr>
            <w:rFonts w:hint="eastAsia"/>
          </w:rPr>
          <w:delText>她</w:delText>
        </w:r>
      </w:del>
      <w:r>
        <w:rPr>
          <w:rFonts w:hint="eastAsia"/>
        </w:rPr>
        <w:t>一次。但是</w:t>
      </w:r>
      <w:del w:id="361" w:author="Y" w:date="2022-11-19T16:21:00Z">
        <w:r w:rsidDel="00E73DFA">
          <w:rPr>
            <w:rFonts w:hint="eastAsia"/>
          </w:rPr>
          <w:delText>那时</w:delText>
        </w:r>
      </w:del>
      <w:r>
        <w:rPr>
          <w:rFonts w:hint="eastAsia"/>
        </w:rPr>
        <w:t>她灵魂中寄宿的【时】之纯粹概念，让</w:t>
      </w:r>
      <w:ins w:id="362" w:author="Y" w:date="2022-11-19T16:21:00Z">
        <w:r w:rsidR="00F32EF8">
          <w:rPr>
            <w:rFonts w:hint="eastAsia"/>
          </w:rPr>
          <w:t>梅诺无法杀死她</w:t>
        </w:r>
      </w:ins>
      <w:del w:id="363" w:author="Y" w:date="2022-11-19T16:21:00Z">
        <w:r w:rsidDel="00F32EF8">
          <w:rPr>
            <w:rFonts w:hint="eastAsia"/>
          </w:rPr>
          <w:delText>她无法死去</w:delText>
        </w:r>
      </w:del>
      <w:r>
        <w:rPr>
          <w:rFonts w:hint="eastAsia"/>
        </w:rPr>
        <w:t>。</w:t>
      </w:r>
    </w:p>
    <w:p w14:paraId="2D362362" w14:textId="3609D692" w:rsidR="00DE14DB" w:rsidRDefault="00DE14DB" w:rsidP="00DE14DB">
      <w:pPr>
        <w:ind w:firstLineChars="200" w:firstLine="420"/>
      </w:pPr>
      <w:del w:id="364" w:author="Y" w:date="2022-11-19T16:26:00Z">
        <w:r w:rsidDel="002F137B">
          <w:rPr>
            <w:rFonts w:hint="eastAsia"/>
          </w:rPr>
          <w:delText>她</w:delText>
        </w:r>
      </w:del>
      <w:ins w:id="365" w:author="Y" w:date="2022-11-19T16:26:00Z">
        <w:r w:rsidR="002F137B">
          <w:rPr>
            <w:rFonts w:hint="eastAsia"/>
          </w:rPr>
          <w:t>灯里</w:t>
        </w:r>
      </w:ins>
      <w:r>
        <w:rPr>
          <w:rFonts w:hint="eastAsia"/>
        </w:rPr>
        <w:t>在死亡的同时，</w:t>
      </w:r>
      <w:ins w:id="366" w:author="Y" w:date="2022-11-19T16:26:00Z">
        <w:r w:rsidR="002F137B">
          <w:rPr>
            <w:rFonts w:hint="eastAsia"/>
          </w:rPr>
          <w:t>会</w:t>
        </w:r>
      </w:ins>
      <w:r>
        <w:rPr>
          <w:rFonts w:hint="eastAsia"/>
        </w:rPr>
        <w:t>凭借魔导【回归】复生</w:t>
      </w:r>
      <w:del w:id="367" w:author="Y" w:date="2022-11-19T16:22:00Z">
        <w:r w:rsidDel="001B44D5">
          <w:rPr>
            <w:rFonts w:hint="eastAsia"/>
          </w:rPr>
          <w:delText>了，她拥有着</w:delText>
        </w:r>
      </w:del>
      <w:ins w:id="368" w:author="Y" w:date="2022-11-19T16:26:00Z">
        <w:r w:rsidR="002F137B">
          <w:rPr>
            <w:rFonts w:hint="eastAsia"/>
          </w:rPr>
          <w:t>——</w:t>
        </w:r>
      </w:ins>
      <w:ins w:id="369" w:author="Y" w:date="2022-11-19T16:27:00Z">
        <w:r w:rsidR="002F137B">
          <w:rPr>
            <w:rFonts w:hint="eastAsia"/>
          </w:rPr>
          <w:t>她有着</w:t>
        </w:r>
      </w:ins>
      <w:r>
        <w:rPr>
          <w:rFonts w:hint="eastAsia"/>
        </w:rPr>
        <w:t>这种</w:t>
      </w:r>
      <w:ins w:id="370" w:author="Y" w:date="2022-11-19T16:25:00Z">
        <w:r w:rsidR="000D7A37">
          <w:rPr>
            <w:rFonts w:hint="eastAsia"/>
          </w:rPr>
          <w:t>被杀也不会死亡</w:t>
        </w:r>
      </w:ins>
      <w:del w:id="371" w:author="Y" w:date="2022-11-19T16:25:00Z">
        <w:r w:rsidDel="000D7A37">
          <w:rPr>
            <w:rFonts w:hint="eastAsia"/>
          </w:rPr>
          <w:delText>杀不死</w:delText>
        </w:r>
      </w:del>
      <w:r>
        <w:rPr>
          <w:rFonts w:hint="eastAsia"/>
        </w:rPr>
        <w:t>的</w:t>
      </w:r>
      <w:del w:id="372" w:author="Y" w:date="2022-11-19T16:23:00Z">
        <w:r w:rsidDel="00005FE7">
          <w:rPr>
            <w:rFonts w:hint="eastAsia"/>
          </w:rPr>
          <w:delText>力量</w:delText>
        </w:r>
      </w:del>
      <w:ins w:id="373" w:author="Y" w:date="2022-11-19T16:23:00Z">
        <w:r w:rsidR="00005FE7">
          <w:rPr>
            <w:rFonts w:hint="eastAsia"/>
          </w:rPr>
          <w:t>能力</w:t>
        </w:r>
      </w:ins>
      <w:r>
        <w:rPr>
          <w:rFonts w:hint="eastAsia"/>
        </w:rPr>
        <w:t>。</w:t>
      </w:r>
    </w:p>
    <w:p w14:paraId="10F836DA" w14:textId="5D616514" w:rsidR="00DE14DB" w:rsidRDefault="00DE14DB" w:rsidP="00DE14DB">
      <w:pPr>
        <w:ind w:firstLineChars="200" w:firstLine="420"/>
      </w:pPr>
      <w:r>
        <w:rPr>
          <w:rFonts w:hint="eastAsia"/>
        </w:rPr>
        <w:t>梅诺在</w:t>
      </w:r>
      <w:del w:id="374" w:author="Y" w:date="2022-11-19T16:24:00Z">
        <w:r w:rsidDel="005B2617">
          <w:rPr>
            <w:rFonts w:hint="eastAsia"/>
          </w:rPr>
          <w:delText>见证了</w:delText>
        </w:r>
      </w:del>
      <w:ins w:id="375" w:author="Y" w:date="2022-11-19T16:24:00Z">
        <w:r w:rsidR="005B2617">
          <w:rPr>
            <w:rFonts w:hint="eastAsia"/>
          </w:rPr>
          <w:t>目睹</w:t>
        </w:r>
      </w:ins>
      <w:r>
        <w:rPr>
          <w:rFonts w:hint="eastAsia"/>
        </w:rPr>
        <w:t>灯里的</w:t>
      </w:r>
      <w:ins w:id="376" w:author="Y" w:date="2022-11-19T16:24:00Z">
        <w:r w:rsidR="005B2617">
          <w:rPr>
            <w:rFonts w:hint="eastAsia"/>
          </w:rPr>
          <w:t>能力</w:t>
        </w:r>
        <w:r w:rsidR="00EB382F">
          <w:rPr>
            <w:rFonts w:hint="eastAsia"/>
          </w:rPr>
          <w:t>之后</w:t>
        </w:r>
      </w:ins>
      <w:del w:id="377" w:author="Y" w:date="2022-11-19T16:24:00Z">
        <w:r w:rsidDel="005B2617">
          <w:rPr>
            <w:rFonts w:hint="eastAsia"/>
          </w:rPr>
          <w:delText>力量</w:delText>
        </w:r>
      </w:del>
      <w:r>
        <w:rPr>
          <w:rFonts w:hint="eastAsia"/>
        </w:rPr>
        <w:t>，改变</w:t>
      </w:r>
      <w:del w:id="378" w:author="Y" w:date="2022-11-19T16:24:00Z">
        <w:r w:rsidDel="00EB382F">
          <w:rPr>
            <w:rFonts w:hint="eastAsia"/>
          </w:rPr>
          <w:delText>了</w:delText>
        </w:r>
      </w:del>
      <w:r>
        <w:rPr>
          <w:rFonts w:hint="eastAsia"/>
        </w:rPr>
        <w:t>计划，</w:t>
      </w:r>
      <w:del w:id="379" w:author="Y" w:date="2022-11-19T16:24:00Z">
        <w:r w:rsidDel="00EB382F">
          <w:rPr>
            <w:rFonts w:hint="eastAsia"/>
          </w:rPr>
          <w:delText>将</w:delText>
        </w:r>
      </w:del>
      <w:ins w:id="380" w:author="Y" w:date="2022-11-19T16:24:00Z">
        <w:r w:rsidR="00EB382F">
          <w:rPr>
            <w:rFonts w:hint="eastAsia"/>
          </w:rPr>
          <w:t>把</w:t>
        </w:r>
      </w:ins>
      <w:r>
        <w:rPr>
          <w:rFonts w:hint="eastAsia"/>
        </w:rPr>
        <w:t>她带出</w:t>
      </w:r>
      <w:del w:id="381" w:author="Y" w:date="2022-11-19T16:25:00Z">
        <w:r w:rsidDel="00E14794">
          <w:rPr>
            <w:rFonts w:hint="eastAsia"/>
          </w:rPr>
          <w:delText>了</w:delText>
        </w:r>
      </w:del>
      <w:r>
        <w:rPr>
          <w:rFonts w:hint="eastAsia"/>
        </w:rPr>
        <w:t>王城，在</w:t>
      </w:r>
      <w:del w:id="382" w:author="Y" w:date="2022-11-19T16:25:00Z">
        <w:r w:rsidDel="00E14794">
          <w:rPr>
            <w:rFonts w:hint="eastAsia"/>
          </w:rPr>
          <w:delText>当做据点的</w:delText>
        </w:r>
      </w:del>
      <w:r>
        <w:rPr>
          <w:rFonts w:hint="eastAsia"/>
        </w:rPr>
        <w:t>废弃教会</w:t>
      </w:r>
      <w:ins w:id="383" w:author="Y" w:date="2022-11-19T16:25:00Z">
        <w:r w:rsidR="00E14794">
          <w:rPr>
            <w:rFonts w:hint="eastAsia"/>
          </w:rPr>
          <w:t>的据点</w:t>
        </w:r>
      </w:ins>
      <w:r>
        <w:rPr>
          <w:rFonts w:hint="eastAsia"/>
        </w:rPr>
        <w:t>住了一晚。梅诺联系了在这个国家里</w:t>
      </w:r>
      <w:del w:id="384" w:author="Y" w:date="2022-11-19T16:27:00Z">
        <w:r w:rsidDel="00F2520D">
          <w:rPr>
            <w:rFonts w:hint="eastAsia"/>
          </w:rPr>
          <w:delText>统领</w:delText>
        </w:r>
      </w:del>
      <w:ins w:id="385" w:author="Y" w:date="2022-11-19T16:27:00Z">
        <w:r w:rsidR="00F2520D">
          <w:rPr>
            <w:rFonts w:hint="eastAsia"/>
          </w:rPr>
          <w:t>管理</w:t>
        </w:r>
      </w:ins>
      <w:r>
        <w:rPr>
          <w:rFonts w:hint="eastAsia"/>
        </w:rPr>
        <w:t>着第一身份的大主教奥薇尔。</w:t>
      </w:r>
      <w:ins w:id="386" w:author="Y" w:date="2022-11-19T16:28:00Z">
        <w:r w:rsidR="00E56ABB">
          <w:rPr>
            <w:rFonts w:hint="eastAsia"/>
          </w:rPr>
          <w:t>梅诺从</w:t>
        </w:r>
      </w:ins>
      <w:r>
        <w:rPr>
          <w:rFonts w:hint="eastAsia"/>
        </w:rPr>
        <w:t>见多识广的大主教</w:t>
      </w:r>
      <w:del w:id="387" w:author="Y" w:date="2022-11-19T16:28:00Z">
        <w:r w:rsidDel="00E56ABB">
          <w:rPr>
            <w:rFonts w:hint="eastAsia"/>
          </w:rPr>
          <w:delText>，告诉了梅诺，</w:delText>
        </w:r>
      </w:del>
      <w:ins w:id="388" w:author="Y" w:date="2022-11-19T16:28:00Z">
        <w:r w:rsidR="003479AF">
          <w:rPr>
            <w:rFonts w:hint="eastAsia"/>
          </w:rPr>
          <w:t>那</w:t>
        </w:r>
        <w:r w:rsidR="00E56ABB">
          <w:rPr>
            <w:rFonts w:hint="eastAsia"/>
          </w:rPr>
          <w:t>里得知</w:t>
        </w:r>
        <w:r w:rsidR="003479AF">
          <w:rPr>
            <w:rFonts w:hint="eastAsia"/>
          </w:rPr>
          <w:t>有</w:t>
        </w:r>
      </w:ins>
      <w:del w:id="389" w:author="Y" w:date="2022-11-19T16:28:00Z">
        <w:r w:rsidDel="00E56ABB">
          <w:rPr>
            <w:rFonts w:hint="eastAsia"/>
          </w:rPr>
          <w:delText>存在</w:delText>
        </w:r>
      </w:del>
      <w:r>
        <w:rPr>
          <w:rFonts w:hint="eastAsia"/>
        </w:rPr>
        <w:t>着怎样的纯粹概念都能消灭的仪式场，所以梅诺决定前往古都加尔姆。</w:t>
      </w:r>
    </w:p>
    <w:p w14:paraId="1D5D1147" w14:textId="3284546F" w:rsidR="00DE14DB" w:rsidRDefault="00DE14DB" w:rsidP="00DE14DB">
      <w:pPr>
        <w:ind w:firstLineChars="200" w:firstLine="420"/>
      </w:pPr>
      <w:r>
        <w:rPr>
          <w:rFonts w:hint="eastAsia"/>
        </w:rPr>
        <w:t>但是第二天，灯里由于刚刚来到异世界，心神未定，在做出发准备的时候手忙脚乱，结果没能赶上</w:t>
      </w:r>
      <w:ins w:id="390" w:author="Y" w:date="2022-11-19T16:30:00Z">
        <w:r w:rsidR="00AF5D98">
          <w:rPr>
            <w:rFonts w:hint="eastAsia"/>
          </w:rPr>
          <w:t>去</w:t>
        </w:r>
      </w:ins>
      <w:del w:id="391" w:author="Y" w:date="2022-11-19T16:30:00Z">
        <w:r w:rsidDel="00AF5D98">
          <w:rPr>
            <w:rFonts w:hint="eastAsia"/>
          </w:rPr>
          <w:delText>发</w:delText>
        </w:r>
      </w:del>
      <w:r>
        <w:rPr>
          <w:rFonts w:hint="eastAsia"/>
        </w:rPr>
        <w:t>往古都加尔姆的列车。</w:t>
      </w:r>
    </w:p>
    <w:p w14:paraId="166CA098" w14:textId="46319B2D" w:rsidR="00DE14DB" w:rsidRDefault="00DE14DB" w:rsidP="00DE14DB">
      <w:pPr>
        <w:ind w:firstLineChars="200" w:firstLine="420"/>
      </w:pPr>
      <w:r>
        <w:rPr>
          <w:rFonts w:hint="eastAsia"/>
        </w:rPr>
        <w:t>「没</w:t>
      </w:r>
      <w:del w:id="392" w:author="Y" w:date="2022-11-19T16:30:00Z">
        <w:r w:rsidDel="00B442B8">
          <w:rPr>
            <w:rFonts w:hint="eastAsia"/>
          </w:rPr>
          <w:delText>考虑到你的不便</w:delText>
        </w:r>
      </w:del>
      <w:ins w:id="393" w:author="Y" w:date="2022-11-19T16:30:00Z">
        <w:r w:rsidR="00B442B8">
          <w:rPr>
            <w:rFonts w:hint="eastAsia"/>
          </w:rPr>
          <w:t>把你的事情考虑周全</w:t>
        </w:r>
      </w:ins>
      <w:r>
        <w:rPr>
          <w:rFonts w:hint="eastAsia"/>
        </w:rPr>
        <w:t>，是我不好」</w:t>
      </w:r>
    </w:p>
    <w:p w14:paraId="6059ABDA" w14:textId="77777777" w:rsidR="00DE14DB" w:rsidRDefault="00DE14DB" w:rsidP="00DE14DB">
      <w:pPr>
        <w:ind w:firstLineChars="200" w:firstLine="420"/>
      </w:pPr>
      <w:r>
        <w:rPr>
          <w:rFonts w:hint="eastAsia"/>
        </w:rPr>
        <w:t>「没有、那回事。那个……」</w:t>
      </w:r>
    </w:p>
    <w:p w14:paraId="6B22B2B8" w14:textId="4AEC2D55" w:rsidR="00DE14DB" w:rsidRDefault="00DE14DB" w:rsidP="00DE14DB">
      <w:pPr>
        <w:ind w:firstLineChars="200" w:firstLine="420"/>
      </w:pPr>
      <w:r>
        <w:rPr>
          <w:rFonts w:hint="eastAsia"/>
        </w:rPr>
        <w:t>少女无意间缩起了身体，变成了仰视</w:t>
      </w:r>
      <w:ins w:id="394" w:author="Y" w:date="2022-11-19T16:32:00Z">
        <w:r w:rsidR="00F65576">
          <w:rPr>
            <w:rFonts w:hint="eastAsia"/>
          </w:rPr>
          <w:t>自己</w:t>
        </w:r>
      </w:ins>
      <w:r>
        <w:rPr>
          <w:rFonts w:hint="eastAsia"/>
        </w:rPr>
        <w:t>的姿势。</w:t>
      </w:r>
      <w:del w:id="395" w:author="Y" w:date="2022-11-19T16:33:00Z">
        <w:r w:rsidDel="00454907">
          <w:rPr>
            <w:rFonts w:hint="eastAsia"/>
          </w:rPr>
          <w:delText>她</w:delText>
        </w:r>
      </w:del>
      <w:r>
        <w:rPr>
          <w:rFonts w:hint="eastAsia"/>
        </w:rPr>
        <w:t>看起来无助又踌躇</w:t>
      </w:r>
      <w:ins w:id="396" w:author="Y" w:date="2022-11-19T16:33:00Z">
        <w:r w:rsidR="00454907">
          <w:rPr>
            <w:rFonts w:hint="eastAsia"/>
          </w:rPr>
          <w:t>的她</w:t>
        </w:r>
      </w:ins>
      <w:r>
        <w:rPr>
          <w:rFonts w:hint="eastAsia"/>
        </w:rPr>
        <w:t>，</w:t>
      </w:r>
      <w:ins w:id="397" w:author="Y" w:date="2022-11-19T16:33:00Z">
        <w:r w:rsidR="00454907">
          <w:rPr>
            <w:rFonts w:hint="eastAsia"/>
          </w:rPr>
          <w:t>还是</w:t>
        </w:r>
      </w:ins>
      <w:r>
        <w:rPr>
          <w:rFonts w:hint="eastAsia"/>
        </w:rPr>
        <w:t>开口说道。</w:t>
      </w:r>
    </w:p>
    <w:p w14:paraId="2D2F2598" w14:textId="7C52A934" w:rsidR="00DE14DB" w:rsidRDefault="00DE14DB" w:rsidP="00DE14DB">
      <w:pPr>
        <w:ind w:firstLineChars="200" w:firstLine="420"/>
      </w:pPr>
      <w:r>
        <w:rPr>
          <w:rFonts w:hint="eastAsia"/>
        </w:rPr>
        <w:t>「称呼你梅诺小姐可以</w:t>
      </w:r>
      <w:del w:id="398" w:author="Y" w:date="2022-11-19T16:33:00Z">
        <w:r w:rsidDel="009C75F7">
          <w:rPr>
            <w:rFonts w:hint="eastAsia"/>
          </w:rPr>
          <w:delText>吧</w:delText>
        </w:r>
      </w:del>
      <w:ins w:id="399" w:author="Y" w:date="2022-11-19T16:33:00Z">
        <w:r w:rsidR="009C75F7">
          <w:rPr>
            <w:rFonts w:hint="eastAsia"/>
          </w:rPr>
          <w:t>吗</w:t>
        </w:r>
      </w:ins>
      <w:r>
        <w:rPr>
          <w:rFonts w:hint="eastAsia"/>
        </w:rPr>
        <w:t>」</w:t>
      </w:r>
    </w:p>
    <w:p w14:paraId="04C20FAA" w14:textId="17B8F42D" w:rsidR="00DE14DB" w:rsidRDefault="00DE14DB" w:rsidP="00DE14DB">
      <w:pPr>
        <w:ind w:firstLineChars="200" w:firstLine="420"/>
      </w:pPr>
      <w:r>
        <w:rPr>
          <w:rFonts w:hint="eastAsia"/>
        </w:rPr>
        <w:t>「</w:t>
      </w:r>
      <w:del w:id="400" w:author="Y" w:date="2022-11-19T16:34:00Z">
        <w:r w:rsidDel="00454907">
          <w:rPr>
            <w:rFonts w:hint="eastAsia"/>
          </w:rPr>
          <w:delText>没事</w:delText>
        </w:r>
      </w:del>
      <w:ins w:id="401" w:author="Y" w:date="2022-11-19T16:34:00Z">
        <w:r w:rsidR="00454907">
          <w:rPr>
            <w:rFonts w:hint="eastAsia"/>
          </w:rPr>
          <w:t>好啊</w:t>
        </w:r>
      </w:ins>
      <w:r>
        <w:rPr>
          <w:rFonts w:hint="eastAsia"/>
        </w:rPr>
        <w:t>，叫得更随意些也可以喔。咱们年龄相近，</w:t>
      </w:r>
      <w:del w:id="402" w:author="Y" w:date="2022-11-19T16:34:00Z">
        <w:r w:rsidDel="00492351">
          <w:rPr>
            <w:rFonts w:hint="eastAsia"/>
          </w:rPr>
          <w:delText>就</w:delText>
        </w:r>
      </w:del>
      <w:r>
        <w:rPr>
          <w:rFonts w:hint="eastAsia"/>
        </w:rPr>
        <w:t>叫</w:t>
      </w:r>
      <w:ins w:id="403" w:author="Y" w:date="2022-11-19T16:34:00Z">
        <w:r w:rsidR="00454907">
          <w:rPr>
            <w:rFonts w:hint="eastAsia"/>
          </w:rPr>
          <w:t>我</w:t>
        </w:r>
      </w:ins>
      <w:r>
        <w:rPr>
          <w:rFonts w:hint="eastAsia"/>
        </w:rPr>
        <w:t>『梅诺</w:t>
      </w:r>
      <w:del w:id="404" w:author="Y" w:date="2022-11-19T16:34:00Z">
        <w:r w:rsidDel="00454907">
          <w:rPr>
            <w:rFonts w:hint="eastAsia"/>
          </w:rPr>
          <w:delText>酱</w:delText>
        </w:r>
      </w:del>
      <w:r>
        <w:rPr>
          <w:rFonts w:hint="eastAsia"/>
        </w:rPr>
        <w:t>』</w:t>
      </w:r>
      <w:ins w:id="405" w:author="Y" w:date="2022-11-19T16:34:00Z">
        <w:r w:rsidR="00492351">
          <w:rPr>
            <w:rFonts w:hint="eastAsia"/>
          </w:rPr>
          <w:t>的话</w:t>
        </w:r>
      </w:ins>
      <w:r>
        <w:rPr>
          <w:rFonts w:hint="eastAsia"/>
        </w:rPr>
        <w:t>怎么样？」</w:t>
      </w:r>
    </w:p>
    <w:p w14:paraId="23DF9F43" w14:textId="77C84D55" w:rsidR="00DE14DB" w:rsidRDefault="00DE14DB" w:rsidP="00DE14DB">
      <w:pPr>
        <w:ind w:firstLineChars="200" w:firstLine="420"/>
      </w:pPr>
      <w:r>
        <w:rPr>
          <w:rFonts w:hint="eastAsia"/>
        </w:rPr>
        <w:t>「……</w:t>
      </w:r>
      <w:del w:id="406" w:author="Y" w:date="2022-11-19T16:34:00Z">
        <w:r w:rsidDel="00492351">
          <w:rPr>
            <w:rFonts w:hint="eastAsia"/>
          </w:rPr>
          <w:delText>嗯</w:delText>
        </w:r>
      </w:del>
      <w:ins w:id="407" w:author="Y" w:date="2022-11-19T16:34:00Z">
        <w:r w:rsidR="00492351">
          <w:rPr>
            <w:rFonts w:hint="eastAsia"/>
          </w:rPr>
          <w:t>唔</w:t>
        </w:r>
      </w:ins>
      <w:r>
        <w:rPr>
          <w:rFonts w:hint="eastAsia"/>
        </w:rPr>
        <w:t>」</w:t>
      </w:r>
    </w:p>
    <w:p w14:paraId="54ED9126" w14:textId="60C5B53D" w:rsidR="00DE14DB" w:rsidRDefault="00492351" w:rsidP="00DE14DB">
      <w:pPr>
        <w:ind w:firstLineChars="200" w:firstLine="420"/>
      </w:pPr>
      <w:ins w:id="408" w:author="Y" w:date="2022-11-19T16:35:00Z">
        <w:r>
          <w:rPr>
            <w:rFonts w:hint="eastAsia"/>
          </w:rPr>
          <w:t>面对</w:t>
        </w:r>
      </w:ins>
      <w:r w:rsidR="00DE14DB">
        <w:rPr>
          <w:rFonts w:hint="eastAsia"/>
        </w:rPr>
        <w:t>梅诺</w:t>
      </w:r>
      <w:ins w:id="409" w:author="Y" w:date="2022-11-19T16:35:00Z">
        <w:r w:rsidR="00F80547">
          <w:rPr>
            <w:rFonts w:hint="eastAsia"/>
          </w:rPr>
          <w:t>投来的</w:t>
        </w:r>
      </w:ins>
      <w:del w:id="410" w:author="Y" w:date="2022-11-19T16:35:00Z">
        <w:r w:rsidR="00DE14DB" w:rsidDel="00F80547">
          <w:rPr>
            <w:rFonts w:hint="eastAsia"/>
          </w:rPr>
          <w:delText>脸上</w:delText>
        </w:r>
        <w:r w:rsidR="00DE14DB" w:rsidDel="00492351">
          <w:rPr>
            <w:rFonts w:hint="eastAsia"/>
          </w:rPr>
          <w:delText>挂着</w:delText>
        </w:r>
      </w:del>
      <w:r w:rsidR="00DE14DB">
        <w:rPr>
          <w:rFonts w:hint="eastAsia"/>
        </w:rPr>
        <w:t>微笑，</w:t>
      </w:r>
      <w:del w:id="411" w:author="Y" w:date="2022-11-19T16:37:00Z">
        <w:r w:rsidR="00DE14DB" w:rsidDel="00BE16D3">
          <w:rPr>
            <w:rFonts w:hint="eastAsia"/>
          </w:rPr>
          <w:delText>而</w:delText>
        </w:r>
      </w:del>
      <w:r w:rsidR="00DE14DB">
        <w:rPr>
          <w:rFonts w:hint="eastAsia"/>
        </w:rPr>
        <w:t>灯里却</w:t>
      </w:r>
      <w:ins w:id="412" w:author="Y" w:date="2022-11-19T16:37:00Z">
        <w:r w:rsidR="00BE16D3">
          <w:rPr>
            <w:rFonts w:hint="eastAsia"/>
          </w:rPr>
          <w:t>显得</w:t>
        </w:r>
      </w:ins>
      <w:del w:id="413" w:author="Y" w:date="2022-11-19T16:37:00Z">
        <w:r w:rsidR="00DE14DB" w:rsidDel="00BE16D3">
          <w:rPr>
            <w:rFonts w:hint="eastAsia"/>
          </w:rPr>
          <w:delText>反而</w:delText>
        </w:r>
      </w:del>
      <w:r w:rsidR="00DE14DB">
        <w:rPr>
          <w:rFonts w:hint="eastAsia"/>
        </w:rPr>
        <w:t>更难以自处，</w:t>
      </w:r>
      <w:ins w:id="414" w:author="Y" w:date="2022-11-19T16:37:00Z">
        <w:r w:rsidR="00BE16D3">
          <w:rPr>
            <w:rFonts w:hint="eastAsia"/>
          </w:rPr>
          <w:t>把</w:t>
        </w:r>
      </w:ins>
      <w:r w:rsidR="00DE14DB">
        <w:rPr>
          <w:rFonts w:hint="eastAsia"/>
        </w:rPr>
        <w:t>肩膀</w:t>
      </w:r>
      <w:ins w:id="415" w:author="Y" w:date="2022-11-19T16:37:00Z">
        <w:r w:rsidR="00BE16D3">
          <w:rPr>
            <w:rFonts w:hint="eastAsia"/>
          </w:rPr>
          <w:t>瑟缩</w:t>
        </w:r>
      </w:ins>
      <w:del w:id="416" w:author="Y" w:date="2022-11-19T16:37:00Z">
        <w:r w:rsidR="00DE14DB" w:rsidDel="00BE16D3">
          <w:rPr>
            <w:rFonts w:hint="eastAsia"/>
          </w:rPr>
          <w:delText>畏缩</w:delText>
        </w:r>
      </w:del>
      <w:r w:rsidR="00DE14DB">
        <w:rPr>
          <w:rFonts w:hint="eastAsia"/>
        </w:rPr>
        <w:t>了起来。</w:t>
      </w:r>
    </w:p>
    <w:p w14:paraId="38E64768" w14:textId="41C0A1FB" w:rsidR="00DE14DB" w:rsidRDefault="004B25F6" w:rsidP="00DE14DB">
      <w:pPr>
        <w:ind w:firstLineChars="200" w:firstLine="420"/>
      </w:pPr>
      <w:ins w:id="417" w:author="Y" w:date="2022-11-21T11:03:00Z">
        <w:r>
          <w:rPr>
            <w:rFonts w:hint="eastAsia"/>
          </w:rPr>
          <w:t>或许是怕生，</w:t>
        </w:r>
      </w:ins>
      <w:r w:rsidR="00DE14DB">
        <w:rPr>
          <w:rFonts w:hint="eastAsia"/>
        </w:rPr>
        <w:t>梅诺能感受到她在面对自己时的</w:t>
      </w:r>
      <w:del w:id="418" w:author="Y" w:date="2022-11-21T11:09:00Z">
        <w:r w:rsidR="00DE14DB" w:rsidDel="00242208">
          <w:rPr>
            <w:rFonts w:hint="eastAsia"/>
          </w:rPr>
          <w:delText>困惑</w:delText>
        </w:r>
      </w:del>
      <w:ins w:id="419" w:author="Y" w:date="2022-11-21T11:09:00Z">
        <w:r w:rsidR="00242208">
          <w:rPr>
            <w:rFonts w:hint="eastAsia"/>
          </w:rPr>
          <w:t>畏缩</w:t>
        </w:r>
      </w:ins>
      <w:del w:id="420" w:author="Y" w:date="2022-11-19T16:40:00Z">
        <w:r w:rsidR="00DE14DB" w:rsidDel="00C16CCA">
          <w:rPr>
            <w:rFonts w:hint="eastAsia"/>
          </w:rPr>
          <w:delText>，不知她是不是有些认生</w:delText>
        </w:r>
      </w:del>
      <w:r w:rsidR="00DE14DB">
        <w:rPr>
          <w:rFonts w:hint="eastAsia"/>
        </w:rPr>
        <w:t>。</w:t>
      </w:r>
      <w:del w:id="421" w:author="Y" w:date="2022-11-21T11:11:00Z">
        <w:r w:rsidR="00DE14DB" w:rsidDel="005D77B5">
          <w:rPr>
            <w:rFonts w:hint="eastAsia"/>
          </w:rPr>
          <w:delText>毕竟自己是刚刚认识的陌生人，</w:delText>
        </w:r>
      </w:del>
      <w:ins w:id="422" w:author="Y" w:date="2022-11-21T11:11:00Z">
        <w:r w:rsidR="005D77B5">
          <w:rPr>
            <w:rFonts w:hint="eastAsia"/>
          </w:rPr>
          <w:t>对刚刚认识的陌生人</w:t>
        </w:r>
      </w:ins>
      <w:r w:rsidR="00DE14DB">
        <w:rPr>
          <w:rFonts w:hint="eastAsia"/>
        </w:rPr>
        <w:t>有所警戒也是</w:t>
      </w:r>
      <w:del w:id="423" w:author="Y" w:date="2022-11-21T11:11:00Z">
        <w:r w:rsidR="00DE14DB" w:rsidDel="005D77B5">
          <w:rPr>
            <w:rFonts w:hint="eastAsia"/>
          </w:rPr>
          <w:delText>应当</w:delText>
        </w:r>
      </w:del>
      <w:ins w:id="424" w:author="Y" w:date="2022-11-21T11:11:00Z">
        <w:r w:rsidR="005D77B5">
          <w:rPr>
            <w:rFonts w:hint="eastAsia"/>
          </w:rPr>
          <w:t>正常</w:t>
        </w:r>
      </w:ins>
      <w:r w:rsidR="00DE14DB">
        <w:rPr>
          <w:rFonts w:hint="eastAsia"/>
        </w:rPr>
        <w:t>的，但是她的样子</w:t>
      </w:r>
      <w:del w:id="425" w:author="Y" w:date="2022-11-21T11:12:00Z">
        <w:r w:rsidR="00DE14DB" w:rsidDel="00AC53F6">
          <w:rPr>
            <w:rFonts w:hint="eastAsia"/>
          </w:rPr>
          <w:delText>像是</w:delText>
        </w:r>
      </w:del>
      <w:ins w:id="426" w:author="Y" w:date="2022-11-21T11:12:00Z">
        <w:r w:rsidR="00AC53F6">
          <w:rPr>
            <w:rFonts w:hint="eastAsia"/>
          </w:rPr>
          <w:t>更像</w:t>
        </w:r>
      </w:ins>
      <w:r w:rsidR="00DE14DB">
        <w:rPr>
          <w:rFonts w:hint="eastAsia"/>
        </w:rPr>
        <w:t>不知</w:t>
      </w:r>
      <w:ins w:id="427" w:author="Y" w:date="2022-11-21T11:12:00Z">
        <w:r w:rsidR="00AC53F6">
          <w:rPr>
            <w:rFonts w:hint="eastAsia"/>
          </w:rPr>
          <w:t>道</w:t>
        </w:r>
      </w:ins>
      <w:del w:id="428" w:author="Y" w:date="2022-11-21T11:11:00Z">
        <w:r w:rsidR="00DE14DB" w:rsidDel="005D77B5">
          <w:rPr>
            <w:rFonts w:hint="eastAsia"/>
          </w:rPr>
          <w:delText>该如何对待</w:delText>
        </w:r>
      </w:del>
      <w:ins w:id="429" w:author="Y" w:date="2022-11-21T11:11:00Z">
        <w:r w:rsidR="005D77B5">
          <w:rPr>
            <w:rFonts w:hint="eastAsia"/>
          </w:rPr>
          <w:t>如何与</w:t>
        </w:r>
      </w:ins>
      <w:r w:rsidR="00DE14DB">
        <w:rPr>
          <w:rFonts w:hint="eastAsia"/>
        </w:rPr>
        <w:t>自己</w:t>
      </w:r>
      <w:ins w:id="430" w:author="Y" w:date="2022-11-21T11:11:00Z">
        <w:r w:rsidR="005D77B5">
          <w:rPr>
            <w:rFonts w:hint="eastAsia"/>
          </w:rPr>
          <w:t>相处</w:t>
        </w:r>
      </w:ins>
      <w:r w:rsidR="00DE14DB">
        <w:rPr>
          <w:rFonts w:hint="eastAsia"/>
        </w:rPr>
        <w:t>一样。刚才叫出自己名字的</w:t>
      </w:r>
      <w:del w:id="431" w:author="Y" w:date="2022-11-21T11:12:00Z">
        <w:r w:rsidR="00DE14DB" w:rsidDel="005E5B71">
          <w:rPr>
            <w:rFonts w:hint="eastAsia"/>
          </w:rPr>
          <w:delText>声音</w:delText>
        </w:r>
      </w:del>
      <w:ins w:id="432" w:author="Y" w:date="2022-11-21T11:12:00Z">
        <w:r w:rsidR="005E5B71">
          <w:rPr>
            <w:rFonts w:hint="eastAsia"/>
          </w:rPr>
          <w:t>时候</w:t>
        </w:r>
      </w:ins>
      <w:r w:rsidR="00DE14DB">
        <w:rPr>
          <w:rFonts w:hint="eastAsia"/>
        </w:rPr>
        <w:t>也</w:t>
      </w:r>
      <w:ins w:id="433" w:author="Y" w:date="2022-11-21T11:12:00Z">
        <w:r w:rsidR="005E5B71">
          <w:rPr>
            <w:rFonts w:hint="eastAsia"/>
          </w:rPr>
          <w:t>是，声音</w:t>
        </w:r>
      </w:ins>
      <w:ins w:id="434" w:author="Y" w:date="2022-11-21T11:13:00Z">
        <w:r w:rsidR="005E5B71">
          <w:rPr>
            <w:rFonts w:hint="eastAsia"/>
          </w:rPr>
          <w:t>十分</w:t>
        </w:r>
      </w:ins>
      <w:del w:id="435" w:author="Y" w:date="2022-11-21T11:12:00Z">
        <w:r w:rsidR="00DE14DB" w:rsidDel="005E5B71">
          <w:rPr>
            <w:rFonts w:hint="eastAsia"/>
          </w:rPr>
          <w:delText>很</w:delText>
        </w:r>
      </w:del>
      <w:r w:rsidR="00DE14DB">
        <w:rPr>
          <w:rFonts w:hint="eastAsia"/>
        </w:rPr>
        <w:t>紧张不安。</w:t>
      </w:r>
    </w:p>
    <w:p w14:paraId="754E2A22" w14:textId="4DA97D6F" w:rsidR="00DE14DB" w:rsidRDefault="00DE14DB" w:rsidP="00DE14DB">
      <w:pPr>
        <w:ind w:firstLineChars="200" w:firstLine="420"/>
      </w:pPr>
      <w:r>
        <w:rPr>
          <w:rFonts w:hint="eastAsia"/>
        </w:rPr>
        <w:t>然而，考虑到她是一名突然就被召唤到异世界的少女，</w:t>
      </w:r>
      <w:del w:id="436" w:author="Y" w:date="2022-11-21T11:14:00Z">
        <w:r>
          <w:rPr>
            <w:rFonts w:hint="eastAsia"/>
          </w:rPr>
          <w:delText>这种反应也没什么奇怪的</w:delText>
        </w:r>
      </w:del>
      <w:ins w:id="437" w:author="Y" w:date="2022-11-21T11:14:00Z">
        <w:r w:rsidR="004A5F83">
          <w:rPr>
            <w:rFonts w:hint="eastAsia"/>
          </w:rPr>
          <w:t>就没什么好奇怪的了</w:t>
        </w:r>
      </w:ins>
      <w:r>
        <w:rPr>
          <w:rFonts w:hint="eastAsia"/>
        </w:rPr>
        <w:t>。</w:t>
      </w:r>
      <w:del w:id="438" w:author="Y" w:date="2022-11-21T11:14:00Z">
        <w:r w:rsidDel="00387918">
          <w:rPr>
            <w:rFonts w:hint="eastAsia"/>
          </w:rPr>
          <w:delText>强制</w:delText>
        </w:r>
      </w:del>
      <w:ins w:id="439" w:author="Y" w:date="2022-11-21T11:14:00Z">
        <w:r w:rsidR="00387918">
          <w:rPr>
            <w:rFonts w:hint="eastAsia"/>
          </w:rPr>
          <w:t>被迫</w:t>
        </w:r>
      </w:ins>
      <w:r>
        <w:rPr>
          <w:rFonts w:hint="eastAsia"/>
        </w:rPr>
        <w:t>召唤到了</w:t>
      </w:r>
      <w:del w:id="440" w:author="Y" w:date="2022-11-21T11:15:00Z">
        <w:r w:rsidDel="00387918">
          <w:rPr>
            <w:rFonts w:hint="eastAsia"/>
          </w:rPr>
          <w:delText>这一没有栖身之所的世界</w:delText>
        </w:r>
      </w:del>
      <w:ins w:id="441" w:author="Y" w:date="2022-11-21T11:15:00Z">
        <w:r w:rsidR="00387918">
          <w:rPr>
            <w:rFonts w:hint="eastAsia"/>
          </w:rPr>
          <w:t>举目无亲的这里</w:t>
        </w:r>
      </w:ins>
      <w:r>
        <w:rPr>
          <w:rFonts w:hint="eastAsia"/>
        </w:rPr>
        <w:t>，又被初次见面的人带走</w:t>
      </w:r>
      <w:del w:id="442" w:author="Y" w:date="2022-11-21T11:15:00Z">
        <w:r w:rsidDel="00AD7FD9">
          <w:rPr>
            <w:rFonts w:hint="eastAsia"/>
          </w:rPr>
          <w:delText>了</w:delText>
        </w:r>
      </w:del>
      <w:r>
        <w:rPr>
          <w:rFonts w:hint="eastAsia"/>
        </w:rPr>
        <w:t>。不管对她多么的友好，若是</w:t>
      </w:r>
      <w:del w:id="443" w:author="Y" w:date="2022-11-21T11:15:00Z">
        <w:r w:rsidDel="00AD7FD9">
          <w:rPr>
            <w:rFonts w:hint="eastAsia"/>
          </w:rPr>
          <w:delText>在这种境遇下</w:delText>
        </w:r>
      </w:del>
      <w:ins w:id="444" w:author="Y" w:date="2022-11-21T11:15:00Z">
        <w:r w:rsidR="00AD7FD9">
          <w:rPr>
            <w:rFonts w:hint="eastAsia"/>
          </w:rPr>
          <w:t>这种情况还能</w:t>
        </w:r>
      </w:ins>
      <w:r>
        <w:rPr>
          <w:rFonts w:hint="eastAsia"/>
        </w:rPr>
        <w:t>马上</w:t>
      </w:r>
      <w:del w:id="445" w:author="Y" w:date="2022-11-21T11:16:00Z">
        <w:r w:rsidDel="00867066">
          <w:rPr>
            <w:rFonts w:hint="eastAsia"/>
          </w:rPr>
          <w:delText>就</w:delText>
        </w:r>
      </w:del>
      <w:ins w:id="446" w:author="Y" w:date="2022-11-21T11:16:00Z">
        <w:r w:rsidR="00867066">
          <w:rPr>
            <w:rFonts w:hint="eastAsia"/>
          </w:rPr>
          <w:t>对自己</w:t>
        </w:r>
      </w:ins>
      <w:r>
        <w:rPr>
          <w:rFonts w:hint="eastAsia"/>
        </w:rPr>
        <w:t>敞开心扉</w:t>
      </w:r>
      <w:del w:id="447" w:author="Y" w:date="2022-11-21T11:16:00Z">
        <w:r w:rsidDel="00867066">
          <w:rPr>
            <w:rFonts w:hint="eastAsia"/>
          </w:rPr>
          <w:delText>了</w:delText>
        </w:r>
      </w:del>
      <w:r>
        <w:rPr>
          <w:rFonts w:hint="eastAsia"/>
        </w:rPr>
        <w:t>，</w:t>
      </w:r>
      <w:del w:id="448" w:author="Y" w:date="2022-11-21T11:17:00Z">
        <w:r w:rsidDel="00BC57F3">
          <w:rPr>
            <w:rFonts w:hint="eastAsia"/>
          </w:rPr>
          <w:delText>反而会引起</w:delText>
        </w:r>
      </w:del>
      <w:ins w:id="449" w:author="Y" w:date="2022-11-21T11:17:00Z">
        <w:r w:rsidR="00BC57F3">
          <w:rPr>
            <w:rFonts w:hint="eastAsia"/>
          </w:rPr>
          <w:t>那就该</w:t>
        </w:r>
      </w:ins>
      <w:r>
        <w:rPr>
          <w:rFonts w:hint="eastAsia"/>
        </w:rPr>
        <w:t>梅诺</w:t>
      </w:r>
      <w:ins w:id="450" w:author="Y" w:date="2022-11-21T11:17:00Z">
        <w:r w:rsidR="00BC57F3">
          <w:rPr>
            <w:rFonts w:hint="eastAsia"/>
          </w:rPr>
          <w:t>要</w:t>
        </w:r>
      </w:ins>
      <w:del w:id="451" w:author="Y" w:date="2022-11-21T11:17:00Z">
        <w:r w:rsidDel="00BC57F3">
          <w:rPr>
            <w:rFonts w:hint="eastAsia"/>
          </w:rPr>
          <w:delText>的</w:delText>
        </w:r>
      </w:del>
      <w:r>
        <w:rPr>
          <w:rFonts w:hint="eastAsia"/>
        </w:rPr>
        <w:t>警戒</w:t>
      </w:r>
      <w:ins w:id="452" w:author="Y" w:date="2022-11-21T11:17:00Z">
        <w:r w:rsidR="00A635D2">
          <w:rPr>
            <w:rFonts w:hint="eastAsia"/>
          </w:rPr>
          <w:t>起来了</w:t>
        </w:r>
      </w:ins>
      <w:del w:id="453" w:author="Y" w:date="2022-11-21T11:17:00Z">
        <w:r w:rsidDel="00BC57F3">
          <w:rPr>
            <w:rFonts w:hint="eastAsia"/>
          </w:rPr>
          <w:delText>吧</w:delText>
        </w:r>
      </w:del>
      <w:r>
        <w:rPr>
          <w:rFonts w:hint="eastAsia"/>
        </w:rPr>
        <w:t>。</w:t>
      </w:r>
    </w:p>
    <w:p w14:paraId="52B353E2" w14:textId="395A6871" w:rsidR="00DE14DB" w:rsidRDefault="00DE14DB" w:rsidP="00DE14DB">
      <w:pPr>
        <w:ind w:firstLineChars="200" w:firstLine="420"/>
      </w:pPr>
      <w:del w:id="454" w:author="Y" w:date="2022-11-21T11:18:00Z">
        <w:r w:rsidDel="00A635D2">
          <w:rPr>
            <w:rFonts w:hint="eastAsia"/>
          </w:rPr>
          <w:delText>这个国家的大主教奥薇尔，告诉了</w:delText>
        </w:r>
      </w:del>
      <w:r>
        <w:rPr>
          <w:rFonts w:hint="eastAsia"/>
        </w:rPr>
        <w:t>梅诺</w:t>
      </w:r>
      <w:ins w:id="455" w:author="Y" w:date="2022-11-21T11:18:00Z">
        <w:r w:rsidR="00A635D2">
          <w:rPr>
            <w:rFonts w:hint="eastAsia"/>
          </w:rPr>
          <w:t>从这个国家的大主教奥薇尔</w:t>
        </w:r>
        <w:r w:rsidR="00094112">
          <w:rPr>
            <w:rFonts w:hint="eastAsia"/>
          </w:rPr>
          <w:t>的联系中，得知了</w:t>
        </w:r>
      </w:ins>
      <w:r>
        <w:rPr>
          <w:rFonts w:hint="eastAsia"/>
        </w:rPr>
        <w:t>处理不死的纯粹概念的方法。在把灯里带到古都加尔姆</w:t>
      </w:r>
      <w:del w:id="456" w:author="Y" w:date="2022-11-21T11:22:00Z">
        <w:r>
          <w:rPr>
            <w:rFonts w:hint="eastAsia"/>
          </w:rPr>
          <w:delText>中</w:delText>
        </w:r>
      </w:del>
      <w:r>
        <w:rPr>
          <w:rFonts w:hint="eastAsia"/>
        </w:rPr>
        <w:t>的仪式场前，还需相处几日。虽说她</w:t>
      </w:r>
      <w:del w:id="457" w:author="Y" w:date="2022-11-21T11:23:00Z">
        <w:r w:rsidDel="00D45F1F">
          <w:rPr>
            <w:rFonts w:hint="eastAsia"/>
          </w:rPr>
          <w:delText>是</w:delText>
        </w:r>
      </w:del>
      <w:r>
        <w:rPr>
          <w:rFonts w:hint="eastAsia"/>
        </w:rPr>
        <w:t>灵魂中寄宿着禁忌的魔导</w:t>
      </w:r>
      <w:ins w:id="458" w:author="Y" w:date="2022-11-21T11:23:00Z">
        <w:r w:rsidR="00D45F1F">
          <w:rPr>
            <w:rFonts w:hint="eastAsia"/>
          </w:rPr>
          <w:t>，是自己</w:t>
        </w:r>
      </w:ins>
      <w:r>
        <w:rPr>
          <w:rFonts w:hint="eastAsia"/>
        </w:rPr>
        <w:t>的处刑对象，但</w:t>
      </w:r>
      <w:ins w:id="459" w:author="Y" w:date="2022-11-21T11:24:00Z">
        <w:r w:rsidR="009646D5">
          <w:rPr>
            <w:rFonts w:hint="eastAsia"/>
          </w:rPr>
          <w:t>这几天</w:t>
        </w:r>
      </w:ins>
      <w:r>
        <w:rPr>
          <w:rFonts w:hint="eastAsia"/>
        </w:rPr>
        <w:t>还是有</w:t>
      </w:r>
      <w:ins w:id="460" w:author="Y" w:date="2022-11-21T11:24:00Z">
        <w:r w:rsidR="009646D5">
          <w:rPr>
            <w:rFonts w:hint="eastAsia"/>
          </w:rPr>
          <w:t>必要</w:t>
        </w:r>
      </w:ins>
      <w:del w:id="461" w:author="Y" w:date="2022-11-21T11:24:00Z">
        <w:r w:rsidDel="00B212E1">
          <w:rPr>
            <w:rFonts w:hint="eastAsia"/>
          </w:rPr>
          <w:delText>不引起怀疑地</w:delText>
        </w:r>
      </w:del>
      <w:r>
        <w:rPr>
          <w:rFonts w:hint="eastAsia"/>
        </w:rPr>
        <w:t>友好</w:t>
      </w:r>
      <w:ins w:id="462" w:author="Y" w:date="2022-11-21T11:24:00Z">
        <w:r w:rsidR="00B212E1">
          <w:rPr>
            <w:rFonts w:hint="eastAsia"/>
          </w:rPr>
          <w:t>相处以免引起怀疑</w:t>
        </w:r>
      </w:ins>
      <w:del w:id="463" w:author="Y" w:date="2022-11-21T11:24:00Z">
        <w:r w:rsidDel="00B212E1">
          <w:rPr>
            <w:rFonts w:hint="eastAsia"/>
          </w:rPr>
          <w:delText>对她</w:delText>
        </w:r>
      </w:del>
      <w:del w:id="464" w:author="Y" w:date="2022-11-21T11:25:00Z">
        <w:r w:rsidDel="009646D5">
          <w:rPr>
            <w:rFonts w:hint="eastAsia"/>
          </w:rPr>
          <w:delText>的必要</w:delText>
        </w:r>
      </w:del>
      <w:r>
        <w:rPr>
          <w:rFonts w:hint="eastAsia"/>
        </w:rPr>
        <w:t>，梅诺</w:t>
      </w:r>
      <w:del w:id="465" w:author="Y" w:date="2022-11-21T11:25:00Z">
        <w:r w:rsidDel="00A62125">
          <w:rPr>
            <w:rFonts w:hint="eastAsia"/>
          </w:rPr>
          <w:delText>意识</w:delText>
        </w:r>
      </w:del>
      <w:ins w:id="466" w:author="Y" w:date="2022-11-21T11:25:00Z">
        <w:r w:rsidR="00A62125">
          <w:rPr>
            <w:rFonts w:hint="eastAsia"/>
          </w:rPr>
          <w:t>想</w:t>
        </w:r>
      </w:ins>
      <w:r>
        <w:rPr>
          <w:rFonts w:hint="eastAsia"/>
        </w:rPr>
        <w:t>到这点，</w:t>
      </w:r>
      <w:ins w:id="467" w:author="Y" w:date="2022-11-21T11:25:00Z">
        <w:r w:rsidR="00A62125">
          <w:rPr>
            <w:rFonts w:hint="eastAsia"/>
          </w:rPr>
          <w:t>继续</w:t>
        </w:r>
      </w:ins>
      <w:del w:id="468" w:author="Y" w:date="2022-11-21T11:25:00Z">
        <w:r w:rsidDel="00A62125">
          <w:rPr>
            <w:rFonts w:hint="eastAsia"/>
          </w:rPr>
          <w:delText>又</w:delText>
        </w:r>
      </w:del>
      <w:r>
        <w:rPr>
          <w:rFonts w:hint="eastAsia"/>
        </w:rPr>
        <w:t>开始说些</w:t>
      </w:r>
      <w:del w:id="469" w:author="Y" w:date="2022-11-21T11:19:00Z">
        <w:r w:rsidDel="00286434">
          <w:rPr>
            <w:rFonts w:hint="eastAsia"/>
          </w:rPr>
          <w:delText>自来熟</w:delText>
        </w:r>
      </w:del>
      <w:ins w:id="470" w:author="Y" w:date="2022-11-21T11:19:00Z">
        <w:r w:rsidR="00286434">
          <w:rPr>
            <w:rFonts w:hint="eastAsia"/>
          </w:rPr>
          <w:t>套近乎</w:t>
        </w:r>
      </w:ins>
      <w:r>
        <w:rPr>
          <w:rFonts w:hint="eastAsia"/>
        </w:rPr>
        <w:t>的话。</w:t>
      </w:r>
    </w:p>
    <w:p w14:paraId="44A5F6EB" w14:textId="77777777" w:rsidR="00DE14DB" w:rsidRDefault="00DE14DB" w:rsidP="00DE14DB">
      <w:pPr>
        <w:ind w:firstLineChars="200" w:firstLine="420"/>
      </w:pPr>
      <w:r>
        <w:rPr>
          <w:rFonts w:hint="eastAsia"/>
        </w:rPr>
        <w:t>「洗个澡就睡吧。怎么说？要来一起洗吗？」</w:t>
      </w:r>
    </w:p>
    <w:p w14:paraId="2DFE6BD7" w14:textId="68947C04" w:rsidR="00DE14DB" w:rsidRDefault="00DE14DB" w:rsidP="00DE14DB">
      <w:pPr>
        <w:ind w:firstLineChars="200" w:firstLine="420"/>
      </w:pPr>
      <w:r>
        <w:rPr>
          <w:rFonts w:hint="eastAsia"/>
        </w:rPr>
        <w:t>「诶</w:t>
      </w:r>
      <w:ins w:id="471" w:author="Y" w:date="2022-11-21T11:25:00Z">
        <w:r w:rsidR="00A62125">
          <w:rPr>
            <w:rFonts w:hint="eastAsia"/>
          </w:rPr>
          <w:t>！</w:t>
        </w:r>
      </w:ins>
      <w:r>
        <w:rPr>
          <w:rFonts w:hint="eastAsia"/>
        </w:rPr>
        <w:t>？不、不必……了！」</w:t>
      </w:r>
    </w:p>
    <w:p w14:paraId="147BE21D" w14:textId="77777777" w:rsidR="00DE14DB" w:rsidRDefault="00DE14DB" w:rsidP="00DE14DB">
      <w:pPr>
        <w:ind w:firstLineChars="200" w:firstLine="420"/>
      </w:pPr>
      <w:r>
        <w:rPr>
          <w:rFonts w:hint="eastAsia"/>
        </w:rPr>
        <w:t>灯里听到梅诺这开玩笑似的话语，面颊通红，跑进了浴室。</w:t>
      </w:r>
    </w:p>
    <w:p w14:paraId="6F9E1F31" w14:textId="76C70911" w:rsidR="00DE14DB" w:rsidRDefault="00DE14DB" w:rsidP="00DE14DB">
      <w:pPr>
        <w:ind w:firstLineChars="200" w:firstLine="420"/>
      </w:pPr>
      <w:r>
        <w:rPr>
          <w:rFonts w:hint="eastAsia"/>
        </w:rPr>
        <w:t>稍过一会，</w:t>
      </w:r>
      <w:ins w:id="472" w:author="Y" w:date="2022-11-21T15:40:00Z">
        <w:r w:rsidR="006E5334">
          <w:rPr>
            <w:rFonts w:hint="eastAsia"/>
          </w:rPr>
          <w:t>浴室里</w:t>
        </w:r>
      </w:ins>
      <w:r>
        <w:rPr>
          <w:rFonts w:hint="eastAsia"/>
        </w:rPr>
        <w:t>响起了淋浴声。</w:t>
      </w:r>
      <w:del w:id="473" w:author="Y" w:date="2022-11-21T15:40:00Z">
        <w:r w:rsidDel="006E5334">
          <w:rPr>
            <w:rFonts w:hint="eastAsia"/>
          </w:rPr>
          <w:delText>梅诺</w:delText>
        </w:r>
      </w:del>
      <w:r>
        <w:rPr>
          <w:rFonts w:hint="eastAsia"/>
        </w:rPr>
        <w:t>只是</w:t>
      </w:r>
      <w:del w:id="474" w:author="Y" w:date="2022-11-21T15:40:00Z">
        <w:r w:rsidDel="006E5334">
          <w:rPr>
            <w:rFonts w:hint="eastAsia"/>
          </w:rPr>
          <w:delText>想</w:delText>
        </w:r>
      </w:del>
      <w:r>
        <w:rPr>
          <w:rFonts w:hint="eastAsia"/>
        </w:rPr>
        <w:t>缓解气氛</w:t>
      </w:r>
      <w:del w:id="475" w:author="Y" w:date="2022-11-21T15:40:00Z">
        <w:r w:rsidDel="006E5334">
          <w:rPr>
            <w:rFonts w:hint="eastAsia"/>
          </w:rPr>
          <w:delText>而说了个</w:delText>
        </w:r>
      </w:del>
      <w:ins w:id="476" w:author="Y" w:date="2022-11-21T15:40:00Z">
        <w:r w:rsidR="006E5334">
          <w:rPr>
            <w:rFonts w:hint="eastAsia"/>
          </w:rPr>
          <w:t>的</w:t>
        </w:r>
      </w:ins>
      <w:r>
        <w:rPr>
          <w:rFonts w:hint="eastAsia"/>
        </w:rPr>
        <w:t>玩笑话，灯里的反应却比想象中还要害羞。梅诺微微苦笑，客观地审视</w:t>
      </w:r>
      <w:del w:id="477" w:author="Y" w:date="2022-11-21T11:28:00Z">
        <w:r>
          <w:rPr>
            <w:rFonts w:hint="eastAsia"/>
          </w:rPr>
          <w:delText>自己要干的事</w:delText>
        </w:r>
      </w:del>
      <w:ins w:id="478" w:author="Y" w:date="2022-11-21T11:28:00Z">
        <w:r w:rsidR="00803A94">
          <w:rPr>
            <w:rFonts w:hint="eastAsia"/>
          </w:rPr>
          <w:t>了</w:t>
        </w:r>
      </w:ins>
      <w:ins w:id="479" w:author="Y" w:date="2022-11-21T15:39:00Z">
        <w:r w:rsidR="006E5334">
          <w:rPr>
            <w:rFonts w:hint="eastAsia"/>
          </w:rPr>
          <w:t>自己</w:t>
        </w:r>
      </w:ins>
      <w:ins w:id="480" w:author="Y" w:date="2022-11-21T11:28:00Z">
        <w:r w:rsidR="00803A94">
          <w:rPr>
            <w:rFonts w:hint="eastAsia"/>
          </w:rPr>
          <w:t>的工作</w:t>
        </w:r>
      </w:ins>
      <w:r>
        <w:rPr>
          <w:rFonts w:hint="eastAsia"/>
        </w:rPr>
        <w:t>，又绷紧了嘴角。</w:t>
      </w:r>
    </w:p>
    <w:p w14:paraId="201F7E88" w14:textId="77777777" w:rsidR="00DE14DB" w:rsidRDefault="00DE14DB" w:rsidP="00DE14DB">
      <w:pPr>
        <w:ind w:firstLineChars="200" w:firstLine="420"/>
      </w:pPr>
      <w:r>
        <w:rPr>
          <w:rFonts w:hint="eastAsia"/>
        </w:rPr>
        <w:t>「……就算是这样的好孩子」</w:t>
      </w:r>
    </w:p>
    <w:p w14:paraId="7345F840" w14:textId="77777777" w:rsidR="00DE14DB" w:rsidRDefault="00DE14DB" w:rsidP="00DE14DB">
      <w:pPr>
        <w:ind w:firstLineChars="200" w:firstLine="420"/>
      </w:pPr>
      <w:r>
        <w:rPr>
          <w:rFonts w:hint="eastAsia"/>
        </w:rPr>
        <w:t>也必须要杀死。</w:t>
      </w:r>
    </w:p>
    <w:p w14:paraId="5E51AF13" w14:textId="7A84EFB3" w:rsidR="00DE14DB" w:rsidRDefault="00DE14DB" w:rsidP="00DE14DB">
      <w:pPr>
        <w:ind w:firstLineChars="200" w:firstLine="420"/>
      </w:pPr>
      <w:r>
        <w:rPr>
          <w:rFonts w:hint="eastAsia"/>
        </w:rPr>
        <w:lastRenderedPageBreak/>
        <w:t>异世界人，终将迎来</w:t>
      </w:r>
      <w:ins w:id="481" w:author="Y" w:date="2022-11-21T15:41:00Z">
        <w:r w:rsidR="00304C4D">
          <w:rPr>
            <w:rFonts w:hint="eastAsia"/>
          </w:rPr>
          <w:t>因</w:t>
        </w:r>
      </w:ins>
      <w:r>
        <w:rPr>
          <w:rFonts w:hint="eastAsia"/>
        </w:rPr>
        <w:t>纯粹概念</w:t>
      </w:r>
      <w:ins w:id="482" w:author="Y" w:date="2022-11-21T15:41:00Z">
        <w:r w:rsidR="00304C4D">
          <w:rPr>
            <w:rFonts w:hint="eastAsia"/>
          </w:rPr>
          <w:t>而</w:t>
        </w:r>
      </w:ins>
      <w:r>
        <w:rPr>
          <w:rFonts w:hint="eastAsia"/>
        </w:rPr>
        <w:t>暴走的命运。在召唤时寄宿于灵魂中的那种力量，会</w:t>
      </w:r>
      <w:del w:id="483" w:author="Y" w:date="2022-11-21T15:44:00Z">
        <w:r>
          <w:rPr>
            <w:rFonts w:hint="eastAsia"/>
          </w:rPr>
          <w:delText>不顾『迷途之人』的意志，</w:delText>
        </w:r>
      </w:del>
      <w:r>
        <w:rPr>
          <w:rFonts w:hint="eastAsia"/>
        </w:rPr>
        <w:t>腐蚀记忆，侵蚀精神。</w:t>
      </w:r>
      <w:ins w:id="484" w:author="Y" w:date="2022-11-21T15:44:00Z">
        <w:r w:rsidR="00604661">
          <w:rPr>
            <w:rFonts w:hint="eastAsia"/>
          </w:rPr>
          <w:t>这是不以『迷途之人』的意志</w:t>
        </w:r>
      </w:ins>
      <w:ins w:id="485" w:author="Y" w:date="2022-11-21T15:45:00Z">
        <w:r w:rsidR="00CD76BD">
          <w:rPr>
            <w:rFonts w:hint="eastAsia"/>
          </w:rPr>
          <w:t>为</w:t>
        </w:r>
      </w:ins>
      <w:ins w:id="486" w:author="Y" w:date="2022-11-21T15:44:00Z">
        <w:r w:rsidR="00604661">
          <w:rPr>
            <w:rFonts w:hint="eastAsia"/>
          </w:rPr>
          <w:t>转移的</w:t>
        </w:r>
      </w:ins>
      <w:ins w:id="487" w:author="Y" w:date="2022-11-21T15:45:00Z">
        <w:r w:rsidR="00CD76BD">
          <w:rPr>
            <w:rFonts w:hint="eastAsia"/>
          </w:rPr>
          <w:t>。</w:t>
        </w:r>
      </w:ins>
    </w:p>
    <w:p w14:paraId="7EB6679B" w14:textId="555046AA" w:rsidR="00DE14DB" w:rsidRDefault="00DE14DB" w:rsidP="00DE14DB">
      <w:pPr>
        <w:ind w:firstLineChars="200" w:firstLine="420"/>
      </w:pPr>
      <w:r>
        <w:rPr>
          <w:rFonts w:hint="eastAsia"/>
        </w:rPr>
        <w:t>如果</w:t>
      </w:r>
      <w:del w:id="488" w:author="Y" w:date="2022-11-21T15:46:00Z">
        <w:r w:rsidDel="008A2FB6">
          <w:rPr>
            <w:rFonts w:hint="eastAsia"/>
          </w:rPr>
          <w:delText>不在</w:delText>
        </w:r>
      </w:del>
      <w:ins w:id="489" w:author="Y" w:date="2022-11-21T15:46:00Z">
        <w:r w:rsidR="008A2FB6">
          <w:rPr>
            <w:rFonts w:hint="eastAsia"/>
          </w:rPr>
          <w:t>没能</w:t>
        </w:r>
      </w:ins>
      <w:r>
        <w:rPr>
          <w:rFonts w:hint="eastAsia"/>
        </w:rPr>
        <w:t>这名少女被</w:t>
      </w:r>
      <w:del w:id="490" w:author="Y" w:date="2022-11-21T15:46:00Z">
        <w:r w:rsidDel="007338BD">
          <w:rPr>
            <w:rFonts w:hint="eastAsia"/>
          </w:rPr>
          <w:delText>某人</w:delText>
        </w:r>
      </w:del>
      <w:ins w:id="491" w:author="Y" w:date="2022-11-21T15:46:00Z">
        <w:r w:rsidR="007338BD">
          <w:rPr>
            <w:rFonts w:hint="eastAsia"/>
          </w:rPr>
          <w:t>谁</w:t>
        </w:r>
      </w:ins>
      <w:r>
        <w:rPr>
          <w:rFonts w:hint="eastAsia"/>
        </w:rPr>
        <w:t>利用前杀死她</w:t>
      </w:r>
      <w:del w:id="492" w:author="Y" w:date="2022-11-21T15:47:00Z">
        <w:r w:rsidDel="008A2FB6">
          <w:rPr>
            <w:rFonts w:hint="eastAsia"/>
          </w:rPr>
          <w:delText>的话</w:delText>
        </w:r>
      </w:del>
      <w:r>
        <w:rPr>
          <w:rFonts w:hint="eastAsia"/>
        </w:rPr>
        <w:t>，就将造成大量的灾害。</w:t>
      </w:r>
    </w:p>
    <w:p w14:paraId="36B1A13E" w14:textId="6D1E4110" w:rsidR="00DE14DB" w:rsidRDefault="00DE14DB" w:rsidP="00DE14DB">
      <w:pPr>
        <w:ind w:firstLineChars="200" w:firstLine="420"/>
      </w:pPr>
      <w:del w:id="493" w:author="Y" w:date="2022-11-21T15:47:00Z">
        <w:r>
          <w:rPr>
            <w:rFonts w:hint="eastAsia"/>
          </w:rPr>
          <w:delText>就在这个国家中，</w:delText>
        </w:r>
      </w:del>
      <w:r>
        <w:rPr>
          <w:rFonts w:hint="eastAsia"/>
        </w:rPr>
        <w:t>为了回避人灾的惨剧，梅诺已经</w:t>
      </w:r>
      <w:ins w:id="494" w:author="Y" w:date="2022-11-21T15:47:00Z">
        <w:r w:rsidR="001A402A">
          <w:rPr>
            <w:rFonts w:hint="eastAsia"/>
          </w:rPr>
          <w:t>在这个国家中</w:t>
        </w:r>
      </w:ins>
      <w:r>
        <w:rPr>
          <w:rFonts w:hint="eastAsia"/>
        </w:rPr>
        <w:t>杀死了一名少年。</w:t>
      </w:r>
      <w:del w:id="495" w:author="Y" w:date="2022-11-21T15:48:00Z">
        <w:r w:rsidDel="00E76077">
          <w:rPr>
            <w:rFonts w:hint="eastAsia"/>
          </w:rPr>
          <w:delText>他</w:delText>
        </w:r>
      </w:del>
      <w:r>
        <w:rPr>
          <w:rFonts w:hint="eastAsia"/>
        </w:rPr>
        <w:t>与灯里一同被召唤，灵魂中寄宿着【无】之纯粹概念</w:t>
      </w:r>
      <w:ins w:id="496" w:author="Y" w:date="2022-11-21T15:48:00Z">
        <w:r w:rsidR="00E76077">
          <w:rPr>
            <w:rFonts w:hint="eastAsia"/>
          </w:rPr>
          <w:t>的</w:t>
        </w:r>
      </w:ins>
      <w:ins w:id="497" w:author="Y" w:date="2022-11-21T15:58:00Z">
        <w:r w:rsidR="00796DC9">
          <w:rPr>
            <w:rFonts w:hint="eastAsia"/>
          </w:rPr>
          <w:t>他</w:t>
        </w:r>
      </w:ins>
      <w:r>
        <w:rPr>
          <w:rFonts w:hint="eastAsia"/>
        </w:rPr>
        <w:t>，</w:t>
      </w:r>
      <w:del w:id="498" w:author="Y" w:date="2022-11-21T15:51:00Z">
        <w:r w:rsidDel="005C0709">
          <w:rPr>
            <w:rFonts w:hint="eastAsia"/>
          </w:rPr>
          <w:delText>而</w:delText>
        </w:r>
      </w:del>
      <w:del w:id="499" w:author="Y" w:date="2022-11-21T15:52:00Z">
        <w:r w:rsidDel="00DE5ADC">
          <w:rPr>
            <w:rFonts w:hint="eastAsia"/>
          </w:rPr>
          <w:delText>梅诺</w:delText>
        </w:r>
      </w:del>
      <w:r>
        <w:rPr>
          <w:rFonts w:hint="eastAsia"/>
        </w:rPr>
        <w:t>连</w:t>
      </w:r>
      <w:del w:id="500" w:author="Y" w:date="2022-11-21T15:52:00Z">
        <w:r w:rsidDel="00DE5ADC">
          <w:rPr>
            <w:rFonts w:hint="eastAsia"/>
          </w:rPr>
          <w:delText>他的</w:delText>
        </w:r>
      </w:del>
      <w:r>
        <w:rPr>
          <w:rFonts w:hint="eastAsia"/>
        </w:rPr>
        <w:t>名字</w:t>
      </w:r>
      <w:ins w:id="501" w:author="Y" w:date="2022-11-21T15:51:00Z">
        <w:r w:rsidR="005E5927">
          <w:rPr>
            <w:rFonts w:hint="eastAsia"/>
          </w:rPr>
          <w:t>都</w:t>
        </w:r>
      </w:ins>
      <w:del w:id="502" w:author="Y" w:date="2022-11-21T15:50:00Z">
        <w:r w:rsidDel="00CA0D26">
          <w:rPr>
            <w:rFonts w:hint="eastAsia"/>
          </w:rPr>
          <w:delText>都没问</w:delText>
        </w:r>
      </w:del>
      <w:ins w:id="503" w:author="Y" w:date="2022-11-21T15:50:00Z">
        <w:r w:rsidR="00CA0D26">
          <w:rPr>
            <w:rFonts w:hint="eastAsia"/>
          </w:rPr>
          <w:t>不曾</w:t>
        </w:r>
      </w:ins>
      <w:ins w:id="504" w:author="Y" w:date="2022-11-21T15:52:00Z">
        <w:r w:rsidR="00DE5ADC">
          <w:rPr>
            <w:rFonts w:hint="eastAsia"/>
          </w:rPr>
          <w:t>被梅诺</w:t>
        </w:r>
      </w:ins>
      <w:ins w:id="505" w:author="Y" w:date="2022-11-21T15:51:00Z">
        <w:r w:rsidR="00CA0D26">
          <w:rPr>
            <w:rFonts w:hint="eastAsia"/>
          </w:rPr>
          <w:t>知晓</w:t>
        </w:r>
        <w:r w:rsidR="005C0709">
          <w:rPr>
            <w:rFonts w:hint="eastAsia"/>
          </w:rPr>
          <w:t>就</w:t>
        </w:r>
      </w:ins>
      <w:ins w:id="506" w:author="Y" w:date="2022-11-21T15:53:00Z">
        <w:r w:rsidR="00DE5ADC">
          <w:rPr>
            <w:rFonts w:hint="eastAsia"/>
          </w:rPr>
          <w:t>已殒命</w:t>
        </w:r>
      </w:ins>
      <w:del w:id="507" w:author="Y" w:date="2022-11-21T15:51:00Z">
        <w:r w:rsidDel="00CA0D26">
          <w:rPr>
            <w:rFonts w:hint="eastAsia"/>
          </w:rPr>
          <w:delText>就杀死了他</w:delText>
        </w:r>
      </w:del>
      <w:r>
        <w:rPr>
          <w:rFonts w:hint="eastAsia"/>
        </w:rPr>
        <w:t>。</w:t>
      </w:r>
    </w:p>
    <w:p w14:paraId="57838BC8" w14:textId="1BF5F3E3" w:rsidR="00DE14DB" w:rsidRDefault="00DE14DB" w:rsidP="00DE14DB">
      <w:pPr>
        <w:ind w:firstLineChars="200" w:firstLine="420"/>
      </w:pPr>
      <w:del w:id="508" w:author="Y" w:date="2022-11-21T15:56:00Z">
        <w:r w:rsidDel="00662F8B">
          <w:rPr>
            <w:rFonts w:hint="eastAsia"/>
          </w:rPr>
          <w:delText>异世界人</w:delText>
        </w:r>
      </w:del>
      <w:ins w:id="509" w:author="Y" w:date="2022-11-21T15:56:00Z">
        <w:r w:rsidR="00662F8B">
          <w:rPr>
            <w:rFonts w:hint="eastAsia"/>
          </w:rPr>
          <w:t>他们</w:t>
        </w:r>
      </w:ins>
      <w:ins w:id="510" w:author="Y" w:date="2022-11-21T16:11:00Z">
        <w:r w:rsidR="00C95EE1">
          <w:rPr>
            <w:rFonts w:hint="eastAsia"/>
          </w:rPr>
          <w:t>因</w:t>
        </w:r>
        <w:r w:rsidR="00FD1740">
          <w:rPr>
            <w:rFonts w:hint="eastAsia"/>
          </w:rPr>
          <w:t>私欲</w:t>
        </w:r>
        <w:r w:rsidR="00C95EE1">
          <w:rPr>
            <w:rFonts w:hint="eastAsia"/>
          </w:rPr>
          <w:t>而</w:t>
        </w:r>
      </w:ins>
      <w:r>
        <w:rPr>
          <w:rFonts w:hint="eastAsia"/>
        </w:rPr>
        <w:t>被</w:t>
      </w:r>
      <w:del w:id="511" w:author="Y" w:date="2022-11-21T16:11:00Z">
        <w:r w:rsidDel="00FD1740">
          <w:rPr>
            <w:rFonts w:hint="eastAsia"/>
          </w:rPr>
          <w:delText>擅自</w:delText>
        </w:r>
      </w:del>
      <w:r>
        <w:rPr>
          <w:rFonts w:hint="eastAsia"/>
        </w:rPr>
        <w:t>召唤，又因自保而被杀死。虽然也有着不是人为，而是因自然现象而来到这个国家的真正意义上的『迷途之人』，但不管哪种都</w:t>
      </w:r>
      <w:ins w:id="512" w:author="Y" w:date="2022-11-21T16:12:00Z">
        <w:r w:rsidR="00644039">
          <w:rPr>
            <w:rFonts w:hint="eastAsia"/>
          </w:rPr>
          <w:t>仍然</w:t>
        </w:r>
      </w:ins>
      <w:r>
        <w:rPr>
          <w:rFonts w:hint="eastAsia"/>
        </w:rPr>
        <w:t>是处刑对象</w:t>
      </w:r>
      <w:del w:id="513" w:author="Y" w:date="2022-11-21T16:12:00Z">
        <w:r w:rsidDel="00644039">
          <w:rPr>
            <w:rFonts w:hint="eastAsia"/>
          </w:rPr>
          <w:delText>这点没有变</w:delText>
        </w:r>
      </w:del>
      <w:r>
        <w:rPr>
          <w:rFonts w:hint="eastAsia"/>
        </w:rPr>
        <w:t>。</w:t>
      </w:r>
    </w:p>
    <w:p w14:paraId="6C9663B3" w14:textId="52053AB2" w:rsidR="00DE14DB" w:rsidRDefault="00DE14DB" w:rsidP="00DE14DB">
      <w:pPr>
        <w:ind w:firstLineChars="200" w:firstLine="420"/>
      </w:pPr>
      <w:r>
        <w:rPr>
          <w:rFonts w:hint="eastAsia"/>
        </w:rPr>
        <w:t>他们与她们死于梅诺</w:t>
      </w:r>
      <w:ins w:id="514" w:author="Y" w:date="2022-11-21T16:13:00Z">
        <w:r w:rsidR="007F0E27">
          <w:rPr>
            <w:rFonts w:hint="eastAsia"/>
          </w:rPr>
          <w:t>之手</w:t>
        </w:r>
      </w:ins>
      <w:r>
        <w:rPr>
          <w:rFonts w:hint="eastAsia"/>
        </w:rPr>
        <w:t>的</w:t>
      </w:r>
      <w:del w:id="515" w:author="Y" w:date="2022-11-21T16:15:00Z">
        <w:r w:rsidDel="00375563">
          <w:rPr>
            <w:rFonts w:hint="eastAsia"/>
          </w:rPr>
          <w:delText>理由</w:delText>
        </w:r>
      </w:del>
      <w:ins w:id="516" w:author="Y" w:date="2022-11-21T16:15:00Z">
        <w:r w:rsidR="00375563">
          <w:rPr>
            <w:rFonts w:hint="eastAsia"/>
          </w:rPr>
          <w:t>缘由</w:t>
        </w:r>
      </w:ins>
      <w:r>
        <w:rPr>
          <w:rFonts w:hint="eastAsia"/>
        </w:rPr>
        <w:t>，</w:t>
      </w:r>
      <w:del w:id="517" w:author="Y" w:date="2022-11-21T16:15:00Z">
        <w:r w:rsidDel="000F77F4">
          <w:rPr>
            <w:rFonts w:hint="eastAsia"/>
          </w:rPr>
          <w:delText>彻头彻尾</w:delText>
        </w:r>
      </w:del>
      <w:ins w:id="518" w:author="Y" w:date="2022-11-21T16:15:00Z">
        <w:r w:rsidR="000F77F4">
          <w:rPr>
            <w:rFonts w:hint="eastAsia"/>
          </w:rPr>
          <w:t>从头到尾</w:t>
        </w:r>
      </w:ins>
      <w:del w:id="519" w:author="Y" w:date="2022-11-21T16:15:00Z">
        <w:r w:rsidDel="000F77F4">
          <w:rPr>
            <w:rFonts w:hint="eastAsia"/>
          </w:rPr>
          <w:delText>地，</w:delText>
        </w:r>
      </w:del>
      <w:ins w:id="520" w:author="Y" w:date="2022-11-21T16:15:00Z">
        <w:r w:rsidR="000F77F4">
          <w:rPr>
            <w:rFonts w:hint="eastAsia"/>
          </w:rPr>
          <w:t>都</w:t>
        </w:r>
      </w:ins>
      <w:del w:id="521" w:author="Y" w:date="2022-11-21T16:15:00Z">
        <w:r w:rsidDel="000F77F4">
          <w:rPr>
            <w:rFonts w:hint="eastAsia"/>
          </w:rPr>
          <w:delText>就</w:delText>
        </w:r>
      </w:del>
      <w:r>
        <w:rPr>
          <w:rFonts w:hint="eastAsia"/>
        </w:rPr>
        <w:t>是为了这个世界</w:t>
      </w:r>
      <w:del w:id="522" w:author="Y" w:date="2022-11-21T16:15:00Z">
        <w:r w:rsidDel="000F77F4">
          <w:rPr>
            <w:rFonts w:hint="eastAsia"/>
          </w:rPr>
          <w:delText>中</w:delText>
        </w:r>
      </w:del>
      <w:ins w:id="523" w:author="Y" w:date="2022-11-21T16:15:00Z">
        <w:r w:rsidR="000F77F4">
          <w:rPr>
            <w:rFonts w:hint="eastAsia"/>
          </w:rPr>
          <w:t>的</w:t>
        </w:r>
      </w:ins>
      <w:r>
        <w:rPr>
          <w:rFonts w:hint="eastAsia"/>
        </w:rPr>
        <w:t>人类。</w:t>
      </w:r>
    </w:p>
    <w:p w14:paraId="607BC761" w14:textId="77777777" w:rsidR="00DE14DB" w:rsidRDefault="00DE14DB" w:rsidP="00DE14DB">
      <w:pPr>
        <w:ind w:firstLineChars="200" w:firstLine="420"/>
      </w:pPr>
      <w:r>
        <w:rPr>
          <w:rFonts w:hint="eastAsia"/>
        </w:rPr>
        <w:t>「果然……我是个无可救药的恶人呢」</w:t>
      </w:r>
    </w:p>
    <w:p w14:paraId="079CD019" w14:textId="5172DE5E" w:rsidR="00DE14DB" w:rsidRDefault="00DE14DB" w:rsidP="00DE14DB">
      <w:pPr>
        <w:ind w:firstLineChars="200" w:firstLine="420"/>
        <w:rPr>
          <w:del w:id="524" w:author="Y" w:date="2022-11-21T16:19:00Z"/>
        </w:rPr>
      </w:pPr>
      <w:r>
        <w:rPr>
          <w:rFonts w:hint="eastAsia"/>
        </w:rPr>
        <w:t>梅诺</w:t>
      </w:r>
      <w:ins w:id="525" w:author="Y" w:date="2022-11-21T16:18:00Z">
        <w:r w:rsidR="00116D35">
          <w:rPr>
            <w:rFonts w:hint="eastAsia"/>
          </w:rPr>
          <w:t>为</w:t>
        </w:r>
      </w:ins>
      <w:del w:id="526" w:author="Y" w:date="2022-11-21T16:18:00Z">
        <w:r w:rsidDel="00116D35">
          <w:rPr>
            <w:rFonts w:hint="eastAsia"/>
          </w:rPr>
          <w:delText>想到</w:delText>
        </w:r>
      </w:del>
      <w:r>
        <w:rPr>
          <w:rFonts w:hint="eastAsia"/>
        </w:rPr>
        <w:t>自己</w:t>
      </w:r>
      <w:ins w:id="527" w:author="Y" w:date="2022-11-21T16:18:00Z">
        <w:r w:rsidR="00116D35">
          <w:rPr>
            <w:rFonts w:hint="eastAsia"/>
          </w:rPr>
          <w:t>这份沉重的</w:t>
        </w:r>
      </w:ins>
      <w:r>
        <w:rPr>
          <w:rFonts w:hint="eastAsia"/>
        </w:rPr>
        <w:t>职责</w:t>
      </w:r>
      <w:del w:id="528" w:author="Y" w:date="2022-11-21T16:18:00Z">
        <w:r w:rsidDel="00116D35">
          <w:rPr>
            <w:rFonts w:hint="eastAsia"/>
          </w:rPr>
          <w:delText>的重担</w:delText>
        </w:r>
      </w:del>
      <w:ins w:id="529" w:author="Y" w:date="2022-11-21T16:19:00Z">
        <w:r w:rsidR="00031BD3">
          <w:rPr>
            <w:rFonts w:hint="eastAsia"/>
          </w:rPr>
          <w:t>而深</w:t>
        </w:r>
      </w:ins>
      <w:del w:id="530" w:author="Y" w:date="2022-11-21T16:19:00Z">
        <w:r w:rsidDel="00031BD3">
          <w:rPr>
            <w:rFonts w:hint="eastAsia"/>
          </w:rPr>
          <w:delText>，</w:delText>
        </w:r>
      </w:del>
      <w:r>
        <w:rPr>
          <w:rFonts w:hint="eastAsia"/>
        </w:rPr>
        <w:t>深</w:t>
      </w:r>
      <w:del w:id="531" w:author="Y" w:date="2022-11-21T16:19:00Z">
        <w:r w:rsidDel="00031BD3">
          <w:rPr>
            <w:rFonts w:hint="eastAsia"/>
          </w:rPr>
          <w:delText>吁</w:delText>
        </w:r>
      </w:del>
      <w:ins w:id="532" w:author="Y" w:date="2022-11-21T16:19:00Z">
        <w:r w:rsidR="00031BD3">
          <w:rPr>
            <w:rFonts w:hint="eastAsia"/>
          </w:rPr>
          <w:t>叹了</w:t>
        </w:r>
      </w:ins>
      <w:r>
        <w:rPr>
          <w:rFonts w:hint="eastAsia"/>
        </w:rPr>
        <w:t>一口气。</w:t>
      </w:r>
    </w:p>
    <w:p w14:paraId="25E80C3A" w14:textId="77777777" w:rsidR="00DE14DB" w:rsidRDefault="00DE14DB" w:rsidP="00DE14DB">
      <w:pPr>
        <w:ind w:firstLineChars="200" w:firstLine="420"/>
        <w:rPr>
          <w:del w:id="533" w:author="Y" w:date="2022-11-21T16:19:00Z"/>
        </w:rPr>
      </w:pPr>
    </w:p>
    <w:p w14:paraId="5229C8F0" w14:textId="77777777" w:rsidR="00DE14DB" w:rsidRDefault="00DE14DB" w:rsidP="00DE14DB">
      <w:pPr>
        <w:ind w:firstLineChars="200" w:firstLine="420"/>
      </w:pPr>
    </w:p>
    <w:p w14:paraId="280E7E0C" w14:textId="77777777" w:rsidR="00DE14DB" w:rsidRDefault="00DE14DB" w:rsidP="00DE14DB">
      <w:pPr>
        <w:ind w:firstLineChars="200" w:firstLine="420"/>
      </w:pPr>
    </w:p>
    <w:p w14:paraId="4F066A8D" w14:textId="77777777" w:rsidR="00DE14DB" w:rsidRDefault="00DE14DB" w:rsidP="00DE14DB">
      <w:pPr>
        <w:ind w:firstLineChars="200" w:firstLine="420"/>
      </w:pPr>
      <w:r>
        <w:rPr>
          <w:rFonts w:hint="eastAsia"/>
        </w:rPr>
        <w:t>「……哼」</w:t>
      </w:r>
    </w:p>
    <w:p w14:paraId="4432750B" w14:textId="00577D29" w:rsidR="00DE14DB" w:rsidRDefault="00DE14DB" w:rsidP="00DE14DB">
      <w:pPr>
        <w:ind w:firstLineChars="200" w:firstLine="420"/>
      </w:pPr>
      <w:del w:id="534" w:author="Y" w:date="2022-11-21T16:20:00Z">
        <w:r w:rsidDel="00120EB5">
          <w:rPr>
            <w:rFonts w:hint="eastAsia"/>
          </w:rPr>
          <w:delText>奥薇尔</w:delText>
        </w:r>
      </w:del>
      <w:r>
        <w:rPr>
          <w:rFonts w:hint="eastAsia"/>
        </w:rPr>
        <w:t>切断了与</w:t>
      </w:r>
      <w:del w:id="535" w:author="Y" w:date="2022-11-21T16:22:00Z">
        <w:r w:rsidDel="007C4623">
          <w:rPr>
            <w:rFonts w:hint="eastAsia"/>
          </w:rPr>
          <w:delText>来到</w:delText>
        </w:r>
      </w:del>
      <w:ins w:id="536" w:author="Y" w:date="2022-11-21T16:22:00Z">
        <w:r w:rsidR="007C4623">
          <w:rPr>
            <w:rFonts w:hint="eastAsia"/>
          </w:rPr>
          <w:t>前来</w:t>
        </w:r>
        <w:r w:rsidR="00CA3DB9">
          <w:rPr>
            <w:rFonts w:hint="eastAsia"/>
          </w:rPr>
          <w:t>处理</w:t>
        </w:r>
      </w:ins>
      <w:r>
        <w:rPr>
          <w:rFonts w:hint="eastAsia"/>
        </w:rPr>
        <w:t>这个国家中</w:t>
      </w:r>
      <w:ins w:id="537" w:author="Y" w:date="2022-11-21T16:22:00Z">
        <w:r w:rsidR="00CA3DB9">
          <w:rPr>
            <w:rFonts w:hint="eastAsia"/>
          </w:rPr>
          <w:t>的</w:t>
        </w:r>
      </w:ins>
      <w:del w:id="538" w:author="Y" w:date="2022-11-21T16:22:00Z">
        <w:r w:rsidDel="00CA3DB9">
          <w:rPr>
            <w:rFonts w:hint="eastAsia"/>
          </w:rPr>
          <w:delText>处理</w:delText>
        </w:r>
      </w:del>
      <w:r>
        <w:rPr>
          <w:rFonts w:hint="eastAsia"/>
        </w:rPr>
        <w:t>禁忌——异世界召唤的处刑人『阳炎的后继』的导力通信</w:t>
      </w:r>
      <w:ins w:id="539" w:author="Y" w:date="2022-11-21T16:20:00Z">
        <w:r w:rsidR="00120EB5">
          <w:rPr>
            <w:rFonts w:hint="eastAsia"/>
          </w:rPr>
          <w:t>之后</w:t>
        </w:r>
      </w:ins>
      <w:r>
        <w:rPr>
          <w:rFonts w:hint="eastAsia"/>
        </w:rPr>
        <w:t>，</w:t>
      </w:r>
      <w:ins w:id="540" w:author="Y" w:date="2022-11-21T16:20:00Z">
        <w:r w:rsidR="00120EB5">
          <w:rPr>
            <w:rFonts w:hint="eastAsia"/>
          </w:rPr>
          <w:t>奥薇尔</w:t>
        </w:r>
      </w:ins>
      <w:r>
        <w:rPr>
          <w:rFonts w:hint="eastAsia"/>
        </w:rPr>
        <w:t>深吁一口气。</w:t>
      </w:r>
    </w:p>
    <w:p w14:paraId="5EC10E52" w14:textId="14A78872" w:rsidR="00DE14DB" w:rsidRDefault="00DE14DB" w:rsidP="00DE14DB">
      <w:pPr>
        <w:ind w:firstLineChars="200" w:firstLine="420"/>
      </w:pPr>
      <w:r>
        <w:rPr>
          <w:rFonts w:hint="eastAsia"/>
        </w:rPr>
        <w:t>『阳炎』的弟子没有乘上</w:t>
      </w:r>
      <w:ins w:id="541" w:author="Y" w:date="2022-11-21T16:23:00Z">
        <w:r w:rsidR="00C15D72">
          <w:rPr>
            <w:rFonts w:hint="eastAsia"/>
          </w:rPr>
          <w:t>被</w:t>
        </w:r>
      </w:ins>
      <w:r>
        <w:rPr>
          <w:rFonts w:hint="eastAsia"/>
        </w:rPr>
        <w:t>恐怖分子</w:t>
      </w:r>
      <w:ins w:id="542" w:author="Y" w:date="2022-11-21T16:23:00Z">
        <w:r w:rsidR="00C15D72">
          <w:rPr>
            <w:rFonts w:hint="eastAsia"/>
          </w:rPr>
          <w:t>袭击</w:t>
        </w:r>
      </w:ins>
      <w:del w:id="543" w:author="Y" w:date="2022-11-21T16:23:00Z">
        <w:r w:rsidDel="00C15D72">
          <w:rPr>
            <w:rFonts w:hint="eastAsia"/>
          </w:rPr>
          <w:delText>目标</w:delText>
        </w:r>
      </w:del>
      <w:r>
        <w:rPr>
          <w:rFonts w:hint="eastAsia"/>
        </w:rPr>
        <w:t>的列车</w:t>
      </w:r>
      <w:ins w:id="544" w:author="Y" w:date="2022-11-21T16:24:00Z">
        <w:r w:rsidR="001343FE">
          <w:rPr>
            <w:rFonts w:hint="eastAsia"/>
          </w:rPr>
          <w:t>……</w:t>
        </w:r>
      </w:ins>
      <w:del w:id="545" w:author="Y" w:date="2022-11-21T16:24:00Z">
        <w:r w:rsidDel="001343FE">
          <w:rPr>
            <w:rFonts w:hint="eastAsia"/>
          </w:rPr>
          <w:delText>。</w:delText>
        </w:r>
      </w:del>
      <w:ins w:id="546" w:author="Y" w:date="2022-11-21T16:24:00Z">
        <w:r w:rsidR="001343FE">
          <w:rPr>
            <w:rFonts w:hint="eastAsia"/>
          </w:rPr>
          <w:t>在汇报中</w:t>
        </w:r>
      </w:ins>
      <w:del w:id="547" w:author="Y" w:date="2022-11-21T16:24:00Z">
        <w:r w:rsidDel="001343FE">
          <w:rPr>
            <w:rFonts w:hint="eastAsia"/>
          </w:rPr>
          <w:delText>她汇报到</w:delText>
        </w:r>
      </w:del>
      <w:r>
        <w:rPr>
          <w:rFonts w:hint="eastAsia"/>
        </w:rPr>
        <w:t>，</w:t>
      </w:r>
      <w:ins w:id="548" w:author="Y" w:date="2022-11-21T16:25:00Z">
        <w:r w:rsidR="00246D4E">
          <w:rPr>
            <w:rFonts w:hint="eastAsia"/>
          </w:rPr>
          <w:t>那位从葛里萨利嘉王城中带出的</w:t>
        </w:r>
      </w:ins>
      <w:del w:id="549" w:author="Y" w:date="2022-11-21T16:25:00Z">
        <w:r>
          <w:rPr>
            <w:rFonts w:hint="eastAsia"/>
          </w:rPr>
          <w:delText>已经将</w:delText>
        </w:r>
      </w:del>
      <w:r>
        <w:rPr>
          <w:rFonts w:hint="eastAsia"/>
        </w:rPr>
        <w:t>『迷途之人』的少女</w:t>
      </w:r>
      <w:del w:id="550" w:author="Y" w:date="2022-11-21T16:25:00Z">
        <w:r>
          <w:rPr>
            <w:rFonts w:hint="eastAsia"/>
          </w:rPr>
          <w:delText>从葛里萨利嘉王城中带出，而由于她</w:delText>
        </w:r>
      </w:del>
      <w:r>
        <w:rPr>
          <w:rFonts w:hint="eastAsia"/>
        </w:rPr>
        <w:t>的缘故，</w:t>
      </w:r>
      <w:del w:id="551" w:author="Y" w:date="2022-11-21T16:26:00Z">
        <w:r>
          <w:rPr>
            <w:rFonts w:hint="eastAsia"/>
          </w:rPr>
          <w:delText>没赶上预定</w:delText>
        </w:r>
      </w:del>
      <w:ins w:id="552" w:author="Y" w:date="2022-11-21T16:26:00Z">
        <w:r w:rsidR="00A73998">
          <w:rPr>
            <w:rFonts w:hint="eastAsia"/>
          </w:rPr>
          <w:t>计划</w:t>
        </w:r>
      </w:ins>
      <w:ins w:id="553" w:author="Y" w:date="2022-11-21T16:29:00Z">
        <w:r w:rsidR="00472278">
          <w:rPr>
            <w:rFonts w:hint="eastAsia"/>
          </w:rPr>
          <w:t>推迟</w:t>
        </w:r>
      </w:ins>
      <w:r>
        <w:rPr>
          <w:rFonts w:hint="eastAsia"/>
        </w:rPr>
        <w:t>，</w:t>
      </w:r>
      <w:del w:id="554" w:author="Y" w:date="2022-11-21T16:26:00Z">
        <w:r w:rsidDel="00A73998">
          <w:rPr>
            <w:rFonts w:hint="eastAsia"/>
          </w:rPr>
          <w:delText>只得</w:delText>
        </w:r>
      </w:del>
      <w:ins w:id="555" w:author="Y" w:date="2022-11-21T16:26:00Z">
        <w:r w:rsidR="00A73998">
          <w:rPr>
            <w:rFonts w:hint="eastAsia"/>
          </w:rPr>
          <w:t>改为</w:t>
        </w:r>
      </w:ins>
      <w:r>
        <w:rPr>
          <w:rFonts w:hint="eastAsia"/>
        </w:rPr>
        <w:t>乘坐明早出发的列车</w:t>
      </w:r>
      <w:del w:id="556" w:author="Y" w:date="2022-11-21T16:27:00Z">
        <w:r w:rsidDel="007A5A6A">
          <w:rPr>
            <w:rFonts w:hint="eastAsia"/>
          </w:rPr>
          <w:delText>了</w:delText>
        </w:r>
      </w:del>
      <w:r>
        <w:rPr>
          <w:rFonts w:hint="eastAsia"/>
        </w:rPr>
        <w:t>。</w:t>
      </w:r>
    </w:p>
    <w:p w14:paraId="2F4F4C23" w14:textId="77777777" w:rsidR="00DE14DB" w:rsidRDefault="00DE14DB" w:rsidP="00DE14DB">
      <w:pPr>
        <w:ind w:firstLineChars="200" w:firstLine="420"/>
      </w:pPr>
      <w:r>
        <w:rPr>
          <w:rFonts w:hint="eastAsia"/>
        </w:rPr>
        <w:t>当然，她到达加尔姆的日期也会变化。</w:t>
      </w:r>
    </w:p>
    <w:p w14:paraId="1028A738" w14:textId="77777777" w:rsidR="00DE14DB" w:rsidRDefault="00DE14DB" w:rsidP="00DE14DB">
      <w:pPr>
        <w:ind w:firstLineChars="200" w:firstLine="420"/>
      </w:pPr>
      <w:r>
        <w:rPr>
          <w:rFonts w:hint="eastAsia"/>
        </w:rPr>
        <w:t>「那么，怎么办呢……」</w:t>
      </w:r>
    </w:p>
    <w:p w14:paraId="02A3D448" w14:textId="3A655692" w:rsidR="00DE14DB" w:rsidRDefault="002F1E63" w:rsidP="00DE14DB">
      <w:pPr>
        <w:ind w:firstLineChars="200" w:firstLine="420"/>
      </w:pPr>
      <w:ins w:id="557" w:author="Y" w:date="2022-11-21T16:30:00Z">
        <w:r>
          <w:rPr>
            <w:rFonts w:hint="eastAsia"/>
          </w:rPr>
          <w:t>面对</w:t>
        </w:r>
      </w:ins>
      <w:r w:rsidR="00DE14DB">
        <w:rPr>
          <w:rFonts w:hint="eastAsia"/>
        </w:rPr>
        <w:t>这一连串的计划外的变故，</w:t>
      </w:r>
      <w:del w:id="558" w:author="Y" w:date="2022-11-21T16:30:00Z">
        <w:r w:rsidR="00DE14DB" w:rsidDel="002F1E63">
          <w:rPr>
            <w:rFonts w:hint="eastAsia"/>
          </w:rPr>
          <w:delText>使</w:delText>
        </w:r>
      </w:del>
      <w:r w:rsidR="00DE14DB">
        <w:rPr>
          <w:rFonts w:hint="eastAsia"/>
        </w:rPr>
        <w:t>奥薇尔</w:t>
      </w:r>
      <w:ins w:id="559" w:author="Y" w:date="2022-11-21T16:32:00Z">
        <w:r w:rsidR="003A30F0">
          <w:rPr>
            <w:rFonts w:hint="eastAsia"/>
          </w:rPr>
          <w:t>慢慢地</w:t>
        </w:r>
      </w:ins>
      <w:r w:rsidR="00DE14DB">
        <w:rPr>
          <w:rFonts w:hint="eastAsia"/>
        </w:rPr>
        <w:t>陷入沉思。</w:t>
      </w:r>
    </w:p>
    <w:p w14:paraId="621385D4" w14:textId="0ACFB808" w:rsidR="00DE14DB" w:rsidRDefault="00DE14DB" w:rsidP="00DE14DB">
      <w:pPr>
        <w:ind w:firstLineChars="200" w:firstLine="420"/>
      </w:pPr>
      <w:r>
        <w:rPr>
          <w:rFonts w:hint="eastAsia"/>
        </w:rPr>
        <w:t>奥薇尔已经是七十有半的老太了。衰老的思维，</w:t>
      </w:r>
      <w:ins w:id="560" w:author="Y" w:date="2022-11-21T16:33:00Z">
        <w:r w:rsidR="00C331FE">
          <w:rPr>
            <w:rFonts w:hint="eastAsia"/>
          </w:rPr>
          <w:t>已</w:t>
        </w:r>
      </w:ins>
      <w:r>
        <w:rPr>
          <w:rFonts w:hint="eastAsia"/>
        </w:rPr>
        <w:t>失去了</w:t>
      </w:r>
      <w:del w:id="561" w:author="Y" w:date="2022-11-21T16:33:00Z">
        <w:r w:rsidDel="00C331FE">
          <w:rPr>
            <w:rFonts w:hint="eastAsia"/>
          </w:rPr>
          <w:delText>过去的</w:delText>
        </w:r>
      </w:del>
      <w:r>
        <w:rPr>
          <w:rFonts w:hint="eastAsia"/>
        </w:rPr>
        <w:t>敏锐与果敢。盘踞体内不时发作的疼痛，不断侵蚀着她的精神，</w:t>
      </w:r>
      <w:del w:id="562" w:author="Y" w:date="2022-11-21T16:36:00Z">
        <w:r>
          <w:rPr>
            <w:rFonts w:hint="eastAsia"/>
          </w:rPr>
          <w:delText>钝化了一切的感官</w:delText>
        </w:r>
      </w:del>
      <w:ins w:id="563" w:author="Y" w:date="2022-11-21T16:36:00Z">
        <w:r w:rsidR="007B4054">
          <w:rPr>
            <w:rFonts w:hint="eastAsia"/>
          </w:rPr>
          <w:t>更是让五感越发迟钝</w:t>
        </w:r>
      </w:ins>
      <w:r>
        <w:rPr>
          <w:rFonts w:hint="eastAsia"/>
        </w:rPr>
        <w:t>。</w:t>
      </w:r>
    </w:p>
    <w:p w14:paraId="2201EE49" w14:textId="3A004971" w:rsidR="00DE14DB" w:rsidRDefault="00DE14DB" w:rsidP="00DE14DB">
      <w:pPr>
        <w:ind w:firstLineChars="200" w:firstLine="420"/>
      </w:pPr>
      <w:r>
        <w:rPr>
          <w:rFonts w:hint="eastAsia"/>
        </w:rPr>
        <w:t>年过七十的她，迎来了人生的晚年。</w:t>
      </w:r>
      <w:ins w:id="564" w:author="Y" w:date="2022-11-21T16:38:00Z">
        <w:r w:rsidR="00440CF9">
          <w:rPr>
            <w:rFonts w:hint="eastAsia"/>
          </w:rPr>
          <w:t>对自己的</w:t>
        </w:r>
      </w:ins>
      <w:r>
        <w:rPr>
          <w:rFonts w:hint="eastAsia"/>
        </w:rPr>
        <w:t>衰老的自觉，在许久前就由悲观变为达观。不管是力量、智慧、还是勇气，</w:t>
      </w:r>
      <w:ins w:id="565" w:author="Y" w:date="2022-11-21T16:38:00Z">
        <w:r w:rsidR="00C65F84">
          <w:rPr>
            <w:rFonts w:hint="eastAsia"/>
          </w:rPr>
          <w:t>都</w:t>
        </w:r>
      </w:ins>
      <w:r>
        <w:rPr>
          <w:rFonts w:hint="eastAsia"/>
        </w:rPr>
        <w:t>已经</w:t>
      </w:r>
      <w:del w:id="566" w:author="Y" w:date="2022-11-21T16:38:00Z">
        <w:r w:rsidDel="00C65F84">
          <w:rPr>
            <w:rFonts w:hint="eastAsia"/>
          </w:rPr>
          <w:delText>都</w:delText>
        </w:r>
      </w:del>
      <w:r>
        <w:rPr>
          <w:rFonts w:hint="eastAsia"/>
        </w:rPr>
        <w:t>远不及全盛期了。</w:t>
      </w:r>
    </w:p>
    <w:p w14:paraId="3F1F2FF3" w14:textId="60902F0F" w:rsidR="00DE14DB" w:rsidRDefault="00DE14DB" w:rsidP="00DE14DB">
      <w:pPr>
        <w:ind w:firstLineChars="200" w:firstLine="420"/>
      </w:pPr>
      <w:r>
        <w:rPr>
          <w:rFonts w:hint="eastAsia"/>
        </w:rPr>
        <w:t>「她</w:t>
      </w:r>
      <w:del w:id="567" w:author="Y" w:date="2022-11-21T16:41:00Z">
        <w:r w:rsidDel="00197CD2">
          <w:rPr>
            <w:rFonts w:hint="eastAsia"/>
          </w:rPr>
          <w:delText>的</w:delText>
        </w:r>
      </w:del>
      <w:ins w:id="568" w:author="Y" w:date="2022-11-21T16:41:00Z">
        <w:r w:rsidR="00197CD2">
          <w:rPr>
            <w:rFonts w:hint="eastAsia"/>
          </w:rPr>
          <w:t>更改了自己的</w:t>
        </w:r>
      </w:ins>
      <w:r>
        <w:rPr>
          <w:rFonts w:hint="eastAsia"/>
        </w:rPr>
        <w:t>计划</w:t>
      </w:r>
      <w:del w:id="569" w:author="Y" w:date="2022-11-21T16:41:00Z">
        <w:r w:rsidDel="00197CD2">
          <w:rPr>
            <w:rFonts w:hint="eastAsia"/>
          </w:rPr>
          <w:delText>失算了</w:delText>
        </w:r>
      </w:del>
      <w:r>
        <w:rPr>
          <w:rFonts w:hint="eastAsia"/>
        </w:rPr>
        <w:t>，</w:t>
      </w:r>
      <w:del w:id="570" w:author="Y" w:date="2022-11-21T16:41:00Z">
        <w:r>
          <w:rPr>
            <w:rFonts w:hint="eastAsia"/>
          </w:rPr>
          <w:delText>而</w:delText>
        </w:r>
      </w:del>
      <w:r>
        <w:rPr>
          <w:rFonts w:hint="eastAsia"/>
        </w:rPr>
        <w:t>这</w:t>
      </w:r>
      <w:del w:id="571" w:author="Y" w:date="2022-11-21T16:41:00Z">
        <w:r>
          <w:rPr>
            <w:rFonts w:hint="eastAsia"/>
          </w:rPr>
          <w:delText>有</w:delText>
        </w:r>
      </w:del>
      <w:r>
        <w:rPr>
          <w:rFonts w:hint="eastAsia"/>
        </w:rPr>
        <w:t>意味着什么呢」</w:t>
      </w:r>
    </w:p>
    <w:p w14:paraId="2A7F576B" w14:textId="77777777" w:rsidR="00DE14DB" w:rsidRDefault="00DE14DB" w:rsidP="00DE14DB">
      <w:pPr>
        <w:ind w:firstLineChars="200" w:firstLine="420"/>
      </w:pPr>
      <w:r>
        <w:rPr>
          <w:rFonts w:hint="eastAsia"/>
        </w:rPr>
        <w:t>她眼下正绞尽脑汁地思考这件事。</w:t>
      </w:r>
    </w:p>
    <w:p w14:paraId="72496B0D" w14:textId="61F2D88B" w:rsidR="00DE14DB" w:rsidRDefault="00DE14DB" w:rsidP="00DE14DB">
      <w:pPr>
        <w:ind w:firstLineChars="200" w:firstLine="420"/>
      </w:pPr>
      <w:r>
        <w:rPr>
          <w:rFonts w:hint="eastAsia"/>
        </w:rPr>
        <w:t>奥薇尔</w:t>
      </w:r>
      <w:del w:id="572" w:author="Y" w:date="2022-11-21T16:42:00Z">
        <w:r>
          <w:rPr>
            <w:rFonts w:hint="eastAsia"/>
          </w:rPr>
          <w:delText>对梅诺</w:delText>
        </w:r>
      </w:del>
      <w:r>
        <w:rPr>
          <w:rFonts w:hint="eastAsia"/>
        </w:rPr>
        <w:t>以『抹杀异世界人的仪式场』为饵，</w:t>
      </w:r>
      <w:ins w:id="573" w:author="Y" w:date="2022-11-21T16:42:00Z">
        <w:r w:rsidR="004171EA">
          <w:rPr>
            <w:rFonts w:hint="eastAsia"/>
          </w:rPr>
          <w:t>对梅诺</w:t>
        </w:r>
      </w:ins>
      <w:r>
        <w:rPr>
          <w:rFonts w:hint="eastAsia"/>
        </w:rPr>
        <w:t>布下了陷阱。</w:t>
      </w:r>
      <w:del w:id="574" w:author="Y" w:date="2022-11-21T16:42:00Z">
        <w:r w:rsidDel="004171EA">
          <w:rPr>
            <w:rFonts w:hint="eastAsia"/>
          </w:rPr>
          <w:delText>那句话</w:delText>
        </w:r>
      </w:del>
      <w:ins w:id="575" w:author="Y" w:date="2022-11-21T16:42:00Z">
        <w:r w:rsidR="004171EA">
          <w:rPr>
            <w:rFonts w:hint="eastAsia"/>
          </w:rPr>
          <w:t>这件事情</w:t>
        </w:r>
      </w:ins>
      <w:r>
        <w:rPr>
          <w:rFonts w:hint="eastAsia"/>
        </w:rPr>
        <w:t>半分为真，半分是假。如果动用奥薇尔拥有的【漂白】的魔导阵，不管是拥有怎样纯粹概念的异世界人，都能将其灵魂</w:t>
      </w:r>
      <w:ins w:id="576" w:author="Y" w:date="2022-11-21T16:43:00Z">
        <w:r w:rsidR="00280C7A">
          <w:rPr>
            <w:rFonts w:hint="eastAsia"/>
          </w:rPr>
          <w:t>彻底</w:t>
        </w:r>
      </w:ins>
      <w:r>
        <w:rPr>
          <w:rFonts w:hint="eastAsia"/>
        </w:rPr>
        <w:t>涂干抹净。</w:t>
      </w:r>
    </w:p>
    <w:p w14:paraId="059CC0FF" w14:textId="7B6C259B" w:rsidR="00DE14DB" w:rsidRDefault="00DE14DB" w:rsidP="00DE14DB">
      <w:pPr>
        <w:ind w:firstLineChars="200" w:firstLine="420"/>
      </w:pPr>
      <w:r>
        <w:rPr>
          <w:rFonts w:hint="eastAsia"/>
        </w:rPr>
        <w:t>但是，</w:t>
      </w:r>
      <w:ins w:id="577" w:author="Y" w:date="2022-11-21T16:49:00Z">
        <w:r w:rsidR="003552A6">
          <w:rPr>
            <w:rFonts w:hint="eastAsia"/>
          </w:rPr>
          <w:t>奥薇尔</w:t>
        </w:r>
      </w:ins>
      <w:r>
        <w:rPr>
          <w:rFonts w:hint="eastAsia"/>
        </w:rPr>
        <w:t>不会</w:t>
      </w:r>
      <w:del w:id="578" w:author="Y" w:date="2022-11-21T16:50:00Z">
        <w:r w:rsidDel="009829C1">
          <w:rPr>
            <w:rFonts w:hint="eastAsia"/>
          </w:rPr>
          <w:delText>仅仅</w:delText>
        </w:r>
      </w:del>
      <w:ins w:id="579" w:author="Y" w:date="2022-11-21T16:50:00Z">
        <w:r w:rsidR="009829C1">
          <w:rPr>
            <w:rFonts w:hint="eastAsia"/>
          </w:rPr>
          <w:t>就此</w:t>
        </w:r>
      </w:ins>
      <w:r>
        <w:rPr>
          <w:rFonts w:hint="eastAsia"/>
        </w:rPr>
        <w:t>让【时】之纯粹概念死去。毕竟</w:t>
      </w:r>
      <w:ins w:id="580" w:author="Y" w:date="2022-11-21T16:50:00Z">
        <w:r w:rsidR="009829C1">
          <w:rPr>
            <w:rFonts w:hint="eastAsia"/>
          </w:rPr>
          <w:t>它</w:t>
        </w:r>
      </w:ins>
      <w:r>
        <w:rPr>
          <w:rFonts w:hint="eastAsia"/>
        </w:rPr>
        <w:t>能够行使魔导【回归】。</w:t>
      </w:r>
    </w:p>
    <w:p w14:paraId="69A4A012" w14:textId="77777777" w:rsidR="00DE14DB" w:rsidRDefault="00DE14DB" w:rsidP="00DE14DB">
      <w:pPr>
        <w:ind w:firstLineChars="200" w:firstLine="420"/>
      </w:pPr>
      <w:r>
        <w:rPr>
          <w:rFonts w:hint="eastAsia"/>
        </w:rPr>
        <w:t>说到能够回溯时间的魔导，这可是现在奥薇尔最梦寐以求的魔导。</w:t>
      </w:r>
    </w:p>
    <w:p w14:paraId="6B9DBD89" w14:textId="6D7CEAE9" w:rsidR="00DE14DB" w:rsidRDefault="00DE14DB" w:rsidP="00DE14DB">
      <w:pPr>
        <w:ind w:firstLineChars="200" w:firstLine="420"/>
      </w:pPr>
      <w:r>
        <w:rPr>
          <w:rFonts w:hint="eastAsia"/>
        </w:rPr>
        <w:t>「</w:t>
      </w:r>
      <w:ins w:id="581" w:author="Y" w:date="2022-11-21T16:51:00Z">
        <w:r w:rsidR="00D10554">
          <w:rPr>
            <w:rFonts w:hint="eastAsia"/>
          </w:rPr>
          <w:t>她把</w:t>
        </w:r>
      </w:ins>
      <w:r>
        <w:rPr>
          <w:rFonts w:hint="eastAsia"/>
        </w:rPr>
        <w:t>我在</w:t>
      </w:r>
      <w:del w:id="582" w:author="Y" w:date="2022-11-21T16:51:00Z">
        <w:r w:rsidDel="005E0387">
          <w:rPr>
            <w:rFonts w:hint="eastAsia"/>
          </w:rPr>
          <w:delText>背地穿针引线</w:delText>
        </w:r>
      </w:del>
      <w:ins w:id="583" w:author="Y" w:date="2022-11-21T16:51:00Z">
        <w:r w:rsidR="005E0387">
          <w:rPr>
            <w:rFonts w:hint="eastAsia"/>
          </w:rPr>
          <w:t>暗地里牵线</w:t>
        </w:r>
      </w:ins>
      <w:r>
        <w:rPr>
          <w:rFonts w:hint="eastAsia"/>
        </w:rPr>
        <w:t>，让第二身份召唤异世界人，让恐怖分子袭击列车，</w:t>
      </w:r>
      <w:del w:id="584" w:author="Y" w:date="2022-11-21T16:51:00Z">
        <w:r w:rsidDel="00D10554">
          <w:rPr>
            <w:rFonts w:hint="eastAsia"/>
          </w:rPr>
          <w:delText>而她</w:delText>
        </w:r>
      </w:del>
      <w:ins w:id="585" w:author="Y" w:date="2022-11-21T16:51:00Z">
        <w:r w:rsidR="00D10554">
          <w:rPr>
            <w:rFonts w:hint="eastAsia"/>
          </w:rPr>
          <w:t>这些事情全都</w:t>
        </w:r>
      </w:ins>
      <w:r>
        <w:rPr>
          <w:rFonts w:hint="eastAsia"/>
        </w:rPr>
        <w:t>看穿</w:t>
      </w:r>
      <w:del w:id="586" w:author="Y" w:date="2022-11-21T16:51:00Z">
        <w:r w:rsidDel="00D10554">
          <w:rPr>
            <w:rFonts w:hint="eastAsia"/>
          </w:rPr>
          <w:delText>了这些</w:delText>
        </w:r>
      </w:del>
      <w:r>
        <w:rPr>
          <w:rFonts w:hint="eastAsia"/>
        </w:rPr>
        <w:t>……</w:t>
      </w:r>
      <w:ins w:id="587" w:author="Y" w:date="2022-11-21T16:51:00Z">
        <w:r w:rsidR="00113067">
          <w:rPr>
            <w:rFonts w:hint="eastAsia"/>
          </w:rPr>
          <w:t>就</w:t>
        </w:r>
      </w:ins>
      <w:ins w:id="588" w:author="Y" w:date="2022-11-21T16:52:00Z">
        <w:r w:rsidR="00113067">
          <w:rPr>
            <w:rFonts w:hint="eastAsia"/>
          </w:rPr>
          <w:t>想太多了</w:t>
        </w:r>
      </w:ins>
      <w:del w:id="589" w:author="Y" w:date="2022-11-21T16:51:00Z">
        <w:r>
          <w:rPr>
            <w:rFonts w:hint="eastAsia"/>
          </w:rPr>
          <w:delText>这就考虑太过了</w:delText>
        </w:r>
      </w:del>
      <w:r>
        <w:rPr>
          <w:rFonts w:hint="eastAsia"/>
        </w:rPr>
        <w:t>」</w:t>
      </w:r>
    </w:p>
    <w:p w14:paraId="1D7D194C" w14:textId="77777777" w:rsidR="00DE14DB" w:rsidRDefault="00DE14DB" w:rsidP="00DE14DB">
      <w:pPr>
        <w:ind w:firstLineChars="200" w:firstLine="420"/>
      </w:pPr>
      <w:r>
        <w:rPr>
          <w:rFonts w:hint="eastAsia"/>
        </w:rPr>
        <w:t>所以才要慎重地审视策略。</w:t>
      </w:r>
    </w:p>
    <w:p w14:paraId="63403B12" w14:textId="6B9D130F" w:rsidR="00DE14DB" w:rsidRDefault="00BE344D" w:rsidP="00DE14DB">
      <w:pPr>
        <w:ind w:firstLineChars="200" w:firstLine="420"/>
      </w:pPr>
      <w:ins w:id="590" w:author="Y" w:date="2022-11-21T16:53:00Z">
        <w:r>
          <w:rPr>
            <w:rFonts w:hint="eastAsia"/>
          </w:rPr>
          <w:t>让</w:t>
        </w:r>
      </w:ins>
      <w:del w:id="591" w:author="Y" w:date="2022-11-21T16:53:00Z">
        <w:r w:rsidR="00DE14DB" w:rsidDel="00BE344D">
          <w:rPr>
            <w:rFonts w:hint="eastAsia"/>
          </w:rPr>
          <w:delText>令</w:delText>
        </w:r>
      </w:del>
      <w:r w:rsidR="00DE14DB">
        <w:rPr>
          <w:rFonts w:hint="eastAsia"/>
        </w:rPr>
        <w:t>恐怖分子袭击列车，是为了</w:t>
      </w:r>
      <w:del w:id="592" w:author="Y" w:date="2022-11-21T16:53:00Z">
        <w:r w:rsidR="00DE14DB" w:rsidDel="00BE344D">
          <w:rPr>
            <w:rFonts w:hint="eastAsia"/>
          </w:rPr>
          <w:delText>让</w:delText>
        </w:r>
      </w:del>
      <w:ins w:id="593" w:author="Y" w:date="2022-11-21T16:53:00Z">
        <w:r>
          <w:rPr>
            <w:rFonts w:hint="eastAsia"/>
          </w:rPr>
          <w:t>转移</w:t>
        </w:r>
      </w:ins>
      <w:r w:rsidR="00DE14DB">
        <w:rPr>
          <w:rFonts w:hint="eastAsia"/>
        </w:rPr>
        <w:t>前</w:t>
      </w:r>
      <w:del w:id="594" w:author="Y" w:date="2022-11-21T16:53:00Z">
        <w:r w:rsidR="00DE14DB" w:rsidDel="00BE344D">
          <w:rPr>
            <w:rFonts w:hint="eastAsia"/>
          </w:rPr>
          <w:delText>往</w:delText>
        </w:r>
      </w:del>
      <w:ins w:id="595" w:author="Y" w:date="2022-11-21T16:53:00Z">
        <w:r>
          <w:rPr>
            <w:rFonts w:hint="eastAsia"/>
          </w:rPr>
          <w:t>来</w:t>
        </w:r>
      </w:ins>
      <w:r w:rsidR="00DE14DB">
        <w:rPr>
          <w:rFonts w:hint="eastAsia"/>
        </w:rPr>
        <w:t>加尔姆的雅修娜</w:t>
      </w:r>
      <w:del w:id="596" w:author="Y" w:date="2022-11-21T16:53:00Z">
        <w:r w:rsidR="00DE14DB" w:rsidDel="00BE344D">
          <w:rPr>
            <w:rFonts w:hint="eastAsia"/>
          </w:rPr>
          <w:delText>将</w:delText>
        </w:r>
      </w:del>
      <w:ins w:id="597" w:author="Y" w:date="2022-11-21T16:53:00Z">
        <w:r>
          <w:rPr>
            <w:rFonts w:hint="eastAsia"/>
          </w:rPr>
          <w:t>对自己的</w:t>
        </w:r>
      </w:ins>
      <w:r w:rsidR="00DE14DB">
        <w:rPr>
          <w:rFonts w:hint="eastAsia"/>
        </w:rPr>
        <w:t>注意</w:t>
      </w:r>
      <w:ins w:id="598" w:author="Y" w:date="2022-11-21T16:53:00Z">
        <w:r>
          <w:rPr>
            <w:rFonts w:hint="eastAsia"/>
          </w:rPr>
          <w:t>力</w:t>
        </w:r>
      </w:ins>
      <w:del w:id="599" w:author="Y" w:date="2022-11-21T16:53:00Z">
        <w:r w:rsidR="00DE14DB" w:rsidDel="00BE344D">
          <w:rPr>
            <w:rFonts w:hint="eastAsia"/>
          </w:rPr>
          <w:delText>从奥薇尔身上移开</w:delText>
        </w:r>
      </w:del>
      <w:r w:rsidR="00DE14DB">
        <w:rPr>
          <w:rFonts w:hint="eastAsia"/>
        </w:rPr>
        <w:t>。</w:t>
      </w:r>
      <w:del w:id="600" w:author="Y" w:date="2022-11-21T17:00:00Z">
        <w:r w:rsidR="00DE14DB" w:rsidDel="002B22A1">
          <w:rPr>
            <w:rFonts w:hint="eastAsia"/>
          </w:rPr>
          <w:delText>本来</w:delText>
        </w:r>
      </w:del>
      <w:del w:id="601" w:author="Y" w:date="2022-11-21T16:59:00Z">
        <w:r w:rsidR="00DE14DB" w:rsidDel="009F390C">
          <w:rPr>
            <w:rFonts w:hint="eastAsia"/>
          </w:rPr>
          <w:delText>的话</w:delText>
        </w:r>
      </w:del>
      <w:ins w:id="602" w:author="Y" w:date="2022-11-21T17:00:00Z">
        <w:r w:rsidR="002B22A1">
          <w:rPr>
            <w:rFonts w:hint="eastAsia"/>
          </w:rPr>
          <w:t>按计划，梅诺她们会与雅修娜一同解决</w:t>
        </w:r>
      </w:ins>
      <w:ins w:id="603" w:author="Y" w:date="2022-11-21T16:59:00Z">
        <w:r w:rsidR="009F390C">
          <w:rPr>
            <w:rFonts w:hint="eastAsia"/>
          </w:rPr>
          <w:t>在</w:t>
        </w:r>
      </w:ins>
      <w:r w:rsidR="00DE14DB">
        <w:rPr>
          <w:rFonts w:hint="eastAsia"/>
        </w:rPr>
        <w:t>列车上发动恐袭的『第四』</w:t>
      </w:r>
      <w:del w:id="604" w:author="Y" w:date="2022-11-21T17:00:00Z">
        <w:r w:rsidR="00DE14DB" w:rsidDel="002B22A1">
          <w:rPr>
            <w:rFonts w:hint="eastAsia"/>
          </w:rPr>
          <w:delText>会由梅诺她们与雅修娜两方共同处理</w:delText>
        </w:r>
      </w:del>
      <w:r w:rsidR="00DE14DB">
        <w:rPr>
          <w:rFonts w:hint="eastAsia"/>
        </w:rPr>
        <w:t>，</w:t>
      </w:r>
      <w:ins w:id="605" w:author="Y" w:date="2022-11-21T17:01:00Z">
        <w:r w:rsidR="00F118D8">
          <w:rPr>
            <w:rFonts w:hint="eastAsia"/>
          </w:rPr>
          <w:t>于是就可以让</w:t>
        </w:r>
      </w:ins>
      <w:del w:id="606" w:author="Y" w:date="2022-11-21T17:00:00Z">
        <w:r w:rsidR="00DE14DB" w:rsidDel="002B22A1">
          <w:rPr>
            <w:rFonts w:hint="eastAsia"/>
          </w:rPr>
          <w:delText>由之</w:delText>
        </w:r>
      </w:del>
      <w:r w:rsidR="00DE14DB">
        <w:rPr>
          <w:rFonts w:hint="eastAsia"/>
        </w:rPr>
        <w:t>雅修娜就</w:t>
      </w:r>
      <w:del w:id="607" w:author="Y" w:date="2022-11-21T17:01:00Z">
        <w:r w:rsidR="00DE14DB" w:rsidDel="00F118D8">
          <w:rPr>
            <w:rFonts w:hint="eastAsia"/>
          </w:rPr>
          <w:delText>会认识</w:delText>
        </w:r>
      </w:del>
      <w:ins w:id="608" w:author="Y" w:date="2022-11-21T17:01:00Z">
        <w:r w:rsidR="00F118D8">
          <w:rPr>
            <w:rFonts w:hint="eastAsia"/>
          </w:rPr>
          <w:t>注意到</w:t>
        </w:r>
      </w:ins>
      <w:r w:rsidR="00DE14DB">
        <w:rPr>
          <w:rFonts w:hint="eastAsia"/>
        </w:rPr>
        <w:t>到处刑人的存在，从而</w:t>
      </w:r>
      <w:del w:id="609" w:author="Y" w:date="2022-11-21T17:01:00Z">
        <w:r w:rsidR="00DE14DB" w:rsidDel="00632C3E">
          <w:rPr>
            <w:rFonts w:hint="eastAsia"/>
          </w:rPr>
          <w:delText>将</w:delText>
        </w:r>
      </w:del>
      <w:ins w:id="610" w:author="Y" w:date="2022-11-21T17:01:00Z">
        <w:r w:rsidR="00632C3E">
          <w:rPr>
            <w:rFonts w:hint="eastAsia"/>
          </w:rPr>
          <w:t>把她的</w:t>
        </w:r>
      </w:ins>
      <w:r w:rsidR="00DE14DB">
        <w:rPr>
          <w:rFonts w:hint="eastAsia"/>
        </w:rPr>
        <w:t>注意力转移到那边。</w:t>
      </w:r>
    </w:p>
    <w:p w14:paraId="3226FFCD" w14:textId="3A329CDE" w:rsidR="00DE14DB" w:rsidRDefault="00DE14DB" w:rsidP="00DE14DB">
      <w:pPr>
        <w:ind w:firstLineChars="200" w:firstLine="420"/>
      </w:pPr>
      <w:r>
        <w:rPr>
          <w:rFonts w:hint="eastAsia"/>
        </w:rPr>
        <w:t>梅诺错过了出发时间，这一企图就以落空告终了。虽说</w:t>
      </w:r>
      <w:del w:id="611" w:author="Y" w:date="2022-11-21T17:04:00Z">
        <w:r w:rsidDel="00EA4254">
          <w:rPr>
            <w:rFonts w:hint="eastAsia"/>
          </w:rPr>
          <w:delText>如此</w:delText>
        </w:r>
      </w:del>
      <w:ins w:id="612" w:author="Y" w:date="2022-11-21T17:04:00Z">
        <w:r w:rsidR="00EA4254">
          <w:rPr>
            <w:rFonts w:hint="eastAsia"/>
          </w:rPr>
          <w:t>计划落空</w:t>
        </w:r>
      </w:ins>
      <w:r>
        <w:rPr>
          <w:rFonts w:hint="eastAsia"/>
        </w:rPr>
        <w:t>，但她</w:t>
      </w:r>
      <w:del w:id="613" w:author="Y" w:date="2022-11-21T17:03:00Z">
        <w:r w:rsidDel="00774FF6">
          <w:rPr>
            <w:rFonts w:hint="eastAsia"/>
          </w:rPr>
          <w:delText>得到的结论是，</w:delText>
        </w:r>
      </w:del>
      <w:ins w:id="614" w:author="Y" w:date="2022-11-21T17:03:00Z">
        <w:r w:rsidR="00774FF6">
          <w:rPr>
            <w:rFonts w:hint="eastAsia"/>
          </w:rPr>
          <w:t>认为</w:t>
        </w:r>
      </w:ins>
      <w:r>
        <w:rPr>
          <w:rFonts w:hint="eastAsia"/>
        </w:rPr>
        <w:t>『阳炎』的弟子</w:t>
      </w:r>
      <w:del w:id="615" w:author="Y" w:date="2022-11-21T17:03:00Z">
        <w:r w:rsidDel="00774FF6">
          <w:rPr>
            <w:rFonts w:hint="eastAsia"/>
          </w:rPr>
          <w:delText>误了</w:delText>
        </w:r>
      </w:del>
      <w:ins w:id="616" w:author="Y" w:date="2022-11-21T17:03:00Z">
        <w:r w:rsidR="00774FF6">
          <w:rPr>
            <w:rFonts w:hint="eastAsia"/>
          </w:rPr>
          <w:t>错过</w:t>
        </w:r>
      </w:ins>
      <w:r>
        <w:rPr>
          <w:rFonts w:hint="eastAsia"/>
        </w:rPr>
        <w:t>这辆此时应该正爆发恐袭的列车，很可能</w:t>
      </w:r>
      <w:ins w:id="617" w:author="Y" w:date="2022-11-21T17:04:00Z">
        <w:r w:rsidR="00EA4254">
          <w:rPr>
            <w:rFonts w:hint="eastAsia"/>
          </w:rPr>
          <w:t>只</w:t>
        </w:r>
      </w:ins>
      <w:r>
        <w:rPr>
          <w:rFonts w:hint="eastAsia"/>
        </w:rPr>
        <w:t>是</w:t>
      </w:r>
      <w:ins w:id="618" w:author="Y" w:date="2022-11-21T17:04:00Z">
        <w:r w:rsidR="00EA4254">
          <w:rPr>
            <w:rFonts w:hint="eastAsia"/>
          </w:rPr>
          <w:t>个</w:t>
        </w:r>
      </w:ins>
      <w:r>
        <w:rPr>
          <w:rFonts w:hint="eastAsia"/>
        </w:rPr>
        <w:t>偶然</w:t>
      </w:r>
      <w:del w:id="619" w:author="Y" w:date="2022-11-21T17:04:00Z">
        <w:r w:rsidDel="00EA4254">
          <w:rPr>
            <w:rFonts w:hint="eastAsia"/>
          </w:rPr>
          <w:delText>事件</w:delText>
        </w:r>
      </w:del>
      <w:r>
        <w:rPr>
          <w:rFonts w:hint="eastAsia"/>
        </w:rPr>
        <w:t>。</w:t>
      </w:r>
    </w:p>
    <w:p w14:paraId="1D302248" w14:textId="77777777" w:rsidR="00DE14DB" w:rsidRDefault="00DE14DB" w:rsidP="00DE14DB">
      <w:pPr>
        <w:ind w:firstLineChars="200" w:firstLine="420"/>
      </w:pPr>
      <w:r>
        <w:rPr>
          <w:rFonts w:hint="eastAsia"/>
        </w:rPr>
        <w:t>「……」</w:t>
      </w:r>
    </w:p>
    <w:p w14:paraId="5A9FF095" w14:textId="2193C1A8" w:rsidR="00DE14DB" w:rsidRDefault="00DE14DB" w:rsidP="00DE14DB">
      <w:pPr>
        <w:ind w:firstLineChars="200" w:firstLine="420"/>
      </w:pPr>
      <w:r>
        <w:rPr>
          <w:rFonts w:hint="eastAsia"/>
        </w:rPr>
        <w:t>奥薇尔为了把收到的情报与自己的计划相结合，更深入地思索着。</w:t>
      </w:r>
      <w:del w:id="620" w:author="Y" w:date="2022-11-21T17:07:00Z">
        <w:r>
          <w:rPr>
            <w:rFonts w:hint="eastAsia"/>
          </w:rPr>
          <w:delText>奥薇尔不再年轻</w:delText>
        </w:r>
      </w:del>
      <w:ins w:id="621" w:author="Y" w:date="2022-11-21T17:07:00Z">
        <w:r w:rsidR="00430A2B">
          <w:rPr>
            <w:rFonts w:hint="eastAsia"/>
          </w:rPr>
          <w:t>与逝去的</w:t>
        </w:r>
      </w:ins>
      <w:ins w:id="622" w:author="Y" w:date="2022-11-21T17:09:00Z">
        <w:r w:rsidR="009B3BFB">
          <w:rPr>
            <w:rFonts w:hint="eastAsia"/>
          </w:rPr>
          <w:t>年华</w:t>
        </w:r>
      </w:ins>
      <w:ins w:id="623" w:author="Y" w:date="2022-11-21T17:07:00Z">
        <w:r w:rsidR="00430A2B">
          <w:rPr>
            <w:rFonts w:hint="eastAsia"/>
          </w:rPr>
          <w:t>相对的</w:t>
        </w:r>
      </w:ins>
      <w:r>
        <w:rPr>
          <w:rFonts w:hint="eastAsia"/>
        </w:rPr>
        <w:t>，</w:t>
      </w:r>
      <w:del w:id="624" w:author="Y" w:date="2022-11-21T17:07:00Z">
        <w:r w:rsidDel="008149F6">
          <w:rPr>
            <w:rFonts w:hint="eastAsia"/>
          </w:rPr>
          <w:delText>而相对地</w:delText>
        </w:r>
      </w:del>
      <w:ins w:id="625" w:author="Y" w:date="2022-11-21T17:08:00Z">
        <w:r w:rsidR="001455B0">
          <w:rPr>
            <w:rFonts w:hint="eastAsia"/>
          </w:rPr>
          <w:t>是</w:t>
        </w:r>
      </w:ins>
      <w:r>
        <w:rPr>
          <w:rFonts w:hint="eastAsia"/>
        </w:rPr>
        <w:t>积蓄</w:t>
      </w:r>
      <w:del w:id="626" w:author="Y" w:date="2022-11-21T17:08:00Z">
        <w:r w:rsidDel="001455B0">
          <w:rPr>
            <w:rFonts w:hint="eastAsia"/>
          </w:rPr>
          <w:delText>了</w:delText>
        </w:r>
      </w:del>
      <w:ins w:id="627" w:author="Y" w:date="2022-11-21T17:08:00Z">
        <w:r w:rsidR="001455B0">
          <w:rPr>
            <w:rFonts w:hint="eastAsia"/>
          </w:rPr>
          <w:t>下来的</w:t>
        </w:r>
      </w:ins>
      <w:r>
        <w:rPr>
          <w:rFonts w:hint="eastAsia"/>
        </w:rPr>
        <w:t>无数经验，这些经验在脑中如泡沫般相继绽裂消失。奥薇尔七十年以上的人生中，</w:t>
      </w:r>
      <w:del w:id="628" w:author="Y" w:date="2022-11-21T17:10:00Z">
        <w:r w:rsidDel="00BD5374">
          <w:rPr>
            <w:rFonts w:hint="eastAsia"/>
          </w:rPr>
          <w:delText>实际体验</w:delText>
        </w:r>
      </w:del>
      <w:ins w:id="629" w:author="Y" w:date="2022-11-21T17:10:00Z">
        <w:r w:rsidR="00BD5374">
          <w:rPr>
            <w:rFonts w:hint="eastAsia"/>
          </w:rPr>
          <w:t>亲身经历</w:t>
        </w:r>
      </w:ins>
      <w:del w:id="630" w:author="Y" w:date="2022-11-21T17:10:00Z">
        <w:r w:rsidDel="00BD5374">
          <w:rPr>
            <w:rFonts w:hint="eastAsia"/>
          </w:rPr>
          <w:delText>过</w:delText>
        </w:r>
      </w:del>
      <w:r>
        <w:rPr>
          <w:rFonts w:hint="eastAsia"/>
        </w:rPr>
        <w:t>的无数条件与结果，使她思考</w:t>
      </w:r>
      <w:del w:id="631" w:author="Y" w:date="2022-11-21T17:10:00Z">
        <w:r w:rsidDel="00266E10">
          <w:rPr>
            <w:rFonts w:hint="eastAsia"/>
          </w:rPr>
          <w:delText>的过程</w:delText>
        </w:r>
      </w:del>
      <w:ins w:id="632" w:author="Y" w:date="2022-11-21T17:10:00Z">
        <w:r w:rsidR="00266E10">
          <w:rPr>
            <w:rFonts w:hint="eastAsia"/>
          </w:rPr>
          <w:t>变得</w:t>
        </w:r>
      </w:ins>
      <w:r>
        <w:rPr>
          <w:rFonts w:hint="eastAsia"/>
        </w:rPr>
        <w:t>简化了，</w:t>
      </w:r>
      <w:ins w:id="633" w:author="Y" w:date="2022-11-21T17:10:00Z">
        <w:r w:rsidR="00266E10">
          <w:rPr>
            <w:rFonts w:hint="eastAsia"/>
          </w:rPr>
          <w:t>得以更快地</w:t>
        </w:r>
      </w:ins>
      <w:del w:id="634" w:author="Y" w:date="2022-11-21T17:10:00Z">
        <w:r w:rsidDel="00266E10">
          <w:rPr>
            <w:rFonts w:hint="eastAsia"/>
          </w:rPr>
          <w:delText>很快就</w:delText>
        </w:r>
      </w:del>
      <w:ins w:id="635" w:author="Y" w:date="2022-11-21T17:10:00Z">
        <w:r w:rsidR="00266E10">
          <w:rPr>
            <w:rFonts w:hint="eastAsia"/>
          </w:rPr>
          <w:t>得到</w:t>
        </w:r>
      </w:ins>
      <w:del w:id="636" w:author="Y" w:date="2022-11-21T17:10:00Z">
        <w:r w:rsidDel="00266E10">
          <w:rPr>
            <w:rFonts w:hint="eastAsia"/>
          </w:rPr>
          <w:delText>能下出</w:delText>
        </w:r>
      </w:del>
      <w:r>
        <w:rPr>
          <w:rFonts w:hint="eastAsia"/>
        </w:rPr>
        <w:t>结论。</w:t>
      </w:r>
    </w:p>
    <w:p w14:paraId="44DD6875" w14:textId="77777777" w:rsidR="00DE14DB" w:rsidRDefault="00DE14DB" w:rsidP="00DE14DB">
      <w:pPr>
        <w:ind w:firstLineChars="200" w:firstLine="420"/>
      </w:pPr>
      <w:r>
        <w:rPr>
          <w:rFonts w:hint="eastAsia"/>
        </w:rPr>
        <w:t>这种思考方式会使她自然地趋近保守，偶尔也有陷入成见的危险性，但是奥薇尔有着能区别主观与客观的天眼般的头脑。</w:t>
      </w:r>
    </w:p>
    <w:p w14:paraId="7CFD32A8" w14:textId="3D502921" w:rsidR="00DE14DB" w:rsidRDefault="00DE14DB" w:rsidP="00DE14DB">
      <w:pPr>
        <w:ind w:firstLineChars="200" w:firstLine="420"/>
      </w:pPr>
      <w:r>
        <w:rPr>
          <w:rFonts w:hint="eastAsia"/>
        </w:rPr>
        <w:lastRenderedPageBreak/>
        <w:t>奥薇尔指使</w:t>
      </w:r>
      <w:del w:id="637" w:author="Y" w:date="2022-11-21T17:16:00Z">
        <w:r>
          <w:rPr>
            <w:rFonts w:hint="eastAsia"/>
          </w:rPr>
          <w:delText>了</w:delText>
        </w:r>
      </w:del>
      <w:r>
        <w:rPr>
          <w:rFonts w:hint="eastAsia"/>
        </w:rPr>
        <w:t>『第四』</w:t>
      </w:r>
      <w:del w:id="638" w:author="夜 夜" w:date="2022-11-22T20:06:00Z">
        <w:r w:rsidDel="00CA5414">
          <w:rPr>
            <w:rFonts w:hint="eastAsia"/>
          </w:rPr>
          <w:delText>的</w:delText>
        </w:r>
      </w:del>
      <w:r>
        <w:rPr>
          <w:rFonts w:hint="eastAsia"/>
        </w:rPr>
        <w:t>恐怖分子们，为了原罪魔导而收集祭品，</w:t>
      </w:r>
      <w:ins w:id="639" w:author="夜 夜" w:date="2022-11-22T20:06:00Z">
        <w:r w:rsidR="0043599F">
          <w:rPr>
            <w:rFonts w:hint="eastAsia"/>
          </w:rPr>
          <w:t>以及等等</w:t>
        </w:r>
      </w:ins>
      <w:del w:id="640" w:author="夜 夜" w:date="2022-11-22T20:06:00Z">
        <w:r w:rsidDel="0043599F">
          <w:rPr>
            <w:rFonts w:hint="eastAsia"/>
          </w:rPr>
          <w:delText>还有许多其他</w:delText>
        </w:r>
      </w:del>
      <w:r>
        <w:rPr>
          <w:rFonts w:hint="eastAsia"/>
        </w:rPr>
        <w:t>罪状。如果『阳炎』的弟子</w:t>
      </w:r>
      <w:del w:id="641" w:author="Y" w:date="2022-11-21T17:16:00Z">
        <w:r>
          <w:rPr>
            <w:rFonts w:hint="eastAsia"/>
          </w:rPr>
          <w:delText>确实</w:delText>
        </w:r>
      </w:del>
      <w:r>
        <w:rPr>
          <w:rFonts w:hint="eastAsia"/>
        </w:rPr>
        <w:t>已</w:t>
      </w:r>
      <w:del w:id="642" w:author="Y" w:date="2022-11-21T17:16:00Z">
        <w:r>
          <w:rPr>
            <w:rFonts w:hint="eastAsia"/>
          </w:rPr>
          <w:delText>然</w:delText>
        </w:r>
      </w:del>
      <w:r>
        <w:rPr>
          <w:rFonts w:hint="eastAsia"/>
        </w:rPr>
        <w:t>掌握</w:t>
      </w:r>
      <w:del w:id="643" w:author="Y" w:date="2022-11-21T17:16:00Z">
        <w:r>
          <w:rPr>
            <w:rFonts w:hint="eastAsia"/>
          </w:rPr>
          <w:delText>了</w:delText>
        </w:r>
      </w:del>
      <w:r>
        <w:rPr>
          <w:rFonts w:hint="eastAsia"/>
        </w:rPr>
        <w:t>奥薇尔染指禁忌的完整情况，那么她</w:t>
      </w:r>
      <w:del w:id="644" w:author="Y" w:date="2022-11-21T17:17:00Z">
        <w:r>
          <w:rPr>
            <w:rFonts w:hint="eastAsia"/>
          </w:rPr>
          <w:delText>就</w:delText>
        </w:r>
      </w:del>
      <w:r>
        <w:rPr>
          <w:rFonts w:hint="eastAsia"/>
        </w:rPr>
        <w:t>应该不会独自踏足与奥薇尔的后花园同然的古都加尔姆。</w:t>
      </w:r>
    </w:p>
    <w:p w14:paraId="188D554A" w14:textId="77777777" w:rsidR="00DE14DB" w:rsidRDefault="00DE14DB" w:rsidP="00DE14DB">
      <w:pPr>
        <w:ind w:firstLineChars="200" w:firstLine="420"/>
      </w:pPr>
      <w:r>
        <w:rPr>
          <w:rFonts w:hint="eastAsia"/>
        </w:rPr>
        <w:t>如果注意到身为大主教的奥薇尔堕入了禁忌，那么肯定不会是弟子，而是『阳炎』本人前来。</w:t>
      </w:r>
    </w:p>
    <w:p w14:paraId="010DADE9" w14:textId="1561FDE0" w:rsidR="00DE14DB" w:rsidRDefault="00DE14DB" w:rsidP="00DE14DB">
      <w:pPr>
        <w:ind w:firstLineChars="200" w:firstLine="420"/>
      </w:pPr>
      <w:r>
        <w:rPr>
          <w:rFonts w:hint="eastAsia"/>
        </w:rPr>
        <w:t>虽说将弟子作为弃子，来使对手疏忽大意的手段，确实像是『阳炎』能干得出来的事，但这太</w:t>
      </w:r>
      <w:del w:id="645" w:author="Y" w:date="2022-11-21T17:29:00Z">
        <w:r w:rsidDel="00B5190E">
          <w:rPr>
            <w:rFonts w:hint="eastAsia"/>
          </w:rPr>
          <w:delText>俗</w:delText>
        </w:r>
      </w:del>
      <w:ins w:id="646" w:author="Y" w:date="2022-11-21T17:29:00Z">
        <w:r w:rsidR="00B5190E">
          <w:rPr>
            <w:rFonts w:hint="eastAsia"/>
          </w:rPr>
          <w:t>逊</w:t>
        </w:r>
      </w:ins>
      <w:r>
        <w:rPr>
          <w:rFonts w:hint="eastAsia"/>
        </w:rPr>
        <w:t>了</w:t>
      </w:r>
      <w:del w:id="647" w:author="Y" w:date="2022-11-21T17:29:00Z">
        <w:r>
          <w:rPr>
            <w:rFonts w:hint="eastAsia"/>
          </w:rPr>
          <w:delText>（俗手！）</w:delText>
        </w:r>
      </w:del>
      <w:r>
        <w:rPr>
          <w:rFonts w:hint="eastAsia"/>
        </w:rPr>
        <w:t>。</w:t>
      </w:r>
      <w:del w:id="648" w:author="Y" w:date="2022-11-21T17:29:00Z">
        <w:r>
          <w:rPr>
            <w:rFonts w:hint="eastAsia"/>
          </w:rPr>
          <w:delText>如果</w:delText>
        </w:r>
      </w:del>
      <w:ins w:id="649" w:author="Y" w:date="2022-11-21T17:29:00Z">
        <w:r w:rsidR="00090578">
          <w:rPr>
            <w:rFonts w:hint="eastAsia"/>
          </w:rPr>
          <w:t>既然是那个</w:t>
        </w:r>
      </w:ins>
      <w:r>
        <w:rPr>
          <w:rFonts w:hint="eastAsia"/>
        </w:rPr>
        <w:t>『阳炎』</w:t>
      </w:r>
      <w:del w:id="650" w:author="Y" w:date="2022-11-21T17:29:00Z">
        <w:r>
          <w:rPr>
            <w:rFonts w:hint="eastAsia"/>
          </w:rPr>
          <w:delText>出手</w:delText>
        </w:r>
      </w:del>
      <w:r>
        <w:rPr>
          <w:rFonts w:hint="eastAsia"/>
        </w:rPr>
        <w:t>，根本就不可能采取奥薇尔能察觉到的手段。</w:t>
      </w:r>
      <w:ins w:id="651" w:author="Y" w:date="2022-11-21T17:30:00Z">
        <w:r w:rsidR="00871B33">
          <w:rPr>
            <w:rFonts w:hint="eastAsia"/>
          </w:rPr>
          <w:t>她的方法，</w:t>
        </w:r>
      </w:ins>
      <w:r>
        <w:rPr>
          <w:rFonts w:hint="eastAsia"/>
        </w:rPr>
        <w:t>一定会在无人知晓的情况下，将锋刃刺入奥薇尔的心脏。</w:t>
      </w:r>
    </w:p>
    <w:p w14:paraId="04D575B3" w14:textId="1D279BE5" w:rsidR="00DE14DB" w:rsidRDefault="00DE14DB" w:rsidP="00DE14DB">
      <w:pPr>
        <w:ind w:firstLineChars="200" w:firstLine="420"/>
      </w:pPr>
      <w:r>
        <w:rPr>
          <w:rFonts w:hint="eastAsia"/>
        </w:rPr>
        <w:t>所以果然</w:t>
      </w:r>
      <w:ins w:id="652" w:author="Y" w:date="2022-11-21T17:32:00Z">
        <w:r w:rsidR="00DE41BF">
          <w:rPr>
            <w:rFonts w:hint="eastAsia"/>
          </w:rPr>
          <w:t>这次</w:t>
        </w:r>
      </w:ins>
      <w:r>
        <w:rPr>
          <w:rFonts w:hint="eastAsia"/>
        </w:rPr>
        <w:t>『阳炎的后继』</w:t>
      </w:r>
      <w:del w:id="653" w:author="Y" w:date="2022-11-21T17:32:00Z">
        <w:r w:rsidDel="00DE41BF">
          <w:rPr>
            <w:rFonts w:hint="eastAsia"/>
          </w:rPr>
          <w:delText>避开</w:delText>
        </w:r>
      </w:del>
      <w:ins w:id="654" w:author="Y" w:date="2022-11-21T17:32:00Z">
        <w:r w:rsidR="00DE41BF">
          <w:rPr>
            <w:rFonts w:hint="eastAsia"/>
          </w:rPr>
          <w:t>躲过</w:t>
        </w:r>
      </w:ins>
      <w:r>
        <w:rPr>
          <w:rFonts w:hint="eastAsia"/>
        </w:rPr>
        <w:t>奥薇尔的</w:t>
      </w:r>
      <w:ins w:id="655" w:author="Y" w:date="2022-11-21T17:32:00Z">
        <w:r w:rsidR="00DE41BF">
          <w:rPr>
            <w:rFonts w:hint="eastAsia"/>
          </w:rPr>
          <w:t>计谋</w:t>
        </w:r>
      </w:ins>
      <w:del w:id="656" w:author="Y" w:date="2022-11-21T17:32:00Z">
        <w:r w:rsidDel="00DE41BF">
          <w:rPr>
            <w:rFonts w:hint="eastAsia"/>
          </w:rPr>
          <w:delText>计策</w:delText>
        </w:r>
      </w:del>
      <w:r>
        <w:rPr>
          <w:rFonts w:hint="eastAsia"/>
        </w:rPr>
        <w:t>，只是偶然而已吧。</w:t>
      </w:r>
    </w:p>
    <w:p w14:paraId="0C111465" w14:textId="2207073F" w:rsidR="00DE14DB" w:rsidRDefault="00DE14DB" w:rsidP="00DE14DB">
      <w:pPr>
        <w:ind w:firstLineChars="200" w:firstLine="420"/>
      </w:pPr>
      <w:r>
        <w:rPr>
          <w:rFonts w:hint="eastAsia"/>
        </w:rPr>
        <w:t>「但是，</w:t>
      </w:r>
      <w:ins w:id="657" w:author="Y" w:date="2022-11-21T17:31:00Z">
        <w:r w:rsidR="006C1D84">
          <w:rPr>
            <w:rFonts w:hint="eastAsia"/>
          </w:rPr>
          <w:t>也没有比</w:t>
        </w:r>
      </w:ins>
      <w:r>
        <w:rPr>
          <w:rFonts w:hint="eastAsia"/>
        </w:rPr>
        <w:t>偶然</w:t>
      </w:r>
      <w:ins w:id="658" w:author="Y" w:date="2022-11-21T17:32:00Z">
        <w:r w:rsidR="00DE41BF">
          <w:rPr>
            <w:rFonts w:hint="eastAsia"/>
          </w:rPr>
          <w:t>和</w:t>
        </w:r>
      </w:ins>
      <w:del w:id="659" w:author="Y" w:date="2022-11-21T17:32:00Z">
        <w:r w:rsidDel="00DE41BF">
          <w:rPr>
            <w:rFonts w:hint="eastAsia"/>
          </w:rPr>
          <w:delText>与</w:delText>
        </w:r>
      </w:del>
      <w:r>
        <w:rPr>
          <w:rFonts w:hint="eastAsia"/>
        </w:rPr>
        <w:t>幸运</w:t>
      </w:r>
      <w:ins w:id="660" w:author="Y" w:date="2022-11-21T17:31:00Z">
        <w:r w:rsidR="006C1D84">
          <w:rPr>
            <w:rFonts w:hint="eastAsia"/>
          </w:rPr>
          <w:t>更</w:t>
        </w:r>
        <w:r w:rsidR="00BA2DBD">
          <w:rPr>
            <w:rFonts w:hint="eastAsia"/>
          </w:rPr>
          <w:t>可怕</w:t>
        </w:r>
      </w:ins>
      <w:ins w:id="661" w:author="Y" w:date="2022-11-21T17:32:00Z">
        <w:r w:rsidR="00BA2DBD">
          <w:rPr>
            <w:rFonts w:hint="eastAsia"/>
          </w:rPr>
          <w:t>的</w:t>
        </w:r>
      </w:ins>
      <w:ins w:id="662" w:author="Y" w:date="2022-11-21T17:31:00Z">
        <w:r w:rsidR="00BA2DBD">
          <w:rPr>
            <w:rFonts w:hint="eastAsia"/>
          </w:rPr>
          <w:t>东西了</w:t>
        </w:r>
      </w:ins>
      <w:del w:id="663" w:author="Y" w:date="2022-11-21T17:31:00Z">
        <w:r w:rsidDel="006C1D84">
          <w:rPr>
            <w:rFonts w:hint="eastAsia"/>
          </w:rPr>
          <w:delText>不足为惧</w:delText>
        </w:r>
      </w:del>
      <w:r>
        <w:rPr>
          <w:rFonts w:hint="eastAsia"/>
        </w:rPr>
        <w:t>」</w:t>
      </w:r>
    </w:p>
    <w:p w14:paraId="064826CB" w14:textId="77FC65E4" w:rsidR="00DE14DB" w:rsidRDefault="00DE14DB" w:rsidP="00DE14DB">
      <w:pPr>
        <w:ind w:firstLineChars="200" w:firstLine="420"/>
      </w:pPr>
      <w:r>
        <w:rPr>
          <w:rFonts w:hint="eastAsia"/>
        </w:rPr>
        <w:t>她那</w:t>
      </w:r>
      <w:ins w:id="664" w:author="夜 夜" w:date="2022-11-21T19:29:00Z">
        <w:r w:rsidR="00B21553">
          <w:rPr>
            <w:rFonts w:hint="eastAsia"/>
          </w:rPr>
          <w:t>失去水润</w:t>
        </w:r>
      </w:ins>
      <w:del w:id="665" w:author="夜 夜" w:date="2022-11-21T19:29:00Z">
        <w:r w:rsidDel="00B21553">
          <w:rPr>
            <w:rFonts w:hint="eastAsia"/>
          </w:rPr>
          <w:delText>枯槁</w:delText>
        </w:r>
      </w:del>
      <w:ins w:id="666" w:author="夜 夜" w:date="2022-11-21T19:30:00Z">
        <w:r w:rsidR="00977701">
          <w:rPr>
            <w:rFonts w:hint="eastAsia"/>
          </w:rPr>
          <w:t>且</w:t>
        </w:r>
      </w:ins>
      <w:del w:id="667" w:author="夜 夜" w:date="2022-11-21T19:30:00Z">
        <w:r w:rsidDel="00977701">
          <w:rPr>
            <w:rFonts w:hint="eastAsia"/>
          </w:rPr>
          <w:delText>而</w:delText>
        </w:r>
      </w:del>
      <w:r>
        <w:rPr>
          <w:rFonts w:hint="eastAsia"/>
        </w:rPr>
        <w:t>遍布</w:t>
      </w:r>
      <w:ins w:id="668" w:author="夜 夜" w:date="2022-11-21T19:30:00Z">
        <w:r w:rsidR="00630A7C">
          <w:rPr>
            <w:rFonts w:hint="eastAsia"/>
          </w:rPr>
          <w:t>显眼</w:t>
        </w:r>
      </w:ins>
      <w:del w:id="669" w:author="夜 夜" w:date="2022-11-21T19:30:00Z">
        <w:r w:rsidDel="00630A7C">
          <w:rPr>
            <w:rFonts w:hint="eastAsia"/>
          </w:rPr>
          <w:delText>显然</w:delText>
        </w:r>
      </w:del>
      <w:r>
        <w:rPr>
          <w:rFonts w:hint="eastAsia"/>
        </w:rPr>
        <w:t>皱纹的手指，</w:t>
      </w:r>
      <w:ins w:id="670" w:author="夜 夜" w:date="2022-11-21T19:30:00Z">
        <w:r w:rsidR="00977701">
          <w:rPr>
            <w:rFonts w:hint="eastAsia"/>
          </w:rPr>
          <w:t>哒哒地</w:t>
        </w:r>
      </w:ins>
      <w:r>
        <w:rPr>
          <w:rFonts w:hint="eastAsia"/>
        </w:rPr>
        <w:t>敲点着杖首。</w:t>
      </w:r>
    </w:p>
    <w:p w14:paraId="1904E184" w14:textId="760A843D" w:rsidR="00DE14DB" w:rsidRDefault="00DE14DB" w:rsidP="00DE14DB">
      <w:pPr>
        <w:ind w:firstLineChars="200" w:firstLine="420"/>
      </w:pPr>
      <w:r>
        <w:rPr>
          <w:rFonts w:hint="eastAsia"/>
        </w:rPr>
        <w:t>她</w:t>
      </w:r>
      <w:ins w:id="671" w:author="夜 夜" w:date="2022-11-21T19:31:00Z">
        <w:r w:rsidR="002E365E">
          <w:rPr>
            <w:rFonts w:hint="eastAsia"/>
          </w:rPr>
          <w:t>不会</w:t>
        </w:r>
      </w:ins>
      <w:del w:id="672" w:author="夜 夜" w:date="2022-11-21T19:31:00Z">
        <w:r w:rsidDel="002E365E">
          <w:rPr>
            <w:rFonts w:hint="eastAsia"/>
          </w:rPr>
          <w:delText>并没有</w:delText>
        </w:r>
      </w:del>
      <w:r>
        <w:rPr>
          <w:rFonts w:hint="eastAsia"/>
        </w:rPr>
        <w:t>低估偶然与幸运的作用。这二者</w:t>
      </w:r>
      <w:del w:id="673" w:author="夜 夜" w:date="2022-11-21T19:31:00Z">
        <w:r w:rsidDel="00DB396B">
          <w:rPr>
            <w:rFonts w:hint="eastAsia"/>
          </w:rPr>
          <w:delText>，</w:delText>
        </w:r>
      </w:del>
      <w:r>
        <w:rPr>
          <w:rFonts w:hint="eastAsia"/>
        </w:rPr>
        <w:t>都是成功的必</w:t>
      </w:r>
      <w:ins w:id="674" w:author="夜 夜" w:date="2022-11-21T19:31:00Z">
        <w:r w:rsidR="00DB396B">
          <w:rPr>
            <w:rFonts w:hint="eastAsia"/>
          </w:rPr>
          <w:t>要</w:t>
        </w:r>
      </w:ins>
      <w:del w:id="675" w:author="夜 夜" w:date="2022-11-21T19:31:00Z">
        <w:r w:rsidDel="00DB396B">
          <w:rPr>
            <w:rFonts w:hint="eastAsia"/>
          </w:rPr>
          <w:delText>需</w:delText>
        </w:r>
      </w:del>
      <w:r>
        <w:rPr>
          <w:rFonts w:hint="eastAsia"/>
        </w:rPr>
        <w:t>因素。</w:t>
      </w:r>
      <w:ins w:id="676" w:author="夜 夜" w:date="2022-11-21T19:32:00Z">
        <w:r w:rsidR="00B84F93">
          <w:rPr>
            <w:rFonts w:hint="eastAsia"/>
          </w:rPr>
          <w:t>换个角度</w:t>
        </w:r>
      </w:ins>
      <w:del w:id="677" w:author="夜 夜" w:date="2022-11-21T19:32:00Z">
        <w:r w:rsidDel="00B84F93">
          <w:rPr>
            <w:rFonts w:hint="eastAsia"/>
          </w:rPr>
          <w:delText>反过来说</w:delText>
        </w:r>
      </w:del>
      <w:r>
        <w:rPr>
          <w:rFonts w:hint="eastAsia"/>
        </w:rPr>
        <w:t>，强者在跌落之时，也一定是因为厄运的眷顾。</w:t>
      </w:r>
    </w:p>
    <w:p w14:paraId="6B4C5195" w14:textId="70F96570" w:rsidR="00DE14DB" w:rsidRDefault="00DE14DB" w:rsidP="00DE14DB">
      <w:pPr>
        <w:ind w:firstLineChars="200" w:firstLine="420"/>
      </w:pPr>
      <w:r>
        <w:rPr>
          <w:rFonts w:hint="eastAsia"/>
        </w:rPr>
        <w:t>『阳炎』的弟子会带来对这个世界尚不熟悉的异世界人。尽管她很优秀，但也会</w:t>
      </w:r>
      <w:ins w:id="678" w:author="夜 夜" w:date="2022-11-21T19:37:00Z">
        <w:r w:rsidR="00E265C8">
          <w:rPr>
            <w:rFonts w:hint="eastAsia"/>
          </w:rPr>
          <w:t>遇到</w:t>
        </w:r>
      </w:ins>
      <w:del w:id="679" w:author="夜 夜" w:date="2022-11-21T19:37:00Z">
        <w:r w:rsidDel="00E265C8">
          <w:rPr>
            <w:rFonts w:hint="eastAsia"/>
          </w:rPr>
          <w:delText>有</w:delText>
        </w:r>
      </w:del>
      <w:r>
        <w:rPr>
          <w:rFonts w:hint="eastAsia"/>
        </w:rPr>
        <w:t>无法</w:t>
      </w:r>
      <w:ins w:id="680" w:author="夜 夜" w:date="2022-11-21T19:38:00Z">
        <w:r w:rsidR="000E3EAD">
          <w:rPr>
            <w:rFonts w:hint="eastAsia"/>
          </w:rPr>
          <w:t>顺利执行</w:t>
        </w:r>
      </w:ins>
      <w:del w:id="681" w:author="夜 夜" w:date="2022-11-21T19:38:00Z">
        <w:r w:rsidDel="000E3EAD">
          <w:rPr>
            <w:rFonts w:hint="eastAsia"/>
          </w:rPr>
          <w:delText>按</w:delText>
        </w:r>
      </w:del>
      <w:r>
        <w:rPr>
          <w:rFonts w:hint="eastAsia"/>
        </w:rPr>
        <w:t>计划</w:t>
      </w:r>
      <w:del w:id="682" w:author="夜 夜" w:date="2022-11-21T19:38:00Z">
        <w:r w:rsidDel="000E3EAD">
          <w:rPr>
            <w:rFonts w:hint="eastAsia"/>
          </w:rPr>
          <w:delText>行动</w:delText>
        </w:r>
      </w:del>
      <w:r>
        <w:rPr>
          <w:rFonts w:hint="eastAsia"/>
        </w:rPr>
        <w:t>的时候。对处刑人来说，</w:t>
      </w:r>
      <w:del w:id="683" w:author="夜 夜" w:date="2022-11-21T19:39:00Z">
        <w:r w:rsidDel="00357B65">
          <w:rPr>
            <w:rFonts w:hint="eastAsia"/>
          </w:rPr>
          <w:delText>优秀不是</w:delText>
        </w:r>
      </w:del>
      <w:r>
        <w:rPr>
          <w:rFonts w:hint="eastAsia"/>
        </w:rPr>
        <w:t>按部就班地执行</w:t>
      </w:r>
      <w:del w:id="684" w:author="夜 夜" w:date="2022-11-21T19:39:00Z">
        <w:r w:rsidDel="00C14B6F">
          <w:rPr>
            <w:rFonts w:hint="eastAsia"/>
          </w:rPr>
          <w:delText>定好的</w:delText>
        </w:r>
      </w:del>
      <w:r>
        <w:rPr>
          <w:rFonts w:hint="eastAsia"/>
        </w:rPr>
        <w:t>计划</w:t>
      </w:r>
      <w:ins w:id="685" w:author="夜 夜" w:date="2022-11-21T19:39:00Z">
        <w:r w:rsidR="00C14B6F">
          <w:rPr>
            <w:rFonts w:hint="eastAsia"/>
          </w:rPr>
          <w:t>算不上优秀</w:t>
        </w:r>
      </w:ins>
      <w:r>
        <w:rPr>
          <w:rFonts w:hint="eastAsia"/>
        </w:rPr>
        <w:t>，</w:t>
      </w:r>
      <w:del w:id="686" w:author="夜 夜" w:date="2022-11-21T19:39:00Z">
        <w:r w:rsidDel="00C14B6F">
          <w:rPr>
            <w:rFonts w:hint="eastAsia"/>
          </w:rPr>
          <w:delText>而是</w:delText>
        </w:r>
      </w:del>
      <w:r>
        <w:rPr>
          <w:rFonts w:hint="eastAsia"/>
        </w:rPr>
        <w:t>能够应对意外的情况</w:t>
      </w:r>
      <w:ins w:id="687" w:author="夜 夜" w:date="2022-11-21T19:39:00Z">
        <w:r w:rsidR="00C14B6F">
          <w:rPr>
            <w:rFonts w:hint="eastAsia"/>
          </w:rPr>
          <w:t>才称得上优秀</w:t>
        </w:r>
      </w:ins>
      <w:r>
        <w:rPr>
          <w:rFonts w:hint="eastAsia"/>
        </w:rPr>
        <w:t>。</w:t>
      </w:r>
    </w:p>
    <w:p w14:paraId="69E2C236" w14:textId="1C2E194A" w:rsidR="00DE14DB" w:rsidRDefault="00DE14DB" w:rsidP="00DE14DB">
      <w:pPr>
        <w:ind w:firstLineChars="200" w:firstLine="420"/>
      </w:pPr>
      <w:r>
        <w:rPr>
          <w:rFonts w:hint="eastAsia"/>
        </w:rPr>
        <w:t>按这种观点，梅诺十分</w:t>
      </w:r>
      <w:ins w:id="688" w:author="夜 夜" w:date="2022-11-21T19:40:00Z">
        <w:r w:rsidR="00367676">
          <w:rPr>
            <w:rFonts w:hint="eastAsia"/>
          </w:rPr>
          <w:t>得</w:t>
        </w:r>
      </w:ins>
      <w:del w:id="689" w:author="夜 夜" w:date="2022-11-21T19:39:00Z">
        <w:r w:rsidDel="00367676">
          <w:rPr>
            <w:rFonts w:hint="eastAsia"/>
          </w:rPr>
          <w:delText>地</w:delText>
        </w:r>
      </w:del>
      <w:r>
        <w:rPr>
          <w:rFonts w:hint="eastAsia"/>
        </w:rPr>
        <w:t>优秀。</w:t>
      </w:r>
    </w:p>
    <w:p w14:paraId="3B41720D" w14:textId="68B902E9" w:rsidR="00DE14DB" w:rsidRDefault="00DE14DB" w:rsidP="00DE14DB">
      <w:pPr>
        <w:ind w:firstLineChars="200" w:firstLine="420"/>
      </w:pPr>
      <w:r>
        <w:rPr>
          <w:rFonts w:hint="eastAsia"/>
        </w:rPr>
        <w:t>她能够理解并处理反常的局面，而且不怠慢汇报。她进入这个国家以来的种种行动，优秀到让奥薇尔</w:t>
      </w:r>
      <w:ins w:id="690" w:author="夜 夜" w:date="2022-11-21T19:44:00Z">
        <w:r w:rsidR="00B30A46">
          <w:rPr>
            <w:rFonts w:hint="eastAsia"/>
          </w:rPr>
          <w:t>都要发出</w:t>
        </w:r>
      </w:ins>
      <w:del w:id="691" w:author="夜 夜" w:date="2022-11-21T19:44:00Z">
        <w:r w:rsidDel="00894A50">
          <w:rPr>
            <w:rFonts w:hint="eastAsia"/>
          </w:rPr>
          <w:delText>赞叹不已，</w:delText>
        </w:r>
      </w:del>
      <w:r>
        <w:rPr>
          <w:rFonts w:hint="eastAsia"/>
        </w:rPr>
        <w:t>想要收为部下</w:t>
      </w:r>
      <w:ins w:id="692" w:author="夜 夜" w:date="2022-11-21T19:44:00Z">
        <w:r w:rsidR="00894A50">
          <w:rPr>
            <w:rFonts w:hint="eastAsia"/>
          </w:rPr>
          <w:t>的感叹</w:t>
        </w:r>
      </w:ins>
      <w:r>
        <w:rPr>
          <w:rFonts w:hint="eastAsia"/>
        </w:rPr>
        <w:t>。</w:t>
      </w:r>
    </w:p>
    <w:p w14:paraId="58C12DCB" w14:textId="344B5429" w:rsidR="00DE14DB" w:rsidRDefault="00DE14DB" w:rsidP="00DE14DB">
      <w:pPr>
        <w:ind w:firstLineChars="200" w:firstLine="420"/>
      </w:pPr>
      <w:r>
        <w:rPr>
          <w:rFonts w:hint="eastAsia"/>
        </w:rPr>
        <w:t>优秀到，</w:t>
      </w:r>
      <w:ins w:id="693" w:author="夜 夜" w:date="2022-11-21T19:45:00Z">
        <w:r w:rsidR="00286451">
          <w:rPr>
            <w:rFonts w:hint="eastAsia"/>
          </w:rPr>
          <w:t>从她身上</w:t>
        </w:r>
      </w:ins>
      <w:r>
        <w:rPr>
          <w:rFonts w:hint="eastAsia"/>
        </w:rPr>
        <w:t>完全看不到</w:t>
      </w:r>
      <w:ins w:id="694" w:author="夜 夜" w:date="2022-11-21T19:45:00Z">
        <w:r w:rsidR="00286451">
          <w:rPr>
            <w:rFonts w:hint="eastAsia"/>
          </w:rPr>
          <w:t>她作为</w:t>
        </w:r>
      </w:ins>
      <w:del w:id="695" w:author="夜 夜" w:date="2022-11-21T19:45:00Z">
        <w:r w:rsidDel="00286451">
          <w:rPr>
            <w:rFonts w:hint="eastAsia"/>
          </w:rPr>
          <w:delText>身为</w:delText>
        </w:r>
      </w:del>
      <w:r>
        <w:rPr>
          <w:rFonts w:hint="eastAsia"/>
        </w:rPr>
        <w:t>处刑人的恐怖</w:t>
      </w:r>
      <w:del w:id="696" w:author="夜 夜" w:date="2022-11-21T19:45:00Z">
        <w:r w:rsidDel="000A39D9">
          <w:rPr>
            <w:rFonts w:hint="eastAsia"/>
          </w:rPr>
          <w:delText>之处</w:delText>
        </w:r>
      </w:del>
      <w:r>
        <w:rPr>
          <w:rFonts w:hint="eastAsia"/>
        </w:rPr>
        <w:t>。</w:t>
      </w:r>
    </w:p>
    <w:p w14:paraId="0606B31F" w14:textId="0CFA7655" w:rsidR="00DE14DB" w:rsidRDefault="00DE14DB" w:rsidP="00DE14DB">
      <w:pPr>
        <w:ind w:firstLineChars="200" w:firstLine="420"/>
      </w:pPr>
      <w:r>
        <w:rPr>
          <w:rFonts w:hint="eastAsia"/>
        </w:rPr>
        <w:t>「</w:t>
      </w:r>
      <w:ins w:id="697" w:author="夜 夜" w:date="2022-11-21T19:47:00Z">
        <w:r w:rsidR="00BD538F">
          <w:rPr>
            <w:rFonts w:hint="eastAsia"/>
          </w:rPr>
          <w:t>但轻易就可以</w:t>
        </w:r>
        <w:r w:rsidR="00CC114E">
          <w:rPr>
            <w:rFonts w:hint="eastAsia"/>
          </w:rPr>
          <w:t>布下针对她的</w:t>
        </w:r>
      </w:ins>
      <w:r>
        <w:rPr>
          <w:rFonts w:hint="eastAsia"/>
        </w:rPr>
        <w:t>陷阱</w:t>
      </w:r>
      <w:del w:id="698" w:author="夜 夜" w:date="2022-11-21T19:47:00Z">
        <w:r w:rsidDel="00CC114E">
          <w:rPr>
            <w:rFonts w:hint="eastAsia"/>
          </w:rPr>
          <w:delText>很容易就能布下</w:delText>
        </w:r>
      </w:del>
      <w:r>
        <w:rPr>
          <w:rFonts w:hint="eastAsia"/>
        </w:rPr>
        <w:t>。比起『阳炎』，她太好懂了。虽说如此……」</w:t>
      </w:r>
    </w:p>
    <w:p w14:paraId="4A124EBA" w14:textId="77777777" w:rsidR="00DE14DB" w:rsidRDefault="00DE14DB" w:rsidP="00DE14DB">
      <w:pPr>
        <w:ind w:firstLineChars="200" w:firstLine="420"/>
      </w:pPr>
      <w:r>
        <w:rPr>
          <w:rFonts w:hint="eastAsia"/>
        </w:rPr>
        <w:t>但是，奥薇尔有一点失算。</w:t>
      </w:r>
    </w:p>
    <w:p w14:paraId="3B6324B1" w14:textId="72DA8981" w:rsidR="00DE14DB" w:rsidRDefault="00DE14DB" w:rsidP="00DE14DB">
      <w:pPr>
        <w:ind w:firstLineChars="200" w:firstLine="420"/>
      </w:pPr>
      <w:r>
        <w:rPr>
          <w:rFonts w:hint="eastAsia"/>
        </w:rPr>
        <w:t>误车不过是小事，还在稍作应对就能够修正的范围，但是已然棋错一招也是事实。慎而再慎不会</w:t>
      </w:r>
      <w:ins w:id="699" w:author="夜 夜" w:date="2022-11-21T19:48:00Z">
        <w:r w:rsidR="00D37D0D">
          <w:rPr>
            <w:rFonts w:hint="eastAsia"/>
          </w:rPr>
          <w:t>是坏事</w:t>
        </w:r>
      </w:ins>
      <w:del w:id="700" w:author="夜 夜" w:date="2022-11-21T19:48:00Z">
        <w:r w:rsidDel="00D37D0D">
          <w:rPr>
            <w:rFonts w:hint="eastAsia"/>
          </w:rPr>
          <w:delText>有错</w:delText>
        </w:r>
      </w:del>
      <w:r>
        <w:rPr>
          <w:rFonts w:hint="eastAsia"/>
        </w:rPr>
        <w:t>。</w:t>
      </w:r>
    </w:p>
    <w:p w14:paraId="65835C16" w14:textId="1BF42B15" w:rsidR="00DE14DB" w:rsidRDefault="00DE14DB" w:rsidP="00DE14DB">
      <w:pPr>
        <w:ind w:firstLineChars="200" w:firstLine="420"/>
      </w:pPr>
      <w:del w:id="701" w:author="夜 夜" w:date="2022-11-21T19:58:00Z">
        <w:r w:rsidDel="00F646A2">
          <w:rPr>
            <w:rFonts w:hint="eastAsia"/>
          </w:rPr>
          <w:delText>『阳炎的后继』</w:delText>
        </w:r>
      </w:del>
      <w:del w:id="702" w:author="夜 夜" w:date="2022-11-21T19:59:00Z">
        <w:r w:rsidDel="00824A2F">
          <w:rPr>
            <w:rFonts w:hint="eastAsia"/>
          </w:rPr>
          <w:delText>拥有</w:delText>
        </w:r>
      </w:del>
      <w:r>
        <w:rPr>
          <w:rFonts w:hint="eastAsia"/>
        </w:rPr>
        <w:t>作为魔导素材</w:t>
      </w:r>
      <w:ins w:id="703" w:author="夜 夜" w:date="2022-11-21T19:59:00Z">
        <w:r w:rsidR="00824A2F">
          <w:rPr>
            <w:rFonts w:hint="eastAsia"/>
          </w:rPr>
          <w:t>拥有</w:t>
        </w:r>
      </w:ins>
      <w:r>
        <w:rPr>
          <w:rFonts w:hint="eastAsia"/>
        </w:rPr>
        <w:t>出类拔萃的价值</w:t>
      </w:r>
      <w:ins w:id="704" w:author="夜 夜" w:date="2022-11-21T19:58:00Z">
        <w:r w:rsidR="00F646A2">
          <w:rPr>
            <w:rFonts w:hint="eastAsia"/>
          </w:rPr>
          <w:t>的『阳炎的后继』</w:t>
        </w:r>
      </w:ins>
      <w:del w:id="705" w:author="夜 夜" w:date="2022-11-21T19:58:00Z">
        <w:r w:rsidDel="00A32D24">
          <w:rPr>
            <w:rFonts w:hint="eastAsia"/>
          </w:rPr>
          <w:delText>。错过了她与</w:delText>
        </w:r>
      </w:del>
      <w:ins w:id="706" w:author="夜 夜" w:date="2022-11-21T19:58:00Z">
        <w:r w:rsidR="00F646A2">
          <w:rPr>
            <w:rFonts w:hint="eastAsia"/>
          </w:rPr>
          <w:t>和</w:t>
        </w:r>
      </w:ins>
      <w:r>
        <w:rPr>
          <w:rFonts w:hint="eastAsia"/>
        </w:rPr>
        <w:t>【时】之纯粹概念</w:t>
      </w:r>
      <w:ins w:id="707" w:author="夜 夜" w:date="2022-11-21T19:58:00Z">
        <w:r w:rsidR="00F646A2">
          <w:rPr>
            <w:rFonts w:hint="eastAsia"/>
          </w:rPr>
          <w:t>都</w:t>
        </w:r>
      </w:ins>
      <w:ins w:id="708" w:author="夜 夜" w:date="2022-11-21T19:59:00Z">
        <w:r w:rsidR="00F646A2">
          <w:rPr>
            <w:rFonts w:hint="eastAsia"/>
          </w:rPr>
          <w:t>很珍贵</w:t>
        </w:r>
      </w:ins>
      <w:del w:id="709" w:author="夜 夜" w:date="2022-11-21T19:58:00Z">
        <w:r w:rsidDel="00F646A2">
          <w:rPr>
            <w:rFonts w:hint="eastAsia"/>
          </w:rPr>
          <w:delText>很可惜</w:delText>
        </w:r>
      </w:del>
      <w:r>
        <w:rPr>
          <w:rFonts w:hint="eastAsia"/>
        </w:rPr>
        <w:t>。凑齐这两者，就能实现奥薇尔的悲愿之一了。</w:t>
      </w:r>
    </w:p>
    <w:p w14:paraId="7B70A443" w14:textId="77777777" w:rsidR="00DE14DB" w:rsidRDefault="00DE14DB" w:rsidP="00DE14DB">
      <w:pPr>
        <w:ind w:firstLineChars="200" w:firstLine="420"/>
      </w:pPr>
      <w:r>
        <w:rPr>
          <w:rFonts w:hint="eastAsia"/>
        </w:rPr>
        <w:t>那就是克服衰老，重返自己的全盛期。</w:t>
      </w:r>
    </w:p>
    <w:p w14:paraId="2B5A8A3D" w14:textId="27DF888B" w:rsidR="00DE14DB" w:rsidRDefault="00B85EA4" w:rsidP="00DE14DB">
      <w:pPr>
        <w:ind w:firstLineChars="200" w:firstLine="420"/>
      </w:pPr>
      <w:ins w:id="710" w:author="夜 夜" w:date="2022-11-21T20:01:00Z">
        <w:r>
          <w:rPr>
            <w:rFonts w:ascii="Yu Mincho" w:hAnsi="Yu Mincho" w:hint="eastAsia"/>
          </w:rPr>
          <w:t>当作撒给</w:t>
        </w:r>
      </w:ins>
      <w:del w:id="711" w:author="夜 夜" w:date="2022-11-21T20:01:00Z">
        <w:r w:rsidR="00DE14DB" w:rsidDel="00CC125D">
          <w:rPr>
            <w:rFonts w:hint="eastAsia"/>
          </w:rPr>
          <w:delText>向</w:delText>
        </w:r>
      </w:del>
      <w:r w:rsidR="00DE14DB">
        <w:rPr>
          <w:rFonts w:hint="eastAsia"/>
        </w:rPr>
        <w:t>葛里萨利嘉王</w:t>
      </w:r>
      <w:ins w:id="712" w:author="夜 夜" w:date="2022-11-21T20:02:00Z">
        <w:r>
          <w:rPr>
            <w:rFonts w:hint="eastAsia"/>
          </w:rPr>
          <w:t>的饵料而</w:t>
        </w:r>
      </w:ins>
      <w:del w:id="713" w:author="夜 夜" w:date="2022-11-21T20:02:00Z">
        <w:r w:rsidR="00DE14DB" w:rsidDel="00B85EA4">
          <w:rPr>
            <w:rFonts w:hint="eastAsia"/>
          </w:rPr>
          <w:delText>撒下饵后</w:delText>
        </w:r>
      </w:del>
      <w:r w:rsidR="00DE14DB">
        <w:rPr>
          <w:rFonts w:hint="eastAsia"/>
        </w:rPr>
        <w:t>钓上来的异世界人，拥有着理想的纯粹概念。</w:t>
      </w:r>
    </w:p>
    <w:p w14:paraId="4B760F37" w14:textId="3011122C" w:rsidR="00DE14DB" w:rsidRDefault="00DE14DB" w:rsidP="00DE14DB">
      <w:pPr>
        <w:ind w:firstLineChars="200" w:firstLine="420"/>
      </w:pPr>
      <w:del w:id="714" w:author="夜 夜" w:date="2022-11-21T20:12:00Z">
        <w:r w:rsidDel="00C962A9">
          <w:rPr>
            <w:rFonts w:hint="eastAsia"/>
          </w:rPr>
          <w:delText>甚至</w:delText>
        </w:r>
      </w:del>
      <w:r>
        <w:rPr>
          <w:rFonts w:hint="eastAsia"/>
        </w:rPr>
        <w:t>可以说太</w:t>
      </w:r>
      <w:ins w:id="715" w:author="夜 夜" w:date="2022-11-21T20:12:00Z">
        <w:r w:rsidR="00C962A9">
          <w:rPr>
            <w:rFonts w:hint="eastAsia"/>
          </w:rPr>
          <w:t>过</w:t>
        </w:r>
      </w:ins>
      <w:r>
        <w:rPr>
          <w:rFonts w:hint="eastAsia"/>
        </w:rPr>
        <w:t>合适了，这一不安因素挑起了奥薇尔的自制心。</w:t>
      </w:r>
      <w:ins w:id="716" w:author="夜 夜" w:date="2022-11-21T20:24:00Z">
        <w:r w:rsidR="000E08E1">
          <w:rPr>
            <w:rFonts w:hint="eastAsia"/>
          </w:rPr>
          <w:t>（</w:t>
        </w:r>
        <w:r w:rsidR="00A41959">
          <w:rPr>
            <w:rFonts w:hint="eastAsia"/>
          </w:rPr>
          <w:t>让奥薇尔当作一个不安要素克制自己。）</w:t>
        </w:r>
      </w:ins>
    </w:p>
    <w:p w14:paraId="0B328EA5" w14:textId="51E0C864" w:rsidR="00DE14DB" w:rsidRDefault="00DE14DB" w:rsidP="00DE14DB">
      <w:pPr>
        <w:ind w:firstLineChars="200" w:firstLine="420"/>
      </w:pPr>
      <w:r>
        <w:rPr>
          <w:rFonts w:hint="eastAsia"/>
        </w:rPr>
        <w:t>如果说梅诺</w:t>
      </w:r>
      <w:ins w:id="717" w:author="夜 夜" w:date="2022-11-21T20:25:00Z">
        <w:r w:rsidR="00D102FA">
          <w:rPr>
            <w:rFonts w:hint="eastAsia"/>
          </w:rPr>
          <w:t>现在</w:t>
        </w:r>
      </w:ins>
      <w:r>
        <w:rPr>
          <w:rFonts w:hint="eastAsia"/>
        </w:rPr>
        <w:t>表现出的坦率是她的计策的话，就意味着她恐怕已经看穿了奥薇尔的计划了。</w:t>
      </w:r>
    </w:p>
    <w:p w14:paraId="2D97055E" w14:textId="1F676D80" w:rsidR="00DE14DB" w:rsidRDefault="00E50537" w:rsidP="00DE14DB">
      <w:pPr>
        <w:ind w:firstLineChars="200" w:firstLine="420"/>
      </w:pPr>
      <w:ins w:id="718" w:author="夜 夜" w:date="2022-11-21T20:26:00Z">
        <w:r>
          <w:rPr>
            <w:rFonts w:hint="eastAsia"/>
          </w:rPr>
          <w:t>奥薇尔的目的，就是</w:t>
        </w:r>
      </w:ins>
      <w:r w:rsidR="00DE14DB">
        <w:rPr>
          <w:rFonts w:hint="eastAsia"/>
        </w:rPr>
        <w:t>捕获拥有纯粹概念的异世界人，漂白她们的人格，将纯粹概念取出后装入不可或缺的魔导控制媒介——梅诺，而后</w:t>
      </w:r>
      <w:ins w:id="719" w:author="夜 夜" w:date="2022-11-21T20:27:00Z">
        <w:r w:rsidR="00B3031B">
          <w:rPr>
            <w:rFonts w:hint="eastAsia"/>
          </w:rPr>
          <w:t>借此</w:t>
        </w:r>
      </w:ins>
      <w:r w:rsidR="00DE14DB">
        <w:rPr>
          <w:rFonts w:hint="eastAsia"/>
        </w:rPr>
        <w:t>行使纯粹概念。</w:t>
      </w:r>
      <w:del w:id="720" w:author="夜 夜" w:date="2022-11-21T20:26:00Z">
        <w:r w:rsidR="00DE14DB" w:rsidDel="00585AA3">
          <w:rPr>
            <w:rFonts w:hint="eastAsia"/>
          </w:rPr>
          <w:delText>这就是奥薇尔的目的。</w:delText>
        </w:r>
      </w:del>
    </w:p>
    <w:p w14:paraId="15B5AE2F" w14:textId="3B22FF02" w:rsidR="00DE14DB" w:rsidRDefault="00DE14DB" w:rsidP="00DE14DB">
      <w:pPr>
        <w:ind w:firstLineChars="200" w:firstLine="420"/>
      </w:pPr>
      <w:r>
        <w:rPr>
          <w:rFonts w:hint="eastAsia"/>
        </w:rPr>
        <w:t>「不管</w:t>
      </w:r>
      <w:del w:id="721" w:author="夜 夜" w:date="2022-11-21T20:27:00Z">
        <w:r w:rsidDel="00B3031B">
          <w:rPr>
            <w:rFonts w:hint="eastAsia"/>
          </w:rPr>
          <w:delText>她</w:delText>
        </w:r>
      </w:del>
      <w:r>
        <w:rPr>
          <w:rFonts w:hint="eastAsia"/>
        </w:rPr>
        <w:t>多么年轻，</w:t>
      </w:r>
      <w:ins w:id="722" w:author="夜 夜" w:date="2022-11-21T20:27:00Z">
        <w:r w:rsidR="00B3031B">
          <w:rPr>
            <w:rFonts w:hint="eastAsia"/>
          </w:rPr>
          <w:t>她</w:t>
        </w:r>
      </w:ins>
      <w:r>
        <w:rPr>
          <w:rFonts w:hint="eastAsia"/>
        </w:rPr>
        <w:t>终归是『阳炎的后继』啊」</w:t>
      </w:r>
    </w:p>
    <w:p w14:paraId="75E7FC0A" w14:textId="285962E5" w:rsidR="00DE14DB" w:rsidRDefault="00DE14DB" w:rsidP="00DE14DB">
      <w:pPr>
        <w:ind w:firstLineChars="200" w:firstLine="420"/>
      </w:pPr>
      <w:r>
        <w:rPr>
          <w:rFonts w:hint="eastAsia"/>
        </w:rPr>
        <w:t>她之所以如此警戒梅诺，就是因为梅诺被称为『阳炎的后继』。奥薇尔比任何人都</w:t>
      </w:r>
      <w:ins w:id="723" w:author="夜 夜" w:date="2022-11-22T20:07:00Z">
        <w:r w:rsidR="00E3426C">
          <w:rPr>
            <w:rFonts w:hint="eastAsia"/>
          </w:rPr>
          <w:t>更加</w:t>
        </w:r>
      </w:ins>
      <w:del w:id="724" w:author="夜 夜" w:date="2022-11-22T20:07:00Z">
        <w:r w:rsidDel="00E3426C">
          <w:rPr>
            <w:rFonts w:hint="eastAsia"/>
          </w:rPr>
          <w:delText>要更</w:delText>
        </w:r>
      </w:del>
      <w:ins w:id="725" w:author="夜 夜" w:date="2022-11-22T20:07:00Z">
        <w:r w:rsidR="000F44E6">
          <w:rPr>
            <w:rFonts w:hint="eastAsia"/>
          </w:rPr>
          <w:t>在意</w:t>
        </w:r>
      </w:ins>
      <w:del w:id="726" w:author="夜 夜" w:date="2022-11-22T20:06:00Z">
        <w:r w:rsidDel="00E3426C">
          <w:rPr>
            <w:rFonts w:hint="eastAsia"/>
          </w:rPr>
          <w:delText>注意</w:delText>
        </w:r>
      </w:del>
      <w:r>
        <w:rPr>
          <w:rFonts w:hint="eastAsia"/>
        </w:rPr>
        <w:t>『阳炎』的行动。</w:t>
      </w:r>
    </w:p>
    <w:p w14:paraId="5FBD09F6" w14:textId="4C6A6F6E" w:rsidR="00DE14DB" w:rsidRDefault="00DE14DB" w:rsidP="00DE14DB">
      <w:pPr>
        <w:ind w:firstLineChars="200" w:firstLine="420"/>
      </w:pPr>
      <w:r>
        <w:rPr>
          <w:rFonts w:hint="eastAsia"/>
        </w:rPr>
        <w:t>这个国家</w:t>
      </w:r>
      <w:ins w:id="727" w:author="夜 夜" w:date="2022-11-22T20:09:00Z">
        <w:r w:rsidR="00EC0232">
          <w:rPr>
            <w:rFonts w:hint="eastAsia"/>
          </w:rPr>
          <w:t>已</w:t>
        </w:r>
      </w:ins>
      <w:r>
        <w:rPr>
          <w:rFonts w:hint="eastAsia"/>
        </w:rPr>
        <w:t>是奥薇尔的后花园。</w:t>
      </w:r>
      <w:ins w:id="728" w:author="夜 夜" w:date="2022-11-22T20:10:00Z">
        <w:r w:rsidR="00CC48E4">
          <w:rPr>
            <w:rFonts w:hint="eastAsia"/>
          </w:rPr>
          <w:t>即使发觉</w:t>
        </w:r>
      </w:ins>
      <w:del w:id="729" w:author="夜 夜" w:date="2022-11-22T20:10:00Z">
        <w:r w:rsidDel="00CC48E4">
          <w:rPr>
            <w:rFonts w:hint="eastAsia"/>
          </w:rPr>
          <w:delText>连能看出</w:delText>
        </w:r>
      </w:del>
      <w:r>
        <w:rPr>
          <w:rFonts w:hint="eastAsia"/>
        </w:rPr>
        <w:t>奥薇尔已染指禁忌</w:t>
      </w:r>
      <w:ins w:id="730" w:author="夜 夜" w:date="2022-11-22T20:10:00Z">
        <w:r w:rsidR="00CC48E4">
          <w:rPr>
            <w:rFonts w:hint="eastAsia"/>
          </w:rPr>
          <w:t>，</w:t>
        </w:r>
        <w:r w:rsidR="001C63B1">
          <w:rPr>
            <w:rFonts w:hint="eastAsia"/>
          </w:rPr>
          <w:t>但根本没有</w:t>
        </w:r>
      </w:ins>
      <w:ins w:id="731" w:author="夜 夜" w:date="2022-11-22T20:11:00Z">
        <w:r w:rsidR="001C63B1">
          <w:rPr>
            <w:rFonts w:hint="eastAsia"/>
          </w:rPr>
          <w:t>能</w:t>
        </w:r>
      </w:ins>
      <w:del w:id="732" w:author="夜 夜" w:date="2022-11-22T20:10:00Z">
        <w:r w:rsidDel="001C63B1">
          <w:rPr>
            <w:rFonts w:hint="eastAsia"/>
          </w:rPr>
          <w:delText>并</w:delText>
        </w:r>
      </w:del>
      <w:r>
        <w:rPr>
          <w:rFonts w:hint="eastAsia"/>
        </w:rPr>
        <w:t>告发她的人</w:t>
      </w:r>
      <w:del w:id="733" w:author="夜 夜" w:date="2022-11-22T20:11:00Z">
        <w:r w:rsidDel="001C63B1">
          <w:rPr>
            <w:rFonts w:hint="eastAsia"/>
          </w:rPr>
          <w:delText>都没有</w:delText>
        </w:r>
      </w:del>
      <w:r>
        <w:rPr>
          <w:rFonts w:hint="eastAsia"/>
        </w:rPr>
        <w:t>。</w:t>
      </w:r>
    </w:p>
    <w:p w14:paraId="723405CB" w14:textId="77777777" w:rsidR="00DE14DB" w:rsidRDefault="00DE14DB" w:rsidP="00DE14DB">
      <w:pPr>
        <w:ind w:firstLineChars="200" w:firstLine="420"/>
      </w:pPr>
      <w:r>
        <w:rPr>
          <w:rFonts w:hint="eastAsia"/>
        </w:rPr>
        <w:t>自认万无一失的自负会变为傲慢，或许会衍生出破绽。</w:t>
      </w:r>
    </w:p>
    <w:p w14:paraId="50CF3E5F" w14:textId="77777777" w:rsidR="00DE14DB" w:rsidRDefault="00DE14DB" w:rsidP="00DE14DB">
      <w:pPr>
        <w:ind w:firstLineChars="200" w:firstLine="420"/>
      </w:pPr>
      <w:r>
        <w:rPr>
          <w:rFonts w:hint="eastAsia"/>
        </w:rPr>
        <w:t>「上了年纪，老眼昏花了啊」</w:t>
      </w:r>
    </w:p>
    <w:p w14:paraId="3998A5A4" w14:textId="77777777" w:rsidR="00DE14DB" w:rsidRDefault="00DE14DB" w:rsidP="00DE14DB">
      <w:pPr>
        <w:ind w:firstLineChars="200" w:firstLine="420"/>
      </w:pPr>
      <w:r>
        <w:rPr>
          <w:rFonts w:hint="eastAsia"/>
        </w:rPr>
        <w:t>她自言自语地提醒着自己。</w:t>
      </w:r>
    </w:p>
    <w:p w14:paraId="30176A55" w14:textId="70770B22" w:rsidR="00DE14DB" w:rsidRDefault="00DE14DB" w:rsidP="00DE14DB">
      <w:pPr>
        <w:ind w:firstLineChars="200" w:firstLine="420"/>
      </w:pPr>
      <w:r>
        <w:rPr>
          <w:rFonts w:hint="eastAsia"/>
        </w:rPr>
        <w:t>这次</w:t>
      </w:r>
      <w:del w:id="734" w:author="夜 夜" w:date="2022-11-22T20:45:00Z">
        <w:r w:rsidDel="002A004A">
          <w:rPr>
            <w:rFonts w:hint="eastAsia"/>
          </w:rPr>
          <w:delText>奥薇尔</w:delText>
        </w:r>
      </w:del>
      <w:r>
        <w:rPr>
          <w:rFonts w:hint="eastAsia"/>
        </w:rPr>
        <w:t>的异世界召唤行动，</w:t>
      </w:r>
      <w:ins w:id="735" w:author="夜 夜" w:date="2022-11-22T20:45:00Z">
        <w:r w:rsidR="00721F10">
          <w:rPr>
            <w:rFonts w:ascii="Yu Mincho" w:hAnsi="Yu Mincho" w:hint="eastAsia"/>
          </w:rPr>
          <w:t>奥薇尔</w:t>
        </w:r>
      </w:ins>
      <w:r>
        <w:rPr>
          <w:rFonts w:hint="eastAsia"/>
        </w:rPr>
        <w:t>最</w:t>
      </w:r>
      <w:ins w:id="736" w:author="夜 夜" w:date="2022-11-22T20:45:00Z">
        <w:r w:rsidR="00721F10">
          <w:rPr>
            <w:rFonts w:hint="eastAsia"/>
          </w:rPr>
          <w:t>终</w:t>
        </w:r>
      </w:ins>
      <w:del w:id="737" w:author="夜 夜" w:date="2022-11-22T20:45:00Z">
        <w:r w:rsidDel="00721F10">
          <w:rPr>
            <w:rFonts w:hint="eastAsia"/>
          </w:rPr>
          <w:delText>大</w:delText>
        </w:r>
      </w:del>
      <w:r>
        <w:rPr>
          <w:rFonts w:hint="eastAsia"/>
        </w:rPr>
        <w:t>的目的</w:t>
      </w:r>
      <w:ins w:id="738" w:author="夜 夜" w:date="2022-11-22T20:46:00Z">
        <w:r w:rsidR="00721F10">
          <w:rPr>
            <w:rFonts w:hint="eastAsia"/>
          </w:rPr>
          <w:t>在于</w:t>
        </w:r>
      </w:ins>
      <w:del w:id="739" w:author="夜 夜" w:date="2022-11-22T20:46:00Z">
        <w:r w:rsidDel="00721F10">
          <w:rPr>
            <w:rFonts w:hint="eastAsia"/>
          </w:rPr>
          <w:delText>是</w:delText>
        </w:r>
      </w:del>
      <w:r>
        <w:rPr>
          <w:rFonts w:hint="eastAsia"/>
        </w:rPr>
        <w:t>葛里萨利嘉</w:t>
      </w:r>
      <w:del w:id="740" w:author="夜 夜" w:date="2022-11-22T20:46:00Z">
        <w:r w:rsidDel="00F42269">
          <w:rPr>
            <w:rFonts w:hint="eastAsia"/>
          </w:rPr>
          <w:delText>国家</w:delText>
        </w:r>
      </w:del>
      <w:r>
        <w:rPr>
          <w:rFonts w:hint="eastAsia"/>
        </w:rPr>
        <w:t>本身。她计划的关键，在于让葛里萨利嘉王身受异端审判，接受公众裁决，从而使第二身份的权威彻底丧失</w:t>
      </w:r>
      <w:ins w:id="741" w:author="夜 夜" w:date="2022-11-22T20:47:00Z">
        <w:r w:rsidR="000201B6">
          <w:rPr>
            <w:rFonts w:hint="eastAsia"/>
          </w:rPr>
          <w:t>，而</w:t>
        </w:r>
      </w:ins>
      <w:del w:id="742" w:author="夜 夜" w:date="2022-11-22T20:47:00Z">
        <w:r w:rsidDel="000201B6">
          <w:rPr>
            <w:rFonts w:hint="eastAsia"/>
          </w:rPr>
          <w:delText>。所以，原本就打算割</w:delText>
        </w:r>
        <w:r w:rsidDel="00D05375">
          <w:rPr>
            <w:rFonts w:hint="eastAsia"/>
          </w:rPr>
          <w:delText>弃</w:delText>
        </w:r>
      </w:del>
      <w:r>
        <w:rPr>
          <w:rFonts w:hint="eastAsia"/>
        </w:rPr>
        <w:t>异世界人</w:t>
      </w:r>
      <w:ins w:id="743" w:author="夜 夜" w:date="2022-11-22T20:47:00Z">
        <w:r w:rsidR="00D05375">
          <w:rPr>
            <w:rFonts w:hint="eastAsia"/>
          </w:rPr>
          <w:t>在一开始</w:t>
        </w:r>
      </w:ins>
      <w:ins w:id="744" w:author="夜 夜" w:date="2022-11-22T20:48:00Z">
        <w:r w:rsidR="00D05375">
          <w:rPr>
            <w:rFonts w:hint="eastAsia"/>
          </w:rPr>
          <w:t>就只是弃子</w:t>
        </w:r>
      </w:ins>
      <w:r>
        <w:rPr>
          <w:rFonts w:hint="eastAsia"/>
        </w:rPr>
        <w:t>。</w:t>
      </w:r>
    </w:p>
    <w:p w14:paraId="0D570BFC" w14:textId="1AA95CB2" w:rsidR="00DE14DB" w:rsidRDefault="00DE14DB" w:rsidP="00DE14DB">
      <w:pPr>
        <w:ind w:firstLineChars="200" w:firstLine="420"/>
      </w:pPr>
      <w:r>
        <w:rPr>
          <w:rFonts w:hint="eastAsia"/>
        </w:rPr>
        <w:lastRenderedPageBreak/>
        <w:t>只要国王受到异端审判官的裁决，奥薇尔的企图就已经成功了。那么</w:t>
      </w:r>
      <w:ins w:id="745" w:author="夜 夜" w:date="2022-11-22T20:51:00Z">
        <w:r w:rsidR="00D208AD">
          <w:rPr>
            <w:rFonts w:asciiTheme="minorEastAsia" w:hAnsiTheme="minorEastAsia" w:hint="eastAsia"/>
          </w:rPr>
          <w:t>剩下的事情</w:t>
        </w:r>
      </w:ins>
      <w:del w:id="746" w:author="夜 夜" w:date="2022-11-22T20:51:00Z">
        <w:r w:rsidDel="00D208AD">
          <w:rPr>
            <w:rFonts w:hint="eastAsia"/>
          </w:rPr>
          <w:delText>其他的要素</w:delText>
        </w:r>
      </w:del>
      <w:r>
        <w:rPr>
          <w:rFonts w:hint="eastAsia"/>
        </w:rPr>
        <w:t>，</w:t>
      </w:r>
      <w:ins w:id="747" w:author="夜 夜" w:date="2022-11-22T20:51:00Z">
        <w:r w:rsidR="00D208AD">
          <w:rPr>
            <w:rFonts w:hint="eastAsia"/>
          </w:rPr>
          <w:t>就</w:t>
        </w:r>
      </w:ins>
      <w:r>
        <w:rPr>
          <w:rFonts w:hint="eastAsia"/>
        </w:rPr>
        <w:t>只是</w:t>
      </w:r>
      <w:ins w:id="748" w:author="夜 夜" w:date="2022-11-22T20:51:00Z">
        <w:r w:rsidR="00D208AD">
          <w:rPr>
            <w:rFonts w:hint="eastAsia"/>
          </w:rPr>
          <w:t>顺便</w:t>
        </w:r>
      </w:ins>
      <w:del w:id="749" w:author="夜 夜" w:date="2022-11-22T20:51:00Z">
        <w:r w:rsidDel="00D208AD">
          <w:rPr>
            <w:rFonts w:hint="eastAsia"/>
          </w:rPr>
          <w:delText>良机</w:delText>
        </w:r>
      </w:del>
      <w:r>
        <w:rPr>
          <w:rFonts w:hint="eastAsia"/>
        </w:rPr>
        <w:t>而已。不管是『阳炎的后继』还是【时】的纯粹概念，都是意外之喜，</w:t>
      </w:r>
      <w:ins w:id="750" w:author="夜 夜" w:date="2022-11-22T20:52:00Z">
        <w:r w:rsidR="00B900BD">
          <w:rPr>
            <w:rFonts w:hint="eastAsia"/>
          </w:rPr>
          <w:t>不应过于</w:t>
        </w:r>
      </w:ins>
      <w:del w:id="751" w:author="夜 夜" w:date="2022-11-22T20:52:00Z">
        <w:r w:rsidDel="00B900BD">
          <w:rPr>
            <w:rFonts w:hint="eastAsia"/>
          </w:rPr>
          <w:delText>奥薇尔并没有那么的</w:delText>
        </w:r>
      </w:del>
      <w:r>
        <w:rPr>
          <w:rFonts w:hint="eastAsia"/>
        </w:rPr>
        <w:t>执着。</w:t>
      </w:r>
    </w:p>
    <w:p w14:paraId="5F737280" w14:textId="77777777" w:rsidR="00DE14DB" w:rsidRDefault="00DE14DB" w:rsidP="00DE14DB">
      <w:pPr>
        <w:ind w:firstLineChars="200" w:firstLine="420"/>
      </w:pPr>
      <w:r>
        <w:rPr>
          <w:rFonts w:hint="eastAsia"/>
        </w:rPr>
        <w:t>「我不是那么得陇望蜀的人啊」</w:t>
      </w:r>
    </w:p>
    <w:p w14:paraId="6AFC7BED" w14:textId="6B131489" w:rsidR="00DE14DB" w:rsidRDefault="00226890" w:rsidP="00DE14DB">
      <w:pPr>
        <w:ind w:firstLineChars="200" w:firstLine="420"/>
      </w:pPr>
      <w:ins w:id="752" w:author="夜 夜" w:date="2022-11-22T21:00:00Z">
        <w:r>
          <w:rPr>
            <w:rFonts w:hint="eastAsia"/>
          </w:rPr>
          <w:t>由于</w:t>
        </w:r>
      </w:ins>
      <w:r w:rsidR="00DE14DB">
        <w:rPr>
          <w:rFonts w:hint="eastAsia"/>
        </w:rPr>
        <w:t>这里远离大陆西端的圣地，</w:t>
      </w:r>
      <w:ins w:id="753" w:author="夜 夜" w:date="2022-11-22T21:00:00Z">
        <w:r>
          <w:rPr>
            <w:rFonts w:hint="eastAsia"/>
          </w:rPr>
          <w:t>是一片</w:t>
        </w:r>
      </w:ins>
      <w:r w:rsidR="00DE14DB">
        <w:rPr>
          <w:rFonts w:hint="eastAsia"/>
        </w:rPr>
        <w:t>『主』的影响力很低</w:t>
      </w:r>
      <w:ins w:id="754" w:author="夜 夜" w:date="2022-11-22T21:01:00Z">
        <w:r w:rsidR="00B216D2">
          <w:rPr>
            <w:rFonts w:hint="eastAsia"/>
          </w:rPr>
          <w:t>的土地</w:t>
        </w:r>
      </w:ins>
      <w:r w:rsidR="00DE14DB">
        <w:rPr>
          <w:rFonts w:hint="eastAsia"/>
        </w:rPr>
        <w:t>。葛里萨利嘉</w:t>
      </w:r>
      <w:ins w:id="755" w:author="夜 夜" w:date="2022-11-22T21:01:00Z">
        <w:r w:rsidR="004D7DD0">
          <w:rPr>
            <w:rFonts w:hint="eastAsia"/>
          </w:rPr>
          <w:t>的血脉</w:t>
        </w:r>
      </w:ins>
      <w:del w:id="756" w:author="夜 夜" w:date="2022-11-22T21:01:00Z">
        <w:r w:rsidR="00DE14DB" w:rsidDel="004D7DD0">
          <w:rPr>
            <w:rFonts w:hint="eastAsia"/>
          </w:rPr>
          <w:delText>是</w:delText>
        </w:r>
      </w:del>
      <w:r w:rsidR="00DE14DB">
        <w:rPr>
          <w:rFonts w:hint="eastAsia"/>
        </w:rPr>
        <w:t>从古代文明期延续至今</w:t>
      </w:r>
      <w:ins w:id="757" w:author="夜 夜" w:date="2022-11-22T21:02:00Z">
        <w:r w:rsidR="004D7DD0">
          <w:rPr>
            <w:rFonts w:hint="eastAsia"/>
          </w:rPr>
          <w:t>已</w:t>
        </w:r>
      </w:ins>
      <w:r w:rsidR="00DE14DB">
        <w:rPr>
          <w:rFonts w:hint="eastAsia"/>
        </w:rPr>
        <w:t>历经千年</w:t>
      </w:r>
      <w:del w:id="758" w:author="夜 夜" w:date="2022-11-22T21:01:00Z">
        <w:r w:rsidR="00DE14DB" w:rsidDel="004D7DD0">
          <w:rPr>
            <w:rFonts w:hint="eastAsia"/>
          </w:rPr>
          <w:delText>的血族</w:delText>
        </w:r>
      </w:del>
      <w:r w:rsidR="00DE14DB">
        <w:rPr>
          <w:rFonts w:hint="eastAsia"/>
        </w:rPr>
        <w:t>。</w:t>
      </w:r>
      <w:ins w:id="759" w:author="夜 夜" w:date="2022-11-22T21:02:00Z">
        <w:r w:rsidR="00330AFD">
          <w:rPr>
            <w:rFonts w:hint="eastAsia"/>
          </w:rPr>
          <w:t>而且</w:t>
        </w:r>
      </w:ins>
      <w:ins w:id="760" w:author="夜 夜" w:date="2022-11-22T21:03:00Z">
        <w:r w:rsidR="00330AFD">
          <w:rPr>
            <w:rFonts w:hint="eastAsia"/>
          </w:rPr>
          <w:t>与</w:t>
        </w:r>
      </w:ins>
      <w:del w:id="761" w:author="夜 夜" w:date="2022-11-22T21:02:00Z">
        <w:r w:rsidR="00DE14DB" w:rsidDel="00330AFD">
          <w:rPr>
            <w:rFonts w:hint="eastAsia"/>
          </w:rPr>
          <w:delText>毗邻</w:delText>
        </w:r>
      </w:del>
      <w:r w:rsidR="00DE14DB">
        <w:rPr>
          <w:rFonts w:hint="eastAsia"/>
        </w:rPr>
        <w:t>东部未开拓区域『机关世界』</w:t>
      </w:r>
      <w:ins w:id="762" w:author="夜 夜" w:date="2022-11-22T21:03:00Z">
        <w:r w:rsidR="00330AFD">
          <w:rPr>
            <w:rFonts w:hint="eastAsia"/>
          </w:rPr>
          <w:t>接壤</w:t>
        </w:r>
      </w:ins>
      <w:r w:rsidR="00DE14DB">
        <w:rPr>
          <w:rFonts w:hint="eastAsia"/>
        </w:rPr>
        <w:t>。这几点合起来，使这里有可能建立</w:t>
      </w:r>
      <w:ins w:id="763" w:author="夜 夜" w:date="2022-11-22T21:04:00Z">
        <w:r w:rsidR="00236951">
          <w:rPr>
            <w:rFonts w:hint="eastAsia"/>
          </w:rPr>
          <w:t>完全</w:t>
        </w:r>
      </w:ins>
      <w:r w:rsidR="00DE14DB">
        <w:rPr>
          <w:rFonts w:hint="eastAsia"/>
        </w:rPr>
        <w:t>不受第一身份干涉的</w:t>
      </w:r>
      <w:del w:id="764" w:author="夜 夜" w:date="2022-11-22T21:03:00Z">
        <w:r w:rsidR="00DE14DB" w:rsidDel="00236951">
          <w:rPr>
            <w:rFonts w:hint="eastAsia"/>
          </w:rPr>
          <w:delText>完全</w:delText>
        </w:r>
      </w:del>
      <w:r w:rsidR="00DE14DB">
        <w:rPr>
          <w:rFonts w:hint="eastAsia"/>
        </w:rPr>
        <w:t>独立国家。</w:t>
      </w:r>
    </w:p>
    <w:p w14:paraId="732B34B9" w14:textId="3ECAA6E9" w:rsidR="00DE14DB" w:rsidRDefault="00441146" w:rsidP="00DE14DB">
      <w:pPr>
        <w:ind w:firstLineChars="200" w:firstLine="420"/>
      </w:pPr>
      <w:ins w:id="765" w:author="Y" w:date="2022-11-23T14:33:00Z">
        <w:r>
          <w:rPr>
            <w:rFonts w:hint="eastAsia"/>
          </w:rPr>
          <w:t>至于</w:t>
        </w:r>
      </w:ins>
      <w:r w:rsidR="00DE14DB">
        <w:rPr>
          <w:rFonts w:hint="eastAsia"/>
        </w:rPr>
        <w:t>返老还童，</w:t>
      </w:r>
      <w:ins w:id="766" w:author="夜 夜" w:date="2022-11-22T21:06:00Z">
        <w:del w:id="767" w:author="Y" w:date="2022-11-23T14:33:00Z">
          <w:r w:rsidR="00894B98" w:rsidDel="00441146">
            <w:rPr>
              <w:rFonts w:hint="eastAsia"/>
            </w:rPr>
            <w:delText>在那</w:delText>
          </w:r>
        </w:del>
      </w:ins>
      <w:del w:id="768" w:author="夜 夜" w:date="2022-11-22T21:06:00Z">
        <w:r w:rsidR="00DE14DB" w:rsidDel="00894B98">
          <w:rPr>
            <w:rFonts w:hint="eastAsia"/>
          </w:rPr>
          <w:delText>等</w:delText>
        </w:r>
      </w:del>
      <w:r w:rsidR="00DE14DB">
        <w:rPr>
          <w:rFonts w:hint="eastAsia"/>
        </w:rPr>
        <w:t>之后再</w:t>
      </w:r>
      <w:ins w:id="769" w:author="夜 夜" w:date="2022-11-22T21:06:00Z">
        <w:r w:rsidR="00894B98">
          <w:rPr>
            <w:rFonts w:hint="eastAsia"/>
          </w:rPr>
          <w:t>考虑也行</w:t>
        </w:r>
      </w:ins>
      <w:del w:id="770" w:author="夜 夜" w:date="2022-11-22T21:06:00Z">
        <w:r w:rsidR="00DE14DB" w:rsidDel="00894B98">
          <w:rPr>
            <w:rFonts w:hint="eastAsia"/>
          </w:rPr>
          <w:delText>做好了</w:delText>
        </w:r>
      </w:del>
      <w:r w:rsidR="00DE14DB">
        <w:rPr>
          <w:rFonts w:hint="eastAsia"/>
        </w:rPr>
        <w:t>。自己的寿命</w:t>
      </w:r>
      <w:del w:id="771" w:author="Y" w:date="2022-11-23T14:36:00Z">
        <w:r w:rsidR="00DE14DB" w:rsidDel="004E230C">
          <w:rPr>
            <w:rFonts w:hint="eastAsia"/>
          </w:rPr>
          <w:delText>，还有十多年可活</w:delText>
        </w:r>
      </w:del>
      <w:ins w:id="772" w:author="Y" w:date="2022-11-23T14:36:00Z">
        <w:r w:rsidR="004E230C">
          <w:rPr>
            <w:rFonts w:hint="eastAsia"/>
          </w:rPr>
          <w:t>至少还有十年</w:t>
        </w:r>
      </w:ins>
      <w:r w:rsidR="00DE14DB">
        <w:rPr>
          <w:rFonts w:hint="eastAsia"/>
        </w:rPr>
        <w:t>。</w:t>
      </w:r>
      <w:del w:id="773" w:author="Y" w:date="2022-11-23T14:37:00Z">
        <w:r w:rsidR="00DE14DB" w:rsidDel="007C59C1">
          <w:rPr>
            <w:rFonts w:hint="eastAsia"/>
          </w:rPr>
          <w:delText>即使</w:delText>
        </w:r>
      </w:del>
      <w:ins w:id="774" w:author="Y" w:date="2022-11-23T14:37:00Z">
        <w:r w:rsidR="007C59C1">
          <w:rPr>
            <w:rFonts w:hint="eastAsia"/>
          </w:rPr>
          <w:t>虽说</w:t>
        </w:r>
      </w:ins>
      <w:r w:rsidR="00DE14DB">
        <w:rPr>
          <w:rFonts w:hint="eastAsia"/>
        </w:rPr>
        <w:t>无法重回青春，</w:t>
      </w:r>
      <w:ins w:id="775" w:author="Y" w:date="2022-11-23T14:37:00Z">
        <w:r w:rsidR="00063287">
          <w:rPr>
            <w:rFonts w:hint="eastAsia"/>
          </w:rPr>
          <w:t>但奥薇尔在</w:t>
        </w:r>
      </w:ins>
      <w:r w:rsidR="00DE14DB">
        <w:rPr>
          <w:rFonts w:hint="eastAsia"/>
        </w:rPr>
        <w:t>几年前就已经</w:t>
      </w:r>
      <w:del w:id="776" w:author="Y" w:date="2022-11-23T14:37:00Z">
        <w:r w:rsidR="00DE14DB" w:rsidDel="00063287">
          <w:rPr>
            <w:rFonts w:hint="eastAsia"/>
          </w:rPr>
          <w:delText>完成维持生命的手段了</w:delText>
        </w:r>
      </w:del>
      <w:ins w:id="777" w:author="Y" w:date="2022-11-23T14:37:00Z">
        <w:r w:rsidR="00063287">
          <w:rPr>
            <w:rFonts w:hint="eastAsia"/>
          </w:rPr>
          <w:t>成功延续了自己的生命</w:t>
        </w:r>
      </w:ins>
      <w:r w:rsidR="00DE14DB">
        <w:rPr>
          <w:rFonts w:hint="eastAsia"/>
        </w:rPr>
        <w:t>。</w:t>
      </w:r>
    </w:p>
    <w:p w14:paraId="5B928056" w14:textId="7850CBD5" w:rsidR="00DE14DB" w:rsidRDefault="00DE14DB" w:rsidP="00DE14DB">
      <w:pPr>
        <w:ind w:firstLineChars="200" w:firstLine="420"/>
      </w:pPr>
      <w:r>
        <w:rPr>
          <w:rFonts w:hint="eastAsia"/>
        </w:rPr>
        <w:t>那么，果然捕获梅诺与灯里，</w:t>
      </w:r>
      <w:del w:id="778" w:author="Y" w:date="2022-11-23T14:50:00Z">
        <w:r w:rsidDel="004533CF">
          <w:rPr>
            <w:rFonts w:hint="eastAsia"/>
          </w:rPr>
          <w:delText>不过是顺手而为的事，就先搁置一旁吧</w:delText>
        </w:r>
      </w:del>
      <w:ins w:id="779" w:author="Y" w:date="2022-11-23T14:50:00Z">
        <w:r w:rsidR="004533CF">
          <w:rPr>
            <w:rFonts w:hint="eastAsia"/>
          </w:rPr>
          <w:t>就留待时机合适的时候再考虑吧</w:t>
        </w:r>
      </w:ins>
      <w:r>
        <w:rPr>
          <w:rFonts w:hint="eastAsia"/>
        </w:rPr>
        <w:t>。</w:t>
      </w:r>
    </w:p>
    <w:p w14:paraId="1E524912" w14:textId="7E981B00" w:rsidR="00DE14DB" w:rsidRDefault="00DE14DB" w:rsidP="00DE14DB">
      <w:pPr>
        <w:ind w:firstLineChars="200" w:firstLine="420"/>
      </w:pPr>
      <w:r>
        <w:rPr>
          <w:rFonts w:hint="eastAsia"/>
        </w:rPr>
        <w:t>「殿下的动向……</w:t>
      </w:r>
      <w:del w:id="780" w:author="夜 夜" w:date="2022-11-23T15:02:00Z">
        <w:r w:rsidDel="0015365F">
          <w:rPr>
            <w:rFonts w:hint="eastAsia"/>
          </w:rPr>
          <w:delText>是呢</w:delText>
        </w:r>
      </w:del>
      <w:ins w:id="781" w:author="夜 夜" w:date="2022-11-23T15:02:00Z">
        <w:r w:rsidR="0015365F">
          <w:rPr>
            <w:rFonts w:hint="eastAsia"/>
          </w:rPr>
          <w:t>对了</w:t>
        </w:r>
      </w:ins>
      <w:r>
        <w:rPr>
          <w:rFonts w:hint="eastAsia"/>
        </w:rPr>
        <w:t>。就让第二身份</w:t>
      </w:r>
      <w:del w:id="782" w:author="夜 夜" w:date="2022-11-23T15:03:00Z">
        <w:r w:rsidDel="007F7B91">
          <w:rPr>
            <w:rFonts w:hint="eastAsia"/>
          </w:rPr>
          <w:delText>去</w:delText>
        </w:r>
      </w:del>
      <w:ins w:id="783" w:author="夜 夜" w:date="2022-11-23T15:02:00Z">
        <w:r w:rsidR="0015365F">
          <w:rPr>
            <w:rFonts w:hint="eastAsia"/>
          </w:rPr>
          <w:t>帮我</w:t>
        </w:r>
      </w:ins>
      <w:ins w:id="784" w:author="夜 夜" w:date="2022-11-23T15:03:00Z">
        <w:r w:rsidR="007F7B91">
          <w:rPr>
            <w:rFonts w:hint="eastAsia"/>
          </w:rPr>
          <w:t>去</w:t>
        </w:r>
      </w:ins>
      <w:r>
        <w:rPr>
          <w:rFonts w:hint="eastAsia"/>
        </w:rPr>
        <w:t>看看吧」</w:t>
      </w:r>
    </w:p>
    <w:p w14:paraId="55CA0B9C" w14:textId="77777777" w:rsidR="00DE14DB" w:rsidRDefault="00DE14DB" w:rsidP="00DE14DB">
      <w:pPr>
        <w:ind w:firstLineChars="200" w:firstLine="420"/>
      </w:pPr>
      <w:r>
        <w:rPr>
          <w:rFonts w:hint="eastAsia"/>
        </w:rPr>
        <w:t>得出</w:t>
      </w:r>
      <w:del w:id="785" w:author="夜 夜" w:date="2022-11-23T15:02:00Z">
        <w:r w:rsidDel="0095010E">
          <w:rPr>
            <w:rFonts w:hint="eastAsia"/>
          </w:rPr>
          <w:delText>了</w:delText>
        </w:r>
      </w:del>
      <w:r>
        <w:rPr>
          <w:rFonts w:hint="eastAsia"/>
        </w:rPr>
        <w:t>结论。</w:t>
      </w:r>
    </w:p>
    <w:p w14:paraId="432C31DE" w14:textId="43985DD9" w:rsidR="00DE14DB" w:rsidRDefault="00DE14DB" w:rsidP="00DE14DB">
      <w:pPr>
        <w:ind w:firstLineChars="200" w:firstLine="420"/>
      </w:pPr>
      <w:r>
        <w:rPr>
          <w:rFonts w:hint="eastAsia"/>
        </w:rPr>
        <w:t>奥薇尔为了</w:t>
      </w:r>
      <w:del w:id="786" w:author="夜 夜" w:date="2022-11-23T15:03:00Z">
        <w:r w:rsidDel="007F7B91">
          <w:rPr>
            <w:rFonts w:hint="eastAsia"/>
          </w:rPr>
          <w:delText>实施</w:delText>
        </w:r>
      </w:del>
      <w:ins w:id="787" w:author="夜 夜" w:date="2022-11-23T15:03:00Z">
        <w:r w:rsidR="007F7B91">
          <w:rPr>
            <w:rFonts w:hint="eastAsia"/>
          </w:rPr>
          <w:t>执行自己</w:t>
        </w:r>
      </w:ins>
      <w:del w:id="788" w:author="夜 夜" w:date="2022-11-23T15:03:00Z">
        <w:r w:rsidDel="007F7B91">
          <w:rPr>
            <w:rFonts w:hint="eastAsia"/>
          </w:rPr>
          <w:delText>这</w:delText>
        </w:r>
      </w:del>
      <w:r>
        <w:rPr>
          <w:rFonts w:hint="eastAsia"/>
        </w:rPr>
        <w:t>整理好的思绪，唤来部下，准备开始调动人员。</w:t>
      </w:r>
    </w:p>
    <w:p w14:paraId="1181F575" w14:textId="77777777" w:rsidR="00DE14DB" w:rsidRDefault="00DE14DB" w:rsidP="00DE14DB">
      <w:pPr>
        <w:ind w:firstLineChars="200" w:firstLine="420"/>
      </w:pPr>
    </w:p>
    <w:p w14:paraId="41B23AE2" w14:textId="77777777" w:rsidR="00DE14DB" w:rsidRDefault="00DE14DB" w:rsidP="00DE14DB">
      <w:pPr>
        <w:ind w:firstLineChars="200" w:firstLine="420"/>
      </w:pPr>
      <w:r>
        <w:rPr>
          <w:rFonts w:hint="eastAsia"/>
        </w:rPr>
        <w:t>到达了古都加尔姆的雅修娜·葛里萨利嘉，在旧王城的骑士驿所中闷闷不乐。</w:t>
      </w:r>
    </w:p>
    <w:p w14:paraId="6D89BE79" w14:textId="77777777" w:rsidR="00DE14DB" w:rsidRDefault="00DE14DB" w:rsidP="00DE14DB">
      <w:pPr>
        <w:ind w:firstLineChars="200" w:firstLine="420"/>
      </w:pPr>
      <w:r>
        <w:rPr>
          <w:rFonts w:hint="eastAsia"/>
        </w:rPr>
        <w:t>「稍微宽宽心吧，雅修娜殿下」</w:t>
      </w:r>
    </w:p>
    <w:p w14:paraId="585D2802" w14:textId="77777777" w:rsidR="00DE14DB" w:rsidRDefault="00DE14DB" w:rsidP="00DE14DB">
      <w:pPr>
        <w:ind w:firstLineChars="200" w:firstLine="420"/>
      </w:pPr>
      <w:r>
        <w:rPr>
          <w:rFonts w:hint="eastAsia"/>
        </w:rPr>
        <w:t>「……我怎么可能不在意」</w:t>
      </w:r>
    </w:p>
    <w:p w14:paraId="08D4BEE7" w14:textId="28D31B51" w:rsidR="00DE14DB" w:rsidRDefault="00DE14DB" w:rsidP="00DE14DB">
      <w:pPr>
        <w:ind w:firstLineChars="200" w:firstLine="420"/>
      </w:pPr>
      <w:r>
        <w:rPr>
          <w:rFonts w:hint="eastAsia"/>
        </w:rPr>
        <w:t>雅修娜</w:t>
      </w:r>
      <w:ins w:id="789" w:author="夜 夜" w:date="2022-11-23T15:11:00Z">
        <w:r w:rsidR="000C54EF">
          <w:rPr>
            <w:rFonts w:hint="eastAsia"/>
          </w:rPr>
          <w:t>一扫平日的豪放磊落，嘟囔着</w:t>
        </w:r>
      </w:ins>
      <w:del w:id="790" w:author="夜 夜" w:date="2022-11-23T15:11:00Z">
        <w:r w:rsidDel="000C54EF">
          <w:rPr>
            <w:rFonts w:hint="eastAsia"/>
          </w:rPr>
          <w:delText>烦恼地</w:delText>
        </w:r>
      </w:del>
      <w:r>
        <w:rPr>
          <w:rFonts w:hint="eastAsia"/>
        </w:rPr>
        <w:t>轻声答复道</w:t>
      </w:r>
      <w:del w:id="791" w:author="夜 夜" w:date="2022-11-23T15:12:00Z">
        <w:r w:rsidDel="000C54EF">
          <w:rPr>
            <w:rFonts w:hint="eastAsia"/>
          </w:rPr>
          <w:delText>，与她平时那种豪放磊落的气质完全不同</w:delText>
        </w:r>
      </w:del>
      <w:r>
        <w:rPr>
          <w:rFonts w:hint="eastAsia"/>
        </w:rPr>
        <w:t>。</w:t>
      </w:r>
    </w:p>
    <w:p w14:paraId="64AC6627" w14:textId="6F1EEFD3" w:rsidR="00DE14DB" w:rsidRDefault="00DE14DB" w:rsidP="00DE14DB">
      <w:pPr>
        <w:ind w:firstLineChars="200" w:firstLine="420"/>
      </w:pPr>
      <w:r>
        <w:rPr>
          <w:rFonts w:hint="eastAsia"/>
        </w:rPr>
        <w:t>在王都发往加尔姆的列车上，发生了</w:t>
      </w:r>
      <w:del w:id="792" w:author="夜 夜" w:date="2022-11-23T15:13:00Z">
        <w:r w:rsidDel="0052265B">
          <w:rPr>
            <w:rFonts w:hint="eastAsia"/>
          </w:rPr>
          <w:delText>恐怖分子骚动的事件</w:delText>
        </w:r>
      </w:del>
      <w:ins w:id="793" w:author="夜 夜" w:date="2022-11-23T15:13:00Z">
        <w:r w:rsidR="0052265B">
          <w:rPr>
            <w:rFonts w:hint="eastAsia"/>
          </w:rPr>
          <w:t>恐怖袭击</w:t>
        </w:r>
      </w:ins>
      <w:r>
        <w:rPr>
          <w:rFonts w:hint="eastAsia"/>
        </w:rPr>
        <w:t>，而恰巧</w:t>
      </w:r>
      <w:del w:id="794" w:author="夜 夜" w:date="2022-11-23T15:13:00Z">
        <w:r w:rsidDel="001258F3">
          <w:rPr>
            <w:rFonts w:hint="eastAsia"/>
          </w:rPr>
          <w:delText>乘上这辆车</w:delText>
        </w:r>
      </w:del>
      <w:ins w:id="795" w:author="夜 夜" w:date="2022-11-23T15:13:00Z">
        <w:r w:rsidR="001258F3">
          <w:rPr>
            <w:rFonts w:hint="eastAsia"/>
          </w:rPr>
          <w:t>也在车上</w:t>
        </w:r>
      </w:ins>
      <w:r>
        <w:rPr>
          <w:rFonts w:hint="eastAsia"/>
        </w:rPr>
        <w:t>的雅修娜，没能阻止这</w:t>
      </w:r>
      <w:ins w:id="796" w:author="夜 夜" w:date="2022-11-23T15:13:00Z">
        <w:r w:rsidR="001258F3">
          <w:rPr>
            <w:rFonts w:hint="eastAsia"/>
          </w:rPr>
          <w:t>次</w:t>
        </w:r>
      </w:ins>
      <w:r>
        <w:rPr>
          <w:rFonts w:hint="eastAsia"/>
        </w:rPr>
        <w:t>冲突</w:t>
      </w:r>
      <w:ins w:id="797" w:author="夜 夜" w:date="2022-11-23T15:13:00Z">
        <w:r w:rsidR="001258F3">
          <w:rPr>
            <w:rFonts w:hint="eastAsia"/>
          </w:rPr>
          <w:t>事故</w:t>
        </w:r>
      </w:ins>
      <w:r>
        <w:rPr>
          <w:rFonts w:hint="eastAsia"/>
        </w:rPr>
        <w:t>。虽然制止了武装人员本身，但没注意到他们</w:t>
      </w:r>
      <w:ins w:id="798" w:author="夜 夜" w:date="2022-11-23T15:16:00Z">
        <w:r w:rsidR="00D97B1A">
          <w:rPr>
            <w:rFonts w:hint="eastAsia"/>
          </w:rPr>
          <w:t>放在</w:t>
        </w:r>
      </w:ins>
      <w:r>
        <w:rPr>
          <w:rFonts w:hint="eastAsia"/>
        </w:rPr>
        <w:t>体内</w:t>
      </w:r>
      <w:del w:id="799" w:author="夜 夜" w:date="2022-11-23T15:16:00Z">
        <w:r w:rsidDel="00D97B1A">
          <w:rPr>
            <w:rFonts w:hint="eastAsia"/>
          </w:rPr>
          <w:delText>放置着</w:delText>
        </w:r>
      </w:del>
      <w:ins w:id="800" w:author="夜 夜" w:date="2022-11-23T15:16:00Z">
        <w:r w:rsidR="00D97B1A">
          <w:rPr>
            <w:rFonts w:hint="eastAsia"/>
          </w:rPr>
          <w:t>的</w:t>
        </w:r>
      </w:ins>
      <w:r>
        <w:rPr>
          <w:rFonts w:hint="eastAsia"/>
        </w:rPr>
        <w:t>『原色理之红石』。就在她处理列车后段的恐怖分子时，</w:t>
      </w:r>
      <w:del w:id="801" w:author="夜 夜" w:date="2022-11-23T15:20:00Z">
        <w:r w:rsidDel="00405DFF">
          <w:rPr>
            <w:rFonts w:ascii="Yu Mincho" w:eastAsia="Yu Mincho" w:hAnsi="Yu Mincho" w:hint="eastAsia"/>
          </w:rPr>
          <w:delText>列</w:delText>
        </w:r>
        <w:r w:rsidDel="00405DFF">
          <w:rPr>
            <w:rFonts w:ascii="宋体" w:eastAsia="宋体" w:hAnsi="宋体" w:cs="宋体" w:hint="eastAsia"/>
          </w:rPr>
          <w:delText>车</w:delText>
        </w:r>
        <w:r w:rsidDel="00405DFF">
          <w:rPr>
            <w:rFonts w:ascii="Yu Mincho" w:eastAsia="Yu Mincho" w:hAnsi="Yu Mincho" w:cs="Yu Mincho" w:hint="eastAsia"/>
          </w:rPr>
          <w:delText>前段</w:delText>
        </w:r>
      </w:del>
      <w:ins w:id="802" w:author="夜 夜" w:date="2022-11-23T15:20:00Z">
        <w:r w:rsidR="00405DFF">
          <w:rPr>
            <w:rFonts w:hint="eastAsia"/>
          </w:rPr>
          <w:t>车头</w:t>
        </w:r>
      </w:ins>
      <w:r>
        <w:rPr>
          <w:rFonts w:hint="eastAsia"/>
        </w:rPr>
        <w:t>出现了魔导兵，动力室的导力引擎</w:t>
      </w:r>
      <w:del w:id="803" w:author="夜 夜" w:date="2022-11-23T15:21:00Z">
        <w:r w:rsidDel="006F2DA1">
          <w:rPr>
            <w:rFonts w:hint="eastAsia"/>
          </w:rPr>
          <w:delText>也发生暴走</w:delText>
        </w:r>
      </w:del>
      <w:ins w:id="804" w:author="夜 夜" w:date="2022-11-23T15:21:00Z">
        <w:r w:rsidR="006F2DA1">
          <w:rPr>
            <w:rFonts w:hint="eastAsia"/>
          </w:rPr>
          <w:t>继而失控</w:t>
        </w:r>
      </w:ins>
      <w:r>
        <w:rPr>
          <w:rFonts w:hint="eastAsia"/>
        </w:rPr>
        <w:t>。</w:t>
      </w:r>
      <w:del w:id="805" w:author="夜 夜" w:date="2022-11-23T15:21:00Z">
        <w:r w:rsidDel="00FC42B3">
          <w:rPr>
            <w:rFonts w:hint="eastAsia"/>
          </w:rPr>
          <w:delText>列车</w:delText>
        </w:r>
      </w:del>
      <w:r>
        <w:rPr>
          <w:rFonts w:hint="eastAsia"/>
        </w:rPr>
        <w:t>在她努力对付魔导兵之时</w:t>
      </w:r>
      <w:ins w:id="806" w:author="夜 夜" w:date="2022-11-23T15:21:00Z">
        <w:r w:rsidR="00FC42B3">
          <w:rPr>
            <w:rFonts w:hint="eastAsia"/>
          </w:rPr>
          <w:t>列车</w:t>
        </w:r>
      </w:ins>
      <w:r>
        <w:rPr>
          <w:rFonts w:hint="eastAsia"/>
        </w:rPr>
        <w:t>不断加速，</w:t>
      </w:r>
      <w:ins w:id="807" w:author="夜 夜" w:date="2022-11-23T15:22:00Z">
        <w:r w:rsidR="001A5909">
          <w:rPr>
            <w:rFonts w:hint="eastAsia"/>
          </w:rPr>
          <w:t>最终</w:t>
        </w:r>
      </w:ins>
      <w:r>
        <w:rPr>
          <w:rFonts w:hint="eastAsia"/>
        </w:rPr>
        <w:t>追尾</w:t>
      </w:r>
      <w:del w:id="808" w:author="夜 夜" w:date="2022-11-23T15:22:00Z">
        <w:r w:rsidDel="001A5909">
          <w:rPr>
            <w:rFonts w:hint="eastAsia"/>
          </w:rPr>
          <w:delText>了</w:delText>
        </w:r>
      </w:del>
      <w:r>
        <w:rPr>
          <w:rFonts w:hint="eastAsia"/>
        </w:rPr>
        <w:t>沿途车站中停着的列车，酿成了严重的事故。</w:t>
      </w:r>
    </w:p>
    <w:p w14:paraId="44D7D5E3" w14:textId="7988689C" w:rsidR="00DE14DB" w:rsidRDefault="00DE14DB" w:rsidP="00DE14DB">
      <w:pPr>
        <w:ind w:firstLineChars="200" w:firstLine="420"/>
      </w:pPr>
      <w:r>
        <w:rPr>
          <w:rFonts w:hint="eastAsia"/>
        </w:rPr>
        <w:t>雅修娜自己在追尾的前一刻运用导力强化</w:t>
      </w:r>
      <w:del w:id="809" w:author="夜 夜" w:date="2022-11-23T15:22:00Z">
        <w:r w:rsidDel="001A5909">
          <w:rPr>
            <w:rFonts w:hint="eastAsia"/>
          </w:rPr>
          <w:delText>提升了肉体的性能</w:delText>
        </w:r>
      </w:del>
      <w:ins w:id="810" w:author="夜 夜" w:date="2022-11-23T15:22:00Z">
        <w:r w:rsidR="001A5909">
          <w:rPr>
            <w:rFonts w:hint="eastAsia"/>
          </w:rPr>
          <w:t>强化了身体</w:t>
        </w:r>
      </w:ins>
      <w:r>
        <w:rPr>
          <w:rFonts w:hint="eastAsia"/>
        </w:rPr>
        <w:t>，同时</w:t>
      </w:r>
      <w:ins w:id="811" w:author="夜 夜" w:date="2022-11-23T15:22:00Z">
        <w:r w:rsidR="008908EE">
          <w:rPr>
            <w:rFonts w:hint="eastAsia"/>
          </w:rPr>
          <w:t>还</w:t>
        </w:r>
      </w:ins>
      <w:r>
        <w:rPr>
          <w:rFonts w:hint="eastAsia"/>
        </w:rPr>
        <w:t>抱起了周围的几人，从列车中飞跃而出，几乎没</w:t>
      </w:r>
      <w:ins w:id="812" w:author="夜 夜" w:date="2022-11-23T15:23:00Z">
        <w:r w:rsidR="008908EE">
          <w:rPr>
            <w:rFonts w:hint="eastAsia"/>
          </w:rPr>
          <w:t>有受伤</w:t>
        </w:r>
      </w:ins>
      <w:del w:id="813" w:author="夜 夜" w:date="2022-11-23T15:23:00Z">
        <w:r w:rsidDel="008908EE">
          <w:rPr>
            <w:rFonts w:hint="eastAsia"/>
          </w:rPr>
          <w:delText>受损伤</w:delText>
        </w:r>
      </w:del>
      <w:r>
        <w:rPr>
          <w:rFonts w:hint="eastAsia"/>
        </w:rPr>
        <w:t>。然而，除了被雅修娜救出的乘客，</w:t>
      </w:r>
      <w:ins w:id="814" w:author="夜 夜" w:date="2022-11-23T15:23:00Z">
        <w:r w:rsidR="004C15FF">
          <w:rPr>
            <w:rFonts w:hint="eastAsia"/>
          </w:rPr>
          <w:t>事故</w:t>
        </w:r>
      </w:ins>
      <w:r>
        <w:rPr>
          <w:rFonts w:hint="eastAsia"/>
        </w:rPr>
        <w:t>还是</w:t>
      </w:r>
      <w:del w:id="815" w:author="夜 夜" w:date="2022-11-23T15:23:00Z">
        <w:r w:rsidDel="000D345D">
          <w:rPr>
            <w:rFonts w:hint="eastAsia"/>
          </w:rPr>
          <w:delText>出现</w:delText>
        </w:r>
      </w:del>
      <w:ins w:id="816" w:author="夜 夜" w:date="2022-11-23T15:23:00Z">
        <w:r w:rsidR="000D345D">
          <w:rPr>
            <w:rFonts w:hint="eastAsia"/>
          </w:rPr>
          <w:t>造成</w:t>
        </w:r>
      </w:ins>
      <w:r>
        <w:rPr>
          <w:rFonts w:hint="eastAsia"/>
        </w:rPr>
        <w:t>了大量的伤亡。</w:t>
      </w:r>
    </w:p>
    <w:p w14:paraId="273538A3" w14:textId="77777777" w:rsidR="00DE14DB" w:rsidRDefault="00DE14DB" w:rsidP="00DE14DB">
      <w:pPr>
        <w:ind w:firstLineChars="200" w:firstLine="420"/>
      </w:pPr>
      <w:r>
        <w:rPr>
          <w:rFonts w:hint="eastAsia"/>
        </w:rPr>
        <w:t>在她自己眼前，出现了那么多的牺牲者。虽说在那种场合下雅修娜不跳车的话肯定也无法幸免，但仅仅是回忆起事故现场那惨烈的场面，她就会一反常态地消沉下去。</w:t>
      </w:r>
    </w:p>
    <w:p w14:paraId="3FCA9085" w14:textId="6EB8D42E" w:rsidR="00DE14DB" w:rsidRDefault="00DE14DB" w:rsidP="00DE14DB">
      <w:pPr>
        <w:ind w:firstLineChars="200" w:firstLine="420"/>
      </w:pPr>
      <w:r>
        <w:rPr>
          <w:rFonts w:hint="eastAsia"/>
        </w:rPr>
        <w:t>「</w:t>
      </w:r>
      <w:del w:id="817" w:author="夜 夜" w:date="2022-11-23T15:29:00Z">
        <w:r w:rsidDel="00682669">
          <w:rPr>
            <w:rFonts w:hint="eastAsia"/>
          </w:rPr>
          <w:delText>如果</w:delText>
        </w:r>
      </w:del>
      <w:ins w:id="818" w:author="夜 夜" w:date="2022-11-23T15:29:00Z">
        <w:r w:rsidR="00682669">
          <w:rPr>
            <w:rFonts w:hint="eastAsia"/>
          </w:rPr>
          <w:t>只要</w:t>
        </w:r>
      </w:ins>
      <w:r>
        <w:rPr>
          <w:rFonts w:hint="eastAsia"/>
        </w:rPr>
        <w:t>我</w:t>
      </w:r>
      <w:ins w:id="819" w:author="夜 夜" w:date="2022-11-23T15:29:00Z">
        <w:r w:rsidR="00682669">
          <w:rPr>
            <w:rFonts w:hint="eastAsia"/>
          </w:rPr>
          <w:t>能</w:t>
        </w:r>
      </w:ins>
      <w:del w:id="820" w:author="夜 夜" w:date="2022-11-23T15:29:00Z">
        <w:r w:rsidDel="00682669">
          <w:rPr>
            <w:rFonts w:hint="eastAsia"/>
          </w:rPr>
          <w:delText>有</w:delText>
        </w:r>
      </w:del>
      <w:r>
        <w:rPr>
          <w:rFonts w:hint="eastAsia"/>
        </w:rPr>
        <w:t>停下列车</w:t>
      </w:r>
      <w:del w:id="821" w:author="夜 夜" w:date="2022-11-23T15:29:00Z">
        <w:r w:rsidDel="00682669">
          <w:rPr>
            <w:rFonts w:hint="eastAsia"/>
          </w:rPr>
          <w:delText>的能力</w:delText>
        </w:r>
      </w:del>
      <w:r>
        <w:rPr>
          <w:rFonts w:hint="eastAsia"/>
        </w:rPr>
        <w:t>的话，</w:t>
      </w:r>
      <w:ins w:id="822" w:author="夜 夜" w:date="2022-11-23T15:28:00Z">
        <w:r w:rsidR="00FA4E23">
          <w:rPr>
            <w:rFonts w:hint="eastAsia"/>
          </w:rPr>
          <w:t>就不会发生</w:t>
        </w:r>
      </w:ins>
      <w:ins w:id="823" w:author="夜 夜" w:date="2022-11-23T15:29:00Z">
        <w:r w:rsidR="0036715E">
          <w:rPr>
            <w:rFonts w:hint="eastAsia"/>
          </w:rPr>
          <w:t>这次</w:t>
        </w:r>
      </w:ins>
      <w:del w:id="824" w:author="夜 夜" w:date="2022-11-23T15:28:00Z">
        <w:r w:rsidDel="00FA4E23">
          <w:rPr>
            <w:rFonts w:hint="eastAsia"/>
          </w:rPr>
          <w:delText>这起</w:delText>
        </w:r>
      </w:del>
      <w:r>
        <w:rPr>
          <w:rFonts w:hint="eastAsia"/>
        </w:rPr>
        <w:t>事故</w:t>
      </w:r>
      <w:del w:id="825" w:author="夜 夜" w:date="2022-11-23T15:28:00Z">
        <w:r w:rsidDel="00FA4E23">
          <w:rPr>
            <w:rFonts w:hint="eastAsia"/>
          </w:rPr>
          <w:delText>就不会发生</w:delText>
        </w:r>
        <w:r w:rsidDel="004C3BA4">
          <w:rPr>
            <w:rFonts w:hint="eastAsia"/>
          </w:rPr>
          <w:delText>、平安解决</w:delText>
        </w:r>
      </w:del>
      <w:r>
        <w:rPr>
          <w:rFonts w:hint="eastAsia"/>
        </w:rPr>
        <w:t>了吧」</w:t>
      </w:r>
    </w:p>
    <w:p w14:paraId="591706D9" w14:textId="6BBF8743" w:rsidR="00DE14DB" w:rsidRDefault="00DE14DB" w:rsidP="00DE14DB">
      <w:pPr>
        <w:ind w:firstLineChars="200" w:firstLine="420"/>
      </w:pPr>
      <w:r>
        <w:rPr>
          <w:rFonts w:hint="eastAsia"/>
        </w:rPr>
        <w:t>「这与拯救万人『主』并不实际存在是一样的问题。仅凭一</w:t>
      </w:r>
      <w:ins w:id="826" w:author="夜 夜" w:date="2022-11-23T15:30:00Z">
        <w:r w:rsidR="00B70ACF">
          <w:rPr>
            <w:rFonts w:hint="eastAsia"/>
          </w:rPr>
          <w:t>个</w:t>
        </w:r>
      </w:ins>
      <w:r>
        <w:rPr>
          <w:rFonts w:hint="eastAsia"/>
        </w:rPr>
        <w:t>人</w:t>
      </w:r>
      <w:ins w:id="827" w:author="夜 夜" w:date="2022-11-23T15:30:00Z">
        <w:r w:rsidR="005233C5">
          <w:rPr>
            <w:rFonts w:hint="eastAsia"/>
          </w:rPr>
          <w:t>是不可能</w:t>
        </w:r>
      </w:ins>
      <w:r>
        <w:rPr>
          <w:rFonts w:hint="eastAsia"/>
        </w:rPr>
        <w:t>就摆平全部</w:t>
      </w:r>
      <w:del w:id="828" w:author="夜 夜" w:date="2022-11-23T15:30:00Z">
        <w:r w:rsidDel="005233C5">
          <w:rPr>
            <w:rFonts w:hint="eastAsia"/>
          </w:rPr>
          <w:delText>的</w:delText>
        </w:r>
      </w:del>
      <w:r>
        <w:rPr>
          <w:rFonts w:hint="eastAsia"/>
        </w:rPr>
        <w:t>事</w:t>
      </w:r>
      <w:ins w:id="829" w:author="夜 夜" w:date="2022-11-23T15:30:00Z">
        <w:r w:rsidR="005233C5">
          <w:rPr>
            <w:rFonts w:hint="eastAsia"/>
          </w:rPr>
          <w:t>请</w:t>
        </w:r>
      </w:ins>
      <w:del w:id="830" w:author="夜 夜" w:date="2022-11-23T15:30:00Z">
        <w:r w:rsidDel="005233C5">
          <w:rPr>
            <w:rFonts w:hint="eastAsia"/>
          </w:rPr>
          <w:delText>，是不可能</w:delText>
        </w:r>
      </w:del>
      <w:r>
        <w:rPr>
          <w:rFonts w:hint="eastAsia"/>
        </w:rPr>
        <w:t>的。殿下您太自负了」</w:t>
      </w:r>
    </w:p>
    <w:p w14:paraId="636E8613" w14:textId="7C1C40FD" w:rsidR="00DE14DB" w:rsidRDefault="00DE14DB" w:rsidP="00DE14DB">
      <w:pPr>
        <w:ind w:firstLineChars="200" w:firstLine="420"/>
      </w:pPr>
      <w:r>
        <w:rPr>
          <w:rFonts w:hint="eastAsia"/>
        </w:rPr>
        <w:t>「哈哈，</w:t>
      </w:r>
      <w:del w:id="831" w:author="夜 夜" w:date="2022-11-23T15:31:00Z">
        <w:r w:rsidDel="00DA35DB">
          <w:rPr>
            <w:rFonts w:hint="eastAsia"/>
          </w:rPr>
          <w:delText>你这句慰语，</w:delText>
        </w:r>
      </w:del>
      <w:r>
        <w:rPr>
          <w:rFonts w:hint="eastAsia"/>
        </w:rPr>
        <w:t>要是让虔敬的第一身份听到了</w:t>
      </w:r>
      <w:ins w:id="832" w:author="夜 夜" w:date="2022-11-23T15:31:00Z">
        <w:r w:rsidR="00DA35DB">
          <w:rPr>
            <w:rFonts w:hint="eastAsia"/>
          </w:rPr>
          <w:t>你这句</w:t>
        </w:r>
        <w:r w:rsidR="006F1360">
          <w:rPr>
            <w:rFonts w:hint="eastAsia"/>
          </w:rPr>
          <w:t>安慰</w:t>
        </w:r>
      </w:ins>
      <w:r>
        <w:rPr>
          <w:rFonts w:hint="eastAsia"/>
        </w:rPr>
        <w:t>，可是会生气的」</w:t>
      </w:r>
    </w:p>
    <w:p w14:paraId="221A7F8A" w14:textId="259FD351" w:rsidR="00DE14DB" w:rsidRDefault="00DE14DB" w:rsidP="00DE14DB">
      <w:pPr>
        <w:ind w:firstLineChars="200" w:firstLine="420"/>
      </w:pPr>
      <w:r>
        <w:rPr>
          <w:rFonts w:hint="eastAsia"/>
        </w:rPr>
        <w:t>到事故现场迎接雅修娜的骑士长，</w:t>
      </w:r>
      <w:ins w:id="833" w:author="夜 夜" w:date="2022-11-23T15:33:00Z">
        <w:r w:rsidR="007A4943">
          <w:rPr>
            <w:rFonts w:hint="eastAsia"/>
          </w:rPr>
          <w:t>用</w:t>
        </w:r>
      </w:ins>
      <w:del w:id="834" w:author="夜 夜" w:date="2022-11-23T15:32:00Z">
        <w:r w:rsidDel="007A4943">
          <w:rPr>
            <w:rFonts w:hint="eastAsia"/>
          </w:rPr>
          <w:delText>劝慰她</w:delText>
        </w:r>
      </w:del>
      <w:r>
        <w:rPr>
          <w:rFonts w:hint="eastAsia"/>
        </w:rPr>
        <w:t>这些并不是她的责任</w:t>
      </w:r>
      <w:ins w:id="835" w:author="夜 夜" w:date="2022-11-23T15:32:00Z">
        <w:r w:rsidR="007A4943">
          <w:rPr>
            <w:rFonts w:hint="eastAsia"/>
          </w:rPr>
          <w:t>来劝慰她</w:t>
        </w:r>
      </w:ins>
      <w:r>
        <w:rPr>
          <w:rFonts w:hint="eastAsia"/>
        </w:rPr>
        <w:t>。在表面</w:t>
      </w:r>
      <w:ins w:id="836" w:author="夜 夜" w:date="2022-11-23T15:32:00Z">
        <w:r w:rsidR="000163E4">
          <w:rPr>
            <w:rFonts w:hint="eastAsia"/>
          </w:rPr>
          <w:t>的</w:t>
        </w:r>
      </w:ins>
      <w:r>
        <w:rPr>
          <w:rFonts w:hint="eastAsia"/>
        </w:rPr>
        <w:t>态度上</w:t>
      </w:r>
      <w:del w:id="837" w:author="夜 夜" w:date="2022-11-23T15:32:00Z">
        <w:r w:rsidDel="000163E4">
          <w:rPr>
            <w:rFonts w:hint="eastAsia"/>
          </w:rPr>
          <w:delText>并</w:delText>
        </w:r>
      </w:del>
      <w:r>
        <w:rPr>
          <w:rFonts w:hint="eastAsia"/>
        </w:rPr>
        <w:t>没有可疑之处。</w:t>
      </w:r>
    </w:p>
    <w:p w14:paraId="6D9B958A" w14:textId="6AC76043" w:rsidR="00DE14DB" w:rsidRDefault="00DE14DB" w:rsidP="00DE14DB">
      <w:pPr>
        <w:ind w:firstLineChars="200" w:firstLine="420"/>
      </w:pPr>
      <w:r>
        <w:rPr>
          <w:rFonts w:hint="eastAsia"/>
        </w:rPr>
        <w:t>但是，有</w:t>
      </w:r>
      <w:del w:id="838" w:author="夜 夜" w:date="2022-11-23T15:41:00Z">
        <w:r w:rsidDel="00FE1A4D">
          <w:rPr>
            <w:rFonts w:hint="eastAsia"/>
          </w:rPr>
          <w:delText>些</w:delText>
        </w:r>
      </w:del>
      <w:ins w:id="839" w:author="夜 夜" w:date="2022-11-23T15:41:00Z">
        <w:r w:rsidR="00FE1A4D">
          <w:rPr>
            <w:rFonts w:hint="eastAsia"/>
          </w:rPr>
          <w:t>哪里</w:t>
        </w:r>
      </w:ins>
      <w:r>
        <w:rPr>
          <w:rFonts w:hint="eastAsia"/>
        </w:rPr>
        <w:t>不对劲。</w:t>
      </w:r>
    </w:p>
    <w:p w14:paraId="04C4C91F" w14:textId="6FC26A1F" w:rsidR="00DE14DB" w:rsidRDefault="00DE14DB" w:rsidP="00DE14DB">
      <w:pPr>
        <w:ind w:firstLineChars="200" w:firstLine="420"/>
      </w:pPr>
      <w:r>
        <w:rPr>
          <w:rFonts w:hint="eastAsia"/>
        </w:rPr>
        <w:t>「骑士长。</w:t>
      </w:r>
      <w:ins w:id="840" w:author="夜 夜" w:date="2022-11-23T15:41:00Z">
        <w:r w:rsidR="00FE1A4D">
          <w:rPr>
            <w:rFonts w:hint="eastAsia"/>
          </w:rPr>
          <w:t>我</w:t>
        </w:r>
      </w:ins>
      <w:r>
        <w:rPr>
          <w:rFonts w:hint="eastAsia"/>
        </w:rPr>
        <w:t>有件事，想问问你」</w:t>
      </w:r>
    </w:p>
    <w:p w14:paraId="0C6452A7" w14:textId="77777777" w:rsidR="00DE14DB" w:rsidRDefault="00DE14DB" w:rsidP="00DE14DB">
      <w:pPr>
        <w:ind w:firstLineChars="200" w:firstLine="420"/>
      </w:pPr>
      <w:r>
        <w:rPr>
          <w:rFonts w:hint="eastAsia"/>
        </w:rPr>
        <w:t>「请问是什么事呢？」</w:t>
      </w:r>
    </w:p>
    <w:p w14:paraId="7FC38078" w14:textId="5CB9D13B" w:rsidR="00DE14DB" w:rsidRDefault="00DE14DB" w:rsidP="00DE14DB">
      <w:pPr>
        <w:ind w:firstLineChars="200" w:firstLine="420"/>
      </w:pPr>
      <w:r>
        <w:rPr>
          <w:rFonts w:hint="eastAsia"/>
        </w:rPr>
        <w:t>「</w:t>
      </w:r>
      <w:ins w:id="841" w:author="夜 夜" w:date="2022-11-23T15:42:00Z">
        <w:r w:rsidR="009E092D">
          <w:rPr>
            <w:rFonts w:hint="eastAsia"/>
          </w:rPr>
          <w:t>你知道</w:t>
        </w:r>
      </w:ins>
      <w:del w:id="842" w:author="夜 夜" w:date="2022-11-23T15:42:00Z">
        <w:r w:rsidDel="009E092D">
          <w:rPr>
            <w:rFonts w:hint="eastAsia"/>
          </w:rPr>
          <w:delText>清楚</w:delText>
        </w:r>
      </w:del>
      <w:r>
        <w:rPr>
          <w:rFonts w:hint="eastAsia"/>
        </w:rPr>
        <w:t>袭击列车的恐怖分子们</w:t>
      </w:r>
      <w:del w:id="843" w:author="夜 夜" w:date="2022-11-23T15:42:00Z">
        <w:r w:rsidDel="009E092D">
          <w:rPr>
            <w:rFonts w:hint="eastAsia"/>
          </w:rPr>
          <w:delText>的</w:delText>
        </w:r>
      </w:del>
      <w:r>
        <w:rPr>
          <w:rFonts w:hint="eastAsia"/>
        </w:rPr>
        <w:t>出身</w:t>
      </w:r>
      <w:ins w:id="844" w:author="夜 夜" w:date="2022-11-23T15:42:00Z">
        <w:r w:rsidR="009E092D">
          <w:rPr>
            <w:rFonts w:hint="eastAsia"/>
          </w:rPr>
          <w:t>哪里吗</w:t>
        </w:r>
      </w:ins>
      <w:del w:id="845" w:author="夜 夜" w:date="2022-11-23T15:42:00Z">
        <w:r w:rsidDel="009E092D">
          <w:rPr>
            <w:rFonts w:hint="eastAsia"/>
          </w:rPr>
          <w:delText>么</w:delText>
        </w:r>
      </w:del>
      <w:r>
        <w:rPr>
          <w:rFonts w:hint="eastAsia"/>
        </w:rPr>
        <w:t>？」</w:t>
      </w:r>
    </w:p>
    <w:p w14:paraId="0A247774" w14:textId="63CBE04C" w:rsidR="00DE14DB" w:rsidRDefault="00DE14DB" w:rsidP="00DE14DB">
      <w:pPr>
        <w:ind w:firstLineChars="200" w:firstLine="420"/>
      </w:pPr>
      <w:r>
        <w:rPr>
          <w:rFonts w:hint="eastAsia"/>
        </w:rPr>
        <w:t>「并不是本国的人，</w:t>
      </w:r>
      <w:ins w:id="846" w:author="夜 夜" w:date="2022-11-23T15:42:00Z">
        <w:r w:rsidR="00271146">
          <w:rPr>
            <w:rFonts w:hint="eastAsia"/>
          </w:rPr>
          <w:t>看样子</w:t>
        </w:r>
      </w:ins>
      <w:r>
        <w:rPr>
          <w:rFonts w:hint="eastAsia"/>
        </w:rPr>
        <w:t>似乎是流民</w:t>
      </w:r>
      <w:del w:id="847" w:author="夜 夜" w:date="2022-11-23T15:42:00Z">
        <w:r w:rsidDel="00271146">
          <w:rPr>
            <w:rFonts w:hint="eastAsia"/>
          </w:rPr>
          <w:delText>呢</w:delText>
        </w:r>
      </w:del>
      <w:r>
        <w:rPr>
          <w:rFonts w:hint="eastAsia"/>
        </w:rPr>
        <w:t>。可以确定他们是『第四』的人，至于出身地的话还没……。</w:t>
      </w:r>
      <w:del w:id="848" w:author="夜 夜" w:date="2022-11-23T15:43:00Z">
        <w:r w:rsidDel="00910F93">
          <w:rPr>
            <w:rFonts w:hint="eastAsia"/>
          </w:rPr>
          <w:delText>看起来</w:delText>
        </w:r>
      </w:del>
      <w:ins w:id="849" w:author="夜 夜" w:date="2022-11-23T15:43:00Z">
        <w:r w:rsidR="00910F93">
          <w:rPr>
            <w:rFonts w:hint="eastAsia"/>
          </w:rPr>
          <w:t>总之</w:t>
        </w:r>
      </w:ins>
      <w:r>
        <w:rPr>
          <w:rFonts w:hint="eastAsia"/>
        </w:rPr>
        <w:t>，应该是在未开拓领域中汇合后再进入本国的，但确切地点并未掌握」</w:t>
      </w:r>
    </w:p>
    <w:p w14:paraId="34075A5C" w14:textId="77777777" w:rsidR="00DE14DB" w:rsidRDefault="00DE14DB" w:rsidP="00DE14DB">
      <w:pPr>
        <w:ind w:firstLineChars="200" w:firstLine="420"/>
      </w:pPr>
      <w:r>
        <w:rPr>
          <w:rFonts w:hint="eastAsia"/>
        </w:rPr>
        <w:t>「这样啊」</w:t>
      </w:r>
    </w:p>
    <w:p w14:paraId="19223E43" w14:textId="77777777" w:rsidR="00DE14DB" w:rsidRDefault="00DE14DB" w:rsidP="00DE14DB">
      <w:pPr>
        <w:ind w:firstLineChars="200" w:firstLine="420"/>
      </w:pPr>
      <w:r>
        <w:rPr>
          <w:rFonts w:hint="eastAsia"/>
        </w:rPr>
        <w:t>「是的。时候不早了，还请殿下安心休息」</w:t>
      </w:r>
    </w:p>
    <w:p w14:paraId="51BB44B7" w14:textId="77777777" w:rsidR="00DE14DB" w:rsidRDefault="00DE14DB" w:rsidP="00DE14DB">
      <w:pPr>
        <w:ind w:firstLineChars="200" w:firstLine="420"/>
      </w:pPr>
      <w:r>
        <w:rPr>
          <w:rFonts w:hint="eastAsia"/>
        </w:rPr>
        <w:t>果然，对答中没什么不自然的地方。</w:t>
      </w:r>
    </w:p>
    <w:p w14:paraId="1847F90C" w14:textId="6CC6D93B" w:rsidR="00DE14DB" w:rsidRDefault="00DE14DB" w:rsidP="00DE14DB">
      <w:pPr>
        <w:ind w:firstLineChars="200" w:firstLine="420"/>
      </w:pPr>
      <w:r>
        <w:rPr>
          <w:rFonts w:hint="eastAsia"/>
        </w:rPr>
        <w:t>雅修娜目送礼毕的骑士长离开后，</w:t>
      </w:r>
      <w:ins w:id="850" w:author="夜 夜" w:date="2022-11-23T15:44:00Z">
        <w:r w:rsidR="00C504BA">
          <w:rPr>
            <w:rFonts w:hint="eastAsia"/>
          </w:rPr>
          <w:t>用</w:t>
        </w:r>
      </w:ins>
      <w:r>
        <w:rPr>
          <w:rFonts w:hint="eastAsia"/>
        </w:rPr>
        <w:t>手拄在了</w:t>
      </w:r>
      <w:del w:id="851" w:author="夜 夜" w:date="2022-11-23T15:44:00Z">
        <w:r w:rsidDel="00C504BA">
          <w:rPr>
            <w:rFonts w:hint="eastAsia"/>
          </w:rPr>
          <w:delText>面颊</w:delText>
        </w:r>
      </w:del>
      <w:ins w:id="852" w:author="夜 夜" w:date="2022-11-23T15:44:00Z">
        <w:r w:rsidR="00C504BA">
          <w:rPr>
            <w:rFonts w:hint="eastAsia"/>
          </w:rPr>
          <w:t>脸</w:t>
        </w:r>
      </w:ins>
      <w:r>
        <w:rPr>
          <w:rFonts w:hint="eastAsia"/>
        </w:rPr>
        <w:t>上。</w:t>
      </w:r>
    </w:p>
    <w:p w14:paraId="1C2A0FA9" w14:textId="066A4DA3" w:rsidR="00DE14DB" w:rsidRDefault="00DE14DB" w:rsidP="00DE14DB">
      <w:pPr>
        <w:ind w:firstLineChars="200" w:firstLine="420"/>
      </w:pPr>
      <w:r>
        <w:rPr>
          <w:rFonts w:hint="eastAsia"/>
        </w:rPr>
        <w:t>骑士长在接待雅修娜这名王族时，给予的协助与礼仪十分周到。</w:t>
      </w:r>
      <w:ins w:id="853" w:author="夜 夜" w:date="2022-11-23T15:45:00Z">
        <w:r w:rsidR="007D3632">
          <w:rPr>
            <w:rFonts w:hint="eastAsia"/>
          </w:rPr>
          <w:t>身</w:t>
        </w:r>
      </w:ins>
      <w:ins w:id="854" w:author="夜 夜" w:date="2022-11-23T15:46:00Z">
        <w:r w:rsidR="0018026C">
          <w:rPr>
            <w:rFonts w:hint="eastAsia"/>
          </w:rPr>
          <w:t>处</w:t>
        </w:r>
      </w:ins>
      <w:ins w:id="855" w:author="夜 夜" w:date="2022-11-23T15:45:00Z">
        <w:r w:rsidR="007D3632">
          <w:rPr>
            <w:rFonts w:hint="eastAsia"/>
          </w:rPr>
          <w:t>骑士</w:t>
        </w:r>
      </w:ins>
      <w:ins w:id="856" w:author="夜 夜" w:date="2022-11-23T15:46:00Z">
        <w:r w:rsidR="0018026C">
          <w:rPr>
            <w:rFonts w:hint="eastAsia"/>
          </w:rPr>
          <w:t>的立场，对</w:t>
        </w:r>
      </w:ins>
      <w:del w:id="857" w:author="夜 夜" w:date="2022-11-23T15:46:00Z">
        <w:r w:rsidDel="00CC77FC">
          <w:rPr>
            <w:rFonts w:hint="eastAsia"/>
          </w:rPr>
          <w:delText>不仅十分尊重</w:delText>
        </w:r>
      </w:del>
      <w:r>
        <w:rPr>
          <w:rFonts w:hint="eastAsia"/>
        </w:rPr>
        <w:t>雅修娜</w:t>
      </w:r>
      <w:ins w:id="858" w:author="夜 夜" w:date="2022-11-23T15:46:00Z">
        <w:r w:rsidR="00CC77FC">
          <w:rPr>
            <w:rFonts w:hint="eastAsia"/>
          </w:rPr>
          <w:t>十分尊重</w:t>
        </w:r>
      </w:ins>
      <w:del w:id="859" w:author="夜 夜" w:date="2022-11-23T15:46:00Z">
        <w:r w:rsidDel="00CC77FC">
          <w:rPr>
            <w:rFonts w:hint="eastAsia"/>
          </w:rPr>
          <w:delText>身为骑士的立场</w:delText>
        </w:r>
      </w:del>
      <w:r>
        <w:rPr>
          <w:rFonts w:hint="eastAsia"/>
        </w:rPr>
        <w:t>，</w:t>
      </w:r>
      <w:ins w:id="860" w:author="夜 夜" w:date="2022-11-27T18:26:00Z">
        <w:r w:rsidR="00BF5205">
          <w:rPr>
            <w:rFonts w:hint="eastAsia"/>
          </w:rPr>
          <w:t>还慷慨</w:t>
        </w:r>
      </w:ins>
      <w:del w:id="861" w:author="夜 夜" w:date="2022-11-27T18:26:00Z">
        <w:r w:rsidDel="00BF5205">
          <w:rPr>
            <w:rFonts w:hint="eastAsia"/>
          </w:rPr>
          <w:delText>也毫不吝惜</w:delText>
        </w:r>
      </w:del>
      <w:r>
        <w:rPr>
          <w:rFonts w:hint="eastAsia"/>
        </w:rPr>
        <w:t>地提供了情报。可</w:t>
      </w:r>
      <w:ins w:id="862" w:author="夜 夜" w:date="2022-11-23T15:48:00Z">
        <w:r w:rsidR="00510ED3">
          <w:rPr>
            <w:rFonts w:hint="eastAsia"/>
          </w:rPr>
          <w:t>谓</w:t>
        </w:r>
      </w:ins>
      <w:del w:id="863" w:author="夜 夜" w:date="2022-11-23T15:48:00Z">
        <w:r w:rsidDel="00510ED3">
          <w:rPr>
            <w:rFonts w:hint="eastAsia"/>
          </w:rPr>
          <w:delText>以说是天衣无</w:delText>
        </w:r>
      </w:del>
      <w:ins w:id="864" w:author="夜 夜" w:date="2022-11-23T15:48:00Z">
        <w:r w:rsidR="00510ED3">
          <w:rPr>
            <w:rFonts w:hint="eastAsia"/>
          </w:rPr>
          <w:t>挑不出一点毛病</w:t>
        </w:r>
      </w:ins>
      <w:del w:id="865" w:author="夜 夜" w:date="2022-11-23T15:48:00Z">
        <w:r w:rsidDel="00510ED3">
          <w:rPr>
            <w:rFonts w:hint="eastAsia"/>
          </w:rPr>
          <w:delText>缝</w:delText>
        </w:r>
      </w:del>
      <w:r>
        <w:rPr>
          <w:rFonts w:hint="eastAsia"/>
        </w:rPr>
        <w:t>。</w:t>
      </w:r>
    </w:p>
    <w:p w14:paraId="14A7991E" w14:textId="77777777" w:rsidR="00DE14DB" w:rsidRDefault="00DE14DB" w:rsidP="00DE14DB">
      <w:pPr>
        <w:ind w:firstLineChars="200" w:firstLine="420"/>
      </w:pPr>
      <w:r>
        <w:rPr>
          <w:rFonts w:hint="eastAsia"/>
        </w:rPr>
        <w:lastRenderedPageBreak/>
        <w:t>但是，这些协助过于投入了。</w:t>
      </w:r>
    </w:p>
    <w:p w14:paraId="7CA9DBC0" w14:textId="29DB787E" w:rsidR="00DE14DB" w:rsidRDefault="00DE14DB" w:rsidP="00DE14DB">
      <w:pPr>
        <w:ind w:firstLineChars="200" w:firstLine="420"/>
      </w:pPr>
      <w:r>
        <w:rPr>
          <w:rFonts w:hint="eastAsia"/>
        </w:rPr>
        <w:t>雅修娜虽然被</w:t>
      </w:r>
      <w:del w:id="866" w:author="夜 夜" w:date="2022-11-27T18:44:00Z">
        <w:r w:rsidDel="00F21BB6">
          <w:rPr>
            <w:rFonts w:hint="eastAsia"/>
          </w:rPr>
          <w:delText>尊</w:delText>
        </w:r>
      </w:del>
      <w:r>
        <w:rPr>
          <w:rFonts w:hint="eastAsia"/>
        </w:rPr>
        <w:t>称为『变革的公主』，但</w:t>
      </w:r>
      <w:del w:id="867" w:author="夜 夜" w:date="2022-11-27T18:45:00Z">
        <w:r w:rsidDel="008E3B7F">
          <w:rPr>
            <w:rFonts w:hint="eastAsia"/>
          </w:rPr>
          <w:delText>正是</w:delText>
        </w:r>
      </w:del>
      <w:r>
        <w:rPr>
          <w:rFonts w:hint="eastAsia"/>
        </w:rPr>
        <w:t>由于她的这种奔放，也有很多</w:t>
      </w:r>
      <w:ins w:id="868" w:author="夜 夜" w:date="2022-11-27T18:45:00Z">
        <w:r w:rsidR="00571663">
          <w:rPr>
            <w:rFonts w:hint="eastAsia"/>
          </w:rPr>
          <w:t>对她</w:t>
        </w:r>
      </w:ins>
      <w:r>
        <w:rPr>
          <w:rFonts w:hint="eastAsia"/>
        </w:rPr>
        <w:t>不满</w:t>
      </w:r>
      <w:del w:id="869" w:author="夜 夜" w:date="2022-11-27T18:45:00Z">
        <w:r w:rsidDel="00571663">
          <w:rPr>
            <w:rFonts w:hint="eastAsia"/>
          </w:rPr>
          <w:delText>她</w:delText>
        </w:r>
      </w:del>
      <w:r>
        <w:rPr>
          <w:rFonts w:hint="eastAsia"/>
        </w:rPr>
        <w:t>的人。特别是</w:t>
      </w:r>
      <w:ins w:id="870" w:author="夜 夜" w:date="2022-11-27T18:46:00Z">
        <w:r w:rsidR="000C773D">
          <w:rPr>
            <w:rFonts w:hint="eastAsia"/>
          </w:rPr>
          <w:t>许多</w:t>
        </w:r>
      </w:ins>
      <w:r>
        <w:rPr>
          <w:rFonts w:hint="eastAsia"/>
        </w:rPr>
        <w:t>第二身份中的</w:t>
      </w:r>
      <w:del w:id="871" w:author="夜 夜" w:date="2022-11-27T18:46:00Z">
        <w:r w:rsidDel="000C773D">
          <w:rPr>
            <w:rFonts w:hint="eastAsia"/>
          </w:rPr>
          <w:delText>年长者</w:delText>
        </w:r>
      </w:del>
      <w:ins w:id="872" w:author="夜 夜" w:date="2022-11-27T18:46:00Z">
        <w:r w:rsidR="000C773D">
          <w:rPr>
            <w:rFonts w:hint="eastAsia"/>
          </w:rPr>
          <w:t>长辈们</w:t>
        </w:r>
      </w:ins>
      <w:del w:id="873" w:author="夜 夜" w:date="2022-11-27T18:46:00Z">
        <w:r w:rsidDel="000C773D">
          <w:rPr>
            <w:rFonts w:hint="eastAsia"/>
          </w:rPr>
          <w:delText>，有不少</w:delText>
        </w:r>
      </w:del>
      <w:r>
        <w:rPr>
          <w:rFonts w:hint="eastAsia"/>
        </w:rPr>
        <w:t>都对她</w:t>
      </w:r>
      <w:del w:id="874" w:author="夜 夜" w:date="2022-11-27T18:46:00Z">
        <w:r w:rsidDel="000C773D">
          <w:rPr>
            <w:rFonts w:hint="eastAsia"/>
          </w:rPr>
          <w:delText>抱有</w:delText>
        </w:r>
      </w:del>
      <w:ins w:id="875" w:author="夜 夜" w:date="2022-11-27T18:46:00Z">
        <w:r w:rsidR="000C773D">
          <w:rPr>
            <w:rFonts w:hint="eastAsia"/>
          </w:rPr>
          <w:t>心怀</w:t>
        </w:r>
      </w:ins>
      <w:r>
        <w:rPr>
          <w:rFonts w:hint="eastAsia"/>
        </w:rPr>
        <w:t>反感。</w:t>
      </w:r>
    </w:p>
    <w:p w14:paraId="1B605C5F" w14:textId="7F29C7F6" w:rsidR="00DE14DB" w:rsidRDefault="00DE14DB" w:rsidP="00DE14DB">
      <w:pPr>
        <w:ind w:firstLineChars="200" w:firstLine="420"/>
      </w:pPr>
      <w:r>
        <w:rPr>
          <w:rFonts w:hint="eastAsia"/>
        </w:rPr>
        <w:t>「</w:t>
      </w:r>
      <w:ins w:id="876" w:author="夜 夜" w:date="2022-11-27T18:46:00Z">
        <w:r w:rsidR="00515F1F">
          <w:rPr>
            <w:rFonts w:hint="eastAsia"/>
          </w:rPr>
          <w:t>还以为</w:t>
        </w:r>
      </w:ins>
      <w:r>
        <w:rPr>
          <w:rFonts w:hint="eastAsia"/>
        </w:rPr>
        <w:t>这里的骑士长</w:t>
      </w:r>
      <w:del w:id="877" w:author="夜 夜" w:date="2022-11-27T18:46:00Z">
        <w:r w:rsidDel="00515F1F">
          <w:rPr>
            <w:rFonts w:hint="eastAsia"/>
          </w:rPr>
          <w:delText>，一开始还以为</w:delText>
        </w:r>
      </w:del>
      <w:r>
        <w:rPr>
          <w:rFonts w:hint="eastAsia"/>
        </w:rPr>
        <w:t>也</w:t>
      </w:r>
      <w:ins w:id="878" w:author="夜 夜" w:date="2022-11-27T18:46:00Z">
        <w:r w:rsidR="00515F1F">
          <w:rPr>
            <w:rFonts w:hint="eastAsia"/>
          </w:rPr>
          <w:t>会</w:t>
        </w:r>
      </w:ins>
      <w:del w:id="879" w:author="夜 夜" w:date="2022-11-27T18:46:00Z">
        <w:r w:rsidDel="00515F1F">
          <w:rPr>
            <w:rFonts w:hint="eastAsia"/>
          </w:rPr>
          <w:delText>应</w:delText>
        </w:r>
      </w:del>
      <w:r>
        <w:rPr>
          <w:rFonts w:hint="eastAsia"/>
        </w:rPr>
        <w:t>是那种人，</w:t>
      </w:r>
      <w:del w:id="880" w:author="夜 夜" w:date="2022-11-27T18:46:00Z">
        <w:r w:rsidDel="00515F1F">
          <w:rPr>
            <w:rFonts w:hint="eastAsia"/>
          </w:rPr>
          <w:delText>但</w:delText>
        </w:r>
      </w:del>
      <w:ins w:id="881" w:author="夜 夜" w:date="2022-11-27T18:46:00Z">
        <w:r w:rsidR="00515F1F">
          <w:rPr>
            <w:rFonts w:hint="eastAsia"/>
          </w:rPr>
          <w:t>不过</w:t>
        </w:r>
      </w:ins>
      <w:r>
        <w:rPr>
          <w:rFonts w:hint="eastAsia"/>
        </w:rPr>
        <w:t>……」</w:t>
      </w:r>
    </w:p>
    <w:p w14:paraId="5AC479A8" w14:textId="536C3714" w:rsidR="00DE14DB" w:rsidRDefault="00DE14DB" w:rsidP="00DE14DB">
      <w:pPr>
        <w:ind w:firstLineChars="200" w:firstLine="420"/>
      </w:pPr>
      <w:del w:id="882" w:author="夜 夜" w:date="2022-11-27T19:27:00Z">
        <w:r w:rsidDel="00914005">
          <w:rPr>
            <w:rFonts w:hint="eastAsia"/>
          </w:rPr>
          <w:delText>雅修娜作为</w:delText>
        </w:r>
      </w:del>
      <w:ins w:id="883" w:author="夜 夜" w:date="2022-11-27T19:27:00Z">
        <w:r w:rsidR="00914005">
          <w:rPr>
            <w:rFonts w:hint="eastAsia"/>
          </w:rPr>
          <w:t>身为</w:t>
        </w:r>
      </w:ins>
      <w:r>
        <w:rPr>
          <w:rFonts w:hint="eastAsia"/>
        </w:rPr>
        <w:t>葛里萨利嘉王家的直系公主，</w:t>
      </w:r>
      <w:del w:id="884" w:author="夜 夜" w:date="2022-11-27T19:27:00Z">
        <w:r w:rsidDel="00914005">
          <w:rPr>
            <w:rFonts w:hint="eastAsia"/>
          </w:rPr>
          <w:delText>被</w:delText>
        </w:r>
      </w:del>
      <w:ins w:id="885" w:author="夜 夜" w:date="2022-11-27T19:27:00Z">
        <w:r w:rsidR="00914005">
          <w:rPr>
            <w:rFonts w:hint="eastAsia"/>
          </w:rPr>
          <w:t>雅修娜在</w:t>
        </w:r>
      </w:ins>
      <w:r>
        <w:rPr>
          <w:rFonts w:hint="eastAsia"/>
        </w:rPr>
        <w:t>第二身份</w:t>
      </w:r>
      <w:ins w:id="886" w:author="夜 夜" w:date="2022-11-27T19:27:00Z">
        <w:r w:rsidR="00914005">
          <w:rPr>
            <w:rFonts w:hint="eastAsia"/>
          </w:rPr>
          <w:t>中交际甚广</w:t>
        </w:r>
      </w:ins>
      <w:del w:id="887" w:author="夜 夜" w:date="2022-11-27T19:27:00Z">
        <w:r w:rsidDel="00914005">
          <w:rPr>
            <w:rFonts w:hint="eastAsia"/>
          </w:rPr>
          <w:delText>的人们熟知</w:delText>
        </w:r>
      </w:del>
      <w:r>
        <w:rPr>
          <w:rFonts w:hint="eastAsia"/>
        </w:rPr>
        <w:t>。其中既有她在衣着品味上的原因，也由于她乐于在社交场合中抛头露面。第二身份是讲究血缘的社会。</w:t>
      </w:r>
      <w:ins w:id="888" w:author="夜 夜" w:date="2022-11-27T19:39:00Z">
        <w:r w:rsidR="00826F0C">
          <w:rPr>
            <w:rFonts w:hint="eastAsia"/>
          </w:rPr>
          <w:t>随着</w:t>
        </w:r>
      </w:ins>
      <w:del w:id="889" w:author="夜 夜" w:date="2022-11-27T19:37:00Z">
        <w:r w:rsidDel="008979FB">
          <w:rPr>
            <w:rFonts w:hint="eastAsia"/>
          </w:rPr>
          <w:delText>一旦被亲族们所知，留言自然就会流入附近的人耳中</w:delText>
        </w:r>
      </w:del>
      <w:ins w:id="890" w:author="夜 夜" w:date="2022-11-27T19:37:00Z">
        <w:r w:rsidR="008979FB">
          <w:rPr>
            <w:rFonts w:hint="eastAsia"/>
          </w:rPr>
          <w:t>和</w:t>
        </w:r>
        <w:r w:rsidR="00A74E95">
          <w:rPr>
            <w:rFonts w:hint="eastAsia"/>
          </w:rPr>
          <w:t>家族成员</w:t>
        </w:r>
      </w:ins>
      <w:ins w:id="891" w:author="夜 夜" w:date="2022-11-27T19:39:00Z">
        <w:r w:rsidR="00826F0C">
          <w:rPr>
            <w:rFonts w:hint="eastAsia"/>
          </w:rPr>
          <w:t>之间的往来</w:t>
        </w:r>
      </w:ins>
      <w:ins w:id="892" w:author="夜 夜" w:date="2022-11-27T19:38:00Z">
        <w:r w:rsidR="00A74E95">
          <w:rPr>
            <w:rFonts w:hint="eastAsia"/>
          </w:rPr>
          <w:t>，为众人所知的传言</w:t>
        </w:r>
        <w:r w:rsidR="00826F0C">
          <w:rPr>
            <w:rFonts w:hint="eastAsia"/>
          </w:rPr>
          <w:t>就会自然地传进耳朵</w:t>
        </w:r>
      </w:ins>
      <w:r>
        <w:rPr>
          <w:rFonts w:hint="eastAsia"/>
        </w:rPr>
        <w:t>。</w:t>
      </w:r>
    </w:p>
    <w:p w14:paraId="3E7C175F" w14:textId="6CA4354E" w:rsidR="00DE14DB" w:rsidRDefault="00DE14DB" w:rsidP="00DE14DB">
      <w:pPr>
        <w:ind w:firstLineChars="200" w:firstLine="420"/>
      </w:pPr>
      <w:del w:id="893" w:author="夜 夜" w:date="2022-11-27T19:40:00Z">
        <w:r w:rsidDel="00187A50">
          <w:rPr>
            <w:rFonts w:hint="eastAsia"/>
          </w:rPr>
          <w:delText>话说回来</w:delText>
        </w:r>
      </w:del>
      <w:ins w:id="894" w:author="夜 夜" w:date="2022-11-27T19:40:00Z">
        <w:r w:rsidR="00187A50">
          <w:rPr>
            <w:rFonts w:hint="eastAsia"/>
          </w:rPr>
          <w:t>况且</w:t>
        </w:r>
      </w:ins>
      <w:r>
        <w:rPr>
          <w:rFonts w:hint="eastAsia"/>
        </w:rPr>
        <w:t>，</w:t>
      </w:r>
      <w:del w:id="895" w:author="夜 夜" w:date="2022-11-27T19:40:00Z">
        <w:r w:rsidDel="00B0782D">
          <w:rPr>
            <w:rFonts w:hint="eastAsia"/>
          </w:rPr>
          <w:delText>职责</w:delText>
        </w:r>
      </w:del>
      <w:r>
        <w:rPr>
          <w:rFonts w:hint="eastAsia"/>
        </w:rPr>
        <w:t>被</w:t>
      </w:r>
      <w:ins w:id="896" w:author="夜 夜" w:date="2022-11-27T19:40:00Z">
        <w:r w:rsidR="00B0782D">
          <w:rPr>
            <w:rFonts w:hint="eastAsia"/>
          </w:rPr>
          <w:t>他</w:t>
        </w:r>
      </w:ins>
      <w:del w:id="897" w:author="夜 夜" w:date="2022-11-27T19:40:00Z">
        <w:r w:rsidDel="00B0782D">
          <w:rPr>
            <w:rFonts w:hint="eastAsia"/>
          </w:rPr>
          <w:delText>它</w:delText>
        </w:r>
      </w:del>
      <w:r>
        <w:rPr>
          <w:rFonts w:hint="eastAsia"/>
        </w:rPr>
        <w:t>人插手</w:t>
      </w:r>
      <w:ins w:id="898" w:author="夜 夜" w:date="2022-11-27T19:40:00Z">
        <w:r w:rsidR="00B0782D">
          <w:rPr>
            <w:rFonts w:hint="eastAsia"/>
          </w:rPr>
          <w:t>本职工作</w:t>
        </w:r>
      </w:ins>
      <w:del w:id="899" w:author="夜 夜" w:date="2022-11-27T19:40:00Z">
        <w:r w:rsidDel="00B0782D">
          <w:rPr>
            <w:rFonts w:hint="eastAsia"/>
          </w:rPr>
          <w:delText>，却</w:delText>
        </w:r>
      </w:del>
      <w:r>
        <w:rPr>
          <w:rFonts w:hint="eastAsia"/>
        </w:rPr>
        <w:t>还能</w:t>
      </w:r>
      <w:ins w:id="900" w:author="夜 夜" w:date="2022-11-27T19:41:00Z">
        <w:r w:rsidR="0080717E">
          <w:rPr>
            <w:rFonts w:hint="eastAsia"/>
          </w:rPr>
          <w:t>保持良好气氛</w:t>
        </w:r>
      </w:ins>
      <w:del w:id="901" w:author="夜 夜" w:date="2022-11-27T19:41:00Z">
        <w:r w:rsidDel="0080717E">
          <w:rPr>
            <w:rFonts w:hint="eastAsia"/>
          </w:rPr>
          <w:delText>心情不错</w:delText>
        </w:r>
      </w:del>
      <w:r>
        <w:rPr>
          <w:rFonts w:hint="eastAsia"/>
        </w:rPr>
        <w:t>的治安维持部队</w:t>
      </w:r>
      <w:del w:id="902" w:author="夜 夜" w:date="2022-11-27T19:41:00Z">
        <w:r w:rsidDel="0080717E">
          <w:rPr>
            <w:rFonts w:hint="eastAsia"/>
          </w:rPr>
          <w:delText>，</w:delText>
        </w:r>
      </w:del>
      <w:r>
        <w:rPr>
          <w:rFonts w:hint="eastAsia"/>
        </w:rPr>
        <w:t>应该是不</w:t>
      </w:r>
      <w:del w:id="903" w:author="夜 夜" w:date="2022-11-27T19:40:00Z">
        <w:r w:rsidDel="00187A50">
          <w:rPr>
            <w:rFonts w:hint="eastAsia"/>
          </w:rPr>
          <w:delText>会</w:delText>
        </w:r>
      </w:del>
      <w:r>
        <w:rPr>
          <w:rFonts w:hint="eastAsia"/>
        </w:rPr>
        <w:t>存在的。雅修娜</w:t>
      </w:r>
      <w:ins w:id="904" w:author="夜 夜" w:date="2022-11-27T19:48:00Z">
        <w:r w:rsidR="00CC4418">
          <w:rPr>
            <w:rFonts w:hint="eastAsia"/>
          </w:rPr>
          <w:t>深知</w:t>
        </w:r>
      </w:ins>
      <w:r>
        <w:rPr>
          <w:rFonts w:hint="eastAsia"/>
        </w:rPr>
        <w:t>生来就</w:t>
      </w:r>
      <w:ins w:id="905" w:author="夜 夜" w:date="2022-11-27T19:48:00Z">
        <w:r w:rsidR="00E96724">
          <w:rPr>
            <w:rFonts w:hint="eastAsia"/>
          </w:rPr>
          <w:t>被教育</w:t>
        </w:r>
      </w:ins>
      <w:del w:id="906" w:author="夜 夜" w:date="2022-11-27T19:48:00Z">
        <w:r w:rsidDel="00E96724">
          <w:rPr>
            <w:rFonts w:hint="eastAsia"/>
          </w:rPr>
          <w:delText>接受</w:delText>
        </w:r>
      </w:del>
      <w:r>
        <w:rPr>
          <w:rFonts w:hint="eastAsia"/>
        </w:rPr>
        <w:t>着</w:t>
      </w:r>
      <w:ins w:id="907" w:author="夜 夜" w:date="2022-11-27T19:48:00Z">
        <w:r w:rsidR="00E96724">
          <w:rPr>
            <w:rFonts w:hint="eastAsia"/>
          </w:rPr>
          <w:t>自己</w:t>
        </w:r>
      </w:ins>
      <w:ins w:id="908" w:author="夜 夜" w:date="2022-11-27T19:49:00Z">
        <w:r w:rsidR="00E96724">
          <w:rPr>
            <w:rFonts w:hint="eastAsia"/>
          </w:rPr>
          <w:t>是</w:t>
        </w:r>
        <w:r w:rsidR="00635654">
          <w:rPr>
            <w:rFonts w:hint="eastAsia"/>
          </w:rPr>
          <w:t>上位者</w:t>
        </w:r>
      </w:ins>
      <w:del w:id="909" w:author="夜 夜" w:date="2022-11-27T19:49:00Z">
        <w:r w:rsidDel="00635654">
          <w:rPr>
            <w:rFonts w:hint="eastAsia"/>
          </w:rPr>
          <w:delText>身居人上者</w:delText>
        </w:r>
      </w:del>
      <w:r>
        <w:rPr>
          <w:rFonts w:hint="eastAsia"/>
        </w:rPr>
        <w:t>的</w:t>
      </w:r>
      <w:del w:id="910" w:author="夜 夜" w:date="2022-11-27T19:48:00Z">
        <w:r w:rsidDel="00E96724">
          <w:rPr>
            <w:rFonts w:hint="eastAsia"/>
          </w:rPr>
          <w:delText>教育</w:delText>
        </w:r>
        <w:r w:rsidDel="00CC4418">
          <w:rPr>
            <w:rFonts w:ascii="Yu Mincho" w:eastAsia="Yu Mincho" w:hAnsi="Yu Mincho" w:hint="eastAsia"/>
          </w:rPr>
          <w:delText>，</w:delText>
        </w:r>
      </w:del>
      <w:ins w:id="911" w:author="夜 夜" w:date="2022-11-27T19:48:00Z">
        <w:r w:rsidR="00CC4418">
          <w:rPr>
            <w:rFonts w:hint="eastAsia"/>
          </w:rPr>
          <w:t>的</w:t>
        </w:r>
      </w:ins>
      <w:del w:id="912" w:author="夜 夜" w:date="2022-11-27T19:48:00Z">
        <w:r w:rsidDel="00CC4418">
          <w:rPr>
            <w:rFonts w:hint="eastAsia"/>
          </w:rPr>
          <w:delText>深知</w:delText>
        </w:r>
      </w:del>
      <w:r>
        <w:rPr>
          <w:rFonts w:hint="eastAsia"/>
        </w:rPr>
        <w:t>第二身份的自尊有多高。虽说雅修娜是王族，但如此配合</w:t>
      </w:r>
      <w:del w:id="913" w:author="夜 夜" w:date="2022-11-27T19:51:00Z">
        <w:r w:rsidDel="009C0116">
          <w:rPr>
            <w:rFonts w:hint="eastAsia"/>
          </w:rPr>
          <w:delText>刚</w:delText>
        </w:r>
      </w:del>
      <w:r>
        <w:rPr>
          <w:rFonts w:hint="eastAsia"/>
        </w:rPr>
        <w:t>从王都而来的她，很是奇怪。</w:t>
      </w:r>
    </w:p>
    <w:p w14:paraId="39995C39" w14:textId="04D4C234" w:rsidR="00DE14DB" w:rsidRDefault="005A51B0" w:rsidP="00DE14DB">
      <w:pPr>
        <w:ind w:firstLineChars="200" w:firstLine="420"/>
      </w:pPr>
      <w:ins w:id="914" w:author="夜 夜" w:date="2022-11-27T19:55:00Z">
        <w:r>
          <w:rPr>
            <w:rFonts w:hint="eastAsia"/>
          </w:rPr>
          <w:t>自己的情报被</w:t>
        </w:r>
      </w:ins>
      <w:moveFromRangeStart w:id="915" w:author="夜 夜" w:date="2022-11-27T19:53:00Z" w:name="move120471222"/>
      <w:moveFrom w:id="916" w:author="夜 夜" w:date="2022-11-27T19:53:00Z">
        <w:r w:rsidR="00DE14DB" w:rsidDel="008D38EC">
          <w:rPr>
            <w:rFonts w:hint="eastAsia"/>
          </w:rPr>
          <w:t>自己的情报被引诱出来了。</w:t>
        </w:r>
      </w:moveFrom>
      <w:moveFromRangeEnd w:id="915"/>
      <w:del w:id="917" w:author="夜 夜" w:date="2022-11-27T19:55:00Z">
        <w:r w:rsidR="00DE14DB" w:rsidDel="005A51B0">
          <w:rPr>
            <w:rFonts w:hint="eastAsia"/>
          </w:rPr>
          <w:delText>被</w:delText>
        </w:r>
      </w:del>
      <w:r w:rsidR="00DE14DB">
        <w:rPr>
          <w:rFonts w:hint="eastAsia"/>
        </w:rPr>
        <w:t>这名治安维持部队长官的骑士长亲自</w:t>
      </w:r>
      <w:del w:id="918" w:author="夜 夜" w:date="2022-11-27T19:53:00Z">
        <w:r w:rsidR="00DE14DB" w:rsidDel="008D38EC">
          <w:rPr>
            <w:rFonts w:hint="eastAsia"/>
          </w:rPr>
          <w:delText>。</w:delText>
        </w:r>
      </w:del>
      <w:moveToRangeStart w:id="919" w:author="夜 夜" w:date="2022-11-27T19:53:00Z" w:name="move120471222"/>
      <w:moveTo w:id="920" w:author="夜 夜" w:date="2022-11-27T19:53:00Z">
        <w:del w:id="921" w:author="夜 夜" w:date="2022-11-27T19:55:00Z">
          <w:r w:rsidR="008D38EC" w:rsidDel="005A51B0">
            <w:rPr>
              <w:rFonts w:hint="eastAsia"/>
            </w:rPr>
            <w:delText>自己的情报被</w:delText>
          </w:r>
        </w:del>
        <w:del w:id="922" w:author="夜 夜" w:date="2022-11-27T19:53:00Z">
          <w:r w:rsidR="008D38EC" w:rsidDel="00F77BEE">
            <w:rPr>
              <w:rFonts w:hint="eastAsia"/>
            </w:rPr>
            <w:delText>引诱</w:delText>
          </w:r>
        </w:del>
      </w:moveTo>
      <w:ins w:id="923" w:author="夜 夜" w:date="2022-11-27T19:53:00Z">
        <w:r w:rsidR="00F77BEE">
          <w:rPr>
            <w:rFonts w:hint="eastAsia"/>
          </w:rPr>
          <w:t>套</w:t>
        </w:r>
      </w:ins>
      <w:moveTo w:id="924" w:author="夜 夜" w:date="2022-11-27T19:53:00Z">
        <w:r w:rsidR="008D38EC">
          <w:rPr>
            <w:rFonts w:hint="eastAsia"/>
          </w:rPr>
          <w:t>出来了。</w:t>
        </w:r>
      </w:moveTo>
      <w:moveToRangeEnd w:id="919"/>
    </w:p>
    <w:p w14:paraId="4B73BFD6" w14:textId="01A931C3" w:rsidR="00DE14DB" w:rsidRDefault="00DE14DB" w:rsidP="00DE14DB">
      <w:pPr>
        <w:ind w:firstLineChars="200" w:firstLine="420"/>
      </w:pPr>
      <w:r>
        <w:rPr>
          <w:rFonts w:hint="eastAsia"/>
        </w:rPr>
        <w:t>「</w:t>
      </w:r>
      <w:ins w:id="925" w:author="夜 夜" w:date="2022-11-27T19:56:00Z">
        <w:r w:rsidR="005A51B0">
          <w:rPr>
            <w:rFonts w:hint="eastAsia"/>
          </w:rPr>
          <w:t>那，</w:t>
        </w:r>
      </w:ins>
      <w:r>
        <w:rPr>
          <w:rFonts w:hint="eastAsia"/>
        </w:rPr>
        <w:t>这样的话」</w:t>
      </w:r>
    </w:p>
    <w:p w14:paraId="3293595F" w14:textId="1B22D94F" w:rsidR="00DE14DB" w:rsidRDefault="00DE14DB" w:rsidP="00DE14DB">
      <w:pPr>
        <w:ind w:firstLineChars="200" w:firstLine="420"/>
      </w:pPr>
      <w:r>
        <w:rPr>
          <w:rFonts w:hint="eastAsia"/>
        </w:rPr>
        <w:t>雅修娜在这仅剩自</w:t>
      </w:r>
      <w:del w:id="926" w:author="夜 夜" w:date="2022-11-27T20:05:00Z">
        <w:r w:rsidDel="0067398D">
          <w:rPr>
            <w:rFonts w:hint="eastAsia"/>
          </w:rPr>
          <w:delText>己</w:delText>
        </w:r>
      </w:del>
      <w:r>
        <w:rPr>
          <w:rFonts w:hint="eastAsia"/>
        </w:rPr>
        <w:t>一人的屋</w:t>
      </w:r>
      <w:ins w:id="927" w:author="夜 夜" w:date="2022-11-27T20:05:00Z">
        <w:r w:rsidR="0067398D">
          <w:rPr>
            <w:rFonts w:hint="eastAsia"/>
          </w:rPr>
          <w:t>里</w:t>
        </w:r>
      </w:ins>
      <w:del w:id="928" w:author="夜 夜" w:date="2022-11-27T20:05:00Z">
        <w:r w:rsidDel="0067398D">
          <w:rPr>
            <w:rFonts w:hint="eastAsia"/>
          </w:rPr>
          <w:delText>中</w:delText>
        </w:r>
      </w:del>
      <w:r>
        <w:rPr>
          <w:rFonts w:hint="eastAsia"/>
        </w:rPr>
        <w:t>，透过窗</w:t>
      </w:r>
      <w:del w:id="929" w:author="夜 夜" w:date="2022-11-27T20:05:00Z">
        <w:r w:rsidDel="0067398D">
          <w:rPr>
            <w:rFonts w:hint="eastAsia"/>
          </w:rPr>
          <w:delText>子</w:delText>
        </w:r>
      </w:del>
      <w:ins w:id="930" w:author="夜 夜" w:date="2022-11-27T20:05:00Z">
        <w:r w:rsidR="0067398D">
          <w:rPr>
            <w:rFonts w:hint="eastAsia"/>
          </w:rPr>
          <w:t>户</w:t>
        </w:r>
      </w:ins>
      <w:r>
        <w:rPr>
          <w:rFonts w:hint="eastAsia"/>
        </w:rPr>
        <w:t>俯瞰古都的街景。能看到在导力灯的照耀下，即便</w:t>
      </w:r>
      <w:ins w:id="931" w:author="夜 夜" w:date="2022-11-27T20:09:00Z">
        <w:r w:rsidR="006C4EDB">
          <w:rPr>
            <w:rFonts w:hint="eastAsia"/>
          </w:rPr>
          <w:t>是</w:t>
        </w:r>
      </w:ins>
      <w:r>
        <w:rPr>
          <w:rFonts w:hint="eastAsia"/>
        </w:rPr>
        <w:t>夜晚也有第三身份的人们在街中穿梭。</w:t>
      </w:r>
    </w:p>
    <w:p w14:paraId="59D8692D" w14:textId="1565F930" w:rsidR="00DE14DB" w:rsidRDefault="00DE14DB" w:rsidP="00DE14DB">
      <w:pPr>
        <w:ind w:firstLineChars="200" w:firstLine="420"/>
      </w:pPr>
      <w:r>
        <w:rPr>
          <w:rFonts w:hint="eastAsia"/>
        </w:rPr>
        <w:t>这里是旧王城的最高层。在五十年前加尔姆还是王都的时候，</w:t>
      </w:r>
      <w:del w:id="932" w:author="夜 夜" w:date="2022-11-27T20:10:00Z">
        <w:r w:rsidDel="005A732A">
          <w:rPr>
            <w:rFonts w:hint="eastAsia"/>
          </w:rPr>
          <w:delText>曾</w:delText>
        </w:r>
        <w:r w:rsidDel="006420B3">
          <w:rPr>
            <w:rFonts w:hint="eastAsia"/>
          </w:rPr>
          <w:delText>是</w:delText>
        </w:r>
      </w:del>
      <w:r>
        <w:rPr>
          <w:rFonts w:hint="eastAsia"/>
        </w:rPr>
        <w:t>王族</w:t>
      </w:r>
      <w:ins w:id="933" w:author="夜 夜" w:date="2022-11-27T20:11:00Z">
        <w:r w:rsidR="006420B3">
          <w:rPr>
            <w:rFonts w:hint="eastAsia"/>
          </w:rPr>
          <w:t>就</w:t>
        </w:r>
      </w:ins>
      <w:r>
        <w:rPr>
          <w:rFonts w:hint="eastAsia"/>
        </w:rPr>
        <w:t>居住</w:t>
      </w:r>
      <w:ins w:id="934" w:author="夜 夜" w:date="2022-11-27T20:11:00Z">
        <w:r w:rsidR="006420B3">
          <w:rPr>
            <w:rFonts w:hint="eastAsia"/>
          </w:rPr>
          <w:t>于这里</w:t>
        </w:r>
      </w:ins>
      <w:del w:id="935" w:author="夜 夜" w:date="2022-11-27T20:11:00Z">
        <w:r w:rsidDel="006420B3">
          <w:rPr>
            <w:rFonts w:hint="eastAsia"/>
          </w:rPr>
          <w:delText>的场所</w:delText>
        </w:r>
      </w:del>
      <w:r>
        <w:rPr>
          <w:rFonts w:hint="eastAsia"/>
        </w:rPr>
        <w:t>。如此想来，身为王族的雅修娜被带到了</w:t>
      </w:r>
      <w:del w:id="936" w:author="夜 夜" w:date="2022-11-27T20:11:00Z">
        <w:r w:rsidDel="00C06DD9">
          <w:rPr>
            <w:rFonts w:hint="eastAsia"/>
          </w:rPr>
          <w:delText>符合身份</w:delText>
        </w:r>
      </w:del>
      <w:ins w:id="937" w:author="夜 夜" w:date="2022-11-27T20:11:00Z">
        <w:r w:rsidR="00C06DD9">
          <w:rPr>
            <w:rFonts w:hint="eastAsia"/>
          </w:rPr>
          <w:t>与她的</w:t>
        </w:r>
      </w:ins>
      <w:ins w:id="938" w:author="夜 夜" w:date="2022-11-27T20:12:00Z">
        <w:r w:rsidR="00C06DD9">
          <w:rPr>
            <w:rFonts w:hint="eastAsia"/>
          </w:rPr>
          <w:t>身份相符</w:t>
        </w:r>
      </w:ins>
      <w:r>
        <w:rPr>
          <w:rFonts w:hint="eastAsia"/>
        </w:rPr>
        <w:t>的房间。</w:t>
      </w:r>
    </w:p>
    <w:p w14:paraId="5E47D11E" w14:textId="47DD1A4A" w:rsidR="00DE14DB" w:rsidRDefault="00DE14DB" w:rsidP="00DE14DB">
      <w:pPr>
        <w:ind w:firstLineChars="200" w:firstLine="420"/>
      </w:pPr>
      <w:r>
        <w:rPr>
          <w:rFonts w:hint="eastAsia"/>
        </w:rPr>
        <w:t>然而，</w:t>
      </w:r>
      <w:del w:id="939" w:author="夜 夜" w:date="2022-11-27T20:12:00Z">
        <w:r w:rsidDel="003A7157">
          <w:rPr>
            <w:rFonts w:hint="eastAsia"/>
          </w:rPr>
          <w:delText>透过表象，</w:delText>
        </w:r>
      </w:del>
      <w:ins w:id="940" w:author="夜 夜" w:date="2022-11-27T20:12:00Z">
        <w:r w:rsidR="003A7157">
          <w:rPr>
            <w:rFonts w:hint="eastAsia"/>
          </w:rPr>
          <w:t>同时也有</w:t>
        </w:r>
      </w:ins>
      <w:r>
        <w:rPr>
          <w:rFonts w:hint="eastAsia"/>
        </w:rPr>
        <w:t>额外的意图若隐若现。</w:t>
      </w:r>
    </w:p>
    <w:p w14:paraId="042E49B6" w14:textId="77777777" w:rsidR="00DE14DB" w:rsidRDefault="00DE14DB" w:rsidP="00DE14DB">
      <w:pPr>
        <w:ind w:firstLineChars="200" w:firstLine="420"/>
      </w:pPr>
      <w:r>
        <w:rPr>
          <w:rFonts w:hint="eastAsia"/>
        </w:rPr>
        <w:t>心里有鬼的人，会无意识地将人引离其所隐瞒的东西。</w:t>
      </w:r>
    </w:p>
    <w:p w14:paraId="7ECE8E79" w14:textId="55D96125" w:rsidR="00DE14DB" w:rsidRDefault="00DE14DB" w:rsidP="00DE14DB">
      <w:pPr>
        <w:ind w:firstLineChars="200" w:firstLine="420"/>
      </w:pPr>
      <w:r>
        <w:rPr>
          <w:rFonts w:hint="eastAsia"/>
        </w:rPr>
        <w:t>「调查的话，</w:t>
      </w:r>
      <w:del w:id="941" w:author="夜 夜" w:date="2022-11-27T20:13:00Z">
        <w:r w:rsidDel="002B1731">
          <w:rPr>
            <w:rFonts w:hint="eastAsia"/>
          </w:rPr>
          <w:delText>目标</w:delText>
        </w:r>
      </w:del>
      <w:r>
        <w:rPr>
          <w:rFonts w:hint="eastAsia"/>
        </w:rPr>
        <w:t>果然</w:t>
      </w:r>
      <w:ins w:id="942" w:author="夜 夜" w:date="2022-11-27T20:13:00Z">
        <w:r w:rsidR="002B1731">
          <w:rPr>
            <w:rFonts w:hint="eastAsia"/>
          </w:rPr>
          <w:t>要去</w:t>
        </w:r>
      </w:ins>
      <w:del w:id="943" w:author="夜 夜" w:date="2022-11-27T20:13:00Z">
        <w:r w:rsidDel="002B1731">
          <w:rPr>
            <w:rFonts w:hint="eastAsia"/>
          </w:rPr>
          <w:delText>还是</w:delText>
        </w:r>
      </w:del>
      <w:r>
        <w:rPr>
          <w:rFonts w:hint="eastAsia"/>
        </w:rPr>
        <w:t>地下吗」</w:t>
      </w:r>
    </w:p>
    <w:p w14:paraId="553CC379" w14:textId="7C405D64" w:rsidR="00DE14DB" w:rsidRDefault="00DE14DB" w:rsidP="00DE14DB">
      <w:pPr>
        <w:ind w:firstLineChars="200" w:firstLine="420"/>
      </w:pPr>
      <w:r>
        <w:rPr>
          <w:rFonts w:hint="eastAsia"/>
        </w:rPr>
        <w:t>雅修娜停下自言自语，站起身来。看到她从屋中走出，门前负责警戒的骑士吓了一跳，</w:t>
      </w:r>
      <w:del w:id="944" w:author="夜 夜" w:date="2022-11-27T20:16:00Z">
        <w:r w:rsidDel="007E4606">
          <w:rPr>
            <w:rFonts w:ascii="Yu Mincho" w:eastAsia="Yu Mincho" w:hAnsi="Yu Mincho" w:hint="eastAsia"/>
          </w:rPr>
          <w:delText>而后</w:delText>
        </w:r>
      </w:del>
      <w:ins w:id="945" w:author="夜 夜" w:date="2022-11-27T20:16:00Z">
        <w:r w:rsidR="007E4606">
          <w:rPr>
            <w:rFonts w:hint="eastAsia"/>
          </w:rPr>
          <w:t>但还是</w:t>
        </w:r>
      </w:ins>
      <w:r>
        <w:rPr>
          <w:rFonts w:hint="eastAsia"/>
        </w:rPr>
        <w:t>前来问话。</w:t>
      </w:r>
    </w:p>
    <w:p w14:paraId="1723DB31" w14:textId="77777777" w:rsidR="00DE14DB" w:rsidRDefault="00DE14DB" w:rsidP="00DE14DB">
      <w:pPr>
        <w:ind w:firstLineChars="200" w:firstLine="420"/>
      </w:pPr>
      <w:r>
        <w:rPr>
          <w:rFonts w:hint="eastAsia"/>
        </w:rPr>
        <w:t>「殿、殿下，您要去哪？」</w:t>
      </w:r>
    </w:p>
    <w:p w14:paraId="559C9F4C" w14:textId="523FA456" w:rsidR="00DE14DB" w:rsidRDefault="00F21A19" w:rsidP="00DE14DB">
      <w:pPr>
        <w:ind w:firstLineChars="200" w:firstLine="420"/>
      </w:pPr>
      <w:ins w:id="946" w:author="夜 夜" w:date="2022-11-27T20:17:00Z">
        <w:r>
          <w:rPr>
            <w:rFonts w:hint="eastAsia"/>
          </w:rPr>
          <w:t>看着</w:t>
        </w:r>
      </w:ins>
      <w:del w:id="947" w:author="夜 夜" w:date="2022-11-27T20:16:00Z">
        <w:r w:rsidR="00DE14DB" w:rsidDel="00F21A19">
          <w:rPr>
            <w:rFonts w:hint="eastAsia"/>
          </w:rPr>
          <w:delText>面对</w:delText>
        </w:r>
      </w:del>
      <w:r w:rsidR="00DE14DB">
        <w:rPr>
          <w:rFonts w:hint="eastAsia"/>
        </w:rPr>
        <w:t>这名</w:t>
      </w:r>
      <w:ins w:id="948" w:author="夜 夜" w:date="2022-11-27T20:17:00Z">
        <w:r>
          <w:rPr>
            <w:rFonts w:hint="eastAsia"/>
          </w:rPr>
          <w:t>尚显</w:t>
        </w:r>
      </w:ins>
      <w:r w:rsidR="00DE14DB">
        <w:rPr>
          <w:rFonts w:hint="eastAsia"/>
        </w:rPr>
        <w:t>年轻</w:t>
      </w:r>
      <w:ins w:id="949" w:author="夜 夜" w:date="2022-11-27T20:17:00Z">
        <w:r>
          <w:rPr>
            <w:rFonts w:hint="eastAsia"/>
          </w:rPr>
          <w:t>的</w:t>
        </w:r>
      </w:ins>
      <w:r w:rsidR="00DE14DB">
        <w:rPr>
          <w:rFonts w:hint="eastAsia"/>
        </w:rPr>
        <w:t>男性骑士的问话，雅修娜挑逗地笑了出来。</w:t>
      </w:r>
    </w:p>
    <w:p w14:paraId="7497FECC" w14:textId="7C246D84" w:rsidR="00DE14DB" w:rsidRDefault="00DE14DB" w:rsidP="00DE14DB">
      <w:pPr>
        <w:ind w:firstLineChars="200" w:firstLine="420"/>
      </w:pPr>
      <w:r>
        <w:rPr>
          <w:rFonts w:hint="eastAsia"/>
        </w:rPr>
        <w:t>「</w:t>
      </w:r>
      <w:ins w:id="950" w:author="夜 夜" w:date="2022-11-27T20:17:00Z">
        <w:r w:rsidR="009A40AD">
          <w:rPr>
            <w:rFonts w:hint="eastAsia"/>
          </w:rPr>
          <w:t>去</w:t>
        </w:r>
      </w:ins>
      <w:r>
        <w:rPr>
          <w:rFonts w:hint="eastAsia"/>
        </w:rPr>
        <w:t>洗澡。要来吗？」</w:t>
      </w:r>
    </w:p>
    <w:p w14:paraId="0616D04C" w14:textId="6FC41D1C" w:rsidR="00DE14DB" w:rsidRDefault="00DE14DB" w:rsidP="00DE14DB">
      <w:pPr>
        <w:ind w:firstLineChars="200" w:firstLine="420"/>
      </w:pPr>
      <w:r>
        <w:rPr>
          <w:rFonts w:hint="eastAsia"/>
        </w:rPr>
        <w:t>「不、不敢、</w:t>
      </w:r>
      <w:ins w:id="951" w:author="夜 夜" w:date="2022-11-27T20:21:00Z">
        <w:r w:rsidR="004B0FFB">
          <w:rPr>
            <w:rFonts w:hint="eastAsia"/>
          </w:rPr>
          <w:t>恕</w:t>
        </w:r>
      </w:ins>
      <w:del w:id="952" w:author="夜 夜" w:date="2022-11-27T20:19:00Z">
        <w:r w:rsidDel="00B666C8">
          <w:rPr>
            <w:rFonts w:hint="eastAsia"/>
          </w:rPr>
          <w:delText>诚惶诚恐</w:delText>
        </w:r>
      </w:del>
      <w:ins w:id="953" w:author="夜 夜" w:date="2022-11-27T20:19:00Z">
        <w:r w:rsidR="00B666C8">
          <w:rPr>
            <w:rFonts w:hint="eastAsia"/>
          </w:rPr>
          <w:t>在下僭越</w:t>
        </w:r>
      </w:ins>
      <w:r>
        <w:rPr>
          <w:rFonts w:hint="eastAsia"/>
        </w:rPr>
        <w:t>！」</w:t>
      </w:r>
    </w:p>
    <w:p w14:paraId="3441B493" w14:textId="7C45BDB7" w:rsidR="00DE14DB" w:rsidRDefault="00E27E62" w:rsidP="00DE14DB">
      <w:pPr>
        <w:ind w:firstLineChars="200" w:firstLine="420"/>
      </w:pPr>
      <w:ins w:id="954" w:author="夜 夜" w:date="2022-11-27T20:19:00Z">
        <w:r>
          <w:rPr>
            <w:rFonts w:hint="eastAsia"/>
          </w:rPr>
          <w:t>就在</w:t>
        </w:r>
      </w:ins>
      <w:r w:rsidR="00DE14DB">
        <w:rPr>
          <w:rFonts w:hint="eastAsia"/>
        </w:rPr>
        <w:t>这名较真的骑士站姿笔挺一动不动地</w:t>
      </w:r>
      <w:ins w:id="955" w:author="夜 夜" w:date="2022-11-27T20:20:00Z">
        <w:r w:rsidR="00E86986">
          <w:rPr>
            <w:rFonts w:hint="eastAsia"/>
          </w:rPr>
          <w:t>给出</w:t>
        </w:r>
      </w:ins>
      <w:r w:rsidR="00DE14DB">
        <w:rPr>
          <w:rFonts w:hint="eastAsia"/>
        </w:rPr>
        <w:t>回</w:t>
      </w:r>
      <w:ins w:id="956" w:author="夜 夜" w:date="2022-11-27T20:20:00Z">
        <w:r>
          <w:rPr>
            <w:rFonts w:hint="eastAsia"/>
          </w:rPr>
          <w:t>答</w:t>
        </w:r>
      </w:ins>
      <w:del w:id="957" w:author="夜 夜" w:date="2022-11-27T20:20:00Z">
        <w:r w:rsidR="00DE14DB" w:rsidDel="00E27E62">
          <w:rPr>
            <w:rFonts w:hint="eastAsia"/>
          </w:rPr>
          <w:delText>复</w:delText>
        </w:r>
      </w:del>
      <w:ins w:id="958" w:author="夜 夜" w:date="2022-11-27T20:19:00Z">
        <w:r>
          <w:rPr>
            <w:rFonts w:hint="eastAsia"/>
          </w:rPr>
          <w:t>的</w:t>
        </w:r>
      </w:ins>
      <w:del w:id="959" w:author="夜 夜" w:date="2022-11-27T20:19:00Z">
        <w:r w:rsidR="00DE14DB" w:rsidDel="00E27E62">
          <w:rPr>
            <w:rFonts w:hint="eastAsia"/>
          </w:rPr>
          <w:delText>到。而在</w:delText>
        </w:r>
      </w:del>
      <w:r w:rsidR="00DE14DB">
        <w:rPr>
          <w:rFonts w:hint="eastAsia"/>
        </w:rPr>
        <w:t>十分钟后。</w:t>
      </w:r>
    </w:p>
    <w:p w14:paraId="57B93162" w14:textId="643E401D" w:rsidR="00DE14DB" w:rsidRDefault="00DE14DB" w:rsidP="00DE14DB">
      <w:pPr>
        <w:ind w:firstLineChars="200" w:firstLine="420"/>
      </w:pPr>
      <w:r>
        <w:rPr>
          <w:rFonts w:hint="eastAsia"/>
        </w:rPr>
        <w:t>雅修娜</w:t>
      </w:r>
      <w:del w:id="960" w:author="夜 夜" w:date="2022-11-27T20:20:00Z">
        <w:r w:rsidDel="00E86986">
          <w:rPr>
            <w:rFonts w:hint="eastAsia"/>
          </w:rPr>
          <w:delText>的身影</w:delText>
        </w:r>
      </w:del>
      <w:ins w:id="961" w:author="夜 夜" w:date="2022-11-27T20:20:00Z">
        <w:r w:rsidR="004B0FFB">
          <w:rPr>
            <w:rFonts w:hint="eastAsia"/>
          </w:rPr>
          <w:t>在</w:t>
        </w:r>
      </w:ins>
      <w:del w:id="962" w:author="夜 夜" w:date="2022-11-27T20:20:00Z">
        <w:r w:rsidDel="004B0FFB">
          <w:rPr>
            <w:rFonts w:hint="eastAsia"/>
          </w:rPr>
          <w:delText>从</w:delText>
        </w:r>
      </w:del>
      <w:r>
        <w:rPr>
          <w:rFonts w:hint="eastAsia"/>
        </w:rPr>
        <w:t>古城中</w:t>
      </w:r>
      <w:del w:id="963" w:author="夜 夜" w:date="2022-11-27T20:20:00Z">
        <w:r w:rsidDel="00E86986">
          <w:rPr>
            <w:rFonts w:hint="eastAsia"/>
          </w:rPr>
          <w:delText>消失了</w:delText>
        </w:r>
      </w:del>
      <w:ins w:id="964" w:author="夜 夜" w:date="2022-11-27T20:20:00Z">
        <w:r w:rsidR="00E86986">
          <w:rPr>
            <w:rFonts w:hint="eastAsia"/>
          </w:rPr>
          <w:t>失踪</w:t>
        </w:r>
      </w:ins>
      <w:r>
        <w:rPr>
          <w:rFonts w:hint="eastAsia"/>
        </w:rPr>
        <w:t>的报告，传到了骑士长耳中。</w:t>
      </w:r>
    </w:p>
    <w:p w14:paraId="76A86F77" w14:textId="77777777" w:rsidR="00DE14DB" w:rsidRDefault="00DE14DB" w:rsidP="00DE14DB">
      <w:pPr>
        <w:ind w:firstLineChars="200" w:firstLine="420"/>
      </w:pPr>
    </w:p>
    <w:p w14:paraId="36C91387" w14:textId="77777777" w:rsidR="00DE14DB" w:rsidRDefault="00DE14DB" w:rsidP="00DE14DB">
      <w:pPr>
        <w:ind w:firstLineChars="200" w:firstLine="420"/>
      </w:pPr>
      <w:r>
        <w:rPr>
          <w:rFonts w:hint="eastAsia"/>
        </w:rPr>
        <w:t>梅诺她们抵达古都加尔姆之时，已是黄昏。</w:t>
      </w:r>
    </w:p>
    <w:p w14:paraId="5AFF0014" w14:textId="77777777" w:rsidR="00DE14DB" w:rsidRDefault="00DE14DB" w:rsidP="00DE14DB">
      <w:pPr>
        <w:ind w:firstLineChars="200" w:firstLine="420"/>
      </w:pPr>
      <w:r>
        <w:rPr>
          <w:rFonts w:hint="eastAsia"/>
        </w:rPr>
        <w:t>尽管前趟的列车似乎发生了事故，以致打乱了发车时间，但梅诺她们所乘的列车平安无事地到达了加尔姆站。</w:t>
      </w:r>
    </w:p>
    <w:p w14:paraId="03B2D789" w14:textId="77777777" w:rsidR="00DE14DB" w:rsidRDefault="00DE14DB" w:rsidP="00DE14DB">
      <w:pPr>
        <w:ind w:firstLineChars="200" w:firstLine="420"/>
      </w:pPr>
      <w:r>
        <w:rPr>
          <w:rFonts w:hint="eastAsia"/>
        </w:rPr>
        <w:t>「屁、屁股好痛……！」</w:t>
      </w:r>
    </w:p>
    <w:p w14:paraId="7F035531" w14:textId="5FF57513" w:rsidR="00DE14DB" w:rsidRDefault="00DE14DB" w:rsidP="00DE14DB">
      <w:pPr>
        <w:ind w:firstLineChars="200" w:firstLine="420"/>
      </w:pPr>
      <w:r>
        <w:rPr>
          <w:rFonts w:hint="eastAsia"/>
        </w:rPr>
        <w:t>对从日本</w:t>
      </w:r>
      <w:del w:id="965" w:author="夜 夜" w:date="2022-11-27T20:29:00Z">
        <w:r w:rsidDel="004A6BB1">
          <w:rPr>
            <w:rFonts w:hint="eastAsia"/>
          </w:rPr>
          <w:delText>初来乍到</w:delText>
        </w:r>
      </w:del>
      <w:ins w:id="966" w:author="夜 夜" w:date="2022-11-27T20:29:00Z">
        <w:r w:rsidR="007C505F">
          <w:rPr>
            <w:rFonts w:hint="eastAsia"/>
          </w:rPr>
          <w:t>过来</w:t>
        </w:r>
      </w:ins>
      <w:r>
        <w:rPr>
          <w:rFonts w:hint="eastAsia"/>
        </w:rPr>
        <w:t>的灯里来说，</w:t>
      </w:r>
      <w:del w:id="967" w:author="夜 夜" w:date="2022-11-27T20:34:00Z">
        <w:r w:rsidDel="00136AAB">
          <w:rPr>
            <w:rFonts w:hint="eastAsia"/>
          </w:rPr>
          <w:delText>乘坐</w:delText>
        </w:r>
      </w:del>
      <w:r>
        <w:rPr>
          <w:rFonts w:hint="eastAsia"/>
        </w:rPr>
        <w:t>这个世界列车的</w:t>
      </w:r>
      <w:ins w:id="968" w:author="夜 夜" w:date="2022-11-27T20:34:00Z">
        <w:r w:rsidR="00136AAB">
          <w:rPr>
            <w:rFonts w:hint="eastAsia"/>
          </w:rPr>
          <w:t>乘坐</w:t>
        </w:r>
      </w:ins>
      <w:r>
        <w:rPr>
          <w:rFonts w:hint="eastAsia"/>
        </w:rPr>
        <w:t>体验，看起来并不怎么好。再加上乘车的时间太久，屁股都坐麻了。她</w:t>
      </w:r>
      <w:del w:id="969" w:author="夜 夜" w:date="2022-11-27T20:33:00Z">
        <w:r w:rsidDel="00136AAB">
          <w:rPr>
            <w:rFonts w:hint="eastAsia"/>
          </w:rPr>
          <w:delText>脚步踉跄</w:delText>
        </w:r>
      </w:del>
      <w:ins w:id="970" w:author="夜 夜" w:date="2022-11-27T20:33:00Z">
        <w:r w:rsidR="00136AAB">
          <w:rPr>
            <w:rFonts w:hint="eastAsia"/>
          </w:rPr>
          <w:t>两股战战</w:t>
        </w:r>
      </w:ins>
      <w:r>
        <w:rPr>
          <w:rFonts w:hint="eastAsia"/>
        </w:rPr>
        <w:t>，犹如初生的小鹿。</w:t>
      </w:r>
    </w:p>
    <w:p w14:paraId="3DE8425F" w14:textId="1C572BF1" w:rsidR="00DE14DB" w:rsidRDefault="00DE14DB" w:rsidP="00DE14DB">
      <w:pPr>
        <w:ind w:firstLineChars="200" w:firstLine="420"/>
      </w:pPr>
      <w:r>
        <w:rPr>
          <w:rFonts w:hint="eastAsia"/>
        </w:rPr>
        <w:t>灯里</w:t>
      </w:r>
      <w:del w:id="971" w:author="夜 夜" w:date="2022-11-27T21:43:00Z">
        <w:r w:rsidDel="00D72CE1">
          <w:rPr>
            <w:rFonts w:ascii="Yu Mincho" w:eastAsia="Yu Mincho" w:hAnsi="Yu Mincho" w:hint="eastAsia"/>
          </w:rPr>
          <w:delText>的</w:delText>
        </w:r>
        <w:r w:rsidDel="00D72CE1">
          <w:rPr>
            <w:rFonts w:ascii="宋体" w:eastAsia="宋体" w:hAnsi="宋体" w:cs="宋体" w:hint="eastAsia"/>
          </w:rPr>
          <w:delText>样</w:delText>
        </w:r>
        <w:r w:rsidDel="00D72CE1">
          <w:rPr>
            <w:rFonts w:ascii="Yu Mincho" w:eastAsia="Yu Mincho" w:hAnsi="Yu Mincho" w:cs="Yu Mincho" w:hint="eastAsia"/>
          </w:rPr>
          <w:delText>子</w:delText>
        </w:r>
        <w:r w:rsidDel="00D72CE1">
          <w:rPr>
            <w:rFonts w:ascii="宋体" w:eastAsia="宋体" w:hAnsi="宋体" w:cs="宋体" w:hint="eastAsia"/>
          </w:rPr>
          <w:delText>对</w:delText>
        </w:r>
      </w:del>
      <w:ins w:id="972" w:author="夜 夜" w:date="2022-11-27T21:43:00Z">
        <w:r w:rsidR="00D72CE1">
          <w:rPr>
            <w:rFonts w:hint="eastAsia"/>
          </w:rPr>
          <w:t>这一幅显然是</w:t>
        </w:r>
      </w:ins>
      <w:r>
        <w:rPr>
          <w:rFonts w:hint="eastAsia"/>
        </w:rPr>
        <w:t>不习惯</w:t>
      </w:r>
      <w:ins w:id="973" w:author="夜 夜" w:date="2022-11-27T21:43:00Z">
        <w:r w:rsidR="00D72CE1">
          <w:rPr>
            <w:rFonts w:hint="eastAsia"/>
          </w:rPr>
          <w:t>搭乘</w:t>
        </w:r>
      </w:ins>
      <w:r>
        <w:rPr>
          <w:rFonts w:hint="eastAsia"/>
        </w:rPr>
        <w:t>长途列车</w:t>
      </w:r>
      <w:ins w:id="974" w:author="夜 夜" w:date="2022-11-27T21:43:00Z">
        <w:r w:rsidR="00D72CE1">
          <w:rPr>
            <w:rFonts w:hint="eastAsia"/>
          </w:rPr>
          <w:t>的样子</w:t>
        </w:r>
      </w:ins>
      <w:del w:id="975" w:author="夜 夜" w:date="2022-11-27T21:43:00Z">
        <w:r w:rsidDel="00D72CE1">
          <w:rPr>
            <w:rFonts w:hint="eastAsia"/>
          </w:rPr>
          <w:delText>的人来说是常有的事</w:delText>
        </w:r>
      </w:del>
      <w:r>
        <w:rPr>
          <w:rFonts w:hint="eastAsia"/>
        </w:rPr>
        <w:t>，</w:t>
      </w:r>
      <w:del w:id="976" w:author="夜 夜" w:date="2022-11-27T21:43:00Z">
        <w:r w:rsidDel="00D72CE1">
          <w:rPr>
            <w:rFonts w:hint="eastAsia"/>
          </w:rPr>
          <w:delText>这</w:delText>
        </w:r>
      </w:del>
      <w:r>
        <w:rPr>
          <w:rFonts w:hint="eastAsia"/>
        </w:rPr>
        <w:t>令周围的人投来了</w:t>
      </w:r>
      <w:ins w:id="977" w:author="夜 夜" w:date="2022-11-27T21:43:00Z">
        <w:r w:rsidR="00D72CE1">
          <w:rPr>
            <w:rFonts w:hint="eastAsia"/>
          </w:rPr>
          <w:t>带着笑意</w:t>
        </w:r>
      </w:ins>
      <w:del w:id="978" w:author="夜 夜" w:date="2022-11-27T21:43:00Z">
        <w:r w:rsidDel="00D72CE1">
          <w:rPr>
            <w:rFonts w:hint="eastAsia"/>
          </w:rPr>
          <w:delText>微笑</w:delText>
        </w:r>
      </w:del>
      <w:r>
        <w:rPr>
          <w:rFonts w:hint="eastAsia"/>
        </w:rPr>
        <w:t>的视线。梅诺也一边苦笑，一边观察着灯里的表情。</w:t>
      </w:r>
    </w:p>
    <w:p w14:paraId="1246FCDF" w14:textId="37FDEF52" w:rsidR="00DE14DB" w:rsidRDefault="00DE14DB" w:rsidP="00DE14DB">
      <w:pPr>
        <w:ind w:firstLineChars="200" w:firstLine="420"/>
      </w:pPr>
      <w:r>
        <w:rPr>
          <w:rFonts w:hint="eastAsia"/>
        </w:rPr>
        <w:t>灯里现在</w:t>
      </w:r>
      <w:ins w:id="979" w:author="夜 夜" w:date="2022-11-27T21:48:00Z">
        <w:r w:rsidR="00D72CE1">
          <w:rPr>
            <w:rFonts w:hint="eastAsia"/>
          </w:rPr>
          <w:t>大概感到心神不宁</w:t>
        </w:r>
      </w:ins>
      <w:del w:id="980" w:author="夜 夜" w:date="2022-11-27T21:48:00Z">
        <w:r w:rsidDel="00D72CE1">
          <w:rPr>
            <w:rFonts w:hint="eastAsia"/>
          </w:rPr>
          <w:delText>应该没什么闲情</w:delText>
        </w:r>
      </w:del>
      <w:r>
        <w:rPr>
          <w:rFonts w:hint="eastAsia"/>
        </w:rPr>
        <w:t>。刚被召唤到异世界没几日，就被梅诺</w:t>
      </w:r>
      <w:del w:id="981" w:author="夜 夜" w:date="2022-11-27T23:32:00Z">
        <w:r w:rsidDel="001F24B0">
          <w:rPr>
            <w:rFonts w:hint="eastAsia"/>
          </w:rPr>
          <w:delText>带上了转移之旅</w:delText>
        </w:r>
      </w:del>
      <w:ins w:id="982" w:author="夜 夜" w:date="2022-11-27T23:32:00Z">
        <w:r w:rsidR="001F24B0">
          <w:rPr>
            <w:rFonts w:hint="eastAsia"/>
          </w:rPr>
          <w:t>带着</w:t>
        </w:r>
      </w:ins>
      <w:ins w:id="983" w:author="夜 夜" w:date="2022-11-27T23:33:00Z">
        <w:r w:rsidR="0056555D">
          <w:rPr>
            <w:rFonts w:hint="eastAsia"/>
          </w:rPr>
          <w:t>上路</w:t>
        </w:r>
      </w:ins>
      <w:ins w:id="984" w:author="夜 夜" w:date="2022-11-27T23:32:00Z">
        <w:r w:rsidR="001F24B0">
          <w:rPr>
            <w:rFonts w:hint="eastAsia"/>
          </w:rPr>
          <w:t>奔波</w:t>
        </w:r>
      </w:ins>
      <w:r>
        <w:rPr>
          <w:rFonts w:hint="eastAsia"/>
        </w:rPr>
        <w:t>。在王城相遇时也是，梅诺</w:t>
      </w:r>
      <w:del w:id="985" w:author="夜 夜" w:date="2022-11-27T23:34:00Z">
        <w:r w:rsidDel="00936F6D">
          <w:rPr>
            <w:rFonts w:hint="eastAsia"/>
          </w:rPr>
          <w:delText>利用某种手段</w:delText>
        </w:r>
      </w:del>
      <w:ins w:id="986" w:author="夜 夜" w:date="2022-11-27T23:34:00Z">
        <w:r w:rsidR="00936F6D">
          <w:rPr>
            <w:rFonts w:hint="eastAsia"/>
          </w:rPr>
          <w:t>权宜之下</w:t>
        </w:r>
      </w:ins>
      <w:r>
        <w:rPr>
          <w:rFonts w:hint="eastAsia"/>
        </w:rPr>
        <w:t>把灯里强行带了出来。</w:t>
      </w:r>
      <w:del w:id="987" w:author="夜 夜" w:date="2022-11-27T23:36:00Z">
        <w:r w:rsidDel="00390003">
          <w:rPr>
            <w:rFonts w:hint="eastAsia"/>
          </w:rPr>
          <w:delText>当时</w:delText>
        </w:r>
      </w:del>
      <w:r>
        <w:rPr>
          <w:rFonts w:hint="eastAsia"/>
        </w:rPr>
        <w:t>由于</w:t>
      </w:r>
      <w:ins w:id="988" w:author="夜 夜" w:date="2022-11-27T23:36:00Z">
        <w:r w:rsidR="00390003">
          <w:rPr>
            <w:rFonts w:hint="eastAsia"/>
          </w:rPr>
          <w:t>当时</w:t>
        </w:r>
      </w:ins>
      <w:del w:id="989" w:author="夜 夜" w:date="2022-11-27T23:36:00Z">
        <w:r w:rsidDel="00390003">
          <w:rPr>
            <w:rFonts w:hint="eastAsia"/>
          </w:rPr>
          <w:delText>以</w:delText>
        </w:r>
      </w:del>
      <w:ins w:id="990" w:author="夜 夜" w:date="2022-11-27T23:36:00Z">
        <w:r w:rsidR="00390003">
          <w:rPr>
            <w:rFonts w:hint="eastAsia"/>
          </w:rPr>
          <w:t>优先要</w:t>
        </w:r>
      </w:ins>
      <w:r>
        <w:rPr>
          <w:rFonts w:hint="eastAsia"/>
        </w:rPr>
        <w:t>将她带离第二身份</w:t>
      </w:r>
      <w:del w:id="991" w:author="夜 夜" w:date="2022-11-27T23:36:00Z">
        <w:r w:rsidDel="00390003">
          <w:rPr>
            <w:rFonts w:hint="eastAsia"/>
          </w:rPr>
          <w:delText>为优先要务</w:delText>
        </w:r>
      </w:del>
      <w:r>
        <w:rPr>
          <w:rFonts w:hint="eastAsia"/>
        </w:rPr>
        <w:t>，</w:t>
      </w:r>
      <w:ins w:id="992" w:author="夜 夜" w:date="2022-11-27T23:36:00Z">
        <w:r w:rsidR="00AE4564">
          <w:rPr>
            <w:rFonts w:hint="eastAsia"/>
          </w:rPr>
          <w:t>梅诺还是</w:t>
        </w:r>
      </w:ins>
      <w:ins w:id="993" w:author="夜 夜" w:date="2022-11-27T23:37:00Z">
        <w:r w:rsidR="00AE4564">
          <w:rPr>
            <w:rFonts w:hint="eastAsia"/>
          </w:rPr>
          <w:t>有自己</w:t>
        </w:r>
      </w:ins>
      <w:del w:id="994" w:author="夜 夜" w:date="2022-11-27T23:37:00Z">
        <w:r w:rsidDel="00AE4564">
          <w:rPr>
            <w:rFonts w:hint="eastAsia"/>
          </w:rPr>
          <w:delText>用了套相当牵强</w:delText>
        </w:r>
      </w:del>
      <w:r>
        <w:rPr>
          <w:rFonts w:hint="eastAsia"/>
        </w:rPr>
        <w:t>的理由</w:t>
      </w:r>
      <w:ins w:id="995" w:author="夜 夜" w:date="2022-11-27T23:37:00Z">
        <w:r w:rsidR="00AE4564">
          <w:rPr>
            <w:rFonts w:hint="eastAsia"/>
          </w:rPr>
          <w:t>相当牵强的自觉的</w:t>
        </w:r>
      </w:ins>
      <w:del w:id="996" w:author="夜 夜" w:date="2022-11-27T23:36:00Z">
        <w:r w:rsidDel="00AE4564">
          <w:rPr>
            <w:rFonts w:hint="eastAsia"/>
          </w:rPr>
          <w:delText>，梅诺还是有自觉的</w:delText>
        </w:r>
      </w:del>
      <w:r>
        <w:rPr>
          <w:rFonts w:hint="eastAsia"/>
        </w:rPr>
        <w:t>。梅诺</w:t>
      </w:r>
      <w:ins w:id="997" w:author="夜 夜" w:date="2022-11-27T23:37:00Z">
        <w:r w:rsidR="00F73676">
          <w:rPr>
            <w:rFonts w:hint="eastAsia"/>
          </w:rPr>
          <w:t>不</w:t>
        </w:r>
      </w:ins>
      <w:del w:id="998" w:author="夜 夜" w:date="2022-11-27T23:37:00Z">
        <w:r w:rsidDel="00F73676">
          <w:rPr>
            <w:rFonts w:hint="eastAsia"/>
          </w:rPr>
          <w:delText>没</w:delText>
        </w:r>
      </w:del>
      <w:r>
        <w:rPr>
          <w:rFonts w:hint="eastAsia"/>
        </w:rPr>
        <w:t>认为那能取得初次见面之人的信赖。</w:t>
      </w:r>
    </w:p>
    <w:p w14:paraId="485FBFFE" w14:textId="2A03130B" w:rsidR="00DE14DB" w:rsidRDefault="00DE14DB" w:rsidP="00DE14DB">
      <w:pPr>
        <w:ind w:firstLineChars="200" w:firstLine="420"/>
      </w:pPr>
      <w:r>
        <w:rPr>
          <w:rFonts w:hint="eastAsia"/>
        </w:rPr>
        <w:t>实际上，现在</w:t>
      </w:r>
      <w:ins w:id="999" w:author="夜 夜" w:date="2022-11-27T23:39:00Z">
        <w:r w:rsidR="00F02238">
          <w:rPr>
            <w:rFonts w:hint="eastAsia"/>
          </w:rPr>
          <w:t>自己</w:t>
        </w:r>
      </w:ins>
      <w:r>
        <w:rPr>
          <w:rFonts w:hint="eastAsia"/>
        </w:rPr>
        <w:t>也能</w:t>
      </w:r>
      <w:ins w:id="1000" w:author="夜 夜" w:date="2022-11-27T23:38:00Z">
        <w:r w:rsidR="00F02238">
          <w:rPr>
            <w:rFonts w:hint="eastAsia"/>
          </w:rPr>
          <w:t>明确地</w:t>
        </w:r>
      </w:ins>
      <w:r>
        <w:rPr>
          <w:rFonts w:hint="eastAsia"/>
        </w:rPr>
        <w:t>感觉到和灯里</w:t>
      </w:r>
      <w:ins w:id="1001" w:author="夜 夜" w:date="2022-11-27T23:38:00Z">
        <w:r w:rsidR="00F02238">
          <w:rPr>
            <w:rFonts w:hint="eastAsia"/>
          </w:rPr>
          <w:t>之</w:t>
        </w:r>
      </w:ins>
      <w:r>
        <w:rPr>
          <w:rFonts w:hint="eastAsia"/>
        </w:rPr>
        <w:t>间</w:t>
      </w:r>
      <w:del w:id="1002" w:author="夜 夜" w:date="2022-11-27T23:38:00Z">
        <w:r w:rsidDel="00F02238">
          <w:rPr>
            <w:rFonts w:hint="eastAsia"/>
          </w:rPr>
          <w:delText>有着明显</w:delText>
        </w:r>
      </w:del>
      <w:r>
        <w:rPr>
          <w:rFonts w:hint="eastAsia"/>
        </w:rPr>
        <w:t>的心理距离。</w:t>
      </w:r>
    </w:p>
    <w:p w14:paraId="1C5549F8" w14:textId="4872A088" w:rsidR="00DE14DB" w:rsidRDefault="00DE14DB" w:rsidP="00DE14DB">
      <w:pPr>
        <w:ind w:firstLineChars="200" w:firstLine="420"/>
      </w:pPr>
      <w:r>
        <w:rPr>
          <w:rFonts w:hint="eastAsia"/>
        </w:rPr>
        <w:t>「很难受呢。</w:t>
      </w:r>
      <w:del w:id="1003" w:author="夜 夜" w:date="2022-11-27T23:39:00Z">
        <w:r w:rsidDel="005B0B3D">
          <w:rPr>
            <w:rFonts w:hint="eastAsia"/>
          </w:rPr>
          <w:delText>看来</w:delText>
        </w:r>
      </w:del>
      <w:ins w:id="1004" w:author="夜 夜" w:date="2022-11-27T23:39:00Z">
        <w:r w:rsidR="005B0B3D">
          <w:rPr>
            <w:rFonts w:hint="eastAsia"/>
          </w:rPr>
          <w:t>那我们就</w:t>
        </w:r>
      </w:ins>
      <w:r>
        <w:rPr>
          <w:rFonts w:hint="eastAsia"/>
        </w:rPr>
        <w:t>之后再和奥薇尔大主教见面</w:t>
      </w:r>
      <w:del w:id="1005" w:author="夜 夜" w:date="2022-11-27T23:39:00Z">
        <w:r w:rsidDel="005B0B3D">
          <w:rPr>
            <w:rFonts w:hint="eastAsia"/>
          </w:rPr>
          <w:delText>会比较好</w:delText>
        </w:r>
      </w:del>
      <w:ins w:id="1006" w:author="夜 夜" w:date="2022-11-27T23:39:00Z">
        <w:r w:rsidR="005B0B3D">
          <w:rPr>
            <w:rFonts w:hint="eastAsia"/>
          </w:rPr>
          <w:t>吧</w:t>
        </w:r>
      </w:ins>
      <w:r>
        <w:rPr>
          <w:rFonts w:hint="eastAsia"/>
        </w:rPr>
        <w:t>」</w:t>
      </w:r>
    </w:p>
    <w:p w14:paraId="0F0368A4" w14:textId="77777777" w:rsidR="00DE14DB" w:rsidRDefault="00DE14DB" w:rsidP="00DE14DB">
      <w:pPr>
        <w:ind w:firstLineChars="200" w:firstLine="420"/>
      </w:pPr>
      <w:r>
        <w:rPr>
          <w:rFonts w:hint="eastAsia"/>
        </w:rPr>
        <w:t>「呜……抱歉」</w:t>
      </w:r>
    </w:p>
    <w:p w14:paraId="10D2223D" w14:textId="529E9B5D" w:rsidR="00DE14DB" w:rsidRDefault="00DE14DB" w:rsidP="00DE14DB">
      <w:pPr>
        <w:ind w:firstLineChars="200" w:firstLine="420"/>
      </w:pPr>
      <w:r>
        <w:rPr>
          <w:rFonts w:hint="eastAsia"/>
        </w:rPr>
        <w:t>「没事的喔。明天早上再去拜访也可以的。比起那个，在人群中别</w:t>
      </w:r>
      <w:ins w:id="1007" w:author="夜 夜" w:date="2022-11-27T23:42:00Z">
        <w:r w:rsidR="003759CA">
          <w:rPr>
            <w:rFonts w:hint="eastAsia"/>
          </w:rPr>
          <w:t>和我</w:t>
        </w:r>
      </w:ins>
      <w:r>
        <w:rPr>
          <w:rFonts w:hint="eastAsia"/>
        </w:rPr>
        <w:t>走散了哦」</w:t>
      </w:r>
    </w:p>
    <w:p w14:paraId="68783CA6" w14:textId="77777777" w:rsidR="00DE14DB" w:rsidRDefault="00DE14DB" w:rsidP="00DE14DB">
      <w:pPr>
        <w:ind w:firstLineChars="200" w:firstLine="420"/>
      </w:pPr>
      <w:r>
        <w:rPr>
          <w:rFonts w:hint="eastAsia"/>
        </w:rPr>
        <w:t>为了不被人流冲散，梅诺下意识地想去牵灯里的手，但停下了。现在的距离感，还不是</w:t>
      </w:r>
      <w:r>
        <w:rPr>
          <w:rFonts w:hint="eastAsia"/>
        </w:rPr>
        <w:lastRenderedPageBreak/>
        <w:t>能牵手的时候。</w:t>
      </w:r>
    </w:p>
    <w:p w14:paraId="67BB98E0" w14:textId="5FA94F9E" w:rsidR="00DE14DB" w:rsidRDefault="00DE14DB" w:rsidP="00DE14DB">
      <w:pPr>
        <w:ind w:firstLineChars="200" w:firstLine="420"/>
      </w:pPr>
      <w:del w:id="1008" w:author="夜 夜" w:date="2022-11-27T23:43:00Z">
        <w:r w:rsidDel="00504AEF">
          <w:rPr>
            <w:rFonts w:hint="eastAsia"/>
          </w:rPr>
          <w:delText>之前根据</w:delText>
        </w:r>
      </w:del>
      <w:ins w:id="1009" w:author="夜 夜" w:date="2022-11-27T23:43:00Z">
        <w:r w:rsidR="00504AEF">
          <w:rPr>
            <w:rFonts w:hint="eastAsia"/>
          </w:rPr>
          <w:t>梅诺</w:t>
        </w:r>
      </w:ins>
      <w:ins w:id="1010" w:author="夜 夜" w:date="2022-11-27T23:45:00Z">
        <w:r w:rsidR="00374E75">
          <w:rPr>
            <w:rFonts w:hint="eastAsia"/>
          </w:rPr>
          <w:t>在</w:t>
        </w:r>
      </w:ins>
      <w:ins w:id="1011" w:author="夜 夜" w:date="2022-11-27T23:43:00Z">
        <w:r w:rsidR="00504AEF">
          <w:rPr>
            <w:rFonts w:hint="eastAsia"/>
          </w:rPr>
          <w:t>与</w:t>
        </w:r>
      </w:ins>
      <w:r>
        <w:rPr>
          <w:rFonts w:hint="eastAsia"/>
        </w:rPr>
        <w:t>大主教奥薇尔的</w:t>
      </w:r>
      <w:ins w:id="1012" w:author="夜 夜" w:date="2022-11-27T23:43:00Z">
        <w:r w:rsidR="00504AEF">
          <w:rPr>
            <w:rFonts w:hint="eastAsia"/>
          </w:rPr>
          <w:t>联络中</w:t>
        </w:r>
      </w:ins>
      <w:del w:id="1013" w:author="夜 夜" w:date="2022-11-27T23:43:00Z">
        <w:r w:rsidDel="00504AEF">
          <w:rPr>
            <w:rFonts w:hint="eastAsia"/>
          </w:rPr>
          <w:delText>安排</w:delText>
        </w:r>
      </w:del>
      <w:r>
        <w:rPr>
          <w:rFonts w:hint="eastAsia"/>
        </w:rPr>
        <w:t>，</w:t>
      </w:r>
      <w:del w:id="1014" w:author="夜 夜" w:date="2022-11-27T23:43:00Z">
        <w:r w:rsidDel="00504AEF">
          <w:rPr>
            <w:rFonts w:hint="eastAsia"/>
          </w:rPr>
          <w:delText>梅诺</w:delText>
        </w:r>
      </w:del>
      <w:ins w:id="1015" w:author="夜 夜" w:date="2022-11-27T23:43:00Z">
        <w:r w:rsidR="00504AEF">
          <w:rPr>
            <w:rFonts w:hint="eastAsia"/>
          </w:rPr>
          <w:t>得知</w:t>
        </w:r>
      </w:ins>
      <w:ins w:id="1016" w:author="夜 夜" w:date="2022-11-27T23:45:00Z">
        <w:r w:rsidR="00374E75">
          <w:rPr>
            <w:rFonts w:hint="eastAsia"/>
          </w:rPr>
          <w:t>了</w:t>
        </w:r>
      </w:ins>
      <w:del w:id="1017" w:author="夜 夜" w:date="2022-11-27T23:43:00Z">
        <w:r w:rsidDel="00504AEF">
          <w:rPr>
            <w:rFonts w:hint="eastAsia"/>
          </w:rPr>
          <w:delText>知晓</w:delText>
        </w:r>
      </w:del>
      <w:del w:id="1018" w:author="夜 夜" w:date="2022-11-27T23:45:00Z">
        <w:r w:rsidDel="001C41FE">
          <w:rPr>
            <w:rFonts w:hint="eastAsia"/>
          </w:rPr>
          <w:delText>了</w:delText>
        </w:r>
      </w:del>
      <w:r>
        <w:rPr>
          <w:rFonts w:hint="eastAsia"/>
        </w:rPr>
        <w:t>杀死灯里的</w:t>
      </w:r>
      <w:ins w:id="1019" w:author="夜 夜" w:date="2022-11-27T23:44:00Z">
        <w:r w:rsidR="00504AEF">
          <w:rPr>
            <w:rFonts w:hint="eastAsia"/>
          </w:rPr>
          <w:t>方法</w:t>
        </w:r>
      </w:ins>
      <w:del w:id="1020" w:author="夜 夜" w:date="2022-11-27T23:44:00Z">
        <w:r w:rsidDel="00504AEF">
          <w:rPr>
            <w:rFonts w:hint="eastAsia"/>
          </w:rPr>
          <w:delText>方式</w:delText>
        </w:r>
      </w:del>
      <w:r>
        <w:rPr>
          <w:rFonts w:hint="eastAsia"/>
        </w:rPr>
        <w:t>。但是，梅诺不得不与灯里共同行动几天。</w:t>
      </w:r>
    </w:p>
    <w:p w14:paraId="22E4AAC9" w14:textId="1DC5437A" w:rsidR="00DE14DB" w:rsidRDefault="00DE14DB" w:rsidP="00DE14DB">
      <w:pPr>
        <w:ind w:firstLineChars="200" w:firstLine="420"/>
      </w:pPr>
      <w:del w:id="1021" w:author="夜 夜" w:date="2022-11-27T23:46:00Z">
        <w:r w:rsidDel="00374E75">
          <w:rPr>
            <w:rFonts w:hint="eastAsia"/>
          </w:rPr>
          <w:delText>异世界人</w:delText>
        </w:r>
      </w:del>
      <w:r>
        <w:rPr>
          <w:rFonts w:hint="eastAsia"/>
        </w:rPr>
        <w:t>灵魂中寄宿有纯粹概念</w:t>
      </w:r>
      <w:ins w:id="1022" w:author="夜 夜" w:date="2022-11-27T23:46:00Z">
        <w:r w:rsidR="00374E75">
          <w:rPr>
            <w:rFonts w:hint="eastAsia"/>
          </w:rPr>
          <w:t>的异世界人</w:t>
        </w:r>
      </w:ins>
      <w:r>
        <w:rPr>
          <w:rFonts w:hint="eastAsia"/>
        </w:rPr>
        <w:t>，</w:t>
      </w:r>
      <w:del w:id="1023" w:author="夜 夜" w:date="2022-11-27T23:46:00Z">
        <w:r w:rsidDel="00374E75">
          <w:rPr>
            <w:rFonts w:hint="eastAsia"/>
          </w:rPr>
          <w:delText>倘若</w:delText>
        </w:r>
      </w:del>
      <w:r>
        <w:rPr>
          <w:rFonts w:hint="eastAsia"/>
        </w:rPr>
        <w:t>精神</w:t>
      </w:r>
      <w:ins w:id="1024" w:author="夜 夜" w:date="2022-11-27T23:46:00Z">
        <w:r w:rsidR="00374E75">
          <w:rPr>
            <w:rFonts w:hint="eastAsia"/>
          </w:rPr>
          <w:t>一旦</w:t>
        </w:r>
      </w:ins>
      <w:r>
        <w:rPr>
          <w:rFonts w:hint="eastAsia"/>
        </w:rPr>
        <w:t>崩溃</w:t>
      </w:r>
      <w:ins w:id="1025" w:author="夜 夜" w:date="2022-11-27T23:46:00Z">
        <w:r w:rsidR="00374E75">
          <w:rPr>
            <w:rFonts w:hint="eastAsia"/>
          </w:rPr>
          <w:t>就</w:t>
        </w:r>
      </w:ins>
      <w:del w:id="1026" w:author="夜 夜" w:date="2022-11-27T23:46:00Z">
        <w:r w:rsidDel="00374E75">
          <w:rPr>
            <w:rFonts w:hint="eastAsia"/>
          </w:rPr>
          <w:delText>了，</w:delText>
        </w:r>
      </w:del>
      <w:r>
        <w:rPr>
          <w:rFonts w:hint="eastAsia"/>
        </w:rPr>
        <w:t>会无意识地爆发出魔导。</w:t>
      </w:r>
      <w:del w:id="1027" w:author="夜 夜" w:date="2022-11-27T23:46:00Z">
        <w:r w:rsidDel="00374E75">
          <w:rPr>
            <w:rFonts w:hint="eastAsia"/>
          </w:rPr>
          <w:delText>若是</w:delText>
        </w:r>
      </w:del>
      <w:r>
        <w:rPr>
          <w:rFonts w:hint="eastAsia"/>
        </w:rPr>
        <w:t>随意地</w:t>
      </w:r>
      <w:del w:id="1028" w:author="夜 夜" w:date="2022-11-27T23:46:00Z">
        <w:r w:rsidDel="00374E75">
          <w:rPr>
            <w:rFonts w:hint="eastAsia"/>
          </w:rPr>
          <w:delText>冷遇</w:delText>
        </w:r>
      </w:del>
      <w:ins w:id="1029" w:author="夜 夜" w:date="2022-11-27T23:46:00Z">
        <w:r w:rsidR="00374E75">
          <w:rPr>
            <w:rFonts w:hint="eastAsia"/>
          </w:rPr>
          <w:t>冷落</w:t>
        </w:r>
      </w:ins>
      <w:del w:id="1030" w:author="夜 夜" w:date="2022-11-27T23:46:00Z">
        <w:r w:rsidDel="00374E75">
          <w:rPr>
            <w:rFonts w:hint="eastAsia"/>
          </w:rPr>
          <w:delText>了</w:delText>
        </w:r>
      </w:del>
      <w:ins w:id="1031" w:author="夜 夜" w:date="2022-11-27T23:47:00Z">
        <w:r w:rsidR="00374E75">
          <w:rPr>
            <w:rFonts w:hint="eastAsia"/>
          </w:rPr>
          <w:t>灯里</w:t>
        </w:r>
      </w:ins>
      <w:del w:id="1032" w:author="夜 夜" w:date="2022-11-27T23:46:00Z">
        <w:r w:rsidDel="00374E75">
          <w:rPr>
            <w:rFonts w:hint="eastAsia"/>
          </w:rPr>
          <w:delText>她</w:delText>
        </w:r>
      </w:del>
      <w:r>
        <w:rPr>
          <w:rFonts w:hint="eastAsia"/>
        </w:rPr>
        <w:t>，</w:t>
      </w:r>
      <w:ins w:id="1033" w:author="夜 夜" w:date="2022-11-27T23:47:00Z">
        <w:r w:rsidR="00374E75">
          <w:rPr>
            <w:rFonts w:hint="eastAsia"/>
          </w:rPr>
          <w:t>是</w:t>
        </w:r>
      </w:ins>
      <w:r>
        <w:rPr>
          <w:rFonts w:hint="eastAsia"/>
        </w:rPr>
        <w:t>很可能引起不测</w:t>
      </w:r>
      <w:del w:id="1034" w:author="夜 夜" w:date="2022-11-27T23:47:00Z">
        <w:r w:rsidDel="00374E75">
          <w:rPr>
            <w:rFonts w:hint="eastAsia"/>
          </w:rPr>
          <w:delText>，所以是</w:delText>
        </w:r>
      </w:del>
      <w:ins w:id="1035" w:author="夜 夜" w:date="2022-11-27T23:47:00Z">
        <w:r w:rsidR="00374E75">
          <w:rPr>
            <w:rFonts w:hint="eastAsia"/>
          </w:rPr>
          <w:t>的</w:t>
        </w:r>
      </w:ins>
      <w:r>
        <w:rPr>
          <w:rFonts w:hint="eastAsia"/>
        </w:rPr>
        <w:t>愚蠢</w:t>
      </w:r>
      <w:del w:id="1036" w:author="夜 夜" w:date="2022-11-27T23:47:00Z">
        <w:r w:rsidDel="00374E75">
          <w:rPr>
            <w:rFonts w:hint="eastAsia"/>
          </w:rPr>
          <w:delText>的</w:delText>
        </w:r>
      </w:del>
      <w:r>
        <w:rPr>
          <w:rFonts w:hint="eastAsia"/>
        </w:rPr>
        <w:t>行为。在</w:t>
      </w:r>
      <w:ins w:id="1037" w:author="夜 夜" w:date="2022-11-27T23:47:00Z">
        <w:r w:rsidR="00B57484">
          <w:rPr>
            <w:rFonts w:hint="eastAsia"/>
          </w:rPr>
          <w:t>走在街中</w:t>
        </w:r>
      </w:ins>
      <w:r>
        <w:rPr>
          <w:rFonts w:hint="eastAsia"/>
        </w:rPr>
        <w:t>寻找旅店</w:t>
      </w:r>
      <w:del w:id="1038" w:author="夜 夜" w:date="2022-11-27T23:47:00Z">
        <w:r w:rsidDel="00B57484">
          <w:rPr>
            <w:rFonts w:hint="eastAsia"/>
          </w:rPr>
          <w:delText>走在街中</w:delText>
        </w:r>
      </w:del>
      <w:ins w:id="1039" w:author="夜 夜" w:date="2022-11-27T23:47:00Z">
        <w:r w:rsidR="00B57484">
          <w:rPr>
            <w:rFonts w:hint="eastAsia"/>
          </w:rPr>
          <w:t>的路上</w:t>
        </w:r>
      </w:ins>
      <w:del w:id="1040" w:author="夜 夜" w:date="2022-11-27T23:47:00Z">
        <w:r w:rsidDel="00B57484">
          <w:rPr>
            <w:rFonts w:hint="eastAsia"/>
          </w:rPr>
          <w:delText>时</w:delText>
        </w:r>
      </w:del>
      <w:r>
        <w:rPr>
          <w:rFonts w:hint="eastAsia"/>
        </w:rPr>
        <w:t>，梅诺为了</w:t>
      </w:r>
      <w:del w:id="1041" w:author="夜 夜" w:date="2022-11-27T23:49:00Z">
        <w:r w:rsidDel="003817A9">
          <w:rPr>
            <w:rFonts w:hint="eastAsia"/>
          </w:rPr>
          <w:delText>获得</w:delText>
        </w:r>
      </w:del>
      <w:ins w:id="1042" w:author="夜 夜" w:date="2022-11-27T23:48:00Z">
        <w:r w:rsidR="003817A9">
          <w:rPr>
            <w:rFonts w:hint="eastAsia"/>
          </w:rPr>
          <w:t>拉近</w:t>
        </w:r>
      </w:ins>
      <w:ins w:id="1043" w:author="夜 夜" w:date="2022-11-27T23:49:00Z">
        <w:r w:rsidR="003817A9">
          <w:rPr>
            <w:rFonts w:hint="eastAsia"/>
          </w:rPr>
          <w:t>和灯里</w:t>
        </w:r>
      </w:ins>
      <w:ins w:id="1044" w:author="夜 夜" w:date="2022-11-27T23:48:00Z">
        <w:r w:rsidR="003817A9">
          <w:rPr>
            <w:rFonts w:hint="eastAsia"/>
          </w:rPr>
          <w:t>关系</w:t>
        </w:r>
      </w:ins>
      <w:del w:id="1045" w:author="夜 夜" w:date="2022-11-27T23:49:00Z">
        <w:r w:rsidDel="003817A9">
          <w:rPr>
            <w:rFonts w:hint="eastAsia"/>
          </w:rPr>
          <w:delText>灯里</w:delText>
        </w:r>
      </w:del>
      <w:ins w:id="1046" w:author="夜 夜" w:date="2022-11-27T23:49:00Z">
        <w:r w:rsidR="003817A9">
          <w:rPr>
            <w:rFonts w:hint="eastAsia"/>
          </w:rPr>
          <w:t>，</w:t>
        </w:r>
      </w:ins>
      <w:del w:id="1047" w:author="夜 夜" w:date="2022-11-27T23:49:00Z">
        <w:r w:rsidDel="003817A9">
          <w:rPr>
            <w:rFonts w:hint="eastAsia"/>
          </w:rPr>
          <w:delText>的</w:delText>
        </w:r>
      </w:del>
      <w:ins w:id="1048" w:author="夜 夜" w:date="2022-11-27T23:49:00Z">
        <w:r w:rsidR="003817A9">
          <w:rPr>
            <w:rFonts w:hint="eastAsia"/>
          </w:rPr>
          <w:t>获得她的</w:t>
        </w:r>
      </w:ins>
      <w:r>
        <w:rPr>
          <w:rFonts w:hint="eastAsia"/>
        </w:rPr>
        <w:t>信赖</w:t>
      </w:r>
      <w:del w:id="1049" w:author="夜 夜" w:date="2022-11-27T23:48:00Z">
        <w:r w:rsidDel="003817A9">
          <w:rPr>
            <w:rFonts w:hint="eastAsia"/>
          </w:rPr>
          <w:delText>拉近关系</w:delText>
        </w:r>
      </w:del>
      <w:r>
        <w:rPr>
          <w:rFonts w:hint="eastAsia"/>
        </w:rPr>
        <w:t>，指向了一个小摊。</w:t>
      </w:r>
    </w:p>
    <w:p w14:paraId="39789997" w14:textId="77777777" w:rsidR="00DE14DB" w:rsidRDefault="00DE14DB" w:rsidP="00DE14DB">
      <w:pPr>
        <w:ind w:firstLineChars="200" w:firstLine="420"/>
      </w:pPr>
      <w:r>
        <w:rPr>
          <w:rFonts w:hint="eastAsia"/>
        </w:rPr>
        <w:t>「灯里，感觉怎么样</w:t>
      </w:r>
      <w:del w:id="1050" w:author="夜 夜" w:date="2022-11-27T23:49:00Z">
        <w:r w:rsidDel="00DB7D62">
          <w:rPr>
            <w:rFonts w:hint="eastAsia"/>
          </w:rPr>
          <w:delText>了</w:delText>
        </w:r>
      </w:del>
      <w:r>
        <w:rPr>
          <w:rFonts w:hint="eastAsia"/>
        </w:rPr>
        <w:t>？要不要去那个摊子看看？」</w:t>
      </w:r>
    </w:p>
    <w:p w14:paraId="62A91503" w14:textId="77777777" w:rsidR="00DE14DB" w:rsidRDefault="00DE14DB" w:rsidP="00DE14DB">
      <w:pPr>
        <w:ind w:firstLineChars="200" w:firstLine="420"/>
      </w:pPr>
      <w:r>
        <w:rPr>
          <w:rFonts w:hint="eastAsia"/>
        </w:rPr>
        <w:t>「摊子……？」</w:t>
      </w:r>
    </w:p>
    <w:p w14:paraId="0B980828" w14:textId="77777777" w:rsidR="00DE14DB" w:rsidRDefault="00DE14DB" w:rsidP="00DE14DB">
      <w:pPr>
        <w:ind w:firstLineChars="200" w:firstLine="420"/>
      </w:pPr>
      <w:r>
        <w:rPr>
          <w:rFonts w:hint="eastAsia"/>
        </w:rPr>
        <w:t>「嗯，好像能用加尔姆名产的布料来做些什么。看，很漂亮吧」</w:t>
      </w:r>
    </w:p>
    <w:p w14:paraId="627DA7DE" w14:textId="68C9A15E" w:rsidR="00DE14DB" w:rsidRDefault="00DE14DB" w:rsidP="00DE14DB">
      <w:pPr>
        <w:ind w:firstLineChars="200" w:firstLine="420"/>
      </w:pPr>
      <w:r>
        <w:rPr>
          <w:rFonts w:hint="eastAsia"/>
        </w:rPr>
        <w:t>那是面向观光客的布艺摊。除了店面上摆放的成品外，也能自己</w:t>
      </w:r>
      <w:del w:id="1051" w:author="夜 夜" w:date="2022-11-27T23:51:00Z">
        <w:r w:rsidDel="000F11EE">
          <w:rPr>
            <w:rFonts w:hint="eastAsia"/>
          </w:rPr>
          <w:delText>手工</w:delText>
        </w:r>
      </w:del>
      <w:ins w:id="1052" w:author="夜 夜" w:date="2022-11-27T23:51:00Z">
        <w:r w:rsidR="000F11EE">
          <w:rPr>
            <w:rFonts w:hint="eastAsia"/>
          </w:rPr>
          <w:t>亲手</w:t>
        </w:r>
      </w:ins>
      <w:r>
        <w:rPr>
          <w:rFonts w:hint="eastAsia"/>
        </w:rPr>
        <w:t>做些简单的饰品。梅诺向店员付款后，拿了一块布料。</w:t>
      </w:r>
    </w:p>
    <w:p w14:paraId="099DD87A" w14:textId="201C063D" w:rsidR="00DE14DB" w:rsidRDefault="00DE14DB" w:rsidP="00DE14DB">
      <w:pPr>
        <w:ind w:firstLineChars="200" w:firstLine="420"/>
      </w:pPr>
      <w:r>
        <w:rPr>
          <w:rFonts w:hint="eastAsia"/>
        </w:rPr>
        <w:t>「</w:t>
      </w:r>
      <w:ins w:id="1053" w:author="夜 夜" w:date="2022-11-27T23:52:00Z">
        <w:r w:rsidR="00890498">
          <w:rPr>
            <w:rFonts w:hint="eastAsia"/>
          </w:rPr>
          <w:t>方便</w:t>
        </w:r>
      </w:ins>
      <w:del w:id="1054" w:author="夜 夜" w:date="2022-11-27T23:52:00Z">
        <w:r w:rsidDel="00890498">
          <w:rPr>
            <w:rFonts w:hint="eastAsia"/>
          </w:rPr>
          <w:delText>可以</w:delText>
        </w:r>
      </w:del>
      <w:r>
        <w:rPr>
          <w:rFonts w:hint="eastAsia"/>
        </w:rPr>
        <w:t>的话，发箍能</w:t>
      </w:r>
      <w:ins w:id="1055" w:author="夜 夜" w:date="2022-11-27T23:52:00Z">
        <w:r w:rsidR="00890498">
          <w:rPr>
            <w:rFonts w:hint="eastAsia"/>
          </w:rPr>
          <w:t>给</w:t>
        </w:r>
      </w:ins>
      <w:del w:id="1056" w:author="夜 夜" w:date="2022-11-27T23:52:00Z">
        <w:r w:rsidDel="00890498">
          <w:rPr>
            <w:rFonts w:hint="eastAsia"/>
          </w:rPr>
          <w:delText>借</w:delText>
        </w:r>
      </w:del>
      <w:r>
        <w:rPr>
          <w:rFonts w:hint="eastAsia"/>
        </w:rPr>
        <w:t>我一下吗？」</w:t>
      </w:r>
    </w:p>
    <w:p w14:paraId="07867838" w14:textId="77777777" w:rsidR="00DE14DB" w:rsidRDefault="00DE14DB" w:rsidP="00DE14DB">
      <w:pPr>
        <w:ind w:firstLineChars="200" w:firstLine="420"/>
      </w:pPr>
      <w:r>
        <w:rPr>
          <w:rFonts w:hint="eastAsia"/>
        </w:rPr>
        <w:t>「呃、嗯」</w:t>
      </w:r>
    </w:p>
    <w:p w14:paraId="4CBEC327" w14:textId="77777777" w:rsidR="00DE14DB" w:rsidRDefault="00DE14DB" w:rsidP="00DE14DB">
      <w:pPr>
        <w:ind w:firstLineChars="200" w:firstLine="420"/>
      </w:pPr>
      <w:r>
        <w:rPr>
          <w:rFonts w:hint="eastAsia"/>
        </w:rPr>
        <w:t>面对梅诺的笑容，灯里将头上的白色发箍战战兢兢地递了过去。</w:t>
      </w:r>
    </w:p>
    <w:p w14:paraId="4D517B98" w14:textId="342DB040" w:rsidR="00DE14DB" w:rsidRDefault="00DE14DB" w:rsidP="00DE14DB">
      <w:pPr>
        <w:ind w:firstLineChars="200" w:firstLine="420"/>
      </w:pPr>
      <w:del w:id="1057" w:author="夜 夜" w:date="2022-11-27T23:53:00Z">
        <w:r w:rsidDel="00230537">
          <w:rPr>
            <w:rFonts w:hint="eastAsia"/>
          </w:rPr>
          <w:delText>随着</w:delText>
        </w:r>
      </w:del>
      <w:r>
        <w:rPr>
          <w:rFonts w:hint="eastAsia"/>
        </w:rPr>
        <w:t>梅诺的手指灵巧地翻飞</w:t>
      </w:r>
      <w:ins w:id="1058" w:author="夜 夜" w:date="2022-11-27T23:53:00Z">
        <w:r w:rsidR="00230537">
          <w:rPr>
            <w:rFonts w:hint="eastAsia"/>
          </w:rPr>
          <w:t>。</w:t>
        </w:r>
      </w:ins>
      <w:del w:id="1059" w:author="夜 夜" w:date="2022-11-27T23:53:00Z">
        <w:r w:rsidDel="00230537">
          <w:rPr>
            <w:rFonts w:hint="eastAsia"/>
          </w:rPr>
          <w:delText>，</w:delText>
        </w:r>
      </w:del>
      <w:r>
        <w:rPr>
          <w:rFonts w:hint="eastAsia"/>
        </w:rPr>
        <w:t>布料化作</w:t>
      </w:r>
      <w:ins w:id="1060" w:author="夜 夜" w:date="2022-11-27T23:53:00Z">
        <w:r w:rsidR="00230537">
          <w:rPr>
            <w:rFonts w:hint="eastAsia"/>
          </w:rPr>
          <w:t>了</w:t>
        </w:r>
      </w:ins>
      <w:r>
        <w:rPr>
          <w:rFonts w:hint="eastAsia"/>
        </w:rPr>
        <w:t>一朵花</w:t>
      </w:r>
      <w:del w:id="1061" w:author="夜 夜" w:date="2022-11-27T23:53:00Z">
        <w:r w:rsidDel="00230537">
          <w:rPr>
            <w:rFonts w:hint="eastAsia"/>
          </w:rPr>
          <w:delText>的形状</w:delText>
        </w:r>
      </w:del>
      <w:r>
        <w:rPr>
          <w:rFonts w:hint="eastAsia"/>
        </w:rPr>
        <w:t>，装点到了发箍之上。她小心地将发箍放回灯里头上，莞尔一笑。</w:t>
      </w:r>
    </w:p>
    <w:p w14:paraId="49FF5A8C" w14:textId="77777777" w:rsidR="00DE14DB" w:rsidRDefault="00DE14DB" w:rsidP="00DE14DB">
      <w:pPr>
        <w:ind w:firstLineChars="200" w:firstLine="420"/>
      </w:pPr>
      <w:r>
        <w:rPr>
          <w:rFonts w:hint="eastAsia"/>
        </w:rPr>
        <w:t>「好，很可爱」</w:t>
      </w:r>
    </w:p>
    <w:p w14:paraId="64418F03" w14:textId="5A7DFA78" w:rsidR="00DE14DB" w:rsidRDefault="00DE14DB" w:rsidP="00DE14DB">
      <w:pPr>
        <w:ind w:firstLineChars="200" w:firstLine="420"/>
      </w:pPr>
      <w:r>
        <w:rPr>
          <w:rFonts w:hint="eastAsia"/>
        </w:rPr>
        <w:t>灯里没有反应</w:t>
      </w:r>
      <w:ins w:id="1062" w:author="夜 夜" w:date="2022-11-27T23:54:00Z">
        <w:r w:rsidR="007D2382">
          <w:rPr>
            <w:rFonts w:hint="eastAsia"/>
          </w:rPr>
          <w:t>。</w:t>
        </w:r>
      </w:ins>
      <w:del w:id="1063" w:author="夜 夜" w:date="2022-11-27T23:54:00Z">
        <w:r w:rsidDel="007D2382">
          <w:rPr>
            <w:rFonts w:hint="eastAsia"/>
          </w:rPr>
          <w:delText>，</w:delText>
        </w:r>
      </w:del>
      <w:r>
        <w:rPr>
          <w:rFonts w:hint="eastAsia"/>
        </w:rPr>
        <w:t>而是吓到了似的一动不动。</w:t>
      </w:r>
    </w:p>
    <w:p w14:paraId="42186458" w14:textId="0C1256F6" w:rsidR="00DE14DB" w:rsidRDefault="00DE14DB" w:rsidP="00DE14DB">
      <w:pPr>
        <w:ind w:firstLineChars="200" w:firstLine="420"/>
      </w:pPr>
      <w:r>
        <w:rPr>
          <w:rFonts w:hint="eastAsia"/>
        </w:rPr>
        <w:t>正当梅诺不知所措，以为自己下了步臭棋而开始不安时，灯里</w:t>
      </w:r>
      <w:ins w:id="1064" w:author="夜 夜" w:date="2022-11-27T23:56:00Z">
        <w:r w:rsidR="001F19BB">
          <w:rPr>
            <w:rFonts w:hint="eastAsia"/>
          </w:rPr>
          <w:t>忽然回</w:t>
        </w:r>
      </w:ins>
      <w:del w:id="1065" w:author="夜 夜" w:date="2022-11-27T23:56:00Z">
        <w:r w:rsidDel="001F19BB">
          <w:rPr>
            <w:rFonts w:hint="eastAsia"/>
          </w:rPr>
          <w:delText>晃</w:delText>
        </w:r>
      </w:del>
      <w:r>
        <w:rPr>
          <w:rFonts w:hint="eastAsia"/>
        </w:rPr>
        <w:t>过神来，</w:t>
      </w:r>
      <w:del w:id="1066" w:author="夜 夜" w:date="2022-11-27T23:56:00Z">
        <w:r w:rsidDel="00A97DB3">
          <w:rPr>
            <w:rFonts w:hint="eastAsia"/>
          </w:rPr>
          <w:delText>连忙</w:delText>
        </w:r>
      </w:del>
      <w:ins w:id="1067" w:author="夜 夜" w:date="2022-11-27T23:56:00Z">
        <w:r w:rsidR="00A97DB3">
          <w:rPr>
            <w:rFonts w:hint="eastAsia"/>
          </w:rPr>
          <w:t>慌张地</w:t>
        </w:r>
      </w:ins>
      <w:r>
        <w:rPr>
          <w:rFonts w:hint="eastAsia"/>
        </w:rPr>
        <w:t>低下了头。</w:t>
      </w:r>
    </w:p>
    <w:p w14:paraId="3CCE6048" w14:textId="0EC85560" w:rsidR="00DE14DB" w:rsidRDefault="00DE14DB" w:rsidP="00DE14DB">
      <w:pPr>
        <w:ind w:firstLineChars="200" w:firstLine="420"/>
      </w:pPr>
      <w:r>
        <w:rPr>
          <w:rFonts w:hint="eastAsia"/>
        </w:rPr>
        <w:t>「谢、谢谢你。梅诺小姐都帮了我这么多</w:t>
      </w:r>
      <w:del w:id="1068" w:author="夜 夜" w:date="2022-11-27T23:57:00Z">
        <w:r w:rsidDel="000C5678">
          <w:rPr>
            <w:rFonts w:hint="eastAsia"/>
          </w:rPr>
          <w:delText>忙</w:delText>
        </w:r>
      </w:del>
      <w:r>
        <w:rPr>
          <w:rFonts w:hint="eastAsia"/>
        </w:rPr>
        <w:t>了，那个，还</w:t>
      </w:r>
      <w:del w:id="1069" w:author="夜 夜" w:date="2022-11-27T23:58:00Z">
        <w:r w:rsidDel="005C600B">
          <w:rPr>
            <w:rFonts w:hint="eastAsia"/>
          </w:rPr>
          <w:delText>专门</w:delText>
        </w:r>
      </w:del>
      <w:r>
        <w:rPr>
          <w:rFonts w:hint="eastAsia"/>
        </w:rPr>
        <w:t>给我这么好的东西……！」</w:t>
      </w:r>
    </w:p>
    <w:p w14:paraId="54507B9A" w14:textId="4B651EA5" w:rsidR="00DE14DB" w:rsidRDefault="00DE14DB">
      <w:pPr>
        <w:tabs>
          <w:tab w:val="left" w:pos="6368"/>
        </w:tabs>
        <w:ind w:firstLineChars="200" w:firstLine="420"/>
        <w:pPrChange w:id="1070" w:author="夜 夜" w:date="2022-11-27T23:54:00Z">
          <w:pPr>
            <w:ind w:firstLineChars="200" w:firstLine="420"/>
          </w:pPr>
        </w:pPrChange>
      </w:pPr>
      <w:del w:id="1071" w:author="夜 夜" w:date="2022-11-27T23:58:00Z">
        <w:r w:rsidDel="005C600B">
          <w:rPr>
            <w:rFonts w:hint="eastAsia"/>
          </w:rPr>
          <w:delText>这种表现</w:delText>
        </w:r>
      </w:del>
      <w:ins w:id="1072" w:author="夜 夜" w:date="2022-11-27T23:58:00Z">
        <w:r w:rsidR="005C600B">
          <w:rPr>
            <w:rFonts w:hint="eastAsia"/>
          </w:rPr>
          <w:t>这幅样子</w:t>
        </w:r>
      </w:ins>
      <w:r>
        <w:rPr>
          <w:rFonts w:hint="eastAsia"/>
        </w:rPr>
        <w:t>明显比起开心，更多是畏缩。</w:t>
      </w:r>
    </w:p>
    <w:p w14:paraId="2EA2ADCB" w14:textId="7F1A65A6" w:rsidR="00DE14DB" w:rsidRDefault="00DE14DB" w:rsidP="00DE14DB">
      <w:pPr>
        <w:ind w:firstLineChars="200" w:firstLine="420"/>
      </w:pPr>
      <w:r>
        <w:rPr>
          <w:rFonts w:hint="eastAsia"/>
        </w:rPr>
        <w:t>梅诺本</w:t>
      </w:r>
      <w:del w:id="1073" w:author="夜 夜" w:date="2022-11-28T00:00:00Z">
        <w:r w:rsidDel="00F57107">
          <w:rPr>
            <w:rFonts w:hint="eastAsia"/>
          </w:rPr>
          <w:delText>想</w:delText>
        </w:r>
      </w:del>
      <w:ins w:id="1074" w:author="夜 夜" w:date="2022-11-28T00:00:00Z">
        <w:r w:rsidR="00F57107">
          <w:rPr>
            <w:rFonts w:hint="eastAsia"/>
          </w:rPr>
          <w:t>希望</w:t>
        </w:r>
      </w:ins>
      <w:del w:id="1075" w:author="夜 夜" w:date="2022-11-28T00:00:00Z">
        <w:r w:rsidDel="00966B95">
          <w:rPr>
            <w:rFonts w:hint="eastAsia"/>
          </w:rPr>
          <w:delText>至少</w:delText>
        </w:r>
      </w:del>
      <w:ins w:id="1076" w:author="夜 夜" w:date="2022-11-28T00:00:00Z">
        <w:r w:rsidR="00966B95">
          <w:rPr>
            <w:rFonts w:hint="eastAsia"/>
          </w:rPr>
          <w:t>能以此获得信赖，至少</w:t>
        </w:r>
      </w:ins>
      <w:del w:id="1077" w:author="夜 夜" w:date="2022-11-27T23:59:00Z">
        <w:r w:rsidDel="005E5527">
          <w:rPr>
            <w:rFonts w:hint="eastAsia"/>
          </w:rPr>
          <w:delText>能收获能见到客套之外的笑容程度的信赖</w:delText>
        </w:r>
      </w:del>
      <w:ins w:id="1078" w:author="夜 夜" w:date="2022-11-27T23:59:00Z">
        <w:r w:rsidR="005E5527">
          <w:rPr>
            <w:rFonts w:hint="eastAsia"/>
          </w:rPr>
          <w:t>让灯里的笑容不再止于</w:t>
        </w:r>
      </w:ins>
      <w:ins w:id="1079" w:author="夜 夜" w:date="2022-11-28T00:00:00Z">
        <w:r w:rsidR="005E5527">
          <w:rPr>
            <w:rFonts w:hint="eastAsia"/>
          </w:rPr>
          <w:t>客套</w:t>
        </w:r>
      </w:ins>
      <w:r>
        <w:rPr>
          <w:rFonts w:hint="eastAsia"/>
        </w:rPr>
        <w:t>，但没能成功。看来强行拉近关系，反而会吓到灯里。</w:t>
      </w:r>
    </w:p>
    <w:p w14:paraId="31F21F56" w14:textId="7A8042A7" w:rsidR="00DE14DB" w:rsidRDefault="00DE14DB" w:rsidP="00DE14DB">
      <w:pPr>
        <w:ind w:firstLineChars="200" w:firstLine="420"/>
      </w:pPr>
      <w:r>
        <w:rPr>
          <w:rFonts w:hint="eastAsia"/>
        </w:rPr>
        <w:t>「不用谢。</w:t>
      </w:r>
      <w:del w:id="1080" w:author="夜 夜" w:date="2022-11-28T00:01:00Z">
        <w:r w:rsidDel="00D51140">
          <w:rPr>
            <w:rFonts w:hint="eastAsia"/>
          </w:rPr>
          <w:delText>只要</w:delText>
        </w:r>
      </w:del>
      <w:ins w:id="1081" w:author="夜 夜" w:date="2022-11-28T00:01:00Z">
        <w:r w:rsidR="00D51140">
          <w:rPr>
            <w:rFonts w:hint="eastAsia"/>
          </w:rPr>
          <w:t>我只是希望</w:t>
        </w:r>
      </w:ins>
      <w:r>
        <w:rPr>
          <w:rFonts w:hint="eastAsia"/>
        </w:rPr>
        <w:t>你能开心</w:t>
      </w:r>
      <w:ins w:id="1082" w:author="夜 夜" w:date="2022-11-28T00:03:00Z">
        <w:r w:rsidR="00A33887">
          <w:rPr>
            <w:rFonts w:hint="eastAsia"/>
          </w:rPr>
          <w:t>而已</w:t>
        </w:r>
      </w:ins>
      <w:del w:id="1083" w:author="夜 夜" w:date="2022-11-28T00:01:00Z">
        <w:r w:rsidDel="00D51140">
          <w:rPr>
            <w:rFonts w:hint="eastAsia"/>
          </w:rPr>
          <w:delText>就好</w:delText>
        </w:r>
      </w:del>
      <w:r>
        <w:rPr>
          <w:rFonts w:hint="eastAsia"/>
        </w:rPr>
        <w:t>，不用这么多礼喔」</w:t>
      </w:r>
    </w:p>
    <w:p w14:paraId="30A8F0DF" w14:textId="77777777" w:rsidR="00DE14DB" w:rsidRDefault="00DE14DB" w:rsidP="00DE14DB">
      <w:pPr>
        <w:ind w:firstLineChars="200" w:firstLine="420"/>
      </w:pPr>
      <w:r>
        <w:rPr>
          <w:rFonts w:hint="eastAsia"/>
        </w:rPr>
        <w:t>「这、这样啊……抱歉」</w:t>
      </w:r>
    </w:p>
    <w:p w14:paraId="5C2D718D" w14:textId="77777777" w:rsidR="00DE14DB" w:rsidRDefault="00DE14DB" w:rsidP="00DE14DB">
      <w:pPr>
        <w:ind w:firstLineChars="200" w:firstLine="420"/>
      </w:pPr>
      <w:r>
        <w:rPr>
          <w:rFonts w:hint="eastAsia"/>
        </w:rPr>
        <w:t>「抱歉就更不用了啊」</w:t>
      </w:r>
    </w:p>
    <w:p w14:paraId="566A268E" w14:textId="77777777" w:rsidR="00DE14DB" w:rsidRDefault="00DE14DB" w:rsidP="00DE14DB">
      <w:pPr>
        <w:ind w:firstLineChars="200" w:firstLine="420"/>
      </w:pPr>
      <w:r>
        <w:rPr>
          <w:rFonts w:hint="eastAsia"/>
        </w:rPr>
        <w:t>梅诺苦笑了出来。</w:t>
      </w:r>
    </w:p>
    <w:p w14:paraId="41560AD9" w14:textId="35153DE1" w:rsidR="00DE14DB" w:rsidRDefault="00DE14DB" w:rsidP="00DE14DB">
      <w:pPr>
        <w:ind w:firstLineChars="200" w:firstLine="420"/>
      </w:pPr>
      <w:r>
        <w:rPr>
          <w:rFonts w:hint="eastAsia"/>
        </w:rPr>
        <w:t>并不是给她礼物好感度就会上升那么简单。</w:t>
      </w:r>
      <w:del w:id="1084" w:author="夜 夜" w:date="2022-11-28T00:04:00Z">
        <w:r w:rsidDel="009C70E6">
          <w:rPr>
            <w:rFonts w:hint="eastAsia"/>
          </w:rPr>
          <w:delText>加尔姆中有着所谓的异世界人讨灭用仪式场。</w:delText>
        </w:r>
      </w:del>
      <w:r>
        <w:rPr>
          <w:rFonts w:hint="eastAsia"/>
        </w:rPr>
        <w:t>反正距</w:t>
      </w:r>
      <w:del w:id="1085" w:author="夜 夜" w:date="2022-11-28T00:04:00Z">
        <w:r w:rsidDel="009C70E6">
          <w:rPr>
            <w:rFonts w:hint="eastAsia"/>
          </w:rPr>
          <w:delText>那里</w:delText>
        </w:r>
      </w:del>
      <w:ins w:id="1086" w:author="夜 夜" w:date="2022-11-28T00:04:00Z">
        <w:r w:rsidR="009C70E6">
          <w:rPr>
            <w:rFonts w:hint="eastAsia"/>
          </w:rPr>
          <w:t>加尔姆中所谓的异世界人讨灭用仪式场</w:t>
        </w:r>
      </w:ins>
      <w:r>
        <w:rPr>
          <w:rFonts w:hint="eastAsia"/>
        </w:rPr>
        <w:t>准备完毕只剩几天时间了</w:t>
      </w:r>
      <w:ins w:id="1087" w:author="夜 夜" w:date="2022-11-28T00:04:00Z">
        <w:r w:rsidR="006F426A">
          <w:rPr>
            <w:rFonts w:hint="eastAsia"/>
          </w:rPr>
          <w:t>。</w:t>
        </w:r>
      </w:ins>
      <w:del w:id="1088" w:author="夜 夜" w:date="2022-11-28T00:04:00Z">
        <w:r w:rsidDel="006F426A">
          <w:rPr>
            <w:rFonts w:hint="eastAsia"/>
          </w:rPr>
          <w:delText>，</w:delText>
        </w:r>
      </w:del>
      <w:r>
        <w:rPr>
          <w:rFonts w:hint="eastAsia"/>
        </w:rPr>
        <w:t>梅诺决定就保持在不被怀疑的程度内把『好人』扮演到底吧</w:t>
      </w:r>
      <w:ins w:id="1089" w:author="夜 夜" w:date="2022-11-28T00:06:00Z">
        <w:r w:rsidR="00BC738E">
          <w:rPr>
            <w:rFonts w:hint="eastAsia"/>
          </w:rPr>
          <w:t>，</w:t>
        </w:r>
      </w:ins>
      <w:del w:id="1090" w:author="夜 夜" w:date="2022-11-28T00:06:00Z">
        <w:r w:rsidDel="00BC738E">
          <w:rPr>
            <w:rFonts w:hint="eastAsia"/>
          </w:rPr>
          <w:delText>。</w:delText>
        </w:r>
      </w:del>
      <w:r>
        <w:rPr>
          <w:rFonts w:hint="eastAsia"/>
        </w:rPr>
        <w:t>而就在此时。</w:t>
      </w:r>
    </w:p>
    <w:p w14:paraId="1CEB0AF0" w14:textId="77777777" w:rsidR="00DE14DB" w:rsidRDefault="00DE14DB" w:rsidP="00DE14DB">
      <w:pPr>
        <w:ind w:firstLineChars="200" w:firstLine="420"/>
      </w:pPr>
      <w:r>
        <w:rPr>
          <w:rFonts w:hint="eastAsia"/>
        </w:rPr>
        <w:t>地面稍稍的摇晃了一下。</w:t>
      </w:r>
    </w:p>
    <w:p w14:paraId="000F6671" w14:textId="77777777" w:rsidR="00DE14DB" w:rsidRDefault="00DE14DB" w:rsidP="00DE14DB">
      <w:pPr>
        <w:ind w:firstLineChars="200" w:firstLine="420"/>
      </w:pPr>
      <w:r>
        <w:rPr>
          <w:rFonts w:hint="eastAsia"/>
        </w:rPr>
        <w:t>「！」</w:t>
      </w:r>
    </w:p>
    <w:p w14:paraId="69D9BAF0" w14:textId="77777777" w:rsidR="00DE14DB" w:rsidRDefault="00DE14DB" w:rsidP="00DE14DB">
      <w:pPr>
        <w:ind w:firstLineChars="200" w:firstLine="420"/>
      </w:pPr>
      <w:r>
        <w:rPr>
          <w:rFonts w:hint="eastAsia"/>
        </w:rPr>
        <w:t>「地震……？」</w:t>
      </w:r>
    </w:p>
    <w:p w14:paraId="60E58ABD" w14:textId="372F65A3" w:rsidR="00DE14DB" w:rsidRDefault="0054591C" w:rsidP="00DE14DB">
      <w:pPr>
        <w:ind w:firstLineChars="200" w:firstLine="420"/>
      </w:pPr>
      <w:ins w:id="1091" w:author="夜 夜" w:date="2022-11-28T00:06:00Z">
        <w:r>
          <w:rPr>
            <w:rFonts w:hint="eastAsia"/>
          </w:rPr>
          <w:t>与</w:t>
        </w:r>
      </w:ins>
      <w:del w:id="1092" w:author="夜 夜" w:date="2022-11-28T00:06:00Z">
        <w:r w:rsidR="00DE14DB" w:rsidDel="0054591C">
          <w:rPr>
            <w:rFonts w:hint="eastAsia"/>
          </w:rPr>
          <w:delText>梅诺</w:delText>
        </w:r>
      </w:del>
      <w:r w:rsidR="00DE14DB">
        <w:rPr>
          <w:rFonts w:hint="eastAsia"/>
        </w:rPr>
        <w:t>明显地</w:t>
      </w:r>
      <w:ins w:id="1093" w:author="夜 夜" w:date="2022-11-28T00:06:00Z">
        <w:r>
          <w:rPr>
            <w:rFonts w:hint="eastAsia"/>
          </w:rPr>
          <w:t>戒备</w:t>
        </w:r>
      </w:ins>
      <w:del w:id="1094" w:author="夜 夜" w:date="2022-11-28T00:06:00Z">
        <w:r w:rsidR="00DE14DB" w:rsidDel="0054591C">
          <w:rPr>
            <w:rFonts w:hint="eastAsia"/>
          </w:rPr>
          <w:delText>警戒了</w:delText>
        </w:r>
      </w:del>
      <w:r w:rsidR="00DE14DB">
        <w:rPr>
          <w:rFonts w:hint="eastAsia"/>
        </w:rPr>
        <w:t>起来</w:t>
      </w:r>
      <w:ins w:id="1095" w:author="夜 夜" w:date="2022-11-28T00:06:00Z">
        <w:r>
          <w:rPr>
            <w:rFonts w:hint="eastAsia"/>
          </w:rPr>
          <w:t>的梅诺</w:t>
        </w:r>
      </w:ins>
      <w:del w:id="1096" w:author="夜 夜" w:date="2022-11-28T00:06:00Z">
        <w:r w:rsidR="00DE14DB" w:rsidDel="0054591C">
          <w:rPr>
            <w:rFonts w:hint="eastAsia"/>
          </w:rPr>
          <w:delText>，而与她</w:delText>
        </w:r>
      </w:del>
      <w:r w:rsidR="00DE14DB">
        <w:rPr>
          <w:rFonts w:hint="eastAsia"/>
        </w:rPr>
        <w:t>不同，灯里的反应很平淡。</w:t>
      </w:r>
      <w:ins w:id="1097" w:author="夜 夜" w:date="2022-11-28T00:10:00Z">
        <w:r w:rsidR="00222ADE">
          <w:rPr>
            <w:rFonts w:hint="eastAsia"/>
          </w:rPr>
          <w:t>在</w:t>
        </w:r>
      </w:ins>
      <w:ins w:id="1098" w:author="夜 夜" w:date="2022-11-28T00:09:00Z">
        <w:r w:rsidR="00AE043C">
          <w:rPr>
            <w:rFonts w:hint="eastAsia"/>
          </w:rPr>
          <w:t>培养</w:t>
        </w:r>
      </w:ins>
      <w:r w:rsidR="00DE14DB">
        <w:rPr>
          <w:rFonts w:hint="eastAsia"/>
        </w:rPr>
        <w:t>梅诺</w:t>
      </w:r>
      <w:del w:id="1099" w:author="夜 夜" w:date="2022-11-28T00:09:00Z">
        <w:r w:rsidR="00DE14DB" w:rsidDel="00AE043C">
          <w:rPr>
            <w:rFonts w:hint="eastAsia"/>
          </w:rPr>
          <w:delText>在接受培养</w:delText>
        </w:r>
      </w:del>
      <w:r w:rsidR="00DE14DB">
        <w:rPr>
          <w:rFonts w:hint="eastAsia"/>
        </w:rPr>
        <w:t>的修道院</w:t>
      </w:r>
      <w:ins w:id="1100" w:author="夜 夜" w:date="2022-11-28T00:10:00Z">
        <w:r w:rsidR="00222ADE">
          <w:rPr>
            <w:rFonts w:hint="eastAsia"/>
          </w:rPr>
          <w:t>中</w:t>
        </w:r>
      </w:ins>
      <w:del w:id="1101" w:author="夜 夜" w:date="2022-11-28T00:10:00Z">
        <w:r w:rsidR="00DE14DB" w:rsidDel="00222ADE">
          <w:rPr>
            <w:rFonts w:hint="eastAsia"/>
          </w:rPr>
          <w:delText>中被</w:delText>
        </w:r>
      </w:del>
      <w:r w:rsidR="00DE14DB">
        <w:rPr>
          <w:rFonts w:hint="eastAsia"/>
        </w:rPr>
        <w:t>灌输</w:t>
      </w:r>
      <w:ins w:id="1102" w:author="夜 夜" w:date="2022-11-28T00:10:00Z">
        <w:r w:rsidR="00222ADE">
          <w:rPr>
            <w:rFonts w:hint="eastAsia"/>
          </w:rPr>
          <w:t>给梅诺</w:t>
        </w:r>
      </w:ins>
      <w:r w:rsidR="00DE14DB">
        <w:rPr>
          <w:rFonts w:hint="eastAsia"/>
        </w:rPr>
        <w:t>的知识</w:t>
      </w:r>
      <w:ins w:id="1103" w:author="夜 夜" w:date="2022-11-28T00:11:00Z">
        <w:r w:rsidR="00222ADE">
          <w:rPr>
            <w:rFonts w:hint="eastAsia"/>
          </w:rPr>
          <w:t>中提到过</w:t>
        </w:r>
      </w:ins>
      <w:del w:id="1104" w:author="夜 夜" w:date="2022-11-28T00:10:00Z">
        <w:r w:rsidR="00DE14DB" w:rsidDel="00222ADE">
          <w:rPr>
            <w:rFonts w:hint="eastAsia"/>
          </w:rPr>
          <w:delText>里学到过</w:delText>
        </w:r>
      </w:del>
      <w:r w:rsidR="00DE14DB">
        <w:rPr>
          <w:rFonts w:hint="eastAsia"/>
        </w:rPr>
        <w:t>，日本是地震频发的国家。所以灯里大概也习惯地震了吧。虽说注意她到地面</w:t>
      </w:r>
      <w:del w:id="1105" w:author="夜 夜" w:date="2022-11-28T00:13:00Z">
        <w:r w:rsidR="00DE14DB" w:rsidDel="00666645">
          <w:rPr>
            <w:rFonts w:hint="eastAsia"/>
          </w:rPr>
          <w:delText>摇晃了</w:delText>
        </w:r>
      </w:del>
      <w:ins w:id="1106" w:author="夜 夜" w:date="2022-11-28T00:13:00Z">
        <w:r w:rsidR="00666645">
          <w:rPr>
            <w:rFonts w:hint="eastAsia"/>
          </w:rPr>
          <w:t>的震动</w:t>
        </w:r>
      </w:ins>
      <w:r w:rsidR="00DE14DB">
        <w:rPr>
          <w:rFonts w:hint="eastAsia"/>
        </w:rPr>
        <w:t>，不过不是什么</w:t>
      </w:r>
      <w:ins w:id="1107" w:author="夜 夜" w:date="2022-11-28T00:14:00Z">
        <w:r w:rsidR="00351F78">
          <w:rPr>
            <w:rFonts w:hint="eastAsia"/>
          </w:rPr>
          <w:t>巨大</w:t>
        </w:r>
      </w:ins>
      <w:del w:id="1108" w:author="夜 夜" w:date="2022-11-28T00:14:00Z">
        <w:r w:rsidR="00DE14DB" w:rsidDel="00351F78">
          <w:rPr>
            <w:rFonts w:hint="eastAsia"/>
          </w:rPr>
          <w:delText>大不了</w:delText>
        </w:r>
      </w:del>
      <w:r w:rsidR="00DE14DB">
        <w:rPr>
          <w:rFonts w:hint="eastAsia"/>
        </w:rPr>
        <w:t>的震</w:t>
      </w:r>
      <w:ins w:id="1109" w:author="夜 夜" w:date="2022-11-28T00:14:00Z">
        <w:r w:rsidR="00351F78">
          <w:rPr>
            <w:rFonts w:hint="eastAsia"/>
          </w:rPr>
          <w:t>动</w:t>
        </w:r>
      </w:ins>
      <w:del w:id="1110" w:author="夜 夜" w:date="2022-11-28T00:14:00Z">
        <w:r w:rsidR="00DE14DB" w:rsidDel="00351F78">
          <w:rPr>
            <w:rFonts w:hint="eastAsia"/>
          </w:rPr>
          <w:delText>级</w:delText>
        </w:r>
      </w:del>
      <w:r w:rsidR="00DE14DB">
        <w:rPr>
          <w:rFonts w:hint="eastAsia"/>
        </w:rPr>
        <w:t>，</w:t>
      </w:r>
      <w:ins w:id="1111" w:author="夜 夜" w:date="2022-11-28T00:13:00Z">
        <w:r w:rsidR="00666645">
          <w:rPr>
            <w:rFonts w:hint="eastAsia"/>
          </w:rPr>
          <w:t>她脸上平静的</w:t>
        </w:r>
      </w:ins>
      <w:r w:rsidR="00DE14DB">
        <w:rPr>
          <w:rFonts w:hint="eastAsia"/>
        </w:rPr>
        <w:t>表情</w:t>
      </w:r>
      <w:ins w:id="1112" w:author="夜 夜" w:date="2022-11-28T00:13:00Z">
        <w:r w:rsidR="00666645">
          <w:rPr>
            <w:rFonts w:hint="eastAsia"/>
          </w:rPr>
          <w:t>都没有</w:t>
        </w:r>
      </w:ins>
      <w:del w:id="1113" w:author="夜 夜" w:date="2022-11-28T00:13:00Z">
        <w:r w:rsidR="00DE14DB" w:rsidDel="00666645">
          <w:rPr>
            <w:rFonts w:hint="eastAsia"/>
          </w:rPr>
          <w:delText>并未</w:delText>
        </w:r>
      </w:del>
      <w:r w:rsidR="00DE14DB">
        <w:rPr>
          <w:rFonts w:hint="eastAsia"/>
        </w:rPr>
        <w:t>改变。</w:t>
      </w:r>
    </w:p>
    <w:p w14:paraId="61085E4F" w14:textId="4A61A9B7" w:rsidR="00DE14DB" w:rsidRDefault="00DE14DB" w:rsidP="00DE14DB">
      <w:pPr>
        <w:ind w:firstLineChars="200" w:firstLine="420"/>
      </w:pPr>
      <w:r>
        <w:rPr>
          <w:rFonts w:hint="eastAsia"/>
        </w:rPr>
        <w:t>梅诺以敏锐的眼光扫视着石制路面。这个国家不怎么会发生地震。而且刚刚的摇晃方式比起地震，更像是哪里发生了爆炸之类</w:t>
      </w:r>
      <w:ins w:id="1114" w:author="夜 夜" w:date="2022-11-28T00:15:00Z">
        <w:r w:rsidR="00F25558">
          <w:rPr>
            <w:rFonts w:hint="eastAsia"/>
          </w:rPr>
          <w:t>巨大的</w:t>
        </w:r>
      </w:ins>
      <w:del w:id="1115" w:author="夜 夜" w:date="2022-11-28T00:15:00Z">
        <w:r w:rsidDel="00F25558">
          <w:rPr>
            <w:rFonts w:hint="eastAsia"/>
          </w:rPr>
          <w:delText>的</w:delText>
        </w:r>
      </w:del>
      <w:r>
        <w:rPr>
          <w:rFonts w:hint="eastAsia"/>
        </w:rPr>
        <w:t>冲击而产生的余波。</w:t>
      </w:r>
    </w:p>
    <w:p w14:paraId="1916DAE3" w14:textId="77777777" w:rsidR="00DE14DB" w:rsidRDefault="00DE14DB" w:rsidP="00DE14DB">
      <w:pPr>
        <w:ind w:firstLineChars="200" w:firstLine="420"/>
      </w:pPr>
      <w:r>
        <w:rPr>
          <w:rFonts w:hint="eastAsia"/>
        </w:rPr>
        <w:t>考虑到这冲击能传递到城中心，一定是极为恶劣的事件。倘若梅诺孤身一人，就会去做些探寻震动原因之类的事了吧。</w:t>
      </w:r>
    </w:p>
    <w:p w14:paraId="1CD7F64E" w14:textId="77777777" w:rsidR="00DE14DB" w:rsidRDefault="00DE14DB" w:rsidP="00DE14DB">
      <w:pPr>
        <w:ind w:firstLineChars="200" w:firstLine="420"/>
      </w:pPr>
      <w:r>
        <w:rPr>
          <w:rFonts w:hint="eastAsia"/>
        </w:rPr>
        <w:t>然而，现在梅诺身边还有灯里。她正不安地看着驻足的梅诺。</w:t>
      </w:r>
    </w:p>
    <w:p w14:paraId="2410DEE3" w14:textId="77777777" w:rsidR="00DE14DB" w:rsidRDefault="00DE14DB" w:rsidP="00DE14DB">
      <w:pPr>
        <w:ind w:firstLineChars="200" w:firstLine="420"/>
      </w:pPr>
      <w:r>
        <w:rPr>
          <w:rFonts w:hint="eastAsia"/>
        </w:rPr>
        <w:t>「怎、怎么了，梅诺小姐」</w:t>
      </w:r>
    </w:p>
    <w:p w14:paraId="3643680F" w14:textId="77777777" w:rsidR="00DE14DB" w:rsidRDefault="00DE14DB" w:rsidP="00DE14DB">
      <w:pPr>
        <w:ind w:firstLineChars="200" w:firstLine="420"/>
      </w:pPr>
      <w:r>
        <w:rPr>
          <w:rFonts w:hint="eastAsia"/>
        </w:rPr>
        <w:t>「啊，抱歉。我不太习惯地震，吓了一跳。</w:t>
      </w:r>
      <w:del w:id="1116" w:author="夜 夜" w:date="2022-11-28T00:17:00Z">
        <w:r w:rsidDel="00513389">
          <w:rPr>
            <w:rFonts w:hint="eastAsia"/>
          </w:rPr>
          <w:delText>让</w:delText>
        </w:r>
      </w:del>
      <w:r>
        <w:rPr>
          <w:rFonts w:hint="eastAsia"/>
        </w:rPr>
        <w:t>我们去旅店吧」</w:t>
      </w:r>
    </w:p>
    <w:p w14:paraId="52FBC6C3" w14:textId="77777777" w:rsidR="00DE14DB" w:rsidRDefault="00DE14DB" w:rsidP="00DE14DB">
      <w:pPr>
        <w:ind w:firstLineChars="200" w:firstLine="420"/>
      </w:pPr>
      <w:r>
        <w:rPr>
          <w:rFonts w:hint="eastAsia"/>
        </w:rPr>
        <w:lastRenderedPageBreak/>
        <w:t>「嗯、嗯」</w:t>
      </w:r>
    </w:p>
    <w:p w14:paraId="20051357" w14:textId="77777777" w:rsidR="00DE14DB" w:rsidRDefault="00DE14DB" w:rsidP="00DE14DB">
      <w:pPr>
        <w:ind w:firstLineChars="200" w:firstLine="420"/>
      </w:pPr>
      <w:r>
        <w:rPr>
          <w:rFonts w:hint="eastAsia"/>
        </w:rPr>
        <w:t>梅诺做出了以保护灯里为优先的判断，向她伸出了手。就当以防万一，避免走散。在旁人看来这可能不过是友人间的行为而已，但实际上包含了梅诺绝不会看丢她的意志。</w:t>
      </w:r>
    </w:p>
    <w:p w14:paraId="7DC3A4AD" w14:textId="77777777" w:rsidR="00DE14DB" w:rsidRDefault="00DE14DB" w:rsidP="00DE14DB">
      <w:pPr>
        <w:ind w:firstLineChars="200" w:firstLine="420"/>
      </w:pPr>
      <w:r>
        <w:rPr>
          <w:rFonts w:hint="eastAsia"/>
        </w:rPr>
        <w:t>灯里虽然有些疑惑，但还是牵起了梅诺的手。</w:t>
      </w:r>
    </w:p>
    <w:p w14:paraId="55918A44" w14:textId="3A1265E5" w:rsidR="00DE14DB" w:rsidRDefault="00DE14DB" w:rsidP="00DE14DB">
      <w:pPr>
        <w:ind w:firstLineChars="200" w:firstLine="420"/>
      </w:pPr>
      <w:del w:id="1117" w:author="夜 夜" w:date="2022-11-28T00:19:00Z">
        <w:r w:rsidDel="00196F3F">
          <w:rPr>
            <w:rFonts w:hint="eastAsia"/>
          </w:rPr>
          <w:delText>灯里</w:delText>
        </w:r>
      </w:del>
      <w:r>
        <w:rPr>
          <w:rFonts w:hint="eastAsia"/>
        </w:rPr>
        <w:t>握住</w:t>
      </w:r>
      <w:del w:id="1118" w:author="夜 夜" w:date="2022-11-28T00:19:00Z">
        <w:r w:rsidDel="00196F3F">
          <w:rPr>
            <w:rFonts w:hint="eastAsia"/>
          </w:rPr>
          <w:delText>了</w:delText>
        </w:r>
      </w:del>
      <w:r>
        <w:rPr>
          <w:rFonts w:hint="eastAsia"/>
        </w:rPr>
        <w:t>梅诺伸出的手</w:t>
      </w:r>
      <w:del w:id="1119" w:author="夜 夜" w:date="2022-11-28T00:19:00Z">
        <w:r w:rsidDel="00196F3F">
          <w:rPr>
            <w:rFonts w:hint="eastAsia"/>
          </w:rPr>
          <w:delText>。灯里</w:delText>
        </w:r>
      </w:del>
      <w:r>
        <w:rPr>
          <w:rFonts w:hint="eastAsia"/>
        </w:rPr>
        <w:t>的</w:t>
      </w:r>
      <w:ins w:id="1120" w:author="夜 夜" w:date="2022-11-28T00:19:00Z">
        <w:r w:rsidR="007E2B5A">
          <w:rPr>
            <w:rFonts w:hint="eastAsia"/>
          </w:rPr>
          <w:t>灯里的</w:t>
        </w:r>
      </w:ins>
      <w:r>
        <w:rPr>
          <w:rFonts w:hint="eastAsia"/>
        </w:rPr>
        <w:t>掌心</w:t>
      </w:r>
      <w:ins w:id="1121" w:author="夜 夜" w:date="2022-11-28T00:20:00Z">
        <w:r w:rsidR="007E2B5A">
          <w:rPr>
            <w:rFonts w:hint="eastAsia"/>
          </w:rPr>
          <w:t>，</w:t>
        </w:r>
      </w:ins>
      <w:r>
        <w:rPr>
          <w:rFonts w:hint="eastAsia"/>
        </w:rPr>
        <w:t>是那样的柔软而温暖。</w:t>
      </w:r>
      <w:ins w:id="1122" w:author="夜 夜" w:date="2022-11-30T17:07:00Z">
        <w:r w:rsidR="009D04BA">
          <w:rPr>
            <w:rFonts w:hint="eastAsia"/>
          </w:rPr>
          <w:t>（灯里</w:t>
        </w:r>
      </w:ins>
      <w:ins w:id="1123" w:author="夜 夜" w:date="2022-11-30T17:08:00Z">
        <w:r w:rsidR="009E7BE4">
          <w:rPr>
            <w:rFonts w:hint="eastAsia"/>
          </w:rPr>
          <w:t>回握的掌心，是那样的柔软而温暖。</w:t>
        </w:r>
      </w:ins>
      <w:ins w:id="1124" w:author="夜 夜" w:date="2022-11-30T17:07:00Z">
        <w:r w:rsidR="009D04BA">
          <w:rPr>
            <w:rFonts w:hint="eastAsia"/>
          </w:rPr>
          <w:t>）</w:t>
        </w:r>
      </w:ins>
    </w:p>
    <w:p w14:paraId="4B7231A3" w14:textId="77777777" w:rsidR="00DE14DB" w:rsidRDefault="00DE14DB" w:rsidP="00DE14DB">
      <w:pPr>
        <w:ind w:firstLineChars="200" w:firstLine="420"/>
      </w:pPr>
    </w:p>
    <w:p w14:paraId="76E7195F" w14:textId="77777777" w:rsidR="00DE14DB" w:rsidRDefault="00DE14DB" w:rsidP="00DE14DB">
      <w:pPr>
        <w:ind w:firstLineChars="200" w:firstLine="420"/>
      </w:pPr>
      <w:r>
        <w:rPr>
          <w:rFonts w:hint="eastAsia"/>
        </w:rPr>
        <w:t>雅修娜大剑一挥，轻舒一口气，放松下来。</w:t>
      </w:r>
    </w:p>
    <w:p w14:paraId="1AC54594" w14:textId="77777777" w:rsidR="00DE14DB" w:rsidRDefault="00DE14DB" w:rsidP="00DE14DB">
      <w:pPr>
        <w:ind w:firstLineChars="200" w:firstLine="420"/>
      </w:pPr>
      <w:r>
        <w:rPr>
          <w:rFonts w:hint="eastAsia"/>
        </w:rPr>
        <w:t>「干掉了吗」</w:t>
      </w:r>
    </w:p>
    <w:p w14:paraId="1D0B002E" w14:textId="77777777" w:rsidR="00DE14DB" w:rsidRDefault="00DE14DB" w:rsidP="00DE14DB">
      <w:pPr>
        <w:ind w:firstLineChars="200" w:firstLine="420"/>
      </w:pPr>
      <w:r>
        <w:rPr>
          <w:rFonts w:hint="eastAsia"/>
        </w:rPr>
        <w:t>敌人崩解散落，没有再生。</w:t>
      </w:r>
    </w:p>
    <w:p w14:paraId="4A12AE24" w14:textId="2A535029" w:rsidR="00DE14DB" w:rsidRDefault="00DE14DB" w:rsidP="00DE14DB">
      <w:pPr>
        <w:ind w:firstLineChars="200" w:firstLine="420"/>
      </w:pPr>
      <w:r>
        <w:rPr>
          <w:rFonts w:hint="eastAsia"/>
        </w:rPr>
        <w:t>那是一只龙型的魔导兵，和一只扭绳般的恶魔。雅修娜</w:t>
      </w:r>
      <w:del w:id="1125" w:author="夜 夜" w:date="2022-11-30T17:46:00Z">
        <w:r w:rsidDel="00F039F4">
          <w:rPr>
            <w:rFonts w:hint="eastAsia"/>
          </w:rPr>
          <w:delText>在</w:delText>
        </w:r>
      </w:del>
      <w:del w:id="1126" w:author="夜 夜" w:date="2022-11-30T17:45:00Z">
        <w:r w:rsidDel="00500507">
          <w:rPr>
            <w:rFonts w:hint="eastAsia"/>
          </w:rPr>
          <w:delText>脱离</w:delText>
        </w:r>
      </w:del>
      <w:ins w:id="1127" w:author="夜 夜" w:date="2022-11-30T17:45:00Z">
        <w:r w:rsidR="00500507">
          <w:rPr>
            <w:rFonts w:hint="eastAsia"/>
          </w:rPr>
          <w:t>离开</w:t>
        </w:r>
      </w:ins>
      <w:r>
        <w:rPr>
          <w:rFonts w:hint="eastAsia"/>
        </w:rPr>
        <w:t>旧王城，</w:t>
      </w:r>
      <w:ins w:id="1128" w:author="夜 夜" w:date="2022-11-30T17:46:00Z">
        <w:r w:rsidR="00FF562E">
          <w:rPr>
            <w:rFonts w:hint="eastAsia"/>
          </w:rPr>
          <w:t>在</w:t>
        </w:r>
      </w:ins>
      <w:del w:id="1129" w:author="夜 夜" w:date="2022-11-30T17:45:00Z">
        <w:r w:rsidDel="00F039F4">
          <w:rPr>
            <w:rFonts w:hint="eastAsia"/>
          </w:rPr>
          <w:delText>来到</w:delText>
        </w:r>
      </w:del>
      <w:ins w:id="1130" w:author="夜 夜" w:date="2022-11-30T17:46:00Z">
        <w:r w:rsidR="00F039F4">
          <w:rPr>
            <w:rFonts w:hint="eastAsia"/>
          </w:rPr>
          <w:t>探索</w:t>
        </w:r>
      </w:ins>
      <w:r>
        <w:rPr>
          <w:rFonts w:hint="eastAsia"/>
        </w:rPr>
        <w:t>加尔姆下水道区域</w:t>
      </w:r>
      <w:del w:id="1131" w:author="夜 夜" w:date="2022-11-30T17:46:00Z">
        <w:r w:rsidDel="00F039F4">
          <w:rPr>
            <w:rFonts w:hint="eastAsia"/>
          </w:rPr>
          <w:delText>探索后</w:delText>
        </w:r>
      </w:del>
      <w:ins w:id="1132" w:author="夜 夜" w:date="2022-11-30T17:46:00Z">
        <w:r w:rsidR="00F039F4">
          <w:rPr>
            <w:rFonts w:hint="eastAsia"/>
          </w:rPr>
          <w:t>时</w:t>
        </w:r>
      </w:ins>
      <w:r>
        <w:rPr>
          <w:rFonts w:hint="eastAsia"/>
        </w:rPr>
        <w:t>，遭遇了它们的迎接。</w:t>
      </w:r>
    </w:p>
    <w:p w14:paraId="49AF7537" w14:textId="66AA9ADD" w:rsidR="00DE14DB" w:rsidRDefault="00DE14DB" w:rsidP="00DE14DB">
      <w:pPr>
        <w:ind w:firstLineChars="200" w:firstLine="420"/>
      </w:pPr>
      <w:del w:id="1133" w:author="夜 夜" w:date="2022-11-30T17:49:00Z">
        <w:r w:rsidDel="00564C3A">
          <w:rPr>
            <w:rFonts w:hint="eastAsia"/>
          </w:rPr>
          <w:delText>以</w:delText>
        </w:r>
      </w:del>
      <w:ins w:id="1134" w:author="夜 夜" w:date="2022-11-30T17:49:00Z">
        <w:r w:rsidR="00564C3A">
          <w:rPr>
            <w:rFonts w:hint="eastAsia"/>
          </w:rPr>
          <w:t>与</w:t>
        </w:r>
      </w:ins>
      <w:r>
        <w:rPr>
          <w:rFonts w:hint="eastAsia"/>
        </w:rPr>
        <w:t>同时出现的二者为敌</w:t>
      </w:r>
      <w:del w:id="1135" w:author="夜 夜" w:date="2022-11-30T17:49:00Z">
        <w:r w:rsidDel="00564C3A">
          <w:rPr>
            <w:rFonts w:hint="eastAsia"/>
          </w:rPr>
          <w:delText>难以取胜</w:delText>
        </w:r>
      </w:del>
      <w:ins w:id="1136" w:author="夜 夜" w:date="2022-11-30T17:49:00Z">
        <w:r w:rsidR="00564C3A">
          <w:rPr>
            <w:rFonts w:hint="eastAsia"/>
          </w:rPr>
          <w:t>十分棘手</w:t>
        </w:r>
      </w:ins>
      <w:r>
        <w:rPr>
          <w:rFonts w:hint="eastAsia"/>
        </w:rPr>
        <w:t>，但雅修娜</w:t>
      </w:r>
      <w:del w:id="1137" w:author="夜 夜" w:date="2022-11-30T17:49:00Z">
        <w:r w:rsidDel="00CE7FD6">
          <w:rPr>
            <w:rFonts w:hint="eastAsia"/>
          </w:rPr>
          <w:delText>全力以赴</w:delText>
        </w:r>
      </w:del>
      <w:ins w:id="1138" w:author="夜 夜" w:date="2022-11-30T17:49:00Z">
        <w:r w:rsidR="00CE7FD6">
          <w:rPr>
            <w:rFonts w:hint="eastAsia"/>
          </w:rPr>
          <w:t>毫无保留</w:t>
        </w:r>
      </w:ins>
      <w:r>
        <w:rPr>
          <w:rFonts w:hint="eastAsia"/>
        </w:rPr>
        <w:t>地注入导力，发动了纹章魔导【扩张：斩击】</w:t>
      </w:r>
      <w:ins w:id="1139" w:author="夜 夜" w:date="2022-11-30T17:50:00Z">
        <w:r w:rsidR="00651631">
          <w:rPr>
            <w:rFonts w:hint="eastAsia"/>
          </w:rPr>
          <w:t>。</w:t>
        </w:r>
      </w:ins>
      <w:del w:id="1140" w:author="夜 夜" w:date="2022-11-30T17:50:00Z">
        <w:r w:rsidDel="00651631">
          <w:rPr>
            <w:rFonts w:hint="eastAsia"/>
          </w:rPr>
          <w:delText>，</w:delText>
        </w:r>
      </w:del>
      <w:r>
        <w:rPr>
          <w:rFonts w:hint="eastAsia"/>
        </w:rPr>
        <w:t>凭此一击，成功将它们一并消灭了。</w:t>
      </w:r>
    </w:p>
    <w:p w14:paraId="6B30AC86" w14:textId="5F526A8E" w:rsidR="00DE14DB" w:rsidRDefault="00E204AF" w:rsidP="00DE14DB">
      <w:pPr>
        <w:ind w:firstLineChars="200" w:firstLine="420"/>
      </w:pPr>
      <w:ins w:id="1141" w:author="夜 夜" w:date="2022-11-30T17:50:00Z">
        <w:r>
          <w:rPr>
            <w:rFonts w:hint="eastAsia"/>
          </w:rPr>
          <w:t>这一击的</w:t>
        </w:r>
      </w:ins>
      <w:del w:id="1142" w:author="夜 夜" w:date="2022-11-30T17:50:00Z">
        <w:r w:rsidR="00DE14DB" w:rsidDel="00651631">
          <w:rPr>
            <w:rFonts w:hint="eastAsia"/>
          </w:rPr>
          <w:delText>而</w:delText>
        </w:r>
      </w:del>
      <w:r w:rsidR="00DE14DB">
        <w:rPr>
          <w:rFonts w:hint="eastAsia"/>
        </w:rPr>
        <w:t>代价，并不小。</w:t>
      </w:r>
    </w:p>
    <w:p w14:paraId="45577FF3" w14:textId="16634A02" w:rsidR="00DE14DB" w:rsidRDefault="00DE14DB" w:rsidP="00DE14DB">
      <w:pPr>
        <w:ind w:firstLineChars="200" w:firstLine="420"/>
      </w:pPr>
      <w:r>
        <w:rPr>
          <w:rFonts w:hint="eastAsia"/>
        </w:rPr>
        <w:t>她消耗了相当多的导力。与这两个强敌战斗之后，很难说还有余力。</w:t>
      </w:r>
      <w:ins w:id="1143" w:author="夜 夜" w:date="2022-11-30T18:04:00Z">
        <w:r w:rsidR="00A52B66">
          <w:rPr>
            <w:rFonts w:hint="eastAsia"/>
          </w:rPr>
          <w:t>沉重的</w:t>
        </w:r>
      </w:ins>
      <w:r>
        <w:rPr>
          <w:rFonts w:hint="eastAsia"/>
        </w:rPr>
        <w:t>疲劳感一下子</w:t>
      </w:r>
      <w:del w:id="1144" w:author="夜 夜" w:date="2022-11-30T18:04:00Z">
        <w:r w:rsidDel="00434CDE">
          <w:rPr>
            <w:rFonts w:hint="eastAsia"/>
          </w:rPr>
          <w:delText>溢</w:delText>
        </w:r>
      </w:del>
      <w:ins w:id="1145" w:author="夜 夜" w:date="2022-11-30T18:04:00Z">
        <w:r w:rsidR="00434CDE">
          <w:rPr>
            <w:rFonts w:hint="eastAsia"/>
          </w:rPr>
          <w:t>充</w:t>
        </w:r>
      </w:ins>
      <w:r>
        <w:rPr>
          <w:rFonts w:hint="eastAsia"/>
        </w:rPr>
        <w:t>满了全身。</w:t>
      </w:r>
    </w:p>
    <w:p w14:paraId="48D45D13" w14:textId="77777777" w:rsidR="00DE14DB" w:rsidRDefault="00DE14DB" w:rsidP="00DE14DB">
      <w:pPr>
        <w:ind w:firstLineChars="200" w:firstLine="420"/>
      </w:pPr>
      <w:r>
        <w:rPr>
          <w:rFonts w:hint="eastAsia"/>
        </w:rPr>
        <w:t>但是从这里撤退的选项并不存在。雅修娜只要哪怕暂时撤退，证据就会被隐匿销毁吧。</w:t>
      </w:r>
    </w:p>
    <w:p w14:paraId="16038CE7" w14:textId="3144F689" w:rsidR="00DE14DB" w:rsidRDefault="00DE14DB" w:rsidP="00DE14DB">
      <w:pPr>
        <w:ind w:firstLineChars="200" w:firstLine="420"/>
      </w:pPr>
      <w:r>
        <w:rPr>
          <w:rFonts w:hint="eastAsia"/>
        </w:rPr>
        <w:t>「这就是</w:t>
      </w:r>
      <w:del w:id="1146" w:author="夜 夜" w:date="2022-11-30T18:06:00Z">
        <w:r w:rsidDel="00670343">
          <w:rPr>
            <w:rFonts w:hint="eastAsia"/>
          </w:rPr>
          <w:delText>单身</w:delText>
        </w:r>
      </w:del>
      <w:ins w:id="1147" w:author="夜 夜" w:date="2022-11-30T18:06:00Z">
        <w:r w:rsidR="00670343">
          <w:rPr>
            <w:rFonts w:hint="eastAsia"/>
          </w:rPr>
          <w:t>独自行动</w:t>
        </w:r>
      </w:ins>
      <w:r>
        <w:rPr>
          <w:rFonts w:hint="eastAsia"/>
        </w:rPr>
        <w:t>的坏处啊」</w:t>
      </w:r>
    </w:p>
    <w:p w14:paraId="21413C15" w14:textId="263B0823" w:rsidR="00DE14DB" w:rsidRDefault="00DE14DB" w:rsidP="00DE14DB">
      <w:pPr>
        <w:ind w:firstLineChars="200" w:firstLine="420"/>
      </w:pPr>
      <w:r>
        <w:rPr>
          <w:rFonts w:hint="eastAsia"/>
        </w:rPr>
        <w:t>就是这种时候，才会</w:t>
      </w:r>
      <w:ins w:id="1148" w:author="夜 夜" w:date="2022-11-30T18:08:00Z">
        <w:r w:rsidR="00290EDD">
          <w:rPr>
            <w:rFonts w:hint="eastAsia"/>
          </w:rPr>
          <w:t>让人</w:t>
        </w:r>
      </w:ins>
      <w:ins w:id="1149" w:author="夜 夜" w:date="2022-11-30T18:07:00Z">
        <w:r w:rsidR="00290EDD">
          <w:rPr>
            <w:rFonts w:hint="eastAsia"/>
          </w:rPr>
          <w:t>真切地</w:t>
        </w:r>
      </w:ins>
      <w:del w:id="1150" w:author="夜 夜" w:date="2022-11-30T18:08:00Z">
        <w:r w:rsidDel="00290EDD">
          <w:rPr>
            <w:rFonts w:hint="eastAsia"/>
          </w:rPr>
          <w:delText>令人</w:delText>
        </w:r>
      </w:del>
      <w:r>
        <w:rPr>
          <w:rFonts w:hint="eastAsia"/>
        </w:rPr>
        <w:t>想</w:t>
      </w:r>
      <w:ins w:id="1151" w:author="夜 夜" w:date="2022-11-30T18:08:00Z">
        <w:r w:rsidR="00290EDD">
          <w:rPr>
            <w:rFonts w:hint="eastAsia"/>
          </w:rPr>
          <w:t>念</w:t>
        </w:r>
        <w:r w:rsidR="00277EA8">
          <w:rPr>
            <w:rFonts w:hint="eastAsia"/>
          </w:rPr>
          <w:t>有</w:t>
        </w:r>
        <w:r w:rsidR="00290EDD">
          <w:rPr>
            <w:rFonts w:hint="eastAsia"/>
          </w:rPr>
          <w:t>同伴的好</w:t>
        </w:r>
      </w:ins>
      <w:del w:id="1152" w:author="夜 夜" w:date="2022-11-30T18:07:00Z">
        <w:r w:rsidDel="00290EDD">
          <w:rPr>
            <w:rFonts w:hint="eastAsia"/>
          </w:rPr>
          <w:delText>起没有同伴的痛处</w:delText>
        </w:r>
      </w:del>
      <w:r>
        <w:rPr>
          <w:rFonts w:hint="eastAsia"/>
        </w:rPr>
        <w:t>。</w:t>
      </w:r>
      <w:del w:id="1153" w:author="夜 夜" w:date="2022-11-30T18:10:00Z">
        <w:r w:rsidDel="006051E4">
          <w:rPr>
            <w:rFonts w:hint="eastAsia"/>
          </w:rPr>
          <w:delText>雅修娜即使</w:delText>
        </w:r>
      </w:del>
      <w:ins w:id="1154" w:author="夜 夜" w:date="2022-11-30T18:10:00Z">
        <w:r w:rsidR="006051E4">
          <w:rPr>
            <w:rFonts w:hint="eastAsia"/>
          </w:rPr>
          <w:t>哪怕</w:t>
        </w:r>
      </w:ins>
      <w:r>
        <w:rPr>
          <w:rFonts w:hint="eastAsia"/>
        </w:rPr>
        <w:t>只有一名可以</w:t>
      </w:r>
      <w:ins w:id="1155" w:author="夜 夜" w:date="2022-11-30T18:11:00Z">
        <w:r w:rsidR="006051E4">
          <w:rPr>
            <w:rFonts w:hint="eastAsia"/>
          </w:rPr>
          <w:t>让</w:t>
        </w:r>
      </w:ins>
      <w:ins w:id="1156" w:author="夜 夜" w:date="2022-11-30T18:10:00Z">
        <w:r w:rsidR="006051E4">
          <w:rPr>
            <w:rFonts w:hint="eastAsia"/>
          </w:rPr>
          <w:t>雅修娜</w:t>
        </w:r>
      </w:ins>
      <w:r>
        <w:rPr>
          <w:rFonts w:hint="eastAsia"/>
        </w:rPr>
        <w:t>信任的人，</w:t>
      </w:r>
      <w:del w:id="1157" w:author="夜 夜" w:date="2022-11-30T18:11:00Z">
        <w:r w:rsidDel="005404C5">
          <w:rPr>
            <w:rFonts w:hint="eastAsia"/>
          </w:rPr>
          <w:delText>也</w:delText>
        </w:r>
      </w:del>
      <w:ins w:id="1158" w:author="夜 夜" w:date="2022-11-30T18:11:00Z">
        <w:r w:rsidR="005404C5">
          <w:rPr>
            <w:rFonts w:hint="eastAsia"/>
          </w:rPr>
          <w:t>就</w:t>
        </w:r>
      </w:ins>
      <w:r>
        <w:rPr>
          <w:rFonts w:hint="eastAsia"/>
        </w:rPr>
        <w:t>可以分头行动传出情报</w:t>
      </w:r>
      <w:ins w:id="1159" w:author="夜 夜" w:date="2022-11-30T18:11:00Z">
        <w:r w:rsidR="005404C5">
          <w:rPr>
            <w:rFonts w:hint="eastAsia"/>
          </w:rPr>
          <w:t>了</w:t>
        </w:r>
      </w:ins>
      <w:r>
        <w:rPr>
          <w:rFonts w:hint="eastAsia"/>
        </w:rPr>
        <w:t>吧。</w:t>
      </w:r>
    </w:p>
    <w:p w14:paraId="5EAAB404" w14:textId="0094C0CD" w:rsidR="00DE14DB" w:rsidRDefault="00DE14DB" w:rsidP="00DE14DB">
      <w:pPr>
        <w:ind w:firstLineChars="200" w:firstLine="420"/>
      </w:pPr>
      <w:r>
        <w:rPr>
          <w:rFonts w:hint="eastAsia"/>
        </w:rPr>
        <w:t>但是，她的亲族内没有任何可以信任的人。在这个国家中，就算雅修娜找到了值得信赖的人，也有</w:t>
      </w:r>
      <w:del w:id="1160" w:author="夜 夜" w:date="2022-11-30T18:15:00Z">
        <w:r w:rsidDel="0023066F">
          <w:rPr>
            <w:rFonts w:hint="eastAsia"/>
          </w:rPr>
          <w:delText>着因某种原因骤然间就换了个人似的</w:delText>
        </w:r>
      </w:del>
      <w:r>
        <w:rPr>
          <w:rFonts w:hint="eastAsia"/>
        </w:rPr>
        <w:t>可能</w:t>
      </w:r>
      <w:del w:id="1161" w:author="夜 夜" w:date="2022-11-30T18:15:00Z">
        <w:r w:rsidDel="001E5D5B">
          <w:rPr>
            <w:rFonts w:hint="eastAsia"/>
          </w:rPr>
          <w:delText>性</w:delText>
        </w:r>
      </w:del>
      <w:ins w:id="1162" w:author="夜 夜" w:date="2022-11-30T18:15:00Z">
        <w:r w:rsidR="001E5D5B">
          <w:rPr>
            <w:rFonts w:hint="eastAsia"/>
          </w:rPr>
          <w:t>忽而就要面对背叛</w:t>
        </w:r>
      </w:ins>
      <w:r>
        <w:rPr>
          <w:rFonts w:hint="eastAsia"/>
        </w:rPr>
        <w:t>。</w:t>
      </w:r>
    </w:p>
    <w:p w14:paraId="55C8D4BE" w14:textId="77777777" w:rsidR="00DE14DB" w:rsidRDefault="00DE14DB" w:rsidP="00DE14DB">
      <w:pPr>
        <w:ind w:firstLineChars="200" w:firstLine="420"/>
      </w:pPr>
      <w:r>
        <w:rPr>
          <w:rFonts w:hint="eastAsia"/>
        </w:rPr>
        <w:t>生于葛里萨利嘉王家，就会伴随着这种危险。雅修娜在大约五年前认识到了这点。</w:t>
      </w:r>
    </w:p>
    <w:p w14:paraId="14966E51" w14:textId="11E23DFC" w:rsidR="00DE14DB" w:rsidRDefault="00991E62" w:rsidP="00DE14DB">
      <w:pPr>
        <w:ind w:firstLineChars="200" w:firstLine="420"/>
      </w:pPr>
      <w:ins w:id="1163" w:author="夜 夜" w:date="2022-11-30T18:18:00Z">
        <w:r>
          <w:rPr>
            <w:rFonts w:hint="eastAsia"/>
          </w:rPr>
          <w:t>雅修娜回想起</w:t>
        </w:r>
      </w:ins>
      <w:del w:id="1164" w:author="夜 夜" w:date="2022-11-30T18:18:00Z">
        <w:r w:rsidR="00DE14DB" w:rsidDel="00991E62">
          <w:rPr>
            <w:rFonts w:hint="eastAsia"/>
          </w:rPr>
          <w:delText>在</w:delText>
        </w:r>
      </w:del>
      <w:ins w:id="1165" w:author="夜 夜" w:date="2022-11-30T18:18:00Z">
        <w:r>
          <w:rPr>
            <w:rFonts w:hint="eastAsia"/>
          </w:rPr>
          <w:t>那几个</w:t>
        </w:r>
      </w:ins>
      <w:ins w:id="1166" w:author="夜 夜" w:date="2022-11-30T18:37:00Z">
        <w:r w:rsidR="00817E51">
          <w:rPr>
            <w:rFonts w:hint="eastAsia"/>
          </w:rPr>
          <w:t>背叛了</w:t>
        </w:r>
      </w:ins>
      <w:ins w:id="1167" w:author="夜 夜" w:date="2022-11-30T18:18:00Z">
        <w:r w:rsidR="009D5AA8">
          <w:rPr>
            <w:rFonts w:hint="eastAsia"/>
          </w:rPr>
          <w:t>的</w:t>
        </w:r>
      </w:ins>
      <w:r w:rsidR="00DE14DB">
        <w:rPr>
          <w:rFonts w:hint="eastAsia"/>
        </w:rPr>
        <w:t>熟人与亲</w:t>
      </w:r>
      <w:ins w:id="1168" w:author="夜 夜" w:date="2022-11-30T18:37:00Z">
        <w:r w:rsidR="00817E51">
          <w:rPr>
            <w:rFonts w:hint="eastAsia"/>
          </w:rPr>
          <w:t>族</w:t>
        </w:r>
      </w:ins>
      <w:del w:id="1169" w:author="夜 夜" w:date="2022-11-30T18:37:00Z">
        <w:r w:rsidR="00DE14DB" w:rsidDel="00817E51">
          <w:rPr>
            <w:rFonts w:hint="eastAsia"/>
          </w:rPr>
          <w:delText>戚中</w:delText>
        </w:r>
      </w:del>
      <w:r w:rsidR="00DE14DB">
        <w:rPr>
          <w:rFonts w:hint="eastAsia"/>
        </w:rPr>
        <w:t>，</w:t>
      </w:r>
      <w:ins w:id="1170" w:author="夜 夜" w:date="2022-11-30T18:18:00Z">
        <w:r w:rsidR="009D5AA8">
          <w:rPr>
            <w:rFonts w:hint="eastAsia"/>
          </w:rPr>
          <w:t>皱起了</w:t>
        </w:r>
      </w:ins>
      <w:del w:id="1171" w:author="夜 夜" w:date="2022-11-30T18:18:00Z">
        <w:r w:rsidR="00DE14DB" w:rsidDel="009D5AA8">
          <w:rPr>
            <w:rFonts w:hint="eastAsia"/>
          </w:rPr>
          <w:delText>有好几人，变了。</w:delText>
        </w:r>
        <w:r w:rsidR="00DE14DB" w:rsidDel="00991E62">
          <w:rPr>
            <w:rFonts w:hint="eastAsia"/>
          </w:rPr>
          <w:delText>雅修娜回想起</w:delText>
        </w:r>
        <w:r w:rsidR="00DE14DB" w:rsidDel="009D5AA8">
          <w:rPr>
            <w:rFonts w:hint="eastAsia"/>
          </w:rPr>
          <w:delText>它们，</w:delText>
        </w:r>
      </w:del>
      <w:r w:rsidR="00DE14DB">
        <w:rPr>
          <w:rFonts w:hint="eastAsia"/>
        </w:rPr>
        <w:t>嘴角</w:t>
      </w:r>
      <w:del w:id="1172" w:author="夜 夜" w:date="2022-11-30T18:18:00Z">
        <w:r w:rsidR="00DE14DB" w:rsidDel="009D5AA8">
          <w:rPr>
            <w:rFonts w:hint="eastAsia"/>
          </w:rPr>
          <w:delText>皱了起来</w:delText>
        </w:r>
      </w:del>
      <w:r w:rsidR="00DE14DB">
        <w:rPr>
          <w:rFonts w:hint="eastAsia"/>
        </w:rPr>
        <w:t>。</w:t>
      </w:r>
    </w:p>
    <w:p w14:paraId="6A12E57A" w14:textId="6A2E1F58" w:rsidR="00DE14DB" w:rsidRDefault="00DE14DB" w:rsidP="00DE14DB">
      <w:pPr>
        <w:ind w:firstLineChars="200" w:firstLine="420"/>
      </w:pPr>
      <w:r>
        <w:rPr>
          <w:rFonts w:hint="eastAsia"/>
        </w:rPr>
        <w:t>「</w:t>
      </w:r>
      <w:ins w:id="1173" w:author="夜 夜" w:date="2022-11-30T18:40:00Z">
        <w:r w:rsidR="00876092">
          <w:rPr>
            <w:rFonts w:hint="eastAsia"/>
          </w:rPr>
          <w:t>解决了</w:t>
        </w:r>
      </w:ins>
      <w:r>
        <w:rPr>
          <w:rFonts w:hint="eastAsia"/>
        </w:rPr>
        <w:t>这里</w:t>
      </w:r>
      <w:ins w:id="1174" w:author="夜 夜" w:date="2022-11-30T18:40:00Z">
        <w:r w:rsidR="00876092">
          <w:rPr>
            <w:rFonts w:hint="eastAsia"/>
          </w:rPr>
          <w:t>的事件</w:t>
        </w:r>
      </w:ins>
      <w:del w:id="1175" w:author="夜 夜" w:date="2022-11-30T18:40:00Z">
        <w:r w:rsidDel="00876092">
          <w:rPr>
            <w:rFonts w:hint="eastAsia"/>
          </w:rPr>
          <w:delText>结束后</w:delText>
        </w:r>
      </w:del>
      <w:r>
        <w:rPr>
          <w:rFonts w:hint="eastAsia"/>
        </w:rPr>
        <w:t>，</w:t>
      </w:r>
      <w:ins w:id="1176" w:author="夜 夜" w:date="2022-11-30T18:40:00Z">
        <w:r w:rsidR="00876092">
          <w:rPr>
            <w:rFonts w:hint="eastAsia"/>
          </w:rPr>
          <w:t>然后</w:t>
        </w:r>
      </w:ins>
      <w:del w:id="1177" w:author="夜 夜" w:date="2022-11-30T18:39:00Z">
        <w:r w:rsidDel="00133B31">
          <w:rPr>
            <w:rFonts w:hint="eastAsia"/>
          </w:rPr>
          <w:delText>试着</w:delText>
        </w:r>
      </w:del>
      <w:r>
        <w:rPr>
          <w:rFonts w:hint="eastAsia"/>
        </w:rPr>
        <w:t>离开葛里萨利嘉看看也不错</w:t>
      </w:r>
      <w:del w:id="1178" w:author="夜 夜" w:date="2022-11-30T18:40:00Z">
        <w:r w:rsidDel="00876092">
          <w:rPr>
            <w:rFonts w:hint="eastAsia"/>
          </w:rPr>
          <w:delText>啊</w:delText>
        </w:r>
      </w:del>
      <w:ins w:id="1179" w:author="夜 夜" w:date="2022-11-30T18:40:00Z">
        <w:r w:rsidR="00876092">
          <w:rPr>
            <w:rFonts w:hint="eastAsia"/>
          </w:rPr>
          <w:t>吧</w:t>
        </w:r>
      </w:ins>
      <w:r>
        <w:rPr>
          <w:rFonts w:hint="eastAsia"/>
        </w:rPr>
        <w:t>」</w:t>
      </w:r>
    </w:p>
    <w:p w14:paraId="71FA612B" w14:textId="233AD538" w:rsidR="00DE14DB" w:rsidRDefault="00DE14DB" w:rsidP="00DE14DB">
      <w:pPr>
        <w:ind w:firstLineChars="200" w:firstLine="420"/>
      </w:pPr>
      <w:r>
        <w:rPr>
          <w:rFonts w:hint="eastAsia"/>
        </w:rPr>
        <w:t>在父亲遭受异端审判之后，雅修娜就无法安心待在国内了。毕竟在国外的话——肯定、那名姐姐的手也伸不</w:t>
      </w:r>
      <w:del w:id="1180" w:author="夜 夜" w:date="2022-11-30T18:43:00Z">
        <w:r w:rsidDel="007873DE">
          <w:rPr>
            <w:rFonts w:hint="eastAsia"/>
          </w:rPr>
          <w:delText>到</w:delText>
        </w:r>
      </w:del>
      <w:ins w:id="1181" w:author="夜 夜" w:date="2022-11-30T18:43:00Z">
        <w:r w:rsidR="007873DE">
          <w:rPr>
            <w:rFonts w:hint="eastAsia"/>
          </w:rPr>
          <w:t>过来</w:t>
        </w:r>
      </w:ins>
      <w:r>
        <w:rPr>
          <w:rFonts w:hint="eastAsia"/>
        </w:rPr>
        <w:t>吧。</w:t>
      </w:r>
    </w:p>
    <w:p w14:paraId="2D6EA562" w14:textId="688D23B2" w:rsidR="00DE14DB" w:rsidRDefault="00DE14DB" w:rsidP="00DE14DB">
      <w:pPr>
        <w:ind w:firstLineChars="200" w:firstLine="420"/>
      </w:pPr>
      <w:r>
        <w:rPr>
          <w:rFonts w:hint="eastAsia"/>
        </w:rPr>
        <w:t>「我</w:t>
      </w:r>
      <w:ins w:id="1182" w:author="夜 夜" w:date="2022-11-30T18:43:00Z">
        <w:r w:rsidR="007873DE">
          <w:rPr>
            <w:rFonts w:hint="eastAsia"/>
          </w:rPr>
          <w:t>的</w:t>
        </w:r>
      </w:ins>
      <w:del w:id="1183" w:author="夜 夜" w:date="2022-11-30T18:43:00Z">
        <w:r w:rsidDel="007873DE">
          <w:rPr>
            <w:rFonts w:hint="eastAsia"/>
          </w:rPr>
          <w:delText>们</w:delText>
        </w:r>
      </w:del>
      <w:r>
        <w:rPr>
          <w:rFonts w:hint="eastAsia"/>
        </w:rPr>
        <w:t>国家，暗云太深了……」</w:t>
      </w:r>
    </w:p>
    <w:p w14:paraId="08CB76B3" w14:textId="78335CAB" w:rsidR="00DE14DB" w:rsidRDefault="00DE14DB" w:rsidP="00DE14DB">
      <w:pPr>
        <w:ind w:firstLineChars="200" w:firstLine="420"/>
      </w:pPr>
      <w:r>
        <w:rPr>
          <w:rFonts w:hint="eastAsia"/>
        </w:rPr>
        <w:t>雅修娜</w:t>
      </w:r>
      <w:del w:id="1184" w:author="夜 夜" w:date="2022-11-30T18:45:00Z">
        <w:r w:rsidDel="00E44743">
          <w:rPr>
            <w:rFonts w:hint="eastAsia"/>
          </w:rPr>
          <w:delText>苦涩地叹气</w:delText>
        </w:r>
      </w:del>
      <w:ins w:id="1185" w:author="夜 夜" w:date="2022-11-30T18:45:00Z">
        <w:r w:rsidR="00E44743">
          <w:rPr>
            <w:rFonts w:hint="eastAsia"/>
          </w:rPr>
          <w:t>喘着</w:t>
        </w:r>
        <w:r w:rsidR="00976B20">
          <w:rPr>
            <w:rFonts w:hint="eastAsia"/>
          </w:rPr>
          <w:t>粗</w:t>
        </w:r>
        <w:r w:rsidR="00E44743">
          <w:rPr>
            <w:rFonts w:hint="eastAsia"/>
          </w:rPr>
          <w:t>气</w:t>
        </w:r>
      </w:ins>
      <w:r>
        <w:rPr>
          <w:rFonts w:hint="eastAsia"/>
        </w:rPr>
        <w:t>，穿过了仪式场。</w:t>
      </w:r>
    </w:p>
    <w:p w14:paraId="00955931" w14:textId="711E93A5" w:rsidR="00DE14DB" w:rsidRDefault="00DE14DB" w:rsidP="00DE14DB">
      <w:pPr>
        <w:ind w:firstLineChars="200" w:firstLine="420"/>
      </w:pPr>
      <w:r>
        <w:rPr>
          <w:rFonts w:hint="eastAsia"/>
        </w:rPr>
        <w:t>从方向上看，前面与教会的地下相连。在雅修娜的心中，已然认定</w:t>
      </w:r>
      <w:del w:id="1186" w:author="夜 夜" w:date="2022-11-30T18:47:00Z">
        <w:r w:rsidDel="00DE27A8">
          <w:rPr>
            <w:rFonts w:hint="eastAsia"/>
          </w:rPr>
          <w:delText>城</w:delText>
        </w:r>
      </w:del>
      <w:ins w:id="1187" w:author="夜 夜" w:date="2022-11-30T18:47:00Z">
        <w:r w:rsidR="00DE27A8">
          <w:rPr>
            <w:rFonts w:hint="eastAsia"/>
          </w:rPr>
          <w:t>加尔姆</w:t>
        </w:r>
      </w:ins>
      <w:r>
        <w:rPr>
          <w:rFonts w:hint="eastAsia"/>
        </w:rPr>
        <w:t>中的第一身份与第二身份</w:t>
      </w:r>
      <w:ins w:id="1188" w:author="夜 夜" w:date="2022-11-30T18:47:00Z">
        <w:r w:rsidR="009D7C00">
          <w:rPr>
            <w:rFonts w:hint="eastAsia"/>
          </w:rPr>
          <w:t>确实</w:t>
        </w:r>
      </w:ins>
      <w:del w:id="1189" w:author="夜 夜" w:date="2022-11-30T18:47:00Z">
        <w:r w:rsidDel="00DE27A8">
          <w:rPr>
            <w:rFonts w:hint="eastAsia"/>
          </w:rPr>
          <w:delText>定是</w:delText>
        </w:r>
      </w:del>
      <w:r>
        <w:rPr>
          <w:rFonts w:hint="eastAsia"/>
        </w:rPr>
        <w:t>相互勾结。为了尽量避免战斗，她慎重地前进。</w:t>
      </w:r>
    </w:p>
    <w:p w14:paraId="7C8B6E0F" w14:textId="732EC868" w:rsidR="00DE14DB" w:rsidRDefault="00DE14DB" w:rsidP="00DE14DB">
      <w:pPr>
        <w:ind w:firstLineChars="200" w:firstLine="420"/>
      </w:pPr>
      <w:r>
        <w:rPr>
          <w:rFonts w:hint="eastAsia"/>
        </w:rPr>
        <w:t>雅修娜一边根据教会的构造而猜测着路线，一边偶尔在直觉的驱使下，潜行</w:t>
      </w:r>
      <w:del w:id="1190" w:author="夜 夜" w:date="2022-11-30T18:49:00Z">
        <w:r w:rsidDel="00AD06D5">
          <w:rPr>
            <w:rFonts w:hint="eastAsia"/>
          </w:rPr>
          <w:delText>穿越</w:delText>
        </w:r>
      </w:del>
      <w:r>
        <w:rPr>
          <w:rFonts w:hint="eastAsia"/>
        </w:rPr>
        <w:t>着</w:t>
      </w:r>
      <w:ins w:id="1191" w:author="夜 夜" w:date="2022-11-30T18:49:00Z">
        <w:r w:rsidR="00AD06D5">
          <w:rPr>
            <w:rFonts w:hint="eastAsia"/>
          </w:rPr>
          <w:t>躲过</w:t>
        </w:r>
      </w:ins>
      <w:r>
        <w:rPr>
          <w:rFonts w:hint="eastAsia"/>
        </w:rPr>
        <w:t>巡逻的敌人前行，然后忽地视野变得开阔。</w:t>
      </w:r>
    </w:p>
    <w:p w14:paraId="0C0A3DAC" w14:textId="77777777" w:rsidR="00DE14DB" w:rsidRDefault="00DE14DB" w:rsidP="00DE14DB">
      <w:pPr>
        <w:ind w:firstLineChars="200" w:firstLine="420"/>
      </w:pPr>
      <w:r>
        <w:rPr>
          <w:rFonts w:hint="eastAsia"/>
        </w:rPr>
        <w:t>「这是……」</w:t>
      </w:r>
    </w:p>
    <w:p w14:paraId="7FECB70A" w14:textId="77777777" w:rsidR="00DE14DB" w:rsidRDefault="00DE14DB" w:rsidP="00DE14DB">
      <w:pPr>
        <w:ind w:firstLineChars="200" w:firstLine="420"/>
      </w:pPr>
      <w:r>
        <w:rPr>
          <w:rFonts w:hint="eastAsia"/>
        </w:rPr>
        <w:t>半球形的结构是进行仪式魔导的设施常有的设计。一眼下去最引人注目的，是装有红色素材的巨大烧瓶。然后是在同心圆排布的床上，有诸多面目全非的女性横陈。</w:t>
      </w:r>
    </w:p>
    <w:p w14:paraId="3736E661" w14:textId="77777777" w:rsidR="00DE14DB" w:rsidRDefault="00DE14DB" w:rsidP="00DE14DB">
      <w:pPr>
        <w:ind w:firstLineChars="200" w:firstLine="420"/>
      </w:pPr>
      <w:r>
        <w:rPr>
          <w:rFonts w:hint="eastAsia"/>
        </w:rPr>
        <w:t>可是，有一个人，令雅修娜放下了这些所有，吸引了她全部的目光。</w:t>
      </w:r>
    </w:p>
    <w:p w14:paraId="5030F8DF" w14:textId="77777777" w:rsidR="00DE14DB" w:rsidRDefault="00DE14DB" w:rsidP="00DE14DB">
      <w:pPr>
        <w:ind w:firstLineChars="200" w:firstLine="420"/>
      </w:pPr>
      <w:r>
        <w:rPr>
          <w:rFonts w:hint="eastAsia"/>
        </w:rPr>
        <w:t>「虽说我确实这么想过……还真的是你啊」</w:t>
      </w:r>
    </w:p>
    <w:p w14:paraId="7DC7E1E9" w14:textId="51B4A580" w:rsidR="00FE0220" w:rsidRDefault="00FE0220" w:rsidP="00FE0220">
      <w:pPr>
        <w:ind w:firstLineChars="200" w:firstLine="420"/>
        <w:rPr>
          <w:ins w:id="1192" w:author="夜 夜" w:date="2022-11-30T18:59:00Z"/>
        </w:rPr>
      </w:pPr>
      <w:ins w:id="1193" w:author="夜 夜" w:date="2022-11-30T18:59:00Z">
        <w:r>
          <w:rPr>
            <w:rFonts w:hint="eastAsia"/>
          </w:rPr>
          <w:t>身穿</w:t>
        </w:r>
      </w:ins>
      <w:ins w:id="1194" w:author="夜 夜" w:date="2022-11-30T19:02:00Z">
        <w:r w:rsidR="00095E08">
          <w:rPr>
            <w:rFonts w:hint="eastAsia"/>
          </w:rPr>
          <w:t>代表了</w:t>
        </w:r>
      </w:ins>
      <w:ins w:id="1195" w:author="夜 夜" w:date="2022-11-30T18:59:00Z">
        <w:r>
          <w:rPr>
            <w:rFonts w:hint="eastAsia"/>
          </w:rPr>
          <w:t>神官顶点的白色司教服的老妇人，奥薇尔。</w:t>
        </w:r>
      </w:ins>
    </w:p>
    <w:p w14:paraId="01C8507E" w14:textId="23F15EA0" w:rsidR="00DE14DB" w:rsidDel="00FE0220" w:rsidRDefault="00DE14DB" w:rsidP="00DE14DB">
      <w:pPr>
        <w:ind w:firstLineChars="200" w:firstLine="420"/>
        <w:rPr>
          <w:del w:id="1196" w:author="夜 夜" w:date="2022-11-30T18:59:00Z"/>
        </w:rPr>
      </w:pPr>
      <w:del w:id="1197" w:author="夜 夜" w:date="2022-11-30T18:59:00Z">
        <w:r w:rsidDel="00FE0220">
          <w:rPr>
            <w:rFonts w:hint="eastAsia"/>
          </w:rPr>
          <w:delText>她就是身着展示出最高级神官地位的白色主教服的老妇人，奥薇尔。</w:delText>
        </w:r>
      </w:del>
    </w:p>
    <w:p w14:paraId="7CC49E34" w14:textId="77777777" w:rsidR="00DE14DB" w:rsidRDefault="00DE14DB" w:rsidP="00DE14DB">
      <w:pPr>
        <w:ind w:firstLineChars="200" w:firstLine="420"/>
      </w:pPr>
      <w:r>
        <w:rPr>
          <w:rFonts w:hint="eastAsia"/>
        </w:rPr>
        <w:t>「贵安，雅修娜殿下」</w:t>
      </w:r>
    </w:p>
    <w:p w14:paraId="1DF62615" w14:textId="77777777" w:rsidR="00DE14DB" w:rsidRDefault="00DE14DB" w:rsidP="00DE14DB">
      <w:pPr>
        <w:ind w:firstLineChars="200" w:firstLine="420"/>
      </w:pPr>
      <w:r>
        <w:rPr>
          <w:rFonts w:hint="eastAsia"/>
        </w:rPr>
        <w:t>她就像在路边遇到熟人一般，极其自然地打了个招呼。</w:t>
      </w:r>
    </w:p>
    <w:p w14:paraId="071FC17C" w14:textId="6CD70E41" w:rsidR="00DE14DB" w:rsidRDefault="00DE14DB" w:rsidP="00DE14DB">
      <w:pPr>
        <w:ind w:firstLineChars="200" w:firstLine="420"/>
      </w:pPr>
      <w:r>
        <w:rPr>
          <w:rFonts w:hint="eastAsia"/>
        </w:rPr>
        <w:t>雅修娜在</w:t>
      </w:r>
      <w:del w:id="1198" w:author="夜 夜" w:date="2022-11-30T19:02:00Z">
        <w:r w:rsidDel="00C81CA0">
          <w:rPr>
            <w:rFonts w:hint="eastAsia"/>
          </w:rPr>
          <w:delText>见到</w:delText>
        </w:r>
      </w:del>
      <w:ins w:id="1199" w:author="夜 夜" w:date="2022-11-30T19:02:00Z">
        <w:r w:rsidR="00C81CA0">
          <w:rPr>
            <w:rFonts w:hint="eastAsia"/>
          </w:rPr>
          <w:t>看见</w:t>
        </w:r>
      </w:ins>
      <w:r>
        <w:rPr>
          <w:rFonts w:hint="eastAsia"/>
        </w:rPr>
        <w:t>仪式场时就猜到了，但当亲眼见到她就是主谋的这一事实时，怒火仍然遮蔽了疲劳。在雅修娜那满溢着冲动活力的眼瞳中，又添生出鲜明强烈的意志。</w:t>
      </w:r>
    </w:p>
    <w:p w14:paraId="684E5AF5" w14:textId="77777777" w:rsidR="00DE14DB" w:rsidRDefault="00DE14DB" w:rsidP="00DE14DB">
      <w:pPr>
        <w:ind w:firstLineChars="200" w:firstLine="420"/>
      </w:pPr>
      <w:r>
        <w:rPr>
          <w:rFonts w:hint="eastAsia"/>
        </w:rPr>
        <w:lastRenderedPageBreak/>
        <w:t>「……真是好久不见啊，奥薇尔猊下」</w:t>
      </w:r>
    </w:p>
    <w:p w14:paraId="21044997" w14:textId="3C904DE9" w:rsidR="00DE14DB" w:rsidRDefault="00DE14DB" w:rsidP="00DE14DB">
      <w:pPr>
        <w:ind w:firstLineChars="200" w:firstLine="420"/>
      </w:pPr>
      <w:r>
        <w:rPr>
          <w:rFonts w:hint="eastAsia"/>
        </w:rPr>
        <w:t>「</w:t>
      </w:r>
      <w:del w:id="1200" w:author="夜 夜" w:date="2022-11-30T19:04:00Z">
        <w:r w:rsidDel="00D7311B">
          <w:rPr>
            <w:rFonts w:hint="eastAsia"/>
          </w:rPr>
          <w:delText>有那么</w:delText>
        </w:r>
      </w:del>
      <w:ins w:id="1201" w:author="夜 夜" w:date="2022-11-30T19:04:00Z">
        <w:r w:rsidR="00D7311B">
          <w:rPr>
            <w:rFonts w:hint="eastAsia"/>
          </w:rPr>
          <w:t>已经称得上好</w:t>
        </w:r>
      </w:ins>
      <w:r>
        <w:rPr>
          <w:rFonts w:hint="eastAsia"/>
        </w:rPr>
        <w:t>久</w:t>
      </w:r>
      <w:ins w:id="1202" w:author="夜 夜" w:date="2022-11-30T19:04:00Z">
        <w:r w:rsidR="00D7311B">
          <w:rPr>
            <w:rFonts w:hint="eastAsia"/>
          </w:rPr>
          <w:t>不</w:t>
        </w:r>
      </w:ins>
      <w:del w:id="1203" w:author="夜 夜" w:date="2022-11-30T19:04:00Z">
        <w:r w:rsidDel="00D7311B">
          <w:rPr>
            <w:rFonts w:hint="eastAsia"/>
          </w:rPr>
          <w:delText>没</w:delText>
        </w:r>
      </w:del>
      <w:r>
        <w:rPr>
          <w:rFonts w:hint="eastAsia"/>
        </w:rPr>
        <w:t>见了吗。上次</w:t>
      </w:r>
      <w:del w:id="1204" w:author="夜 夜" w:date="2022-11-30T19:06:00Z">
        <w:r w:rsidDel="007E3043">
          <w:rPr>
            <w:rFonts w:hint="eastAsia"/>
          </w:rPr>
          <w:delText>承蒙</w:delText>
        </w:r>
      </w:del>
      <w:ins w:id="1205" w:author="夜 夜" w:date="2022-11-30T19:06:00Z">
        <w:r w:rsidR="007E3043">
          <w:rPr>
            <w:rFonts w:hint="eastAsia"/>
          </w:rPr>
          <w:t>与殿下</w:t>
        </w:r>
      </w:ins>
      <w:del w:id="1206" w:author="夜 夜" w:date="2022-11-30T19:06:00Z">
        <w:r w:rsidDel="007E3043">
          <w:rPr>
            <w:rFonts w:hint="eastAsia"/>
          </w:rPr>
          <w:delText>陛下</w:delText>
        </w:r>
        <w:r w:rsidR="007E3043" w:rsidDel="007E3043">
          <w:rPr>
            <w:rFonts w:hint="eastAsia"/>
          </w:rPr>
          <w:delText>会</w:delText>
        </w:r>
      </w:del>
      <w:ins w:id="1207" w:author="夜 夜" w:date="2022-11-30T19:06:00Z">
        <w:r w:rsidR="007E3043">
          <w:rPr>
            <w:rFonts w:hint="eastAsia"/>
          </w:rPr>
          <w:t>见</w:t>
        </w:r>
      </w:ins>
      <w:r>
        <w:rPr>
          <w:rFonts w:hint="eastAsia"/>
        </w:rPr>
        <w:t>面还在……</w:t>
      </w:r>
      <w:ins w:id="1208" w:author="夜 夜" w:date="2022-11-30T19:06:00Z">
        <w:r w:rsidR="007E3043">
          <w:rPr>
            <w:rFonts w:hint="eastAsia"/>
          </w:rPr>
          <w:t>也</w:t>
        </w:r>
      </w:ins>
      <w:r>
        <w:rPr>
          <w:rFonts w:hint="eastAsia"/>
        </w:rPr>
        <w:t>是呢</w:t>
      </w:r>
      <w:del w:id="1209" w:author="夜 夜" w:date="2022-11-30T19:04:00Z">
        <w:r w:rsidDel="00D7311B">
          <w:rPr>
            <w:rFonts w:hint="eastAsia"/>
          </w:rPr>
          <w:delText>。</w:delText>
        </w:r>
      </w:del>
      <w:ins w:id="1210" w:author="夜 夜" w:date="2022-11-30T19:04:00Z">
        <w:r w:rsidR="00D7311B">
          <w:rPr>
            <w:rFonts w:hint="eastAsia"/>
          </w:rPr>
          <w:t>…</w:t>
        </w:r>
      </w:ins>
      <w:ins w:id="1211" w:author="夜 夜" w:date="2022-11-30T19:07:00Z">
        <w:r w:rsidR="00A36C40">
          <w:rPr>
            <w:rFonts w:hint="eastAsia"/>
          </w:rPr>
          <w:t>已有</w:t>
        </w:r>
      </w:ins>
      <w:r>
        <w:rPr>
          <w:rFonts w:hint="eastAsia"/>
        </w:rPr>
        <w:t>五年了吧。真是不好意思</w:t>
      </w:r>
      <w:del w:id="1212" w:author="夜 夜" w:date="2022-11-30T19:11:00Z">
        <w:r w:rsidDel="00CE25CA">
          <w:rPr>
            <w:rFonts w:hint="eastAsia"/>
          </w:rPr>
          <w:delText>呢</w:delText>
        </w:r>
      </w:del>
      <w:r>
        <w:rPr>
          <w:rFonts w:hint="eastAsia"/>
        </w:rPr>
        <w:t>，到了</w:t>
      </w:r>
      <w:del w:id="1213" w:author="夜 夜" w:date="2022-11-30T19:11:00Z">
        <w:r w:rsidDel="00CE25CA">
          <w:rPr>
            <w:rFonts w:ascii="Yu Mincho" w:eastAsia="Yu Mincho" w:hAnsi="Yu Mincho" w:hint="eastAsia"/>
          </w:rPr>
          <w:delText>我</w:delText>
        </w:r>
        <w:r w:rsidDel="00CE25CA">
          <w:rPr>
            <w:rFonts w:ascii="宋体" w:eastAsia="宋体" w:hAnsi="宋体" w:cs="宋体" w:hint="eastAsia"/>
          </w:rPr>
          <w:delText>这</w:delText>
        </w:r>
      </w:del>
      <w:ins w:id="1214" w:author="夜 夜" w:date="2022-11-30T19:11:00Z">
        <w:r w:rsidR="00CE25CA">
          <w:rPr>
            <w:rFonts w:hint="eastAsia"/>
          </w:rPr>
          <w:t>这个</w:t>
        </w:r>
      </w:ins>
      <w:r>
        <w:rPr>
          <w:rFonts w:hint="eastAsia"/>
        </w:rPr>
        <w:t>年纪，不管一个月前还是一年前，都差不多了。虽说如此，身体还是会逐年衰老。真是讨厌啊」</w:t>
      </w:r>
    </w:p>
    <w:p w14:paraId="3C87DE80" w14:textId="103219F0" w:rsidR="00DE14DB" w:rsidRDefault="00DE14DB" w:rsidP="00DE14DB">
      <w:pPr>
        <w:ind w:firstLineChars="200" w:firstLine="420"/>
      </w:pPr>
      <w:r>
        <w:rPr>
          <w:rFonts w:hint="eastAsia"/>
        </w:rPr>
        <w:t>「这样啊。</w:t>
      </w:r>
      <w:del w:id="1215" w:author="夜 夜" w:date="2022-11-30T19:15:00Z">
        <w:r w:rsidDel="002A1898">
          <w:rPr>
            <w:rFonts w:hint="eastAsia"/>
          </w:rPr>
          <w:delText>真是遗憾，</w:delText>
        </w:r>
      </w:del>
      <w:r>
        <w:rPr>
          <w:rFonts w:hint="eastAsia"/>
        </w:rPr>
        <w:t>本国的英雄，</w:t>
      </w:r>
      <w:ins w:id="1216" w:author="夜 夜" w:date="2022-11-30T19:15:00Z">
        <w:r w:rsidR="002A1898">
          <w:rPr>
            <w:rFonts w:hint="eastAsia"/>
          </w:rPr>
          <w:t>也</w:t>
        </w:r>
      </w:ins>
      <w:del w:id="1217" w:author="夜 夜" w:date="2022-11-30T19:15:00Z">
        <w:r w:rsidDel="000C20BB">
          <w:rPr>
            <w:rFonts w:hint="eastAsia"/>
          </w:rPr>
          <w:delText>也堕入腐败了</w:delText>
        </w:r>
      </w:del>
      <w:ins w:id="1218" w:author="夜 夜" w:date="2022-11-30T19:15:00Z">
        <w:r w:rsidR="000C20BB">
          <w:rPr>
            <w:rFonts w:hint="eastAsia"/>
          </w:rPr>
          <w:t>在日渐腐朽</w:t>
        </w:r>
      </w:ins>
      <w:r>
        <w:rPr>
          <w:rFonts w:hint="eastAsia"/>
        </w:rPr>
        <w:t>呢</w:t>
      </w:r>
      <w:ins w:id="1219" w:author="夜 夜" w:date="2022-11-30T19:15:00Z">
        <w:r w:rsidR="002A1898">
          <w:rPr>
            <w:rFonts w:hint="eastAsia"/>
          </w:rPr>
          <w:t>，真是令人遗憾</w:t>
        </w:r>
      </w:ins>
      <w:r>
        <w:rPr>
          <w:rFonts w:hint="eastAsia"/>
        </w:rPr>
        <w:t>」</w:t>
      </w:r>
    </w:p>
    <w:p w14:paraId="436FBAA1" w14:textId="77777777" w:rsidR="00DE14DB" w:rsidRDefault="00DE14DB" w:rsidP="00DE14DB">
      <w:pPr>
        <w:ind w:firstLineChars="200" w:firstLine="420"/>
      </w:pPr>
      <w:r>
        <w:rPr>
          <w:rFonts w:hint="eastAsia"/>
        </w:rPr>
        <w:t>雅修娜面对这最终的真相，壮烈地笑了出来。</w:t>
      </w:r>
    </w:p>
    <w:p w14:paraId="30577C12" w14:textId="0679F43F" w:rsidR="00DE14DB" w:rsidRDefault="00DE14DB" w:rsidP="00DE14DB">
      <w:pPr>
        <w:ind w:firstLineChars="200" w:firstLine="420"/>
      </w:pPr>
      <w:r>
        <w:rPr>
          <w:rFonts w:hint="eastAsia"/>
        </w:rPr>
        <w:t>雅修娜全身已然残破不堪。远非万全的状态。之前的恶魔与龙型魔导兵。若是</w:t>
      </w:r>
      <w:del w:id="1220" w:author="夜 夜" w:date="2022-11-30T19:42:00Z">
        <w:r w:rsidDel="00E86663">
          <w:rPr>
            <w:rFonts w:hint="eastAsia"/>
          </w:rPr>
          <w:delText>一只一只上</w:delText>
        </w:r>
      </w:del>
      <w:ins w:id="1221" w:author="夜 夜" w:date="2022-11-30T19:42:00Z">
        <w:r w:rsidR="00E86663">
          <w:rPr>
            <w:rFonts w:hint="eastAsia"/>
          </w:rPr>
          <w:t>仅</w:t>
        </w:r>
      </w:ins>
      <w:ins w:id="1222" w:author="夜 夜" w:date="2022-11-30T19:43:00Z">
        <w:r w:rsidR="00320613">
          <w:rPr>
            <w:rFonts w:hint="eastAsia"/>
          </w:rPr>
          <w:t>出现</w:t>
        </w:r>
      </w:ins>
      <w:ins w:id="1223" w:author="夜 夜" w:date="2022-11-30T19:42:00Z">
        <w:r w:rsidR="00E86663">
          <w:rPr>
            <w:rFonts w:hint="eastAsia"/>
          </w:rPr>
          <w:t>其中一个</w:t>
        </w:r>
      </w:ins>
      <w:r>
        <w:rPr>
          <w:rFonts w:hint="eastAsia"/>
        </w:rPr>
        <w:t>的话，现在</w:t>
      </w:r>
      <w:del w:id="1224" w:author="夜 夜" w:date="2022-11-30T19:42:00Z">
        <w:r w:rsidDel="004E6611">
          <w:rPr>
            <w:rFonts w:hint="eastAsia"/>
          </w:rPr>
          <w:delText>还</w:delText>
        </w:r>
        <w:r w:rsidDel="00046095">
          <w:rPr>
            <w:rFonts w:hint="eastAsia"/>
          </w:rPr>
          <w:delText>能有些富余</w:delText>
        </w:r>
      </w:del>
      <w:ins w:id="1225" w:author="夜 夜" w:date="2022-11-30T19:42:00Z">
        <w:r w:rsidR="00046095">
          <w:rPr>
            <w:rFonts w:hint="eastAsia"/>
          </w:rPr>
          <w:t>或许还有再战的余力</w:t>
        </w:r>
      </w:ins>
      <w:del w:id="1226" w:author="夜 夜" w:date="2022-11-30T19:42:00Z">
        <w:r w:rsidDel="00046095">
          <w:rPr>
            <w:rFonts w:hint="eastAsia"/>
          </w:rPr>
          <w:delText>吧</w:delText>
        </w:r>
      </w:del>
      <w:r>
        <w:rPr>
          <w:rFonts w:hint="eastAsia"/>
        </w:rPr>
        <w:t>，但为了一并打倒这两个强敌而付出的努力夺去了雅修娜的余力。</w:t>
      </w:r>
    </w:p>
    <w:p w14:paraId="273F8041" w14:textId="2D70C075" w:rsidR="00DE14DB" w:rsidRDefault="00DE14DB" w:rsidP="00DE14DB">
      <w:pPr>
        <w:ind w:firstLineChars="200" w:firstLine="420"/>
      </w:pPr>
      <w:r>
        <w:rPr>
          <w:rFonts w:hint="eastAsia"/>
        </w:rPr>
        <w:t>然而，</w:t>
      </w:r>
      <w:ins w:id="1227" w:author="夜 夜" w:date="2022-11-30T19:50:00Z">
        <w:r w:rsidR="00B1372E">
          <w:rPr>
            <w:rFonts w:hint="eastAsia"/>
          </w:rPr>
          <w:t>雅修娜</w:t>
        </w:r>
      </w:ins>
      <w:r>
        <w:rPr>
          <w:rFonts w:hint="eastAsia"/>
        </w:rPr>
        <w:t>并没有感到悲</w:t>
      </w:r>
      <w:ins w:id="1228" w:author="夜 夜" w:date="2022-11-30T19:51:00Z">
        <w:r w:rsidR="00A86A9E">
          <w:rPr>
            <w:rFonts w:hint="eastAsia"/>
          </w:rPr>
          <w:t>伤</w:t>
        </w:r>
      </w:ins>
      <w:del w:id="1229" w:author="夜 夜" w:date="2022-11-30T19:51:00Z">
        <w:r w:rsidDel="00A86A9E">
          <w:rPr>
            <w:rFonts w:hint="eastAsia"/>
          </w:rPr>
          <w:delText>怆</w:delText>
        </w:r>
      </w:del>
      <w:r>
        <w:rPr>
          <w:rFonts w:hint="eastAsia"/>
        </w:rPr>
        <w:t>。</w:t>
      </w:r>
      <w:del w:id="1230" w:author="夜 夜" w:date="2022-11-30T19:53:00Z">
        <w:r w:rsidDel="00EB14B9">
          <w:rPr>
            <w:rFonts w:hint="eastAsia"/>
          </w:rPr>
          <w:delText>斩断</w:delText>
        </w:r>
      </w:del>
      <w:ins w:id="1231" w:author="夜 夜" w:date="2022-11-30T19:53:00Z">
        <w:r w:rsidR="00EB14B9">
          <w:rPr>
            <w:rFonts w:hint="eastAsia"/>
          </w:rPr>
          <w:t>战胜</w:t>
        </w:r>
      </w:ins>
      <w:del w:id="1232" w:author="夜 夜" w:date="2022-11-30T19:54:00Z">
        <w:r w:rsidDel="00CE29BD">
          <w:rPr>
            <w:rFonts w:hint="eastAsia"/>
          </w:rPr>
          <w:delText>了</w:delText>
        </w:r>
      </w:del>
      <w:r>
        <w:rPr>
          <w:rFonts w:hint="eastAsia"/>
        </w:rPr>
        <w:t>强大的敌人，穿</w:t>
      </w:r>
      <w:del w:id="1233" w:author="夜 夜" w:date="2022-11-30T20:05:00Z">
        <w:r w:rsidDel="00635A1A">
          <w:rPr>
            <w:rFonts w:hint="eastAsia"/>
          </w:rPr>
          <w:delText>过</w:delText>
        </w:r>
      </w:del>
      <w:ins w:id="1234" w:author="夜 夜" w:date="2022-11-30T20:05:00Z">
        <w:r w:rsidR="00635A1A">
          <w:rPr>
            <w:rFonts w:hint="eastAsia"/>
          </w:rPr>
          <w:t>越</w:t>
        </w:r>
      </w:ins>
      <w:del w:id="1235" w:author="夜 夜" w:date="2022-11-30T19:54:00Z">
        <w:r w:rsidDel="00CE29BD">
          <w:rPr>
            <w:rFonts w:hint="eastAsia"/>
          </w:rPr>
          <w:delText>了</w:delText>
        </w:r>
        <w:r w:rsidDel="00A12574">
          <w:rPr>
            <w:rFonts w:hint="eastAsia"/>
          </w:rPr>
          <w:delText>毒辣</w:delText>
        </w:r>
      </w:del>
      <w:ins w:id="1236" w:author="夜 夜" w:date="2022-11-30T19:54:00Z">
        <w:r w:rsidR="00A12574">
          <w:rPr>
            <w:rFonts w:hint="eastAsia"/>
          </w:rPr>
          <w:t>恶毒</w:t>
        </w:r>
      </w:ins>
      <w:r>
        <w:rPr>
          <w:rFonts w:hint="eastAsia"/>
        </w:rPr>
        <w:t>的陷阱，</w:t>
      </w:r>
      <w:ins w:id="1237" w:author="夜 夜" w:date="2022-11-30T19:54:00Z">
        <w:r w:rsidR="00CE29BD">
          <w:rPr>
            <w:rFonts w:hint="eastAsia"/>
          </w:rPr>
          <w:t>终而</w:t>
        </w:r>
      </w:ins>
      <w:ins w:id="1238" w:author="夜 夜" w:date="2022-11-30T19:55:00Z">
        <w:r w:rsidR="00CE29BD">
          <w:rPr>
            <w:rFonts w:hint="eastAsia"/>
          </w:rPr>
          <w:t>将真相掌握于手中的强烈意志，在她的眼中闪烁。</w:t>
        </w:r>
      </w:ins>
      <w:del w:id="1239" w:author="夜 夜" w:date="2022-11-30T19:55:00Z">
        <w:r w:rsidDel="00CE29BD">
          <w:rPr>
            <w:rFonts w:hint="eastAsia"/>
          </w:rPr>
          <w:delText>已经历经千辛万苦必将最终的目标捉在手中。她的眼中闪耀着如此的坚强意志。</w:delText>
        </w:r>
      </w:del>
    </w:p>
    <w:p w14:paraId="4A27FC8E" w14:textId="25C0F205" w:rsidR="00DE14DB" w:rsidRDefault="00DE14DB" w:rsidP="00DE14DB">
      <w:pPr>
        <w:ind w:firstLineChars="200" w:firstLine="420"/>
      </w:pPr>
      <w:r>
        <w:rPr>
          <w:rFonts w:hint="eastAsia"/>
        </w:rPr>
        <w:t>「这座城的地下，</w:t>
      </w:r>
      <w:del w:id="1240" w:author="夜 夜" w:date="2022-11-30T20:05:00Z">
        <w:r w:rsidDel="00635A1A">
          <w:rPr>
            <w:rFonts w:hint="eastAsia"/>
          </w:rPr>
          <w:delText>还</w:delText>
        </w:r>
      </w:del>
      <w:r>
        <w:rPr>
          <w:rFonts w:hint="eastAsia"/>
        </w:rPr>
        <w:t>真是个不得了的魔窟啊」</w:t>
      </w:r>
    </w:p>
    <w:p w14:paraId="7B109D3D" w14:textId="77777777" w:rsidR="00DE14DB" w:rsidRDefault="00DE14DB" w:rsidP="00DE14DB">
      <w:pPr>
        <w:ind w:firstLineChars="200" w:firstLine="420"/>
      </w:pPr>
      <w:r>
        <w:rPr>
          <w:rFonts w:hint="eastAsia"/>
        </w:rPr>
        <w:t>雅修娜浑身上下飞舞着强劲的导力光的磷光。</w:t>
      </w:r>
    </w:p>
    <w:p w14:paraId="476D1C34" w14:textId="20D441B6" w:rsidR="00DE14DB" w:rsidRDefault="00DE14DB" w:rsidP="00DE14DB">
      <w:pPr>
        <w:ind w:firstLineChars="200" w:firstLine="420"/>
      </w:pPr>
      <w:r>
        <w:rPr>
          <w:rFonts w:hint="eastAsia"/>
        </w:rPr>
        <w:t>雅修娜不可能知道</w:t>
      </w:r>
      <w:ins w:id="1241" w:author="夜 夜" w:date="2022-12-26T05:03:00Z">
        <w:r w:rsidR="00C74A98">
          <w:rPr>
            <w:rFonts w:hint="eastAsia"/>
          </w:rPr>
          <w:t>的是</w:t>
        </w:r>
      </w:ins>
      <w:r>
        <w:rPr>
          <w:rFonts w:hint="eastAsia"/>
        </w:rPr>
        <w:t>，现在奥薇尔的手下</w:t>
      </w:r>
      <w:ins w:id="1242" w:author="夜 夜" w:date="2022-12-26T05:04:00Z">
        <w:r w:rsidR="00DD6230">
          <w:rPr>
            <w:rFonts w:hint="eastAsia"/>
          </w:rPr>
          <w:t>多</w:t>
        </w:r>
      </w:ins>
      <w:del w:id="1243" w:author="夜 夜" w:date="2022-12-26T05:04:00Z">
        <w:r w:rsidDel="00897644">
          <w:rPr>
            <w:rFonts w:hint="eastAsia"/>
          </w:rPr>
          <w:delText>主要</w:delText>
        </w:r>
      </w:del>
      <w:del w:id="1244" w:author="夜 夜" w:date="2022-12-26T05:03:00Z">
        <w:r w:rsidDel="0027063B">
          <w:rPr>
            <w:rFonts w:hint="eastAsia"/>
          </w:rPr>
          <w:delText>布置</w:delText>
        </w:r>
      </w:del>
      <w:r>
        <w:rPr>
          <w:rFonts w:hint="eastAsia"/>
        </w:rPr>
        <w:t>在</w:t>
      </w:r>
      <w:ins w:id="1245" w:author="夜 夜" w:date="2022-12-26T05:03:00Z">
        <w:r w:rsidR="0027063B">
          <w:rPr>
            <w:rFonts w:hint="eastAsia"/>
          </w:rPr>
          <w:t>执行</w:t>
        </w:r>
      </w:ins>
      <w:del w:id="1246" w:author="夜 夜" w:date="2022-12-26T05:03:00Z">
        <w:r w:rsidDel="0027063B">
          <w:rPr>
            <w:rFonts w:hint="eastAsia"/>
          </w:rPr>
          <w:delText>国境</w:delText>
        </w:r>
      </w:del>
      <w:r>
        <w:rPr>
          <w:rFonts w:hint="eastAsia"/>
        </w:rPr>
        <w:t>监视</w:t>
      </w:r>
      <w:ins w:id="1247" w:author="夜 夜" w:date="2022-12-26T05:03:00Z">
        <w:r w:rsidR="0027063B">
          <w:rPr>
            <w:rFonts w:hint="eastAsia"/>
          </w:rPr>
          <w:t>国境的任务</w:t>
        </w:r>
      </w:ins>
      <w:del w:id="1248" w:author="夜 夜" w:date="2022-12-26T05:03:00Z">
        <w:r w:rsidDel="0027063B">
          <w:rPr>
            <w:rFonts w:hint="eastAsia"/>
          </w:rPr>
          <w:delText>上</w:delText>
        </w:r>
      </w:del>
      <w:r>
        <w:rPr>
          <w:rFonts w:hint="eastAsia"/>
        </w:rPr>
        <w:t>，教会</w:t>
      </w:r>
      <w:ins w:id="1249" w:author="夜 夜" w:date="2022-12-26T05:05:00Z">
        <w:r w:rsidR="00DD6230">
          <w:rPr>
            <w:rFonts w:hint="eastAsia"/>
          </w:rPr>
          <w:t>内部正巧空虚</w:t>
        </w:r>
      </w:ins>
      <w:del w:id="1250" w:author="夜 夜" w:date="2022-12-26T05:05:00Z">
        <w:r w:rsidDel="00DD6230">
          <w:rPr>
            <w:rFonts w:hint="eastAsia"/>
          </w:rPr>
          <w:delText>正是薄弱之处</w:delText>
        </w:r>
      </w:del>
      <w:r>
        <w:rPr>
          <w:rFonts w:hint="eastAsia"/>
        </w:rPr>
        <w:t>。可以说是她卓越的直觉，使她完美地直插弱点。</w:t>
      </w:r>
    </w:p>
    <w:p w14:paraId="3FDFD839" w14:textId="77777777" w:rsidR="00DE14DB" w:rsidRDefault="00DE14DB" w:rsidP="00DE14DB">
      <w:pPr>
        <w:ind w:firstLineChars="200" w:firstLine="420"/>
      </w:pPr>
      <w:r>
        <w:rPr>
          <w:rFonts w:hint="eastAsia"/>
        </w:rPr>
        <w:t>葛里萨利嘉最为身负盛名的英雄。就连与人灾齐名，能夷平国家的导力灾害『龙害』都能平定的大主教奥薇尔。</w:t>
      </w:r>
    </w:p>
    <w:p w14:paraId="0976DAAD" w14:textId="6D11037B" w:rsidR="00DE14DB" w:rsidRDefault="00DE14DB" w:rsidP="00DE14DB">
      <w:pPr>
        <w:ind w:firstLineChars="200" w:firstLine="420"/>
      </w:pPr>
      <w:r>
        <w:rPr>
          <w:rFonts w:hint="eastAsia"/>
        </w:rPr>
        <w:t>「我也曾因你的传说而心潮澎湃</w:t>
      </w:r>
      <w:del w:id="1251" w:author="夜 夜" w:date="2022-11-30T20:06:00Z">
        <w:r w:rsidDel="00B2148D">
          <w:rPr>
            <w:rFonts w:hint="eastAsia"/>
          </w:rPr>
          <w:delText>啊</w:delText>
        </w:r>
      </w:del>
      <w:r>
        <w:rPr>
          <w:rFonts w:hint="eastAsia"/>
        </w:rPr>
        <w:t>。或许你可能会感到意外——但直到现在这一刻，你</w:t>
      </w:r>
      <w:del w:id="1252" w:author="夜 夜" w:date="2022-11-30T20:07:00Z">
        <w:r w:rsidDel="00205230">
          <w:rPr>
            <w:rFonts w:hint="eastAsia"/>
          </w:rPr>
          <w:delText>也</w:delText>
        </w:r>
      </w:del>
      <w:ins w:id="1253" w:author="夜 夜" w:date="2022-11-30T20:07:00Z">
        <w:r w:rsidR="00205230">
          <w:rPr>
            <w:rFonts w:hint="eastAsia"/>
          </w:rPr>
          <w:t>都</w:t>
        </w:r>
      </w:ins>
      <w:r>
        <w:rPr>
          <w:rFonts w:hint="eastAsia"/>
        </w:rPr>
        <w:t>是</w:t>
      </w:r>
      <w:ins w:id="1254" w:author="夜 夜" w:date="2022-11-30T20:07:00Z">
        <w:r w:rsidR="00205230">
          <w:rPr>
            <w:rFonts w:hint="eastAsia"/>
          </w:rPr>
          <w:t>我在</w:t>
        </w:r>
      </w:ins>
      <w:r>
        <w:rPr>
          <w:rFonts w:hint="eastAsia"/>
        </w:rPr>
        <w:t>这个国家中最</w:t>
      </w:r>
      <w:del w:id="1255" w:author="夜 夜" w:date="2022-11-30T20:07:00Z">
        <w:r w:rsidDel="00205230">
          <w:rPr>
            <w:rFonts w:hint="eastAsia"/>
          </w:rPr>
          <w:delText>受</w:delText>
        </w:r>
      </w:del>
      <w:r>
        <w:rPr>
          <w:rFonts w:hint="eastAsia"/>
        </w:rPr>
        <w:t>尊敬的那个人」</w:t>
      </w:r>
    </w:p>
    <w:p w14:paraId="2FAFDBC4" w14:textId="77777777" w:rsidR="00DE14DB" w:rsidRDefault="00DE14DB" w:rsidP="00DE14DB">
      <w:pPr>
        <w:ind w:firstLineChars="200" w:firstLine="420"/>
      </w:pPr>
      <w:r>
        <w:rPr>
          <w:rFonts w:hint="eastAsia"/>
        </w:rPr>
        <w:t>「啊呀，真是的」</w:t>
      </w:r>
    </w:p>
    <w:p w14:paraId="088EBB88" w14:textId="1F80913D" w:rsidR="00DE14DB" w:rsidRDefault="00DE14DB" w:rsidP="00DE14DB">
      <w:pPr>
        <w:ind w:firstLineChars="200" w:firstLine="420"/>
      </w:pPr>
      <w:r>
        <w:rPr>
          <w:rFonts w:hint="eastAsia"/>
        </w:rPr>
        <w:t>这名</w:t>
      </w:r>
      <w:ins w:id="1256" w:author="夜 夜" w:date="2022-11-30T20:09:00Z">
        <w:r w:rsidR="00DE2DD2">
          <w:rPr>
            <w:rFonts w:hint="eastAsia"/>
          </w:rPr>
          <w:t>身姿</w:t>
        </w:r>
      </w:ins>
      <w:del w:id="1257" w:author="夜 夜" w:date="2022-11-30T20:09:00Z">
        <w:r w:rsidDel="00714F97">
          <w:rPr>
            <w:rFonts w:hint="eastAsia"/>
          </w:rPr>
          <w:delText>腰板</w:delText>
        </w:r>
      </w:del>
      <w:r>
        <w:rPr>
          <w:rFonts w:hint="eastAsia"/>
        </w:rPr>
        <w:t>已经</w:t>
      </w:r>
      <w:del w:id="1258" w:author="夜 夜" w:date="2022-11-30T20:09:00Z">
        <w:r w:rsidDel="00714F97">
          <w:rPr>
            <w:rFonts w:hint="eastAsia"/>
          </w:rPr>
          <w:delText>弯掉的</w:delText>
        </w:r>
      </w:del>
      <w:ins w:id="1259" w:author="夜 夜" w:date="2022-11-30T20:09:00Z">
        <w:r w:rsidR="00714F97">
          <w:rPr>
            <w:rFonts w:hint="eastAsia"/>
          </w:rPr>
          <w:t>佝偻</w:t>
        </w:r>
      </w:ins>
      <w:r>
        <w:rPr>
          <w:rFonts w:hint="eastAsia"/>
        </w:rPr>
        <w:t>老妇人，高雅地掩面而笑。</w:t>
      </w:r>
    </w:p>
    <w:p w14:paraId="66BD1543" w14:textId="77777777" w:rsidR="00DE14DB" w:rsidRDefault="00DE14DB" w:rsidP="00DE14DB">
      <w:pPr>
        <w:ind w:firstLineChars="200" w:firstLine="420"/>
      </w:pPr>
      <w:r>
        <w:rPr>
          <w:rFonts w:hint="eastAsia"/>
        </w:rPr>
        <w:t>「在你出生的时候，我就已经在干这些事了。殿下所骄傲的直觉，也不过如此呢」</w:t>
      </w:r>
    </w:p>
    <w:p w14:paraId="7EE5A8C4" w14:textId="77777777" w:rsidR="00DE14DB" w:rsidRDefault="00DE14DB" w:rsidP="00DE14DB">
      <w:pPr>
        <w:ind w:firstLineChars="200" w:firstLine="420"/>
      </w:pPr>
      <w:r>
        <w:rPr>
          <w:rFonts w:hint="eastAsia"/>
        </w:rPr>
        <w:t>「确实」</w:t>
      </w:r>
    </w:p>
    <w:p w14:paraId="4B8869F4" w14:textId="78EE76B6" w:rsidR="00DE14DB" w:rsidRDefault="00DE14DB" w:rsidP="00DE14DB">
      <w:pPr>
        <w:ind w:firstLineChars="200" w:firstLine="420"/>
      </w:pPr>
      <w:r>
        <w:rPr>
          <w:rFonts w:hint="eastAsia"/>
        </w:rPr>
        <w:t>雅修娜在</w:t>
      </w:r>
      <w:del w:id="1260" w:author="夜 夜" w:date="2022-11-30T20:11:00Z">
        <w:r w:rsidDel="007D77B0">
          <w:rPr>
            <w:rFonts w:hint="eastAsia"/>
          </w:rPr>
          <w:delText>对</w:delText>
        </w:r>
      </w:del>
      <w:ins w:id="1261" w:author="夜 夜" w:date="2022-11-30T20:11:00Z">
        <w:r w:rsidR="007D77B0">
          <w:rPr>
            <w:rFonts w:hint="eastAsia"/>
          </w:rPr>
          <w:t>回</w:t>
        </w:r>
      </w:ins>
      <w:r>
        <w:rPr>
          <w:rFonts w:hint="eastAsia"/>
        </w:rPr>
        <w:t>答的同时，迈进了一步。</w:t>
      </w:r>
    </w:p>
    <w:p w14:paraId="4B558E21" w14:textId="724AE14A" w:rsidR="00DE14DB" w:rsidRDefault="00DE14DB" w:rsidP="00DE14DB">
      <w:pPr>
        <w:ind w:firstLineChars="200" w:firstLine="420"/>
      </w:pPr>
      <w:r>
        <w:rPr>
          <w:rFonts w:hint="eastAsia"/>
        </w:rPr>
        <w:t>平时需要十步的距离，仅凭一步就消弭了。她</w:t>
      </w:r>
      <w:del w:id="1262" w:author="夜 夜" w:date="2022-12-02T12:09:00Z">
        <w:r w:rsidDel="00B251F1">
          <w:rPr>
            <w:rFonts w:hint="eastAsia"/>
          </w:rPr>
          <w:delText>拉短</w:delText>
        </w:r>
      </w:del>
      <w:ins w:id="1263" w:author="夜 夜" w:date="2022-12-02T12:09:00Z">
        <w:r w:rsidR="00B251F1">
          <w:rPr>
            <w:rFonts w:hint="eastAsia"/>
          </w:rPr>
          <w:t>接近奥薇尔</w:t>
        </w:r>
      </w:ins>
      <w:del w:id="1264" w:author="夜 夜" w:date="2022-12-02T12:10:00Z">
        <w:r w:rsidDel="00B251F1">
          <w:rPr>
            <w:rFonts w:hint="eastAsia"/>
          </w:rPr>
          <w:delText>了间距</w:delText>
        </w:r>
      </w:del>
      <w:r>
        <w:rPr>
          <w:rFonts w:hint="eastAsia"/>
        </w:rPr>
        <w:t>，</w:t>
      </w:r>
      <w:ins w:id="1265" w:author="夜 夜" w:date="2022-12-02T12:10:00Z">
        <w:r w:rsidR="00511308">
          <w:rPr>
            <w:rFonts w:hint="eastAsia"/>
          </w:rPr>
          <w:t>挥出斩击</w:t>
        </w:r>
      </w:ins>
      <w:del w:id="1266" w:author="夜 夜" w:date="2022-12-02T12:10:00Z">
        <w:r w:rsidDel="00511308">
          <w:rPr>
            <w:rFonts w:hint="eastAsia"/>
          </w:rPr>
          <w:delText>大剑劈下</w:delText>
        </w:r>
      </w:del>
      <w:r>
        <w:rPr>
          <w:rFonts w:hint="eastAsia"/>
        </w:rPr>
        <w:t>。</w:t>
      </w:r>
    </w:p>
    <w:p w14:paraId="2C3A75AF" w14:textId="67C1F76C" w:rsidR="00DE14DB" w:rsidRDefault="00DE14DB" w:rsidP="00DE14DB">
      <w:pPr>
        <w:ind w:firstLineChars="200" w:firstLine="420"/>
      </w:pPr>
      <w:r>
        <w:rPr>
          <w:rFonts w:hint="eastAsia"/>
        </w:rPr>
        <w:t>她的剑，哪怕面对这</w:t>
      </w:r>
      <w:del w:id="1267" w:author="夜 夜" w:date="2022-12-02T12:11:00Z">
        <w:r w:rsidDel="0015578E">
          <w:rPr>
            <w:rFonts w:hint="eastAsia"/>
          </w:rPr>
          <w:delText>因</w:delText>
        </w:r>
        <w:r w:rsidDel="002E6952">
          <w:rPr>
            <w:rFonts w:hint="eastAsia"/>
          </w:rPr>
          <w:delText>年迈</w:delText>
        </w:r>
        <w:r w:rsidDel="0015578E">
          <w:rPr>
            <w:rFonts w:hint="eastAsia"/>
          </w:rPr>
          <w:delText>而皱缩</w:delText>
        </w:r>
      </w:del>
      <w:ins w:id="1268" w:author="夜 夜" w:date="2022-12-02T12:11:00Z">
        <w:r w:rsidR="0015578E">
          <w:rPr>
            <w:rFonts w:hint="eastAsia"/>
          </w:rPr>
          <w:t>皮肤早已褶皱</w:t>
        </w:r>
      </w:ins>
      <w:r>
        <w:rPr>
          <w:rFonts w:hint="eastAsia"/>
        </w:rPr>
        <w:t>的</w:t>
      </w:r>
      <w:ins w:id="1269" w:author="夜 夜" w:date="2022-12-02T12:11:00Z">
        <w:r w:rsidR="002E6952">
          <w:rPr>
            <w:rFonts w:hint="eastAsia"/>
          </w:rPr>
          <w:t>年迈</w:t>
        </w:r>
      </w:ins>
      <w:r>
        <w:rPr>
          <w:rFonts w:hint="eastAsia"/>
        </w:rPr>
        <w:t>老太，也</w:t>
      </w:r>
      <w:del w:id="1270" w:author="夜 夜" w:date="2022-12-02T12:12:00Z">
        <w:r w:rsidDel="0015578E">
          <w:rPr>
            <w:rFonts w:hint="eastAsia"/>
          </w:rPr>
          <w:delText>不会</w:delText>
        </w:r>
      </w:del>
      <w:r>
        <w:rPr>
          <w:rFonts w:hint="eastAsia"/>
        </w:rPr>
        <w:t>有</w:t>
      </w:r>
      <w:ins w:id="1271" w:author="夜 夜" w:date="2022-12-02T12:12:00Z">
        <w:r w:rsidR="0015578E">
          <w:rPr>
            <w:rFonts w:hint="eastAsia"/>
          </w:rPr>
          <w:t>将其</w:t>
        </w:r>
      </w:ins>
      <w:r>
        <w:rPr>
          <w:rFonts w:hint="eastAsia"/>
        </w:rPr>
        <w:t>一刀两断的</w:t>
      </w:r>
      <w:ins w:id="1272" w:author="夜 夜" w:date="2022-12-02T12:12:00Z">
        <w:r w:rsidR="0015578E">
          <w:rPr>
            <w:rFonts w:hint="eastAsia"/>
          </w:rPr>
          <w:t>果断</w:t>
        </w:r>
      </w:ins>
      <w:del w:id="1273" w:author="夜 夜" w:date="2022-12-02T12:12:00Z">
        <w:r w:rsidDel="0015578E">
          <w:rPr>
            <w:rFonts w:hint="eastAsia"/>
          </w:rPr>
          <w:delText>迷惘</w:delText>
        </w:r>
      </w:del>
      <w:r>
        <w:rPr>
          <w:rFonts w:hint="eastAsia"/>
        </w:rPr>
        <w:t>。这一剑</w:t>
      </w:r>
      <w:del w:id="1274" w:author="夜 夜" w:date="2022-12-02T12:13:00Z">
        <w:r w:rsidDel="004E294F">
          <w:rPr>
            <w:rFonts w:hint="eastAsia"/>
          </w:rPr>
          <w:delText>抓住</w:delText>
        </w:r>
      </w:del>
      <w:ins w:id="1275" w:author="夜 夜" w:date="2022-12-02T12:13:00Z">
        <w:r w:rsidR="004E294F">
          <w:rPr>
            <w:rFonts w:hint="eastAsia"/>
          </w:rPr>
          <w:t>瞄准</w:t>
        </w:r>
      </w:ins>
      <w:del w:id="1276" w:author="夜 夜" w:date="2022-12-02T12:14:00Z">
        <w:r w:rsidDel="00B668EE">
          <w:rPr>
            <w:rFonts w:hint="eastAsia"/>
          </w:rPr>
          <w:delText>了</w:delText>
        </w:r>
      </w:del>
      <w:r>
        <w:rPr>
          <w:rFonts w:hint="eastAsia"/>
        </w:rPr>
        <w:t>奥薇尔的位置，以腿脚不便的老太绝对无法避开的速度迫近。</w:t>
      </w:r>
    </w:p>
    <w:p w14:paraId="59C1916A" w14:textId="77777777" w:rsidR="00DE14DB" w:rsidRDefault="00DE14DB" w:rsidP="00DE14DB">
      <w:pPr>
        <w:ind w:firstLineChars="200" w:firstLine="420"/>
      </w:pPr>
      <w:r>
        <w:rPr>
          <w:rFonts w:hint="eastAsia"/>
        </w:rPr>
        <w:t>「殿下」</w:t>
      </w:r>
    </w:p>
    <w:p w14:paraId="71F47D5A" w14:textId="77777777" w:rsidR="00DE14DB" w:rsidRDefault="00DE14DB" w:rsidP="00DE14DB">
      <w:pPr>
        <w:ind w:firstLineChars="200" w:firstLine="420"/>
      </w:pPr>
      <w:r>
        <w:rPr>
          <w:rFonts w:hint="eastAsia"/>
        </w:rPr>
        <w:t>雅修娜竭尽全力的一击，没能动摇老妇人脸上优雅的笑容。</w:t>
      </w:r>
    </w:p>
    <w:p w14:paraId="4B79CA79" w14:textId="0861FD61" w:rsidR="00DE14DB" w:rsidRDefault="00DE14DB" w:rsidP="00DE14DB">
      <w:pPr>
        <w:ind w:firstLineChars="200" w:firstLine="420"/>
      </w:pPr>
      <w:r>
        <w:rPr>
          <w:rFonts w:hint="eastAsia"/>
        </w:rPr>
        <w:t>「看在你</w:t>
      </w:r>
      <w:ins w:id="1277" w:author="夜 夜" w:date="2022-12-02T12:15:00Z">
        <w:r w:rsidR="00552949">
          <w:rPr>
            <w:rFonts w:hint="eastAsia"/>
          </w:rPr>
          <w:t>皇室</w:t>
        </w:r>
      </w:ins>
      <w:r>
        <w:rPr>
          <w:rFonts w:hint="eastAsia"/>
        </w:rPr>
        <w:t>血脉的份上，我会手下留情的」</w:t>
      </w:r>
    </w:p>
    <w:p w14:paraId="1A5969A3" w14:textId="77777777" w:rsidR="00DE14DB" w:rsidRDefault="00DE14DB" w:rsidP="00DE14DB">
      <w:pPr>
        <w:ind w:firstLineChars="200" w:firstLine="420"/>
      </w:pPr>
      <w:r>
        <w:rPr>
          <w:rFonts w:hint="eastAsia"/>
        </w:rPr>
        <w:t>她的手杖发出了三色的光线，阻挡了雅修娜的大剑。雅修娜看到了杖端所嵌宝石的颜色，呻吟着说道：</w:t>
      </w:r>
    </w:p>
    <w:p w14:paraId="73365858" w14:textId="77777777" w:rsidR="00DE14DB" w:rsidRDefault="00DE14DB" w:rsidP="00DE14DB">
      <w:pPr>
        <w:ind w:firstLineChars="200" w:firstLine="420"/>
      </w:pPr>
      <w:r>
        <w:rPr>
          <w:rFonts w:hint="eastAsia"/>
        </w:rPr>
        <w:t>「三原色的辉石……！你这家伙，和『机关世界』做交易了啊！」</w:t>
      </w:r>
    </w:p>
    <w:p w14:paraId="06E828C6" w14:textId="24A4750C" w:rsidR="00DE14DB" w:rsidRDefault="00DE14DB" w:rsidP="00DE14DB">
      <w:pPr>
        <w:ind w:firstLineChars="200" w:firstLine="420"/>
      </w:pPr>
      <w:r>
        <w:rPr>
          <w:rFonts w:hint="eastAsia"/>
        </w:rPr>
        <w:t>「知道的很清楚呢，殿下。看来</w:t>
      </w:r>
      <w:ins w:id="1278" w:author="夜 夜" w:date="2022-12-02T12:18:00Z">
        <w:r w:rsidR="009255E0">
          <w:rPr>
            <w:rFonts w:hint="eastAsia"/>
          </w:rPr>
          <w:t>您有</w:t>
        </w:r>
        <w:r w:rsidR="00C36D3D">
          <w:rPr>
            <w:rFonts w:hint="eastAsia"/>
          </w:rPr>
          <w:t>仔细地学习</w:t>
        </w:r>
      </w:ins>
      <w:del w:id="1279" w:author="夜 夜" w:date="2022-12-02T12:18:00Z">
        <w:r w:rsidDel="009255E0">
          <w:rPr>
            <w:rFonts w:hint="eastAsia"/>
          </w:rPr>
          <w:delText>关于</w:delText>
        </w:r>
      </w:del>
      <w:r>
        <w:rPr>
          <w:rFonts w:hint="eastAsia"/>
        </w:rPr>
        <w:t>禁忌</w:t>
      </w:r>
      <w:ins w:id="1280" w:author="夜 夜" w:date="2022-12-02T12:18:00Z">
        <w:r w:rsidR="009255E0">
          <w:rPr>
            <w:rFonts w:hint="eastAsia"/>
          </w:rPr>
          <w:t>相关</w:t>
        </w:r>
      </w:ins>
      <w:ins w:id="1281" w:author="夜 夜" w:date="2022-12-02T12:19:00Z">
        <w:r w:rsidR="009255E0">
          <w:rPr>
            <w:rFonts w:hint="eastAsia"/>
          </w:rPr>
          <w:t>知识</w:t>
        </w:r>
      </w:ins>
      <w:del w:id="1282" w:author="夜 夜" w:date="2022-12-02T12:18:00Z">
        <w:r w:rsidDel="009255E0">
          <w:rPr>
            <w:rFonts w:hint="eastAsia"/>
          </w:rPr>
          <w:delText>的事有</w:delText>
        </w:r>
        <w:r w:rsidDel="00C36D3D">
          <w:rPr>
            <w:rFonts w:hint="eastAsia"/>
          </w:rPr>
          <w:delText>仔细地学习</w:delText>
        </w:r>
        <w:r w:rsidDel="009255E0">
          <w:rPr>
            <w:rFonts w:hint="eastAsia"/>
          </w:rPr>
          <w:delText>过</w:delText>
        </w:r>
      </w:del>
      <w:r>
        <w:rPr>
          <w:rFonts w:hint="eastAsia"/>
        </w:rPr>
        <w:t>，真是太好了」</w:t>
      </w:r>
    </w:p>
    <w:p w14:paraId="1370F0B3" w14:textId="77777777" w:rsidR="00DE14DB" w:rsidRDefault="00DE14DB" w:rsidP="00DE14DB">
      <w:pPr>
        <w:ind w:firstLineChars="200" w:firstLine="420"/>
      </w:pPr>
      <w:r>
        <w:rPr>
          <w:rFonts w:hint="eastAsia"/>
        </w:rPr>
        <w:t>原色概念魔导。这是第一身份指定为禁忌的魔导技术。这下雅修娜能够确信，向袭击列车的恐怖分子提供原色之红石的也是奥薇尔。她脑中回想起列车追尾事故的情形，霎时间气血上涌。</w:t>
      </w:r>
    </w:p>
    <w:p w14:paraId="6ECEC26A" w14:textId="77777777" w:rsidR="00DE14DB" w:rsidRDefault="00DE14DB" w:rsidP="00DE14DB">
      <w:pPr>
        <w:ind w:firstLineChars="200" w:firstLine="420"/>
      </w:pPr>
      <w:r>
        <w:rPr>
          <w:rFonts w:hint="eastAsia"/>
        </w:rPr>
        <w:t>「你到底堕落到什么程度了，奥薇尔！」</w:t>
      </w:r>
    </w:p>
    <w:p w14:paraId="0D054FFA" w14:textId="77777777" w:rsidR="00DE14DB" w:rsidRDefault="00DE14DB" w:rsidP="00DE14DB">
      <w:pPr>
        <w:ind w:firstLineChars="200" w:firstLine="420"/>
      </w:pPr>
      <w:r>
        <w:rPr>
          <w:rFonts w:hint="eastAsia"/>
        </w:rPr>
        <w:t>雅修娜咆哮着向大剑中注入导力。</w:t>
      </w:r>
    </w:p>
    <w:p w14:paraId="1FD9D9DA" w14:textId="052F0D33" w:rsidR="00DE14DB" w:rsidRDefault="00DE14DB" w:rsidP="00DE14DB">
      <w:pPr>
        <w:ind w:firstLineChars="200" w:firstLine="420"/>
      </w:pPr>
      <w:r>
        <w:rPr>
          <w:rFonts w:hint="eastAsia"/>
        </w:rPr>
        <w:t>『导力</w:t>
      </w:r>
      <w:r w:rsidR="004D0278">
        <w:rPr>
          <w:rFonts w:hint="eastAsia"/>
        </w:rPr>
        <w:t>：接续</w:t>
      </w:r>
      <w:r>
        <w:rPr>
          <w:rFonts w:hint="eastAsia"/>
        </w:rPr>
        <w:t>——王剑·纹章——』</w:t>
      </w:r>
    </w:p>
    <w:p w14:paraId="0387443C" w14:textId="6E1A6115" w:rsidR="00DE14DB" w:rsidRDefault="00DE14DB" w:rsidP="00DE14DB">
      <w:pPr>
        <w:ind w:firstLineChars="200" w:firstLine="420"/>
      </w:pPr>
      <w:r>
        <w:rPr>
          <w:rFonts w:hint="eastAsia"/>
        </w:rPr>
        <w:t>距离她这毫无保留的纹章魔导【爆炎】发动，还</w:t>
      </w:r>
      <w:del w:id="1283" w:author="夜 夜" w:date="2022-12-02T12:23:00Z">
        <w:r w:rsidDel="00D9659B">
          <w:rPr>
            <w:rFonts w:hint="eastAsia"/>
          </w:rPr>
          <w:delText>有</w:delText>
        </w:r>
      </w:del>
      <w:ins w:id="1284" w:author="夜 夜" w:date="2022-12-02T12:23:00Z">
        <w:r w:rsidR="00D9659B">
          <w:rPr>
            <w:rFonts w:hint="eastAsia"/>
          </w:rPr>
          <w:t>要</w:t>
        </w:r>
      </w:ins>
      <w:r>
        <w:rPr>
          <w:rFonts w:hint="eastAsia"/>
        </w:rPr>
        <w:t>数秒。</w:t>
      </w:r>
    </w:p>
    <w:p w14:paraId="77516292" w14:textId="77777777" w:rsidR="00DE14DB" w:rsidRDefault="00DE14DB" w:rsidP="00DE14DB">
      <w:pPr>
        <w:ind w:firstLineChars="200" w:firstLine="420"/>
      </w:pPr>
      <w:r>
        <w:rPr>
          <w:rFonts w:hint="eastAsia"/>
        </w:rPr>
        <w:t>这段时间，对于接近第一身份顶点的大主教来说，长到可以打哈欠了。</w:t>
      </w:r>
    </w:p>
    <w:p w14:paraId="083F84C3" w14:textId="77777777" w:rsidR="00DE14DB" w:rsidRDefault="00DE14DB" w:rsidP="00DE14DB">
      <w:pPr>
        <w:ind w:firstLineChars="200" w:firstLine="420"/>
      </w:pPr>
      <w:r>
        <w:rPr>
          <w:rFonts w:hint="eastAsia"/>
        </w:rPr>
        <w:t>「行不通呢，殿下」</w:t>
      </w:r>
    </w:p>
    <w:p w14:paraId="07D4DAED" w14:textId="77777777" w:rsidR="00DE14DB" w:rsidRDefault="00DE14DB" w:rsidP="00DE14DB">
      <w:pPr>
        <w:ind w:firstLineChars="200" w:firstLine="420"/>
      </w:pPr>
      <w:r>
        <w:rPr>
          <w:rFonts w:hint="eastAsia"/>
        </w:rPr>
        <w:t>奥薇尔悠闲地抬起手臂，在魔导发动的前一秒碰触到了大剑的锋刃。</w:t>
      </w:r>
    </w:p>
    <w:p w14:paraId="0BDF5E6A" w14:textId="4E05F161" w:rsidR="00DE14DB" w:rsidRDefault="00DE14DB" w:rsidP="00DE14DB">
      <w:pPr>
        <w:ind w:firstLineChars="200" w:firstLine="420"/>
      </w:pPr>
      <w:r>
        <w:rPr>
          <w:rFonts w:hint="eastAsia"/>
        </w:rPr>
        <w:lastRenderedPageBreak/>
        <w:t>「</w:t>
      </w:r>
      <w:del w:id="1285" w:author="夜 夜" w:date="2022-12-02T18:34:00Z">
        <w:r w:rsidDel="00466A14">
          <w:rPr>
            <w:rFonts w:hint="eastAsia"/>
          </w:rPr>
          <w:delText>真是大意啊</w:delText>
        </w:r>
      </w:del>
      <w:ins w:id="1286" w:author="夜 夜" w:date="2022-12-02T18:34:00Z">
        <w:r w:rsidR="00466A14">
          <w:rPr>
            <w:rFonts w:hint="eastAsia"/>
          </w:rPr>
          <w:t>太慢了</w:t>
        </w:r>
      </w:ins>
      <w:r>
        <w:rPr>
          <w:rFonts w:hint="eastAsia"/>
        </w:rPr>
        <w:t>」</w:t>
      </w:r>
    </w:p>
    <w:p w14:paraId="1335B159" w14:textId="77777777" w:rsidR="00DE14DB" w:rsidRDefault="00DE14DB" w:rsidP="00DE14DB">
      <w:pPr>
        <w:ind w:firstLineChars="200" w:firstLine="420"/>
      </w:pPr>
      <w:r>
        <w:rPr>
          <w:rFonts w:hint="eastAsia"/>
        </w:rPr>
        <w:t>「——！」</w:t>
      </w:r>
    </w:p>
    <w:p w14:paraId="0DE15696" w14:textId="77777777" w:rsidR="00DE14DB" w:rsidRDefault="00DE14DB" w:rsidP="00DE14DB">
      <w:pPr>
        <w:ind w:firstLineChars="200" w:firstLine="420"/>
      </w:pPr>
      <w:r>
        <w:rPr>
          <w:rFonts w:hint="eastAsia"/>
        </w:rPr>
        <w:t>奥薇尔的导力流入了王剑，将雅修娜的导力驱逐击飞。</w:t>
      </w:r>
    </w:p>
    <w:p w14:paraId="18C37543" w14:textId="77777777" w:rsidR="00DE14DB" w:rsidRDefault="00DE14DB" w:rsidP="00DE14DB">
      <w:pPr>
        <w:ind w:firstLineChars="200" w:firstLine="420"/>
      </w:pPr>
      <w:r>
        <w:rPr>
          <w:rFonts w:hint="eastAsia"/>
        </w:rPr>
        <w:t>纹章魔导的主导权被夺取了。雅修娜惊愕地睁大了眼，连忙想抽回大剑。</w:t>
      </w:r>
    </w:p>
    <w:p w14:paraId="1D764ABB" w14:textId="77777777" w:rsidR="00DE14DB" w:rsidRDefault="00DE14DB" w:rsidP="00DE14DB">
      <w:pPr>
        <w:ind w:firstLineChars="200" w:firstLine="420"/>
      </w:pPr>
      <w:r>
        <w:rPr>
          <w:rFonts w:hint="eastAsia"/>
        </w:rPr>
        <w:t>但比起身体上的行动，还是奥薇尔发动纹章魔导的速度更快。</w:t>
      </w:r>
    </w:p>
    <w:p w14:paraId="5E1DB509" w14:textId="765638B1" w:rsidR="00DE14DB" w:rsidRDefault="00DE14DB" w:rsidP="00DE14DB">
      <w:pPr>
        <w:ind w:firstLineChars="200" w:firstLine="420"/>
      </w:pPr>
      <w:r>
        <w:rPr>
          <w:rFonts w:hint="eastAsia"/>
        </w:rPr>
        <w:t>『导力</w:t>
      </w:r>
      <w:r w:rsidR="004D0278">
        <w:rPr>
          <w:rFonts w:hint="eastAsia"/>
        </w:rPr>
        <w:t>：接续</w:t>
      </w:r>
      <w:r>
        <w:rPr>
          <w:rFonts w:hint="eastAsia"/>
        </w:rPr>
        <w:t>——王剑·纹章——二重发动【障壁·爆炎】』</w:t>
      </w:r>
    </w:p>
    <w:p w14:paraId="34B6F097" w14:textId="68DF3ED8" w:rsidR="00DE14DB" w:rsidRDefault="00DE14DB" w:rsidP="00DE14DB">
      <w:pPr>
        <w:ind w:firstLineChars="200" w:firstLine="420"/>
      </w:pPr>
      <w:del w:id="1287" w:author="夜 夜" w:date="2022-12-03T15:36:00Z">
        <w:r w:rsidDel="0023396B">
          <w:rPr>
            <w:rFonts w:hint="eastAsia"/>
          </w:rPr>
          <w:delText>雅修娜的</w:delText>
        </w:r>
      </w:del>
      <w:del w:id="1288" w:author="夜 夜" w:date="2022-12-03T15:34:00Z">
        <w:r w:rsidDel="00E63994">
          <w:rPr>
            <w:rFonts w:hint="eastAsia"/>
          </w:rPr>
          <w:delText>行动被障壁阻碍</w:delText>
        </w:r>
        <w:r w:rsidDel="004B4278">
          <w:rPr>
            <w:rFonts w:hint="eastAsia"/>
          </w:rPr>
          <w:delText>，撞了上去</w:delText>
        </w:r>
        <w:r w:rsidDel="00E63994">
          <w:rPr>
            <w:rFonts w:hint="eastAsia"/>
          </w:rPr>
          <w:delText>。她被</w:delText>
        </w:r>
      </w:del>
      <w:del w:id="1289" w:author="夜 夜" w:date="2022-12-03T15:36:00Z">
        <w:r w:rsidDel="0023396B">
          <w:rPr>
            <w:rFonts w:hint="eastAsia"/>
          </w:rPr>
          <w:delText>周围张开的</w:delText>
        </w:r>
      </w:del>
      <w:r>
        <w:rPr>
          <w:rFonts w:hint="eastAsia"/>
        </w:rPr>
        <w:t>障壁</w:t>
      </w:r>
      <w:ins w:id="1290" w:author="夜 夜" w:date="2022-12-03T15:35:00Z">
        <w:r w:rsidR="0023396B">
          <w:rPr>
            <w:rFonts w:hint="eastAsia"/>
          </w:rPr>
          <w:t>延展开来，把雅修娜</w:t>
        </w:r>
      </w:ins>
      <w:r>
        <w:rPr>
          <w:rFonts w:hint="eastAsia"/>
        </w:rPr>
        <w:t>包围</w:t>
      </w:r>
      <w:ins w:id="1291" w:author="夜 夜" w:date="2022-12-03T15:34:00Z">
        <w:r w:rsidR="00E63994">
          <w:rPr>
            <w:rFonts w:hint="eastAsia"/>
          </w:rPr>
          <w:t>，</w:t>
        </w:r>
      </w:ins>
      <w:ins w:id="1292" w:author="夜 夜" w:date="2022-12-03T15:35:00Z">
        <w:r w:rsidR="00E63994">
          <w:rPr>
            <w:rFonts w:hint="eastAsia"/>
          </w:rPr>
          <w:t>阻碍着她的行动</w:t>
        </w:r>
      </w:ins>
      <w:del w:id="1293" w:author="夜 夜" w:date="2022-12-03T15:33:00Z">
        <w:r w:rsidDel="00D04CB0">
          <w:rPr>
            <w:rFonts w:hint="eastAsia"/>
          </w:rPr>
          <w:delText>，紧闭其中</w:delText>
        </w:r>
      </w:del>
      <w:r>
        <w:rPr>
          <w:rFonts w:hint="eastAsia"/>
        </w:rPr>
        <w:t>。</w:t>
      </w:r>
      <w:ins w:id="1294" w:author="夜 夜" w:date="2022-12-03T15:36:00Z">
        <w:r w:rsidR="0023396B">
          <w:rPr>
            <w:rFonts w:hint="eastAsia"/>
          </w:rPr>
          <w:t>随后</w:t>
        </w:r>
      </w:ins>
      <w:ins w:id="1295" w:author="夜 夜" w:date="2022-12-03T15:33:00Z">
        <w:r w:rsidR="00832289">
          <w:rPr>
            <w:rFonts w:hint="eastAsia"/>
          </w:rPr>
          <w:t>被围困于障壁之中的雅修娜</w:t>
        </w:r>
      </w:ins>
      <w:del w:id="1296" w:author="夜 夜" w:date="2022-12-03T15:33:00Z">
        <w:r w:rsidDel="00832289">
          <w:rPr>
            <w:rFonts w:hint="eastAsia"/>
          </w:rPr>
          <w:delText>而在她</w:delText>
        </w:r>
      </w:del>
      <w:r>
        <w:rPr>
          <w:rFonts w:hint="eastAsia"/>
        </w:rPr>
        <w:t>的鼻尖，迸发出了火星。</w:t>
      </w:r>
    </w:p>
    <w:p w14:paraId="69388DEB" w14:textId="77777777" w:rsidR="00DE14DB" w:rsidRDefault="00DE14DB" w:rsidP="00DE14DB">
      <w:pPr>
        <w:ind w:firstLineChars="200" w:firstLine="420"/>
      </w:pPr>
      <w:r>
        <w:rPr>
          <w:rFonts w:hint="eastAsia"/>
        </w:rPr>
        <w:t>由于展开的【障壁】，她无法回避。在这能量无处可逃的密闭空间中，【爆炎】炸裂开来。</w:t>
      </w:r>
    </w:p>
    <w:p w14:paraId="39A971FF" w14:textId="77777777" w:rsidR="00DE14DB" w:rsidRDefault="00DE14DB" w:rsidP="00DE14DB">
      <w:pPr>
        <w:ind w:firstLineChars="200" w:firstLine="420"/>
      </w:pPr>
      <w:r>
        <w:rPr>
          <w:rFonts w:hint="eastAsia"/>
        </w:rPr>
        <w:t>「……咕」</w:t>
      </w:r>
    </w:p>
    <w:p w14:paraId="3487269E" w14:textId="7175C09C" w:rsidR="00DE14DB" w:rsidRDefault="00DE14DB" w:rsidP="00DE14DB">
      <w:pPr>
        <w:ind w:firstLineChars="200" w:firstLine="420"/>
      </w:pPr>
      <w:r>
        <w:rPr>
          <w:rFonts w:hint="eastAsia"/>
        </w:rPr>
        <w:t>在爆发的冲击袭来之时，雅修娜也保持着持剑的架势。尽管【爆炎】可以靠导力强化来硬捱，但</w:t>
      </w:r>
      <w:del w:id="1297" w:author="夜 夜" w:date="2022-12-03T15:39:00Z">
        <w:r w:rsidDel="00C3040F">
          <w:rPr>
            <w:rFonts w:hint="eastAsia"/>
          </w:rPr>
          <w:delText>损伤</w:delText>
        </w:r>
      </w:del>
      <w:ins w:id="1298" w:author="夜 夜" w:date="2022-12-03T15:39:00Z">
        <w:r w:rsidR="00C3040F">
          <w:rPr>
            <w:rFonts w:hint="eastAsia"/>
          </w:rPr>
          <w:t>伤势</w:t>
        </w:r>
      </w:ins>
      <w:r>
        <w:rPr>
          <w:rFonts w:hint="eastAsia"/>
        </w:rPr>
        <w:t>一点不小。浑身各处都可以感受到痉挛般的灼痛。</w:t>
      </w:r>
    </w:p>
    <w:p w14:paraId="3FE15337" w14:textId="77777777" w:rsidR="00DE14DB" w:rsidRDefault="00DE14DB" w:rsidP="00DE14DB">
      <w:pPr>
        <w:ind w:firstLineChars="200" w:firstLine="420"/>
      </w:pPr>
      <w:r>
        <w:rPr>
          <w:rFonts w:hint="eastAsia"/>
        </w:rPr>
        <w:t>「刻有多个纹章的导器，是可以将纹章魔导像这样组合发动的。明白了吗」</w:t>
      </w:r>
    </w:p>
    <w:p w14:paraId="42423A53" w14:textId="2B1B610C" w:rsidR="00DE14DB" w:rsidRDefault="00DE14DB" w:rsidP="00DE14DB">
      <w:pPr>
        <w:ind w:firstLineChars="200" w:firstLine="420"/>
      </w:pPr>
      <w:r>
        <w:rPr>
          <w:rFonts w:hint="eastAsia"/>
        </w:rPr>
        <w:t>奥薇尔的话语中，</w:t>
      </w:r>
      <w:ins w:id="1299" w:author="夜 夜" w:date="2022-12-03T15:44:00Z">
        <w:r w:rsidR="00C91C6C">
          <w:rPr>
            <w:rFonts w:hint="eastAsia"/>
          </w:rPr>
          <w:t>充满了</w:t>
        </w:r>
        <w:r w:rsidR="00954BF9">
          <w:rPr>
            <w:rFonts w:hint="eastAsia"/>
          </w:rPr>
          <w:t>大人哄孩子</w:t>
        </w:r>
      </w:ins>
      <w:del w:id="1300" w:author="夜 夜" w:date="2022-12-03T15:44:00Z">
        <w:r w:rsidDel="00954BF9">
          <w:rPr>
            <w:rFonts w:hint="eastAsia"/>
          </w:rPr>
          <w:delText>简直就像让着小孩的大人</w:delText>
        </w:r>
      </w:del>
      <w:r>
        <w:rPr>
          <w:rFonts w:hint="eastAsia"/>
        </w:rPr>
        <w:t>一般</w:t>
      </w:r>
      <w:ins w:id="1301" w:author="夜 夜" w:date="2022-12-03T15:44:00Z">
        <w:r w:rsidR="00954BF9">
          <w:rPr>
            <w:rFonts w:hint="eastAsia"/>
          </w:rPr>
          <w:t>的</w:t>
        </w:r>
      </w:ins>
      <w:del w:id="1302" w:author="夜 夜" w:date="2022-12-03T15:44:00Z">
        <w:r w:rsidDel="00954BF9">
          <w:rPr>
            <w:rFonts w:hint="eastAsia"/>
          </w:rPr>
          <w:delText>，</w:delText>
        </w:r>
        <w:r w:rsidDel="00C91C6C">
          <w:rPr>
            <w:rFonts w:hint="eastAsia"/>
          </w:rPr>
          <w:delText>充满了</w:delText>
        </w:r>
      </w:del>
      <w:r>
        <w:rPr>
          <w:rFonts w:hint="eastAsia"/>
        </w:rPr>
        <w:t>从容。</w:t>
      </w:r>
    </w:p>
    <w:p w14:paraId="01C457B9" w14:textId="213F0298" w:rsidR="00DE14DB" w:rsidRDefault="00DE14DB" w:rsidP="00DE14DB">
      <w:pPr>
        <w:ind w:firstLineChars="200" w:firstLine="420"/>
      </w:pPr>
      <w:r>
        <w:rPr>
          <w:rFonts w:hint="eastAsia"/>
        </w:rPr>
        <w:t>直到此时此刻，雅修娜才明白她们之间</w:t>
      </w:r>
      <w:del w:id="1303" w:author="夜 夜" w:date="2022-12-03T15:45:00Z">
        <w:r w:rsidDel="003119BD">
          <w:rPr>
            <w:rFonts w:hint="eastAsia"/>
          </w:rPr>
          <w:delText>有着预料之外更大</w:delText>
        </w:r>
      </w:del>
      <w:r>
        <w:rPr>
          <w:rFonts w:hint="eastAsia"/>
        </w:rPr>
        <w:t>的实力差距</w:t>
      </w:r>
      <w:ins w:id="1304" w:author="夜 夜" w:date="2022-12-03T15:45:00Z">
        <w:r w:rsidR="00565558">
          <w:rPr>
            <w:rFonts w:hint="eastAsia"/>
          </w:rPr>
          <w:t>远超自己想象</w:t>
        </w:r>
      </w:ins>
      <w:r>
        <w:rPr>
          <w:rFonts w:hint="eastAsia"/>
        </w:rPr>
        <w:t>。</w:t>
      </w:r>
    </w:p>
    <w:p w14:paraId="64661851" w14:textId="77777777" w:rsidR="00DE14DB" w:rsidRDefault="00DE14DB" w:rsidP="00DE14DB">
      <w:pPr>
        <w:ind w:firstLineChars="200" w:firstLine="420"/>
      </w:pPr>
      <w:r>
        <w:rPr>
          <w:rFonts w:hint="eastAsia"/>
        </w:rPr>
        <w:t>「……不愧是，第一身份中最高阶的大主教啊。这就是拯救了我国的『龙害平定者』吗」</w:t>
      </w:r>
    </w:p>
    <w:p w14:paraId="3BBFB98A" w14:textId="77777777" w:rsidR="00DE14DB" w:rsidRDefault="00DE14DB" w:rsidP="00DE14DB">
      <w:pPr>
        <w:ind w:firstLineChars="200" w:firstLine="420"/>
      </w:pPr>
      <w:r>
        <w:rPr>
          <w:rFonts w:hint="eastAsia"/>
        </w:rPr>
        <w:t>「啊呀啊呀，如果你认为拯救这个国家时的我才这种水平的话，可不行啊」</w:t>
      </w:r>
    </w:p>
    <w:p w14:paraId="453DB302" w14:textId="77777777" w:rsidR="00DE14DB" w:rsidRDefault="00DE14DB" w:rsidP="00DE14DB">
      <w:pPr>
        <w:ind w:firstLineChars="200" w:firstLine="420"/>
      </w:pPr>
      <w:r>
        <w:rPr>
          <w:rFonts w:hint="eastAsia"/>
        </w:rPr>
        <w:t>大约五十年前，奥薇尔平定了能夷平国家的导力灾害『龙害』，这一功绩十分有名。雅修娜稍稍触及了她力量的冰山一角，心中便浮现出了畏惧。而奥薇尔微笑着对她说：</w:t>
      </w:r>
    </w:p>
    <w:p w14:paraId="6B091F54" w14:textId="7CF91234" w:rsidR="00DE14DB" w:rsidRDefault="00DE14DB" w:rsidP="00DE14DB">
      <w:pPr>
        <w:ind w:firstLineChars="200" w:firstLine="420"/>
      </w:pPr>
      <w:r>
        <w:rPr>
          <w:rFonts w:hint="eastAsia"/>
        </w:rPr>
        <w:t>「诶、诶……当时的我啊，真的是，非常</w:t>
      </w:r>
      <w:ins w:id="1305" w:author="夜 夜" w:date="2022-12-03T15:48:00Z">
        <w:r w:rsidR="00D31834">
          <w:rPr>
            <w:rFonts w:hint="eastAsia"/>
          </w:rPr>
          <w:t>厉害啊</w:t>
        </w:r>
      </w:ins>
      <w:del w:id="1306" w:author="夜 夜" w:date="2022-12-03T15:48:00Z">
        <w:r w:rsidDel="00D31834">
          <w:rPr>
            <w:rFonts w:hint="eastAsia"/>
          </w:rPr>
          <w:delText>的不得了</w:delText>
        </w:r>
      </w:del>
      <w:r>
        <w:rPr>
          <w:rFonts w:hint="eastAsia"/>
        </w:rPr>
        <w:t>。无论是力量、</w:t>
      </w:r>
      <w:del w:id="1307" w:author="夜 夜" w:date="2022-12-03T15:48:00Z">
        <w:r w:rsidDel="005176B6">
          <w:rPr>
            <w:rFonts w:hint="eastAsia"/>
          </w:rPr>
          <w:delText>美丽</w:delText>
        </w:r>
      </w:del>
      <w:ins w:id="1308" w:author="夜 夜" w:date="2022-12-03T15:48:00Z">
        <w:r w:rsidR="005176B6">
          <w:rPr>
            <w:rFonts w:hint="eastAsia"/>
          </w:rPr>
          <w:t>外貌</w:t>
        </w:r>
      </w:ins>
      <w:r>
        <w:rPr>
          <w:rFonts w:hint="eastAsia"/>
        </w:rPr>
        <w:t>——还是</w:t>
      </w:r>
      <w:ins w:id="1309" w:author="夜 夜" w:date="2022-12-03T15:48:00Z">
        <w:r w:rsidR="005176B6">
          <w:rPr>
            <w:rFonts w:hint="eastAsia"/>
          </w:rPr>
          <w:t>内</w:t>
        </w:r>
      </w:ins>
      <w:r>
        <w:rPr>
          <w:rFonts w:hint="eastAsia"/>
        </w:rPr>
        <w:t>心」</w:t>
      </w:r>
    </w:p>
    <w:p w14:paraId="5803BDEB" w14:textId="45C0785E" w:rsidR="00DE14DB" w:rsidRDefault="00DE14DB" w:rsidP="00DE14DB">
      <w:pPr>
        <w:ind w:firstLineChars="200" w:firstLine="420"/>
      </w:pPr>
      <w:r>
        <w:rPr>
          <w:rFonts w:hint="eastAsia"/>
        </w:rPr>
        <w:t>那是奥薇尔身心都处在巅峰的三十多岁时的事了。与全盛期的她相比，现在成为老太的她已经衰老</w:t>
      </w:r>
      <w:del w:id="1310" w:author="夜 夜" w:date="2022-12-03T15:49:00Z">
        <w:r w:rsidDel="00F73DEE">
          <w:rPr>
            <w:rFonts w:hint="eastAsia"/>
          </w:rPr>
          <w:delText>的</w:delText>
        </w:r>
      </w:del>
      <w:ins w:id="1311" w:author="夜 夜" w:date="2022-12-03T15:49:00Z">
        <w:r w:rsidR="00F73DEE">
          <w:rPr>
            <w:rFonts w:hint="eastAsia"/>
          </w:rPr>
          <w:t>得</w:t>
        </w:r>
      </w:ins>
      <w:r>
        <w:rPr>
          <w:rFonts w:hint="eastAsia"/>
        </w:rPr>
        <w:t>连当时的影子都看不到了。</w:t>
      </w:r>
      <w:del w:id="1312" w:author="夜 夜" w:date="2022-12-03T15:50:00Z">
        <w:r w:rsidDel="000837CA">
          <w:rPr>
            <w:rFonts w:hint="eastAsia"/>
          </w:rPr>
          <w:delText>然而</w:delText>
        </w:r>
      </w:del>
      <w:r>
        <w:rPr>
          <w:rFonts w:hint="eastAsia"/>
        </w:rPr>
        <w:t>尽管如此，她还是</w:t>
      </w:r>
      <w:del w:id="1313" w:author="夜 夜" w:date="2022-12-03T15:50:00Z">
        <w:r w:rsidDel="000837CA">
          <w:rPr>
            <w:rFonts w:hint="eastAsia"/>
          </w:rPr>
          <w:delText>一名单人</w:delText>
        </w:r>
      </w:del>
      <w:ins w:id="1314" w:author="夜 夜" w:date="2022-12-03T15:50:00Z">
        <w:r w:rsidR="000837CA">
          <w:rPr>
            <w:rFonts w:hint="eastAsia"/>
          </w:rPr>
          <w:t>独自</w:t>
        </w:r>
      </w:ins>
      <w:r>
        <w:rPr>
          <w:rFonts w:hint="eastAsia"/>
        </w:rPr>
        <w:t>就能完全压制雅修娜的</w:t>
      </w:r>
      <w:del w:id="1315" w:author="夜 夜" w:date="2022-12-03T15:50:00Z">
        <w:r w:rsidDel="00DA6398">
          <w:rPr>
            <w:rFonts w:hint="eastAsia"/>
          </w:rPr>
          <w:delText>可怖</w:delText>
        </w:r>
      </w:del>
      <w:ins w:id="1316" w:author="夜 夜" w:date="2022-12-03T15:50:00Z">
        <w:r w:rsidR="00DA6398">
          <w:rPr>
            <w:rFonts w:hint="eastAsia"/>
          </w:rPr>
          <w:t>强大的</w:t>
        </w:r>
      </w:ins>
      <w:r>
        <w:rPr>
          <w:rFonts w:hint="eastAsia"/>
        </w:rPr>
        <w:t>魔导行使者。她怀念着过去，眯起了眼睛。</w:t>
      </w:r>
    </w:p>
    <w:p w14:paraId="2299C97F" w14:textId="1FDBAB22" w:rsidR="00DE14DB" w:rsidRDefault="00DE14DB" w:rsidP="00DE14DB">
      <w:pPr>
        <w:ind w:firstLineChars="200" w:firstLine="420"/>
      </w:pPr>
      <w:r>
        <w:rPr>
          <w:rFonts w:hint="eastAsia"/>
        </w:rPr>
        <w:t>「</w:t>
      </w:r>
      <w:ins w:id="1317" w:author="夜 夜" w:date="2022-12-03T15:51:00Z">
        <w:r w:rsidR="004B45A2">
          <w:rPr>
            <w:rFonts w:hint="eastAsia"/>
          </w:rPr>
          <w:t>我那时</w:t>
        </w:r>
      </w:ins>
      <w:r>
        <w:rPr>
          <w:rFonts w:hint="eastAsia"/>
        </w:rPr>
        <w:t>简直就是，像圣人一般的圣职者啊」</w:t>
      </w:r>
    </w:p>
    <w:p w14:paraId="00D3E0E9" w14:textId="41EAB195" w:rsidR="00DE14DB" w:rsidRDefault="00DE14DB" w:rsidP="00DE14DB">
      <w:pPr>
        <w:ind w:firstLineChars="200" w:firstLine="420"/>
      </w:pPr>
      <w:r>
        <w:rPr>
          <w:rFonts w:hint="eastAsia"/>
        </w:rPr>
        <w:t>原色之光化为枷锁，拘束住了雅修娜。这不是单纯的导力光，</w:t>
      </w:r>
      <w:del w:id="1318" w:author="夜 夜" w:date="2022-12-03T15:52:00Z">
        <w:r w:rsidDel="004B45A2">
          <w:rPr>
            <w:rFonts w:hint="eastAsia"/>
          </w:rPr>
          <w:delText>有</w:delText>
        </w:r>
      </w:del>
      <w:ins w:id="1319" w:author="夜 夜" w:date="2022-12-03T15:52:00Z">
        <w:r w:rsidR="004B45A2">
          <w:rPr>
            <w:rFonts w:hint="eastAsia"/>
          </w:rPr>
          <w:t>带</w:t>
        </w:r>
      </w:ins>
      <w:r>
        <w:rPr>
          <w:rFonts w:hint="eastAsia"/>
        </w:rPr>
        <w:t>着明确的质量。</w:t>
      </w:r>
    </w:p>
    <w:p w14:paraId="5B6800F7" w14:textId="12795471" w:rsidR="00DE14DB" w:rsidRDefault="00DE14DB" w:rsidP="00DE14DB">
      <w:pPr>
        <w:ind w:firstLineChars="200" w:firstLine="420"/>
      </w:pPr>
      <w:r>
        <w:rPr>
          <w:rFonts w:hint="eastAsia"/>
        </w:rPr>
        <w:t>「</w:t>
      </w:r>
      <w:del w:id="1320" w:author="夜 夜" w:date="2022-12-03T15:52:00Z">
        <w:r w:rsidDel="00CD0035">
          <w:rPr>
            <w:rFonts w:hint="eastAsia"/>
          </w:rPr>
          <w:delText>你以为</w:delText>
        </w:r>
      </w:del>
      <w:ins w:id="1321" w:author="夜 夜" w:date="2022-12-03T15:52:00Z">
        <w:r w:rsidR="00CD0035">
          <w:rPr>
            <w:rFonts w:hint="eastAsia"/>
          </w:rPr>
          <w:t>别</w:t>
        </w:r>
      </w:ins>
      <w:ins w:id="1322" w:author="夜 夜" w:date="2022-12-03T15:53:00Z">
        <w:r w:rsidR="00EA4BC2">
          <w:rPr>
            <w:rFonts w:hint="eastAsia"/>
          </w:rPr>
          <w:t>以为</w:t>
        </w:r>
      </w:ins>
      <w:r>
        <w:rPr>
          <w:rFonts w:hint="eastAsia"/>
        </w:rPr>
        <w:t>这么简单……就能捉住我</w:t>
      </w:r>
      <w:del w:id="1323" w:author="夜 夜" w:date="2022-12-03T15:52:00Z">
        <w:r w:rsidDel="00CD0035">
          <w:rPr>
            <w:rFonts w:hint="eastAsia"/>
          </w:rPr>
          <w:delText>吗</w:delText>
        </w:r>
      </w:del>
      <w:r>
        <w:rPr>
          <w:rFonts w:hint="eastAsia"/>
        </w:rPr>
        <w:t>！」</w:t>
      </w:r>
    </w:p>
    <w:p w14:paraId="3FF9F805" w14:textId="2FF6C012" w:rsidR="00DE14DB" w:rsidRDefault="00DE14DB" w:rsidP="00DE14DB">
      <w:pPr>
        <w:ind w:firstLineChars="200" w:firstLine="420"/>
      </w:pPr>
      <w:r>
        <w:rPr>
          <w:rFonts w:hint="eastAsia"/>
        </w:rPr>
        <w:t>雅修娜运起导力强化，竭尽全力扯断了原色之锁。尽管明显身处劣势，雅修娜的心也没有屈服，架好了大剑。而奥薇尔看到这一切，并没有什么特别的反应</w:t>
      </w:r>
      <w:ins w:id="1324" w:author="夜 夜" w:date="2022-12-03T15:55:00Z">
        <w:r w:rsidR="00BE7595">
          <w:rPr>
            <w:rFonts w:hint="eastAsia"/>
          </w:rPr>
          <w:t>。</w:t>
        </w:r>
      </w:ins>
      <w:del w:id="1325" w:author="夜 夜" w:date="2022-12-03T15:55:00Z">
        <w:r w:rsidDel="00BE7595">
          <w:rPr>
            <w:rFonts w:hint="eastAsia"/>
          </w:rPr>
          <w:delText>，</w:delText>
        </w:r>
      </w:del>
      <w:r>
        <w:rPr>
          <w:rFonts w:hint="eastAsia"/>
        </w:rPr>
        <w:t>仅仅是始终平静地笑着。</w:t>
      </w:r>
    </w:p>
    <w:p w14:paraId="73ACB985" w14:textId="1FE6335A" w:rsidR="00DE14DB" w:rsidRDefault="00DE14DB" w:rsidP="00DE14DB">
      <w:pPr>
        <w:ind w:firstLineChars="200" w:firstLine="420"/>
      </w:pPr>
      <w:r>
        <w:rPr>
          <w:rFonts w:hint="eastAsia"/>
        </w:rPr>
        <w:t>「啊呀，嘛。看来想关住殿下真是要费一番功夫呢。虽说如此，若是</w:t>
      </w:r>
      <w:del w:id="1326" w:author="夜 夜" w:date="2022-12-03T15:56:00Z">
        <w:r w:rsidDel="00F404DD">
          <w:rPr>
            <w:rFonts w:hint="eastAsia"/>
          </w:rPr>
          <w:delText>变成了</w:delText>
        </w:r>
      </w:del>
      <w:ins w:id="1327" w:author="夜 夜" w:date="2022-12-03T15:56:00Z">
        <w:r w:rsidR="00F404DD">
          <w:rPr>
            <w:rFonts w:hint="eastAsia"/>
          </w:rPr>
          <w:t>把殿下处理成</w:t>
        </w:r>
        <w:r w:rsidR="0028682A">
          <w:rPr>
            <w:rFonts w:hint="eastAsia"/>
          </w:rPr>
          <w:t>旁边那些</w:t>
        </w:r>
      </w:ins>
      <w:del w:id="1328" w:author="夜 夜" w:date="2022-12-03T15:56:00Z">
        <w:r w:rsidDel="0028682A">
          <w:rPr>
            <w:rFonts w:hint="eastAsia"/>
          </w:rPr>
          <w:delText>这里那些</w:delText>
        </w:r>
      </w:del>
      <w:r>
        <w:rPr>
          <w:rFonts w:hint="eastAsia"/>
        </w:rPr>
        <w:t>年轻的孩子那般</w:t>
      </w:r>
      <w:del w:id="1329" w:author="夜 夜" w:date="2022-12-03T15:56:00Z">
        <w:r w:rsidDel="0028682A">
          <w:rPr>
            <w:rFonts w:hint="eastAsia"/>
          </w:rPr>
          <w:delText>的模样</w:delText>
        </w:r>
      </w:del>
      <w:r>
        <w:rPr>
          <w:rFonts w:hint="eastAsia"/>
        </w:rPr>
        <w:t>，也颇有为难之处，不好办啊」</w:t>
      </w:r>
    </w:p>
    <w:p w14:paraId="44561E20" w14:textId="77777777" w:rsidR="00DE14DB" w:rsidRDefault="00DE14DB" w:rsidP="00DE14DB">
      <w:pPr>
        <w:ind w:firstLineChars="200" w:firstLine="420"/>
      </w:pPr>
      <w:r>
        <w:rPr>
          <w:rFonts w:hint="eastAsia"/>
        </w:rPr>
        <w:t>在这仪式场的周围，排布着干尸。</w:t>
      </w:r>
    </w:p>
    <w:p w14:paraId="36CE8060" w14:textId="77777777" w:rsidR="00DE14DB" w:rsidRDefault="00DE14DB" w:rsidP="00DE14DB">
      <w:pPr>
        <w:ind w:firstLineChars="200" w:firstLine="420"/>
      </w:pPr>
      <w:r>
        <w:rPr>
          <w:rFonts w:hint="eastAsia"/>
        </w:rPr>
        <w:t>仪式场的主谋奥薇尔慢悠悠地举起了手杖。</w:t>
      </w:r>
    </w:p>
    <w:p w14:paraId="2B1FB90B" w14:textId="77777777" w:rsidR="00DE14DB" w:rsidRDefault="00DE14DB" w:rsidP="00DE14DB">
      <w:pPr>
        <w:ind w:firstLineChars="200" w:firstLine="420"/>
      </w:pPr>
      <w:r>
        <w:rPr>
          <w:rFonts w:hint="eastAsia"/>
        </w:rPr>
        <w:t>「稍微，削弱你一点吧」</w:t>
      </w:r>
    </w:p>
    <w:p w14:paraId="7B0AB07C" w14:textId="77777777" w:rsidR="00DE14DB" w:rsidRDefault="00DE14DB" w:rsidP="00DE14DB">
      <w:pPr>
        <w:ind w:firstLineChars="200" w:firstLine="420"/>
      </w:pPr>
      <w:r>
        <w:rPr>
          <w:rFonts w:hint="eastAsia"/>
        </w:rPr>
        <w:t>三原色的光乱舞而出。</w:t>
      </w:r>
    </w:p>
    <w:p w14:paraId="64218EEA" w14:textId="77777777" w:rsidR="00DE14DB" w:rsidRDefault="00DE14DB" w:rsidP="00DE14DB">
      <w:pPr>
        <w:ind w:firstLineChars="200" w:firstLine="420"/>
      </w:pPr>
    </w:p>
    <w:p w14:paraId="7674893C" w14:textId="352822C7" w:rsidR="00DE14DB" w:rsidRDefault="00DE14DB" w:rsidP="00DE14DB">
      <w:pPr>
        <w:ind w:firstLineChars="200" w:firstLine="420"/>
      </w:pPr>
      <w:del w:id="1330" w:author="夜 夜" w:date="2022-12-03T16:10:00Z">
        <w:r w:rsidDel="00927935">
          <w:rPr>
            <w:rFonts w:hint="eastAsia"/>
          </w:rPr>
          <w:delText>姑且，</w:delText>
        </w:r>
      </w:del>
      <w:r>
        <w:rPr>
          <w:rFonts w:hint="eastAsia"/>
        </w:rPr>
        <w:t>在梅诺荷包的承受范围内，</w:t>
      </w:r>
      <w:ins w:id="1331" w:author="夜 夜" w:date="2022-12-03T16:10:00Z">
        <w:r w:rsidR="00927935">
          <w:rPr>
            <w:rFonts w:hint="eastAsia"/>
          </w:rPr>
          <w:t>姑且</w:t>
        </w:r>
      </w:ins>
      <w:r>
        <w:rPr>
          <w:rFonts w:hint="eastAsia"/>
        </w:rPr>
        <w:t>还是有</w:t>
      </w:r>
      <w:del w:id="1332" w:author="夜 夜" w:date="2022-12-03T16:10:00Z">
        <w:r w:rsidDel="00927935">
          <w:rPr>
            <w:rFonts w:hint="eastAsia"/>
          </w:rPr>
          <w:delText>能住得起的</w:delText>
        </w:r>
      </w:del>
      <w:r>
        <w:rPr>
          <w:rFonts w:hint="eastAsia"/>
        </w:rPr>
        <w:t>旅馆</w:t>
      </w:r>
      <w:ins w:id="1333" w:author="夜 夜" w:date="2022-12-03T16:10:00Z">
        <w:r w:rsidR="00927935">
          <w:rPr>
            <w:rFonts w:hint="eastAsia"/>
          </w:rPr>
          <w:t>能住</w:t>
        </w:r>
      </w:ins>
      <w:r>
        <w:rPr>
          <w:rFonts w:hint="eastAsia"/>
        </w:rPr>
        <w:t>的。</w:t>
      </w:r>
    </w:p>
    <w:p w14:paraId="6FC1C804" w14:textId="77777777" w:rsidR="00DE14DB" w:rsidRDefault="00DE14DB" w:rsidP="00DE14DB">
      <w:pPr>
        <w:ind w:firstLineChars="200" w:firstLine="420"/>
      </w:pPr>
      <w:r>
        <w:rPr>
          <w:rFonts w:hint="eastAsia"/>
        </w:rPr>
        <w:t>为了照顾并未惯于旅行的灯里，梅诺挑了家稍微好一点的旅馆。这里的价格贵到梅诺单人出行时绝不会选择，而现在还要支付两人份的。</w:t>
      </w:r>
    </w:p>
    <w:p w14:paraId="78234027" w14:textId="77777777" w:rsidR="00DE14DB" w:rsidRDefault="00DE14DB" w:rsidP="00DE14DB">
      <w:pPr>
        <w:ind w:firstLineChars="200" w:firstLine="420"/>
      </w:pPr>
      <w:r>
        <w:rPr>
          <w:rFonts w:hint="eastAsia"/>
        </w:rPr>
        <w:t>「……之后能要到经费吗」</w:t>
      </w:r>
    </w:p>
    <w:p w14:paraId="7B611E5C" w14:textId="09506E9F" w:rsidR="00DE14DB" w:rsidRDefault="00DE14DB" w:rsidP="00DE14DB">
      <w:pPr>
        <w:ind w:firstLineChars="200" w:firstLine="420"/>
      </w:pPr>
      <w:r>
        <w:rPr>
          <w:rFonts w:hint="eastAsia"/>
        </w:rPr>
        <w:t>梅诺忧虑地低语着，走到了阳台。或许是由于旅途的疲惫，灯里早早</w:t>
      </w:r>
      <w:ins w:id="1334" w:author="夜 夜" w:date="2022-12-03T16:14:00Z">
        <w:r w:rsidR="000C7211">
          <w:rPr>
            <w:rFonts w:hint="eastAsia"/>
          </w:rPr>
          <w:t>就</w:t>
        </w:r>
      </w:ins>
      <w:del w:id="1335" w:author="夜 夜" w:date="2022-12-03T16:14:00Z">
        <w:r w:rsidDel="000C7211">
          <w:rPr>
            <w:rFonts w:hint="eastAsia"/>
          </w:rPr>
          <w:delText>地</w:delText>
        </w:r>
      </w:del>
      <w:r>
        <w:rPr>
          <w:rFonts w:hint="eastAsia"/>
        </w:rPr>
        <w:t>睡着了。尽管加尔姆是这个世界中名列前茅的风光明媚之地，她也没对街景发表什么感想或是表示想要观光之类的</w:t>
      </w:r>
      <w:ins w:id="1336" w:author="夜 夜" w:date="2022-12-03T16:14:00Z">
        <w:r w:rsidR="00BD6FB4">
          <w:rPr>
            <w:rFonts w:hint="eastAsia"/>
          </w:rPr>
          <w:t>想法</w:t>
        </w:r>
      </w:ins>
      <w:r>
        <w:rPr>
          <w:rFonts w:hint="eastAsia"/>
        </w:rPr>
        <w:t>。</w:t>
      </w:r>
    </w:p>
    <w:p w14:paraId="57D6BBE9" w14:textId="77777777" w:rsidR="00DE14DB" w:rsidRDefault="00DE14DB" w:rsidP="00DE14DB">
      <w:pPr>
        <w:ind w:firstLineChars="200" w:firstLine="420"/>
      </w:pPr>
      <w:r>
        <w:rPr>
          <w:rFonts w:hint="eastAsia"/>
        </w:rPr>
        <w:t>「前</w:t>
      </w:r>
      <w:del w:id="1337" w:author="夜 夜" w:date="2022-12-03T16:14:00Z">
        <w:r w:rsidDel="00800D13">
          <w:rPr>
            <w:rFonts w:hint="eastAsia"/>
          </w:rPr>
          <w:delText>——</w:delText>
        </w:r>
      </w:del>
      <w:r>
        <w:rPr>
          <w:rFonts w:hint="eastAsia"/>
        </w:rPr>
        <w:t>辈——！」</w:t>
      </w:r>
    </w:p>
    <w:p w14:paraId="63F3C9A9" w14:textId="0DFA2DF3" w:rsidR="00DE14DB" w:rsidRDefault="00DE14DB" w:rsidP="00DE14DB">
      <w:pPr>
        <w:ind w:firstLineChars="200" w:firstLine="420"/>
      </w:pPr>
      <w:r>
        <w:rPr>
          <w:rFonts w:hint="eastAsia"/>
        </w:rPr>
        <w:lastRenderedPageBreak/>
        <w:t>梅诺</w:t>
      </w:r>
      <w:del w:id="1338" w:author="夜 夜" w:date="2022-12-03T16:15:00Z">
        <w:r w:rsidDel="00800D13">
          <w:rPr>
            <w:rFonts w:hint="eastAsia"/>
          </w:rPr>
          <w:delText>甫一来</w:delText>
        </w:r>
      </w:del>
      <w:ins w:id="1339" w:author="夜 夜" w:date="2022-12-03T16:15:00Z">
        <w:r w:rsidR="00800D13">
          <w:rPr>
            <w:rFonts w:hint="eastAsia"/>
          </w:rPr>
          <w:t>刚</w:t>
        </w:r>
      </w:ins>
      <w:r>
        <w:rPr>
          <w:rFonts w:hint="eastAsia"/>
        </w:rPr>
        <w:t>到阳台，就有一道小巧的身影飞扑了上来。</w:t>
      </w:r>
    </w:p>
    <w:p w14:paraId="1A8C4771" w14:textId="4A895612" w:rsidR="00DE14DB" w:rsidRDefault="00DE14DB" w:rsidP="00DE14DB">
      <w:pPr>
        <w:ind w:firstLineChars="200" w:firstLine="420"/>
      </w:pPr>
      <w:r>
        <w:rPr>
          <w:rFonts w:hint="eastAsia"/>
        </w:rPr>
        <w:t>这名有着桃色蓬松头发，并以丝带束成两捧的少女，是茉茉。她是梅诺自修道院时代起的后辈。到了现在</w:t>
      </w:r>
      <w:ins w:id="1340" w:author="夜 夜" w:date="2022-12-03T16:16:00Z">
        <w:r w:rsidR="00A512C5">
          <w:rPr>
            <w:rFonts w:hint="eastAsia"/>
          </w:rPr>
          <w:t>则担任</w:t>
        </w:r>
      </w:ins>
      <w:del w:id="1341" w:author="夜 夜" w:date="2022-12-03T16:16:00Z">
        <w:r w:rsidDel="00A512C5">
          <w:rPr>
            <w:rFonts w:hint="eastAsia"/>
          </w:rPr>
          <w:delText>也还作为</w:delText>
        </w:r>
      </w:del>
      <w:r>
        <w:rPr>
          <w:rFonts w:hint="eastAsia"/>
        </w:rPr>
        <w:t>梅诺的辅佐官</w:t>
      </w:r>
      <w:del w:id="1342" w:author="夜 夜" w:date="2022-12-03T16:15:00Z">
        <w:r w:rsidDel="005B77E8">
          <w:rPr>
            <w:rFonts w:hint="eastAsia"/>
          </w:rPr>
          <w:delText>活跃</w:delText>
        </w:r>
      </w:del>
      <w:r>
        <w:rPr>
          <w:rFonts w:hint="eastAsia"/>
        </w:rPr>
        <w:t>，是一名没有缺点的优秀少女。</w:t>
      </w:r>
    </w:p>
    <w:p w14:paraId="129D74DF" w14:textId="77777777" w:rsidR="00DE14DB" w:rsidRDefault="00DE14DB" w:rsidP="00DE14DB">
      <w:pPr>
        <w:ind w:firstLineChars="200" w:firstLine="420"/>
      </w:pPr>
      <w:r>
        <w:rPr>
          <w:rFonts w:hint="eastAsia"/>
        </w:rPr>
        <w:t>「被迫分头行动了抱歉。但更重要的是」</w:t>
      </w:r>
    </w:p>
    <w:p w14:paraId="3D99590B" w14:textId="77777777" w:rsidR="00DE14DB" w:rsidRDefault="00DE14DB" w:rsidP="00DE14DB">
      <w:pPr>
        <w:ind w:firstLineChars="200" w:firstLine="420"/>
      </w:pPr>
      <w:r>
        <w:rPr>
          <w:rFonts w:hint="eastAsia"/>
        </w:rPr>
        <w:t>梅诺已经习惯茉茉突然出现了。她不慌不忙地挡下了后辈，消去了冲击。然后把贴在身上的茉茉刺啦一下揭了下来，看着她的眼睛说：</w:t>
      </w:r>
    </w:p>
    <w:p w14:paraId="3EF9C028" w14:textId="71D4CD24" w:rsidR="00DE14DB" w:rsidRDefault="00DE14DB" w:rsidP="00DE14DB">
      <w:pPr>
        <w:ind w:firstLineChars="200" w:firstLine="420"/>
      </w:pPr>
      <w:r>
        <w:rPr>
          <w:rFonts w:hint="eastAsia"/>
        </w:rPr>
        <w:t>「听说你那边</w:t>
      </w:r>
      <w:del w:id="1343" w:author="夜 夜" w:date="2022-12-03T16:17:00Z">
        <w:r w:rsidDel="00EE5D43">
          <w:rPr>
            <w:rFonts w:hint="eastAsia"/>
          </w:rPr>
          <w:delText>有</w:delText>
        </w:r>
      </w:del>
      <w:ins w:id="1344" w:author="夜 夜" w:date="2022-12-03T16:17:00Z">
        <w:r w:rsidR="00EE5D43">
          <w:rPr>
            <w:rFonts w:hint="eastAsia"/>
          </w:rPr>
          <w:t>遇到</w:t>
        </w:r>
      </w:ins>
      <w:ins w:id="1345" w:author="夜 夜" w:date="2022-12-03T16:18:00Z">
        <w:r w:rsidR="00EE5D43">
          <w:rPr>
            <w:rFonts w:hint="eastAsia"/>
          </w:rPr>
          <w:t>不少</w:t>
        </w:r>
      </w:ins>
      <w:del w:id="1346" w:author="夜 夜" w:date="2022-12-03T16:17:00Z">
        <w:r w:rsidDel="00EE5D43">
          <w:rPr>
            <w:rFonts w:hint="eastAsia"/>
          </w:rPr>
          <w:delText>各种</w:delText>
        </w:r>
      </w:del>
      <w:r>
        <w:rPr>
          <w:rFonts w:hint="eastAsia"/>
        </w:rPr>
        <w:t>麻烦事</w:t>
      </w:r>
      <w:del w:id="1347" w:author="夜 夜" w:date="2022-12-03T16:17:00Z">
        <w:r w:rsidDel="00EE5D43">
          <w:rPr>
            <w:rFonts w:hint="eastAsia"/>
          </w:rPr>
          <w:delText>来着</w:delText>
        </w:r>
      </w:del>
      <w:r>
        <w:rPr>
          <w:rFonts w:hint="eastAsia"/>
        </w:rPr>
        <w:t>。说</w:t>
      </w:r>
      <w:ins w:id="1348" w:author="夜 夜" w:date="2022-12-03T16:18:00Z">
        <w:r w:rsidR="00EE5D43">
          <w:rPr>
            <w:rFonts w:hint="eastAsia"/>
          </w:rPr>
          <w:t>给我</w:t>
        </w:r>
      </w:ins>
      <w:del w:id="1349" w:author="夜 夜" w:date="2022-12-03T16:18:00Z">
        <w:r w:rsidDel="00EE5D43">
          <w:rPr>
            <w:rFonts w:hint="eastAsia"/>
          </w:rPr>
          <w:delText>来</w:delText>
        </w:r>
      </w:del>
      <w:r>
        <w:rPr>
          <w:rFonts w:hint="eastAsia"/>
        </w:rPr>
        <w:t>听听？」</w:t>
      </w:r>
    </w:p>
    <w:p w14:paraId="0E4D8B1C" w14:textId="4621E2E5" w:rsidR="00DE14DB" w:rsidRDefault="00DE14DB" w:rsidP="00DE14DB">
      <w:pPr>
        <w:ind w:firstLineChars="200" w:firstLine="420"/>
      </w:pPr>
      <w:r>
        <w:rPr>
          <w:rFonts w:hint="eastAsia"/>
        </w:rPr>
        <w:t>「啊啊，是</w:t>
      </w:r>
      <w:ins w:id="1350" w:author="夜 夜" w:date="2022-12-03T16:18:00Z">
        <w:r w:rsidR="00AB4EEB">
          <w:rPr>
            <w:rFonts w:hint="eastAsia"/>
          </w:rPr>
          <w:t>说</w:t>
        </w:r>
      </w:ins>
      <w:del w:id="1351" w:author="夜 夜" w:date="2022-12-03T16:18:00Z">
        <w:r w:rsidDel="00AB4EEB">
          <w:rPr>
            <w:rFonts w:hint="eastAsia"/>
          </w:rPr>
          <w:delText>指</w:delText>
        </w:r>
      </w:del>
      <w:ins w:id="1352" w:author="夜 夜" w:date="2022-12-03T16:18:00Z">
        <w:r w:rsidR="00AB4EEB">
          <w:rPr>
            <w:rFonts w:hint="eastAsia"/>
          </w:rPr>
          <w:t>那</w:t>
        </w:r>
      </w:ins>
      <w:del w:id="1353" w:author="夜 夜" w:date="2022-12-03T16:18:00Z">
        <w:r w:rsidDel="00AB4EEB">
          <w:rPr>
            <w:rFonts w:hint="eastAsia"/>
          </w:rPr>
          <w:delText>有</w:delText>
        </w:r>
      </w:del>
      <w:r>
        <w:rPr>
          <w:rFonts w:hint="eastAsia"/>
        </w:rPr>
        <w:t>伙恐怖分子的事吗——」</w:t>
      </w:r>
    </w:p>
    <w:p w14:paraId="4FDE7D13" w14:textId="77777777" w:rsidR="00DE14DB" w:rsidRDefault="00DE14DB" w:rsidP="00DE14DB">
      <w:pPr>
        <w:ind w:firstLineChars="200" w:firstLine="420"/>
      </w:pPr>
      <w:r>
        <w:rPr>
          <w:rFonts w:hint="eastAsia"/>
        </w:rPr>
        <w:t>话题自然地转到了工作上，茉茉一脸的遗憾，但还是干脆地报告了分头行动时发生的事情。</w:t>
      </w:r>
    </w:p>
    <w:p w14:paraId="25711BD1" w14:textId="051C48C8" w:rsidR="00DE14DB" w:rsidRDefault="00DE14DB" w:rsidP="00DE14DB">
      <w:pPr>
        <w:ind w:firstLineChars="200" w:firstLine="420"/>
      </w:pPr>
      <w:r>
        <w:rPr>
          <w:rFonts w:hint="eastAsia"/>
        </w:rPr>
        <w:t>「茉茉</w:t>
      </w:r>
      <w:del w:id="1354" w:author="夜 夜" w:date="2022-12-03T16:19:00Z">
        <w:r w:rsidDel="00753925">
          <w:rPr>
            <w:rFonts w:hint="eastAsia"/>
          </w:rPr>
          <w:delText>我</w:delText>
        </w:r>
      </w:del>
      <w:r>
        <w:rPr>
          <w:rFonts w:hint="eastAsia"/>
        </w:rPr>
        <w:t>痛击了同一车厢的恐怖分子，然后</w:t>
      </w:r>
      <w:ins w:id="1355" w:author="夜 夜" w:date="2022-12-03T16:20:00Z">
        <w:r w:rsidR="002860A6">
          <w:rPr>
            <w:rFonts w:hint="eastAsia"/>
          </w:rPr>
          <w:t>他们</w:t>
        </w:r>
      </w:ins>
      <w:r>
        <w:rPr>
          <w:rFonts w:hint="eastAsia"/>
        </w:rPr>
        <w:t>在</w:t>
      </w:r>
      <w:ins w:id="1356" w:author="夜 夜" w:date="2022-12-03T16:20:00Z">
        <w:r w:rsidR="002860A6">
          <w:rPr>
            <w:rFonts w:hint="eastAsia"/>
          </w:rPr>
          <w:t>我被</w:t>
        </w:r>
      </w:ins>
      <w:del w:id="1357" w:author="夜 夜" w:date="2022-12-03T16:20:00Z">
        <w:r w:rsidDel="002860A6">
          <w:rPr>
            <w:rFonts w:hint="eastAsia"/>
          </w:rPr>
          <w:delText>快遇到</w:delText>
        </w:r>
      </w:del>
      <w:r>
        <w:rPr>
          <w:rFonts w:hint="eastAsia"/>
        </w:rPr>
        <w:t>那个公啾大人</w:t>
      </w:r>
      <w:ins w:id="1358" w:author="夜 夜" w:date="2022-12-03T16:20:00Z">
        <w:r w:rsidR="002860A6">
          <w:rPr>
            <w:rFonts w:hint="eastAsia"/>
          </w:rPr>
          <w:t>缠着的时候</w:t>
        </w:r>
      </w:ins>
      <w:del w:id="1359" w:author="夜 夜" w:date="2022-12-03T16:20:00Z">
        <w:r w:rsidDel="002860A6">
          <w:rPr>
            <w:rFonts w:hint="eastAsia"/>
          </w:rPr>
          <w:delText>时</w:delText>
        </w:r>
      </w:del>
      <w:ins w:id="1360" w:author="夜 夜" w:date="2022-12-03T16:20:00Z">
        <w:r w:rsidR="00B17A49">
          <w:rPr>
            <w:rFonts w:hint="eastAsia"/>
          </w:rPr>
          <w:t>跳</w:t>
        </w:r>
      </w:ins>
      <w:del w:id="1361" w:author="夜 夜" w:date="2022-12-03T16:20:00Z">
        <w:r w:rsidDel="002860A6">
          <w:rPr>
            <w:rFonts w:hint="eastAsia"/>
          </w:rPr>
          <w:delText>飞</w:delText>
        </w:r>
      </w:del>
      <w:r>
        <w:rPr>
          <w:rFonts w:hint="eastAsia"/>
        </w:rPr>
        <w:t>车逃掉了，所以不是很清楚呢。</w:t>
      </w:r>
      <w:ins w:id="1362" w:author="夜 夜" w:date="2022-12-03T16:20:00Z">
        <w:r w:rsidR="0001718F">
          <w:rPr>
            <w:rFonts w:hint="eastAsia"/>
          </w:rPr>
          <w:t>总之</w:t>
        </w:r>
      </w:ins>
      <w:del w:id="1363" w:author="夜 夜" w:date="2022-12-03T16:20:00Z">
        <w:r w:rsidDel="0001718F">
          <w:rPr>
            <w:rFonts w:hint="eastAsia"/>
          </w:rPr>
          <w:delText>好像就是</w:delText>
        </w:r>
      </w:del>
      <w:r>
        <w:rPr>
          <w:rFonts w:hint="eastAsia"/>
        </w:rPr>
        <w:t>恐怖分子体内</w:t>
      </w:r>
      <w:ins w:id="1364" w:author="夜 夜" w:date="2022-12-03T16:21:00Z">
        <w:r w:rsidR="0001718F">
          <w:rPr>
            <w:rFonts w:hint="eastAsia"/>
          </w:rPr>
          <w:t>好像是</w:t>
        </w:r>
      </w:ins>
      <w:r>
        <w:rPr>
          <w:rFonts w:hint="eastAsia"/>
        </w:rPr>
        <w:t>埋有红石</w:t>
      </w:r>
      <w:ins w:id="1365" w:author="夜 夜" w:date="2022-12-03T16:21:00Z">
        <w:r w:rsidR="0001718F">
          <w:rPr>
            <w:rFonts w:hint="eastAsia"/>
          </w:rPr>
          <w:t>的样子</w:t>
        </w:r>
      </w:ins>
      <w:del w:id="1366" w:author="夜 夜" w:date="2022-12-03T16:21:00Z">
        <w:r w:rsidDel="0001718F">
          <w:rPr>
            <w:rFonts w:hint="eastAsia"/>
          </w:rPr>
          <w:delText>来着</w:delText>
        </w:r>
      </w:del>
      <w:r>
        <w:rPr>
          <w:rFonts w:hint="eastAsia"/>
        </w:rPr>
        <w:t>。</w:t>
      </w:r>
      <w:ins w:id="1367" w:author="夜 夜" w:date="2022-12-03T16:22:00Z">
        <w:r w:rsidR="000164C1">
          <w:rPr>
            <w:rFonts w:hint="eastAsia"/>
          </w:rPr>
          <w:t>茉茉也只听说</w:t>
        </w:r>
      </w:ins>
      <w:r>
        <w:rPr>
          <w:rFonts w:hint="eastAsia"/>
        </w:rPr>
        <w:t>之后</w:t>
      </w:r>
      <w:del w:id="1368" w:author="夜 夜" w:date="2022-12-03T16:22:00Z">
        <w:r w:rsidDel="000164C1">
          <w:rPr>
            <w:rFonts w:hint="eastAsia"/>
          </w:rPr>
          <w:delText>就</w:delText>
        </w:r>
      </w:del>
      <w:ins w:id="1369" w:author="夜 夜" w:date="2022-12-03T16:21:00Z">
        <w:r w:rsidR="006B4EDA">
          <w:rPr>
            <w:rFonts w:hint="eastAsia"/>
          </w:rPr>
          <w:t>出现</w:t>
        </w:r>
      </w:ins>
      <w:del w:id="1370" w:author="夜 夜" w:date="2022-12-03T16:21:00Z">
        <w:r w:rsidDel="006B4EDA">
          <w:rPr>
            <w:rFonts w:hint="eastAsia"/>
          </w:rPr>
          <w:delText>生成了</w:delText>
        </w:r>
      </w:del>
      <w:r>
        <w:rPr>
          <w:rFonts w:hint="eastAsia"/>
        </w:rPr>
        <w:t>魔导兵，造成了大规模事故</w:t>
      </w:r>
      <w:del w:id="1371" w:author="夜 夜" w:date="2022-12-03T16:22:00Z">
        <w:r w:rsidDel="000164C1">
          <w:rPr>
            <w:rFonts w:hint="eastAsia"/>
          </w:rPr>
          <w:delText>的样子，别的我也不知道</w:delText>
        </w:r>
      </w:del>
      <w:r>
        <w:rPr>
          <w:rFonts w:hint="eastAsia"/>
        </w:rPr>
        <w:t>——」</w:t>
      </w:r>
    </w:p>
    <w:p w14:paraId="7F44F990" w14:textId="77777777" w:rsidR="00DE14DB" w:rsidRDefault="00DE14DB" w:rsidP="00DE14DB">
      <w:pPr>
        <w:ind w:firstLineChars="200" w:firstLine="420"/>
      </w:pPr>
      <w:r>
        <w:rPr>
          <w:rFonts w:hint="eastAsia"/>
        </w:rPr>
        <w:t>「那么当事人的雅修娜殿下怎么样了，你清楚么？」</w:t>
      </w:r>
    </w:p>
    <w:p w14:paraId="142704F2" w14:textId="60CBBE1C" w:rsidR="00DE14DB" w:rsidRDefault="00DE14DB" w:rsidP="00DE14DB">
      <w:pPr>
        <w:ind w:firstLineChars="200" w:firstLine="420"/>
      </w:pPr>
      <w:r>
        <w:rPr>
          <w:rFonts w:hint="eastAsia"/>
        </w:rPr>
        <w:t>「谁知道呢？看起来</w:t>
      </w:r>
      <w:del w:id="1372" w:author="夜 夜" w:date="2022-12-03T16:23:00Z">
        <w:r w:rsidDel="00741872">
          <w:rPr>
            <w:rFonts w:hint="eastAsia"/>
          </w:rPr>
          <w:delText>并</w:delText>
        </w:r>
      </w:del>
      <w:r>
        <w:rPr>
          <w:rFonts w:hint="eastAsia"/>
        </w:rPr>
        <w:t>没</w:t>
      </w:r>
      <w:ins w:id="1373" w:author="夜 夜" w:date="2022-12-03T16:23:00Z">
        <w:r w:rsidR="00741872">
          <w:rPr>
            <w:rFonts w:hint="eastAsia"/>
          </w:rPr>
          <w:t>有</w:t>
        </w:r>
      </w:ins>
      <w:r>
        <w:rPr>
          <w:rFonts w:hint="eastAsia"/>
        </w:rPr>
        <w:t>离开旧王城，</w:t>
      </w:r>
      <w:del w:id="1374" w:author="夜 夜" w:date="2022-12-03T16:25:00Z">
        <w:r w:rsidDel="004E5E6B">
          <w:rPr>
            <w:rFonts w:hint="eastAsia"/>
          </w:rPr>
          <w:delText>大概，</w:delText>
        </w:r>
      </w:del>
      <w:ins w:id="1375" w:author="夜 夜" w:date="2022-12-03T16:23:00Z">
        <w:r w:rsidR="008E07D6">
          <w:rPr>
            <w:rFonts w:hint="eastAsia"/>
          </w:rPr>
          <w:t>我觉得她</w:t>
        </w:r>
      </w:ins>
      <w:ins w:id="1376" w:author="夜 夜" w:date="2022-12-03T16:25:00Z">
        <w:r w:rsidR="004E5E6B">
          <w:rPr>
            <w:rFonts w:hint="eastAsia"/>
          </w:rPr>
          <w:t>大概，</w:t>
        </w:r>
      </w:ins>
      <w:r>
        <w:rPr>
          <w:rFonts w:hint="eastAsia"/>
        </w:rPr>
        <w:t>正老老实实地</w:t>
      </w:r>
      <w:ins w:id="1377" w:author="夜 夜" w:date="2022-12-03T16:23:00Z">
        <w:r w:rsidR="008E07D6">
          <w:rPr>
            <w:rFonts w:hint="eastAsia"/>
          </w:rPr>
          <w:t>住在那里</w:t>
        </w:r>
      </w:ins>
      <w:del w:id="1378" w:author="夜 夜" w:date="2022-12-03T16:23:00Z">
        <w:r w:rsidDel="008E07D6">
          <w:rPr>
            <w:rFonts w:hint="eastAsia"/>
          </w:rPr>
          <w:delText>待在住所里</w:delText>
        </w:r>
      </w:del>
      <w:r>
        <w:rPr>
          <w:rFonts w:hint="eastAsia"/>
        </w:rPr>
        <w:t>吧</w:t>
      </w:r>
      <w:del w:id="1379" w:author="夜 夜" w:date="2022-12-03T16:23:00Z">
        <w:r w:rsidDel="008E07D6">
          <w:rPr>
            <w:rFonts w:hint="eastAsia"/>
          </w:rPr>
          <w:delText>我猜</w:delText>
        </w:r>
      </w:del>
      <w:r>
        <w:rPr>
          <w:rFonts w:hint="eastAsia"/>
        </w:rPr>
        <w:t>——」</w:t>
      </w:r>
    </w:p>
    <w:p w14:paraId="37F586AA" w14:textId="77777777" w:rsidR="00DE14DB" w:rsidRDefault="00DE14DB" w:rsidP="00DE14DB">
      <w:pPr>
        <w:ind w:firstLineChars="200" w:firstLine="420"/>
      </w:pPr>
      <w:r>
        <w:rPr>
          <w:rFonts w:hint="eastAsia"/>
        </w:rPr>
        <w:t>茉茉的回答十分冷淡，大概是单纯地对雅修娜毫无兴趣。雅修娜是葛里萨利嘉王家的末女，人称『姬骑士』，是与禁忌完全相反的存在。对身为处刑人的二人来说，在现场相遇算不上什么不幸，也不是需要警戒的对手。</w:t>
      </w:r>
    </w:p>
    <w:p w14:paraId="613BFDEC" w14:textId="2BE42644" w:rsidR="00DE14DB" w:rsidRDefault="00DE14DB" w:rsidP="00DE14DB">
      <w:pPr>
        <w:ind w:firstLineChars="200" w:firstLine="420"/>
      </w:pPr>
      <w:del w:id="1380" w:author="夜 夜" w:date="2022-12-03T16:45:00Z">
        <w:r w:rsidDel="001114B0">
          <w:rPr>
            <w:rFonts w:hint="eastAsia"/>
          </w:rPr>
          <w:delText>但是梅诺十分在意</w:delText>
        </w:r>
      </w:del>
      <w:r>
        <w:rPr>
          <w:rFonts w:hint="eastAsia"/>
        </w:rPr>
        <w:t>雅修娜</w:t>
      </w:r>
      <w:ins w:id="1381" w:author="夜 夜" w:date="2022-12-03T16:45:00Z">
        <w:r w:rsidR="001114B0">
          <w:rPr>
            <w:rFonts w:hint="eastAsia"/>
          </w:rPr>
          <w:t>应该是</w:t>
        </w:r>
      </w:ins>
      <w:r>
        <w:rPr>
          <w:rFonts w:hint="eastAsia"/>
        </w:rPr>
        <w:t>率先抵达</w:t>
      </w:r>
      <w:ins w:id="1382" w:author="夜 夜" w:date="2022-12-03T16:45:00Z">
        <w:r w:rsidR="001114B0">
          <w:rPr>
            <w:rFonts w:hint="eastAsia"/>
          </w:rPr>
          <w:t>加尔姆</w:t>
        </w:r>
        <w:r w:rsidR="006D7F9C">
          <w:rPr>
            <w:rFonts w:hint="eastAsia"/>
          </w:rPr>
          <w:t>，</w:t>
        </w:r>
      </w:ins>
      <w:del w:id="1383" w:author="夜 夜" w:date="2022-12-03T16:45:00Z">
        <w:r w:rsidDel="001114B0">
          <w:rPr>
            <w:rFonts w:hint="eastAsia"/>
          </w:rPr>
          <w:delText>这里</w:delText>
        </w:r>
      </w:del>
      <w:ins w:id="1384" w:author="夜 夜" w:date="2022-12-03T16:46:00Z">
        <w:r w:rsidR="006D7F9C">
          <w:rPr>
            <w:rFonts w:hint="eastAsia"/>
          </w:rPr>
          <w:t>但她却</w:t>
        </w:r>
      </w:ins>
      <w:del w:id="1385" w:author="夜 夜" w:date="2022-12-03T16:45:00Z">
        <w:r w:rsidDel="006D7F9C">
          <w:rPr>
            <w:rFonts w:hint="eastAsia"/>
          </w:rPr>
          <w:delText>却</w:delText>
        </w:r>
      </w:del>
      <w:r>
        <w:rPr>
          <w:rFonts w:hint="eastAsia"/>
        </w:rPr>
        <w:t>没有</w:t>
      </w:r>
      <w:ins w:id="1386" w:author="夜 夜" w:date="2022-12-03T16:45:00Z">
        <w:r w:rsidR="006D7F9C">
          <w:rPr>
            <w:rFonts w:hint="eastAsia"/>
          </w:rPr>
          <w:t>展开</w:t>
        </w:r>
      </w:ins>
      <w:r>
        <w:rPr>
          <w:rFonts w:hint="eastAsia"/>
        </w:rPr>
        <w:t>任何行动</w:t>
      </w:r>
      <w:del w:id="1387" w:author="夜 夜" w:date="2022-12-03T16:45:00Z">
        <w:r w:rsidDel="006D7F9C">
          <w:rPr>
            <w:rFonts w:hint="eastAsia"/>
          </w:rPr>
          <w:delText>这件事</w:delText>
        </w:r>
      </w:del>
      <w:r>
        <w:rPr>
          <w:rFonts w:hint="eastAsia"/>
        </w:rPr>
        <w:t>。</w:t>
      </w:r>
      <w:ins w:id="1388" w:author="夜 夜" w:date="2022-12-03T16:46:00Z">
        <w:r w:rsidR="006D7F9C">
          <w:rPr>
            <w:rFonts w:hint="eastAsia"/>
          </w:rPr>
          <w:t>让梅诺十分在意。</w:t>
        </w:r>
      </w:ins>
    </w:p>
    <w:p w14:paraId="55894297" w14:textId="453346FD" w:rsidR="00DE14DB" w:rsidRDefault="00DE14DB" w:rsidP="00DE14DB">
      <w:pPr>
        <w:ind w:firstLineChars="200" w:firstLine="420"/>
      </w:pPr>
      <w:r>
        <w:rPr>
          <w:rFonts w:hint="eastAsia"/>
        </w:rPr>
        <w:t>「老老实实</w:t>
      </w:r>
      <w:del w:id="1389" w:author="夜 夜" w:date="2022-12-03T16:46:00Z">
        <w:r w:rsidDel="006D7F9C">
          <w:rPr>
            <w:rFonts w:hint="eastAsia"/>
          </w:rPr>
          <w:delText>地待着</w:delText>
        </w:r>
      </w:del>
      <w:r>
        <w:rPr>
          <w:rFonts w:hint="eastAsia"/>
        </w:rPr>
        <w:t>，吗」</w:t>
      </w:r>
    </w:p>
    <w:p w14:paraId="0DCC7E5D" w14:textId="5104FFDB" w:rsidR="00DE14DB" w:rsidRDefault="00870A31" w:rsidP="00DE14DB">
      <w:pPr>
        <w:ind w:firstLineChars="200" w:firstLine="420"/>
      </w:pPr>
      <w:ins w:id="1390" w:author="夜 夜" w:date="2022-12-03T16:47:00Z">
        <w:r>
          <w:rPr>
            <w:rFonts w:hint="eastAsia"/>
          </w:rPr>
          <w:t>正如她的称号</w:t>
        </w:r>
      </w:ins>
      <w:ins w:id="1391" w:author="夜 夜" w:date="2022-12-03T16:51:00Z">
        <w:r w:rsidR="009451AB">
          <w:rPr>
            <w:rFonts w:hint="eastAsia"/>
          </w:rPr>
          <w:t>『变革的公主』</w:t>
        </w:r>
      </w:ins>
      <w:ins w:id="1392" w:author="夜 夜" w:date="2022-12-03T16:47:00Z">
        <w:r>
          <w:rPr>
            <w:rFonts w:hint="eastAsia"/>
          </w:rPr>
          <w:t>一样</w:t>
        </w:r>
      </w:ins>
      <w:del w:id="1393" w:author="夜 夜" w:date="2022-12-03T16:47:00Z">
        <w:r w:rsidR="00DE14DB" w:rsidDel="00870A31">
          <w:rPr>
            <w:rFonts w:hint="eastAsia"/>
          </w:rPr>
          <w:delText>人称</w:delText>
        </w:r>
      </w:del>
      <w:del w:id="1394" w:author="夜 夜" w:date="2022-12-03T16:51:00Z">
        <w:r w:rsidR="00DE14DB" w:rsidDel="009451AB">
          <w:rPr>
            <w:rFonts w:hint="eastAsia"/>
          </w:rPr>
          <w:delText>『变革的公主』</w:delText>
        </w:r>
      </w:del>
      <w:r w:rsidR="00DE14DB">
        <w:rPr>
          <w:rFonts w:hint="eastAsia"/>
        </w:rPr>
        <w:t>，</w:t>
      </w:r>
      <w:ins w:id="1395" w:author="夜 夜" w:date="2022-12-03T16:47:00Z">
        <w:r>
          <w:rPr>
            <w:rFonts w:hint="eastAsia"/>
          </w:rPr>
          <w:t>具有行动力</w:t>
        </w:r>
      </w:ins>
      <w:del w:id="1396" w:author="夜 夜" w:date="2022-12-03T16:47:00Z">
        <w:r w:rsidR="00DE14DB" w:rsidDel="00870A31">
          <w:rPr>
            <w:rFonts w:hint="eastAsia"/>
          </w:rPr>
          <w:delText>也行如其名</w:delText>
        </w:r>
      </w:del>
      <w:r w:rsidR="00DE14DB">
        <w:rPr>
          <w:rFonts w:hint="eastAsia"/>
        </w:rPr>
        <w:t>的她</w:t>
      </w:r>
      <w:ins w:id="1397" w:author="夜 夜" w:date="2022-12-03T16:48:00Z">
        <w:r>
          <w:rPr>
            <w:rFonts w:hint="eastAsia"/>
          </w:rPr>
          <w:t>。</w:t>
        </w:r>
      </w:ins>
      <w:del w:id="1398" w:author="夜 夜" w:date="2022-12-03T16:48:00Z">
        <w:r w:rsidR="00DE14DB" w:rsidDel="00870A31">
          <w:rPr>
            <w:rFonts w:hint="eastAsia"/>
          </w:rPr>
          <w:delText>，</w:delText>
        </w:r>
      </w:del>
      <w:del w:id="1399" w:author="夜 夜" w:date="2022-12-03T16:51:00Z">
        <w:r w:rsidR="00DE14DB" w:rsidDel="009451AB">
          <w:rPr>
            <w:rFonts w:hint="eastAsia"/>
          </w:rPr>
          <w:delText>若是知道了</w:delText>
        </w:r>
      </w:del>
      <w:r w:rsidR="00DE14DB">
        <w:rPr>
          <w:rFonts w:hint="eastAsia"/>
        </w:rPr>
        <w:t>造访的地方</w:t>
      </w:r>
      <w:ins w:id="1400" w:author="夜 夜" w:date="2022-12-03T16:51:00Z">
        <w:r w:rsidR="009451AB">
          <w:rPr>
            <w:rFonts w:hint="eastAsia"/>
          </w:rPr>
          <w:t>发生</w:t>
        </w:r>
      </w:ins>
      <w:del w:id="1401" w:author="夜 夜" w:date="2022-12-03T16:51:00Z">
        <w:r w:rsidR="00DE14DB" w:rsidDel="009451AB">
          <w:rPr>
            <w:rFonts w:hint="eastAsia"/>
          </w:rPr>
          <w:delText>有着</w:delText>
        </w:r>
      </w:del>
      <w:r w:rsidR="00DE14DB">
        <w:rPr>
          <w:rFonts w:hint="eastAsia"/>
        </w:rPr>
        <w:t>女性连续失踪案件的话，</w:t>
      </w:r>
      <w:ins w:id="1402" w:author="夜 夜" w:date="2022-12-03T16:51:00Z">
        <w:r w:rsidR="009451AB">
          <w:rPr>
            <w:rFonts w:hint="eastAsia"/>
          </w:rPr>
          <w:t>她</w:t>
        </w:r>
      </w:ins>
      <w:r w:rsidR="00DE14DB">
        <w:rPr>
          <w:rFonts w:hint="eastAsia"/>
        </w:rPr>
        <w:t>肯定会一头扎进去追究到底的。</w:t>
      </w:r>
    </w:p>
    <w:p w14:paraId="791871A6" w14:textId="20301E68" w:rsidR="00DE14DB" w:rsidRDefault="00DE14DB" w:rsidP="00DE14DB">
      <w:pPr>
        <w:ind w:firstLineChars="200" w:firstLine="420"/>
      </w:pPr>
      <w:r>
        <w:rPr>
          <w:rFonts w:hint="eastAsia"/>
        </w:rPr>
        <w:t>然而，依照提前</w:t>
      </w:r>
      <w:ins w:id="1403" w:author="夜 夜" w:date="2022-12-03T16:52:00Z">
        <w:r w:rsidR="009451AB">
          <w:rPr>
            <w:rFonts w:hint="eastAsia"/>
          </w:rPr>
          <w:t>到达</w:t>
        </w:r>
      </w:ins>
      <w:del w:id="1404" w:author="夜 夜" w:date="2022-12-03T16:52:00Z">
        <w:r w:rsidDel="009451AB">
          <w:rPr>
            <w:rFonts w:hint="eastAsia"/>
          </w:rPr>
          <w:delText>至此</w:delText>
        </w:r>
      </w:del>
      <w:r>
        <w:rPr>
          <w:rFonts w:hint="eastAsia"/>
        </w:rPr>
        <w:t>的茉茉所说，雅修娜</w:t>
      </w:r>
      <w:ins w:id="1405" w:author="夜 夜" w:date="2022-12-03T16:53:00Z">
        <w:r w:rsidR="000E018C">
          <w:rPr>
            <w:rFonts w:hint="eastAsia"/>
          </w:rPr>
          <w:t>一直在</w:t>
        </w:r>
      </w:ins>
      <w:del w:id="1406" w:author="夜 夜" w:date="2022-12-03T16:53:00Z">
        <w:r w:rsidDel="000E018C">
          <w:rPr>
            <w:rFonts w:hint="eastAsia"/>
          </w:rPr>
          <w:delText>却在</w:delText>
        </w:r>
      </w:del>
      <w:r>
        <w:rPr>
          <w:rFonts w:hint="eastAsia"/>
        </w:rPr>
        <w:t>旧王城中闭门不出。虽说也可能是由于列车事故带来的疲劳，但</w:t>
      </w:r>
      <w:ins w:id="1407" w:author="夜 夜" w:date="2022-12-03T16:54:00Z">
        <w:r w:rsidR="009661F5">
          <w:rPr>
            <w:rFonts w:hint="eastAsia"/>
          </w:rPr>
          <w:t>当</w:t>
        </w:r>
      </w:ins>
      <w:del w:id="1408" w:author="夜 夜" w:date="2022-12-03T16:54:00Z">
        <w:r w:rsidDel="009661F5">
          <w:rPr>
            <w:rFonts w:hint="eastAsia"/>
          </w:rPr>
          <w:delText>列车事故涉及到了</w:delText>
        </w:r>
      </w:del>
      <w:r>
        <w:rPr>
          <w:rFonts w:hint="eastAsia"/>
        </w:rPr>
        <w:t>『原色理之红石』</w:t>
      </w:r>
      <w:ins w:id="1409" w:author="夜 夜" w:date="2022-12-03T16:54:00Z">
        <w:r w:rsidR="009661F5">
          <w:rPr>
            <w:rFonts w:hint="eastAsia"/>
          </w:rPr>
          <w:t>与列车事故牵扯起来</w:t>
        </w:r>
      </w:ins>
      <w:r>
        <w:rPr>
          <w:rFonts w:hint="eastAsia"/>
        </w:rPr>
        <w:t>，</w:t>
      </w:r>
      <w:ins w:id="1410" w:author="夜 夜" w:date="2022-12-03T16:55:00Z">
        <w:r w:rsidR="009661F5">
          <w:rPr>
            <w:rFonts w:hint="eastAsia"/>
          </w:rPr>
          <w:t>事情就</w:t>
        </w:r>
        <w:r w:rsidR="00D21606">
          <w:rPr>
            <w:rFonts w:hint="eastAsia"/>
          </w:rPr>
          <w:t>要另当别论了</w:t>
        </w:r>
      </w:ins>
      <w:del w:id="1411" w:author="夜 夜" w:date="2022-12-03T16:55:00Z">
        <w:r w:rsidDel="009661F5">
          <w:rPr>
            <w:rFonts w:hint="eastAsia"/>
          </w:rPr>
          <w:delText>这</w:delText>
        </w:r>
      </w:del>
      <w:del w:id="1412" w:author="夜 夜" w:date="2022-12-03T16:54:00Z">
        <w:r w:rsidDel="009661F5">
          <w:rPr>
            <w:rFonts w:hint="eastAsia"/>
          </w:rPr>
          <w:delText>就是另一回事了</w:delText>
        </w:r>
      </w:del>
      <w:r>
        <w:rPr>
          <w:rFonts w:hint="eastAsia"/>
        </w:rPr>
        <w:t>。</w:t>
      </w:r>
    </w:p>
    <w:p w14:paraId="39CCF287" w14:textId="77777777" w:rsidR="00DE14DB" w:rsidRDefault="00DE14DB" w:rsidP="00DE14DB">
      <w:pPr>
        <w:ind w:firstLineChars="200" w:firstLine="420"/>
      </w:pPr>
      <w:r>
        <w:rPr>
          <w:rFonts w:hint="eastAsia"/>
        </w:rPr>
        <w:t>「在茉茉看来，与雅修娜殿下实际见面后对她是什么印象呢？」</w:t>
      </w:r>
    </w:p>
    <w:p w14:paraId="0680FD63" w14:textId="40DB4E30" w:rsidR="00DE14DB" w:rsidRDefault="00DE14DB" w:rsidP="00DE14DB">
      <w:pPr>
        <w:ind w:firstLineChars="200" w:firstLine="420"/>
      </w:pPr>
      <w:r>
        <w:rPr>
          <w:rFonts w:hint="eastAsia"/>
        </w:rPr>
        <w:t>「该说是与传闻相同，或是比传闻的还要更『姬骑士』的第二身份呢——。虽说看起来没什么表里不一之处，</w:t>
      </w:r>
      <w:del w:id="1413" w:author="夜 夜" w:date="2022-12-03T16:57:00Z">
        <w:r w:rsidDel="00075D16">
          <w:rPr>
            <w:rFonts w:hint="eastAsia"/>
          </w:rPr>
          <w:delText>但能感觉到</w:delText>
        </w:r>
      </w:del>
      <w:r>
        <w:rPr>
          <w:rFonts w:hint="eastAsia"/>
        </w:rPr>
        <w:t>不管外表还是行动都</w:t>
      </w:r>
      <w:ins w:id="1414" w:author="夜 夜" w:date="2022-12-03T16:57:00Z">
        <w:r w:rsidR="00736C07">
          <w:rPr>
            <w:rFonts w:hint="eastAsia"/>
          </w:rPr>
          <w:t>给人</w:t>
        </w:r>
      </w:ins>
      <w:del w:id="1415" w:author="夜 夜" w:date="2022-12-03T16:57:00Z">
        <w:r w:rsidDel="00736C07">
          <w:rPr>
            <w:rFonts w:hint="eastAsia"/>
          </w:rPr>
          <w:delText>乐于</w:delText>
        </w:r>
      </w:del>
      <w:r>
        <w:rPr>
          <w:rFonts w:hint="eastAsia"/>
        </w:rPr>
        <w:t>张扬</w:t>
      </w:r>
      <w:ins w:id="1416" w:author="夜 夜" w:date="2022-12-03T16:57:00Z">
        <w:r w:rsidR="00736C07">
          <w:rPr>
            <w:rFonts w:hint="eastAsia"/>
          </w:rPr>
          <w:t>的感觉，喜欢不起来</w:t>
        </w:r>
      </w:ins>
      <w:del w:id="1417" w:author="夜 夜" w:date="2022-12-03T16:57:00Z">
        <w:r w:rsidDel="00736C07">
          <w:rPr>
            <w:rFonts w:hint="eastAsia"/>
          </w:rPr>
          <w:delText>，我不喜欢</w:delText>
        </w:r>
      </w:del>
      <w:r>
        <w:rPr>
          <w:rFonts w:hint="eastAsia"/>
        </w:rPr>
        <w:t>——」</w:t>
      </w:r>
    </w:p>
    <w:p w14:paraId="1D85785D" w14:textId="77777777" w:rsidR="00DE14DB" w:rsidRDefault="00DE14DB" w:rsidP="00DE14DB">
      <w:pPr>
        <w:ind w:firstLineChars="200" w:firstLine="420"/>
      </w:pPr>
      <w:r>
        <w:rPr>
          <w:rFonts w:hint="eastAsia"/>
        </w:rPr>
        <w:t>「这样……」</w:t>
      </w:r>
    </w:p>
    <w:p w14:paraId="24674082" w14:textId="6E56BF62" w:rsidR="00DE14DB" w:rsidRDefault="00DE14DB" w:rsidP="00DE14DB">
      <w:pPr>
        <w:ind w:firstLineChars="200" w:firstLine="420"/>
      </w:pPr>
      <w:del w:id="1418" w:author="夜 夜" w:date="2022-12-03T16:58:00Z">
        <w:r w:rsidDel="000848EB">
          <w:rPr>
            <w:rFonts w:hint="eastAsia"/>
          </w:rPr>
          <w:delText>如果</w:delText>
        </w:r>
      </w:del>
      <w:ins w:id="1419" w:author="夜 夜" w:date="2022-12-03T16:58:00Z">
        <w:r w:rsidR="000848EB">
          <w:rPr>
            <w:rFonts w:hint="eastAsia"/>
          </w:rPr>
          <w:t>既然</w:t>
        </w:r>
      </w:ins>
      <w:r>
        <w:rPr>
          <w:rFonts w:hint="eastAsia"/>
        </w:rPr>
        <w:t>风评无误</w:t>
      </w:r>
      <w:del w:id="1420" w:author="夜 夜" w:date="2022-12-03T16:58:00Z">
        <w:r w:rsidDel="00DF4611">
          <w:rPr>
            <w:rFonts w:hint="eastAsia"/>
          </w:rPr>
          <w:delText>的话</w:delText>
        </w:r>
      </w:del>
      <w:r>
        <w:rPr>
          <w:rFonts w:hint="eastAsia"/>
        </w:rPr>
        <w:t>，</w:t>
      </w:r>
      <w:ins w:id="1421" w:author="夜 夜" w:date="2022-12-03T17:20:00Z">
        <w:r w:rsidR="00854AF1">
          <w:rPr>
            <w:rFonts w:hint="eastAsia"/>
          </w:rPr>
          <w:t>那</w:t>
        </w:r>
      </w:ins>
      <w:r>
        <w:rPr>
          <w:rFonts w:hint="eastAsia"/>
        </w:rPr>
        <w:t>果然</w:t>
      </w:r>
      <w:del w:id="1422" w:author="夜 夜" w:date="2022-12-03T16:58:00Z">
        <w:r w:rsidDel="000848EB">
          <w:rPr>
            <w:rFonts w:hint="eastAsia"/>
          </w:rPr>
          <w:delText>还</w:delText>
        </w:r>
      </w:del>
      <w:r>
        <w:rPr>
          <w:rFonts w:hint="eastAsia"/>
        </w:rPr>
        <w:t>是很奇怪。</w:t>
      </w:r>
    </w:p>
    <w:p w14:paraId="282281F6" w14:textId="77777777" w:rsidR="00DE14DB" w:rsidRDefault="00DE14DB" w:rsidP="00DE14DB">
      <w:pPr>
        <w:ind w:firstLineChars="200" w:firstLine="420"/>
      </w:pPr>
      <w:r>
        <w:rPr>
          <w:rFonts w:hint="eastAsia"/>
        </w:rPr>
        <w:t>另外，还有一点。</w:t>
      </w:r>
    </w:p>
    <w:p w14:paraId="4EE07FD3" w14:textId="77777777" w:rsidR="00DE14DB" w:rsidRDefault="00DE14DB" w:rsidP="00DE14DB">
      <w:pPr>
        <w:ind w:firstLineChars="200" w:firstLine="420"/>
      </w:pPr>
      <w:r>
        <w:rPr>
          <w:rFonts w:hint="eastAsia"/>
        </w:rPr>
        <w:t>在抵达加尔姆时感觉到的那次震动。</w:t>
      </w:r>
    </w:p>
    <w:p w14:paraId="1594AA1B" w14:textId="37F1E324" w:rsidR="00DE14DB" w:rsidRDefault="00DE14DB" w:rsidP="00DE14DB">
      <w:pPr>
        <w:ind w:firstLineChars="200" w:firstLine="420"/>
      </w:pPr>
      <w:r>
        <w:rPr>
          <w:rFonts w:hint="eastAsia"/>
        </w:rPr>
        <w:t>「还有在意的事情吗？</w:t>
      </w:r>
      <w:del w:id="1423" w:author="夜 夜" w:date="2022-12-03T17:03:00Z">
        <w:r w:rsidDel="00CD2EDA">
          <w:rPr>
            <w:rFonts w:ascii="Yu Mincho" w:eastAsia="Yu Mincho" w:hAnsi="Yu Mincho" w:hint="eastAsia"/>
          </w:rPr>
          <w:delText>将</w:delText>
        </w:r>
      </w:del>
      <w:ins w:id="1424" w:author="夜 夜" w:date="2022-12-03T17:03:00Z">
        <w:r w:rsidR="00CD2EDA">
          <w:rPr>
            <w:rFonts w:hint="eastAsia"/>
          </w:rPr>
          <w:t>把</w:t>
        </w:r>
      </w:ins>
      <w:r>
        <w:rPr>
          <w:rFonts w:hint="eastAsia"/>
        </w:rPr>
        <w:t>那个异世界人交给奥薇尔大主教，不就</w:t>
      </w:r>
      <w:del w:id="1425" w:author="夜 夜" w:date="2022-12-03T17:03:00Z">
        <w:r w:rsidDel="007C58F4">
          <w:rPr>
            <w:rFonts w:hint="eastAsia"/>
          </w:rPr>
          <w:delText>大功告成</w:delText>
        </w:r>
      </w:del>
      <w:ins w:id="1426" w:author="夜 夜" w:date="2022-12-03T17:03:00Z">
        <w:r w:rsidR="007C58F4">
          <w:rPr>
            <w:rFonts w:hint="eastAsia"/>
          </w:rPr>
          <w:t>皆大欢喜</w:t>
        </w:r>
      </w:ins>
      <w:r>
        <w:rPr>
          <w:rFonts w:hint="eastAsia"/>
        </w:rPr>
        <w:t>了吗——。</w:t>
      </w:r>
      <w:del w:id="1427" w:author="夜 夜" w:date="2022-12-03T17:20:00Z">
        <w:r w:rsidDel="0066635B">
          <w:rPr>
            <w:rFonts w:hint="eastAsia"/>
          </w:rPr>
          <w:delText>还</w:delText>
        </w:r>
      </w:del>
      <w:r>
        <w:rPr>
          <w:rFonts w:hint="eastAsia"/>
        </w:rPr>
        <w:t>有</w:t>
      </w:r>
      <w:ins w:id="1428" w:author="夜 夜" w:date="2022-12-03T17:20:00Z">
        <w:r w:rsidR="0066635B">
          <w:rPr>
            <w:rFonts w:hint="eastAsia"/>
          </w:rPr>
          <w:t>什么事情，</w:t>
        </w:r>
      </w:ins>
      <w:r>
        <w:rPr>
          <w:rFonts w:hint="eastAsia"/>
        </w:rPr>
        <w:t>需要前辈这般烦恼</w:t>
      </w:r>
      <w:del w:id="1429" w:author="夜 夜" w:date="2022-12-03T17:20:00Z">
        <w:r w:rsidDel="0066635B">
          <w:rPr>
            <w:rFonts w:hint="eastAsia"/>
          </w:rPr>
          <w:delText>的事情吗</w:delText>
        </w:r>
      </w:del>
      <w:r>
        <w:rPr>
          <w:rFonts w:hint="eastAsia"/>
        </w:rPr>
        <w:t>？」</w:t>
      </w:r>
    </w:p>
    <w:p w14:paraId="034E893B" w14:textId="77777777" w:rsidR="00DE14DB" w:rsidRDefault="00DE14DB" w:rsidP="00DE14DB">
      <w:pPr>
        <w:ind w:firstLineChars="200" w:firstLine="420"/>
      </w:pPr>
      <w:r>
        <w:rPr>
          <w:rFonts w:hint="eastAsia"/>
        </w:rPr>
        <w:t>「有一点吧。茉茉。我有事想拜托你，可以吗？」</w:t>
      </w:r>
    </w:p>
    <w:p w14:paraId="76F3517B" w14:textId="735F17FB" w:rsidR="00DE14DB" w:rsidRDefault="00DE14DB" w:rsidP="00DE14DB">
      <w:pPr>
        <w:ind w:firstLineChars="200" w:firstLine="420"/>
      </w:pPr>
      <w:r>
        <w:rPr>
          <w:rFonts w:hint="eastAsia"/>
        </w:rPr>
        <w:t>「当然了！茉茉</w:t>
      </w:r>
      <w:del w:id="1430" w:author="夜 夜" w:date="2022-12-03T17:16:00Z">
        <w:r w:rsidDel="00B3707F">
          <w:rPr>
            <w:rFonts w:hint="eastAsia"/>
          </w:rPr>
          <w:delText>我</w:delText>
        </w:r>
      </w:del>
      <w:r>
        <w:rPr>
          <w:rFonts w:hint="eastAsia"/>
        </w:rPr>
        <w:t>最</w:t>
      </w:r>
      <w:ins w:id="1431" w:author="夜 夜" w:date="2022-12-03T17:16:00Z">
        <w:r w:rsidR="004D7CB5">
          <w:rPr>
            <w:rFonts w:hint="eastAsia"/>
          </w:rPr>
          <w:t>——</w:t>
        </w:r>
      </w:ins>
      <w:r>
        <w:rPr>
          <w:rFonts w:hint="eastAsia"/>
        </w:rPr>
        <w:t>喜欢前辈了，不管前辈说什么都会听的！那么命令是什么呢——？」</w:t>
      </w:r>
    </w:p>
    <w:p w14:paraId="6F89CC9A" w14:textId="2A70AE6C" w:rsidR="00DE14DB" w:rsidRDefault="00DE14DB" w:rsidP="00DE14DB">
      <w:pPr>
        <w:ind w:firstLineChars="200" w:firstLine="420"/>
      </w:pPr>
      <w:r>
        <w:rPr>
          <w:rFonts w:hint="eastAsia"/>
        </w:rPr>
        <w:t>「潜入旧王城。只需要查明雅修娜殿下是否还在</w:t>
      </w:r>
      <w:del w:id="1432" w:author="夜 夜" w:date="2022-12-03T17:18:00Z">
        <w:r w:rsidDel="00300FE2">
          <w:rPr>
            <w:rFonts w:hint="eastAsia"/>
          </w:rPr>
          <w:delText>那里</w:delText>
        </w:r>
      </w:del>
      <w:ins w:id="1433" w:author="夜 夜" w:date="2022-12-03T17:18:00Z">
        <w:r w:rsidR="00300FE2">
          <w:rPr>
            <w:rFonts w:hint="eastAsia"/>
          </w:rPr>
          <w:t>旧王城</w:t>
        </w:r>
      </w:ins>
      <w:r>
        <w:rPr>
          <w:rFonts w:hint="eastAsia"/>
        </w:rPr>
        <w:t>，然后用教典向我报告。我也会</w:t>
      </w:r>
      <w:ins w:id="1434" w:author="夜 夜" w:date="2022-12-03T17:19:00Z">
        <w:r w:rsidR="00D40DEF">
          <w:rPr>
            <w:rFonts w:hint="eastAsia"/>
          </w:rPr>
          <w:t>着手</w:t>
        </w:r>
      </w:ins>
      <w:r>
        <w:rPr>
          <w:rFonts w:hint="eastAsia"/>
        </w:rPr>
        <w:t>收集情报的」</w:t>
      </w:r>
    </w:p>
    <w:p w14:paraId="147B1686" w14:textId="77777777" w:rsidR="00DE14DB" w:rsidRDefault="00DE14DB" w:rsidP="00DE14DB">
      <w:pPr>
        <w:ind w:firstLineChars="200" w:firstLine="420"/>
      </w:pPr>
      <w:r>
        <w:rPr>
          <w:rFonts w:hint="eastAsia"/>
        </w:rPr>
        <w:t>「了解！前辈要去哪里调查呢——？」</w:t>
      </w:r>
    </w:p>
    <w:p w14:paraId="511BDFC8" w14:textId="77777777" w:rsidR="00DE14DB" w:rsidRDefault="00DE14DB" w:rsidP="00DE14DB">
      <w:pPr>
        <w:ind w:firstLineChars="200" w:firstLine="420"/>
      </w:pPr>
      <w:r>
        <w:rPr>
          <w:rFonts w:hint="eastAsia"/>
        </w:rPr>
        <w:t>「地下喔」</w:t>
      </w:r>
    </w:p>
    <w:p w14:paraId="3564D1FA" w14:textId="77777777" w:rsidR="00DE14DB" w:rsidRDefault="00DE14DB" w:rsidP="00DE14DB">
      <w:pPr>
        <w:ind w:firstLineChars="200" w:firstLine="420"/>
      </w:pPr>
      <w:r>
        <w:rPr>
          <w:rFonts w:hint="eastAsia"/>
        </w:rPr>
        <w:t>梅诺已经有了目标。刚才不自然的地震，那种震动，意味着发生了什么。</w:t>
      </w:r>
    </w:p>
    <w:p w14:paraId="77D820E2" w14:textId="77777777" w:rsidR="00DE14DB" w:rsidRDefault="00DE14DB" w:rsidP="00DE14DB">
      <w:pPr>
        <w:ind w:firstLineChars="200" w:firstLine="420"/>
      </w:pPr>
      <w:r>
        <w:rPr>
          <w:rFonts w:hint="eastAsia"/>
        </w:rPr>
        <w:t>她回头向屋内扫了一眼，从阳台看向床上，看到了灯里正沉稳地安眠。</w:t>
      </w:r>
    </w:p>
    <w:p w14:paraId="39727FBA" w14:textId="77777777" w:rsidR="00DE14DB" w:rsidRDefault="00DE14DB" w:rsidP="00DE14DB">
      <w:pPr>
        <w:ind w:firstLineChars="200" w:firstLine="420"/>
      </w:pPr>
      <w:r>
        <w:rPr>
          <w:rFonts w:hint="eastAsia"/>
        </w:rPr>
        <w:t>「这座城中，有什么东西在」</w:t>
      </w:r>
    </w:p>
    <w:p w14:paraId="789AE5B3" w14:textId="4AB7C90E" w:rsidR="00DE14DB" w:rsidRDefault="00DE14DB" w:rsidP="00DE14DB">
      <w:pPr>
        <w:ind w:firstLineChars="200" w:firstLine="420"/>
      </w:pPr>
      <w:r>
        <w:rPr>
          <w:rFonts w:hint="eastAsia"/>
        </w:rPr>
        <w:t>虽然不能离开这太久，但有必要至少调查清那</w:t>
      </w:r>
      <w:del w:id="1435" w:author="夜 夜" w:date="2022-12-03T17:28:00Z">
        <w:r w:rsidDel="00F40BF4">
          <w:rPr>
            <w:rFonts w:ascii="Yu Mincho" w:eastAsia="Yu Mincho" w:hAnsi="Yu Mincho" w:hint="eastAsia"/>
          </w:rPr>
          <w:delText>股</w:delText>
        </w:r>
      </w:del>
      <w:ins w:id="1436" w:author="夜 夜" w:date="2022-12-03T17:28:00Z">
        <w:r w:rsidR="00F40BF4">
          <w:rPr>
            <w:rFonts w:hint="eastAsia"/>
          </w:rPr>
          <w:t>时</w:t>
        </w:r>
      </w:ins>
      <w:r>
        <w:rPr>
          <w:rFonts w:hint="eastAsia"/>
        </w:rPr>
        <w:t>地震的原因。</w:t>
      </w:r>
    </w:p>
    <w:p w14:paraId="696AE9C7" w14:textId="77777777" w:rsidR="00DE14DB" w:rsidRDefault="00DE14DB" w:rsidP="00DE14DB">
      <w:pPr>
        <w:ind w:firstLineChars="200" w:firstLine="420"/>
      </w:pPr>
      <w:r>
        <w:rPr>
          <w:rFonts w:hint="eastAsia"/>
        </w:rPr>
        <w:t>梅诺跟在茉茉后面，从阳台上跳下悄悄地降落到了街上。</w:t>
      </w:r>
    </w:p>
    <w:p w14:paraId="45976AE8" w14:textId="77777777" w:rsidR="00DE14DB" w:rsidRDefault="00DE14DB" w:rsidP="00DE14DB">
      <w:pPr>
        <w:ind w:firstLineChars="200" w:firstLine="420"/>
      </w:pPr>
    </w:p>
    <w:p w14:paraId="5CED2A89" w14:textId="77777777" w:rsidR="00DE14DB" w:rsidRDefault="00DE14DB" w:rsidP="00DE14DB">
      <w:pPr>
        <w:ind w:firstLineChars="200" w:firstLine="420"/>
      </w:pPr>
      <w:r>
        <w:rPr>
          <w:rFonts w:hint="eastAsia"/>
        </w:rPr>
        <w:t>梅诺在与茉茉对话之前，就几乎已经确定震源来自地下了。</w:t>
      </w:r>
    </w:p>
    <w:p w14:paraId="1185A4F6" w14:textId="0D2D88D7" w:rsidR="00DE14DB" w:rsidRDefault="00DE14DB" w:rsidP="00DE14DB">
      <w:pPr>
        <w:ind w:firstLineChars="200" w:firstLine="420"/>
      </w:pPr>
      <w:r>
        <w:rPr>
          <w:rFonts w:hint="eastAsia"/>
        </w:rPr>
        <w:t>古都加尔姆是一座风光明媚的城市，观光产业发达。由此，为了</w:t>
      </w:r>
      <w:ins w:id="1437" w:author="夜 夜" w:date="2022-12-03T17:31:00Z">
        <w:r w:rsidR="003B6B46">
          <w:rPr>
            <w:rFonts w:hint="eastAsia"/>
          </w:rPr>
          <w:t>维持表面上的整洁</w:t>
        </w:r>
      </w:ins>
      <w:del w:id="1438" w:author="夜 夜" w:date="2022-12-03T17:31:00Z">
        <w:r w:rsidDel="003B6B46">
          <w:rPr>
            <w:rFonts w:hint="eastAsia"/>
          </w:rPr>
          <w:delText>保证</w:delText>
        </w:r>
      </w:del>
      <w:del w:id="1439" w:author="夜 夜" w:date="2022-12-03T17:30:00Z">
        <w:r w:rsidDel="00147370">
          <w:rPr>
            <w:rFonts w:hint="eastAsia"/>
          </w:rPr>
          <w:delText>街面</w:delText>
        </w:r>
      </w:del>
      <w:del w:id="1440" w:author="夜 夜" w:date="2022-12-03T17:31:00Z">
        <w:r w:rsidDel="003B6B46">
          <w:rPr>
            <w:rFonts w:hint="eastAsia"/>
          </w:rPr>
          <w:delText>上的</w:delText>
        </w:r>
      </w:del>
      <w:del w:id="1441" w:author="夜 夜" w:date="2022-12-03T17:30:00Z">
        <w:r w:rsidDel="00147370">
          <w:rPr>
            <w:rFonts w:hint="eastAsia"/>
          </w:rPr>
          <w:delText>清洁</w:delText>
        </w:r>
      </w:del>
      <w:r>
        <w:rPr>
          <w:rFonts w:hint="eastAsia"/>
        </w:rPr>
        <w:t>与</w:t>
      </w:r>
      <w:ins w:id="1442" w:author="夜 夜" w:date="2022-12-03T17:31:00Z">
        <w:r w:rsidR="003B6B46">
          <w:rPr>
            <w:rFonts w:hint="eastAsia"/>
          </w:rPr>
          <w:t>良好的</w:t>
        </w:r>
      </w:ins>
      <w:r>
        <w:rPr>
          <w:rFonts w:hint="eastAsia"/>
        </w:rPr>
        <w:t>治安，贫民阶层都被塞到了地下。</w:t>
      </w:r>
      <w:ins w:id="1443" w:author="夜 夜" w:date="2022-12-03T17:33:00Z">
        <w:r w:rsidR="00624B3C">
          <w:rPr>
            <w:rFonts w:hint="eastAsia"/>
          </w:rPr>
          <w:t>其</w:t>
        </w:r>
      </w:ins>
      <w:r>
        <w:rPr>
          <w:rFonts w:hint="eastAsia"/>
        </w:rPr>
        <w:t>结果就</w:t>
      </w:r>
      <w:ins w:id="1444" w:author="夜 夜" w:date="2022-12-03T17:33:00Z">
        <w:r w:rsidR="00624B3C">
          <w:rPr>
            <w:rFonts w:hint="eastAsia"/>
          </w:rPr>
          <w:t>是</w:t>
        </w:r>
      </w:ins>
      <w:r>
        <w:rPr>
          <w:rFonts w:hint="eastAsia"/>
        </w:rPr>
        <w:t>形成了加尔姆的地下贫民窟。</w:t>
      </w:r>
    </w:p>
    <w:p w14:paraId="4F162704" w14:textId="640DB9F5" w:rsidR="00DE14DB" w:rsidRDefault="00DE14DB" w:rsidP="00DE14DB">
      <w:pPr>
        <w:ind w:firstLineChars="200" w:firstLine="420"/>
      </w:pPr>
      <w:r>
        <w:rPr>
          <w:rFonts w:hint="eastAsia"/>
        </w:rPr>
        <w:t>也就是说，若要</w:t>
      </w:r>
      <w:del w:id="1445" w:author="夜 夜" w:date="2022-12-03T17:33:00Z">
        <w:r w:rsidDel="00497BFE">
          <w:rPr>
            <w:rFonts w:hint="eastAsia"/>
          </w:rPr>
          <w:delText>在城中</w:delText>
        </w:r>
      </w:del>
      <w:ins w:id="1446" w:author="夜 夜" w:date="2022-12-03T17:33:00Z">
        <w:r w:rsidR="00497BFE">
          <w:rPr>
            <w:rFonts w:hint="eastAsia"/>
          </w:rPr>
          <w:t>这座城市</w:t>
        </w:r>
      </w:ins>
      <w:r>
        <w:rPr>
          <w:rFonts w:hint="eastAsia"/>
        </w:rPr>
        <w:t>进行什么见不得人的勾当，就一定会在地下。</w:t>
      </w:r>
    </w:p>
    <w:p w14:paraId="1FE3A064" w14:textId="097104BB" w:rsidR="00DE14DB" w:rsidRDefault="00DE14DB" w:rsidP="00DE14DB">
      <w:pPr>
        <w:ind w:firstLineChars="200" w:firstLine="420"/>
      </w:pPr>
      <w:r>
        <w:rPr>
          <w:rFonts w:hint="eastAsia"/>
        </w:rPr>
        <w:t>以此为据，梅诺在第二身份据点旧王城的地下周边进行了探索，</w:t>
      </w:r>
      <w:ins w:id="1447" w:author="夜 夜" w:date="2022-12-03T17:39:00Z">
        <w:r w:rsidR="006A3BEB">
          <w:rPr>
            <w:rFonts w:hint="eastAsia"/>
          </w:rPr>
          <w:t>果然</w:t>
        </w:r>
      </w:ins>
      <w:r>
        <w:rPr>
          <w:rFonts w:hint="eastAsia"/>
        </w:rPr>
        <w:t>发现</w:t>
      </w:r>
      <w:del w:id="1448" w:author="夜 夜" w:date="2022-12-03T17:39:00Z">
        <w:r w:rsidDel="006A3BEB">
          <w:rPr>
            <w:rFonts w:hint="eastAsia"/>
          </w:rPr>
          <w:delText>了</w:delText>
        </w:r>
      </w:del>
      <w:r>
        <w:rPr>
          <w:rFonts w:hint="eastAsia"/>
        </w:rPr>
        <w:t>一条</w:t>
      </w:r>
      <w:del w:id="1449" w:author="夜 夜" w:date="2022-12-03T17:38:00Z">
        <w:r w:rsidDel="00DD356F">
          <w:rPr>
            <w:rFonts w:hint="eastAsia"/>
          </w:rPr>
          <w:delText>明</w:delText>
        </w:r>
        <w:r w:rsidDel="006A3BEB">
          <w:rPr>
            <w:rFonts w:hint="eastAsia"/>
          </w:rPr>
          <w:delText>显</w:delText>
        </w:r>
      </w:del>
      <w:r>
        <w:rPr>
          <w:rFonts w:hint="eastAsia"/>
        </w:rPr>
        <w:t>十分可疑的隐藏通道。这是一处以黑油油的奇异素材构成的空间。</w:t>
      </w:r>
    </w:p>
    <w:p w14:paraId="7A8CF14B" w14:textId="77777777" w:rsidR="00DE14DB" w:rsidRDefault="00DE14DB" w:rsidP="00DE14DB">
      <w:pPr>
        <w:ind w:firstLineChars="200" w:firstLine="420"/>
      </w:pPr>
      <w:r>
        <w:rPr>
          <w:rFonts w:hint="eastAsia"/>
        </w:rPr>
        <w:t>「这里是……」</w:t>
      </w:r>
    </w:p>
    <w:p w14:paraId="0C11C9B4" w14:textId="3D224642" w:rsidR="00DE14DB" w:rsidRDefault="00DE14DB" w:rsidP="00DE14DB">
      <w:pPr>
        <w:ind w:firstLineChars="200" w:firstLine="420"/>
      </w:pPr>
      <w:r>
        <w:rPr>
          <w:rFonts w:hint="eastAsia"/>
        </w:rPr>
        <w:t>梅诺在这下水道展开的广阔空间中漫步时发出的低语，在密闭的通道中渐渐回荡消失。恰巧，茉茉</w:t>
      </w:r>
      <w:del w:id="1450" w:author="夜 夜" w:date="2022-12-03T17:36:00Z">
        <w:r w:rsidDel="004D04C7">
          <w:rPr>
            <w:rFonts w:hint="eastAsia"/>
          </w:rPr>
          <w:delText>的通信也来了</w:delText>
        </w:r>
      </w:del>
      <w:ins w:id="1451" w:author="夜 夜" w:date="2022-12-03T17:36:00Z">
        <w:r w:rsidR="004D04C7">
          <w:rPr>
            <w:rFonts w:hint="eastAsia"/>
          </w:rPr>
          <w:t>也传来了报告</w:t>
        </w:r>
      </w:ins>
      <w:r>
        <w:rPr>
          <w:rFonts w:hint="eastAsia"/>
        </w:rPr>
        <w:t>。</w:t>
      </w:r>
    </w:p>
    <w:p w14:paraId="2173B0D2" w14:textId="77777777" w:rsidR="00DE14DB" w:rsidRDefault="00DE14DB" w:rsidP="00DE14DB">
      <w:pPr>
        <w:ind w:firstLineChars="200" w:firstLine="420"/>
      </w:pPr>
      <w:r>
        <w:rPr>
          <w:rFonts w:hint="eastAsia"/>
        </w:rPr>
        <w:t>『雅修娜·葛里萨利嘉不在旧王城中——』</w:t>
      </w:r>
    </w:p>
    <w:p w14:paraId="6E532521" w14:textId="77777777" w:rsidR="00DE14DB" w:rsidRDefault="00DE14DB" w:rsidP="00DE14DB">
      <w:pPr>
        <w:ind w:firstLineChars="200" w:firstLine="420"/>
      </w:pPr>
      <w:r>
        <w:rPr>
          <w:rFonts w:hint="eastAsia"/>
        </w:rPr>
        <w:t>『骑士们有出动吗？』</w:t>
      </w:r>
    </w:p>
    <w:p w14:paraId="06C44FB7" w14:textId="77777777" w:rsidR="00DE14DB" w:rsidRDefault="00DE14DB" w:rsidP="00DE14DB">
      <w:pPr>
        <w:ind w:firstLineChars="200" w:firstLine="420"/>
      </w:pPr>
      <w:r>
        <w:rPr>
          <w:rFonts w:hint="eastAsia"/>
        </w:rPr>
        <w:t>『那也没有呢——。都很悠哉悠哉的呢』</w:t>
      </w:r>
    </w:p>
    <w:p w14:paraId="3432C22C" w14:textId="77777777" w:rsidR="00DE14DB" w:rsidRDefault="00DE14DB" w:rsidP="00DE14DB">
      <w:pPr>
        <w:ind w:firstLineChars="200" w:firstLine="420"/>
      </w:pPr>
      <w:r>
        <w:rPr>
          <w:rFonts w:hint="eastAsia"/>
        </w:rPr>
        <w:t>根据茉茉传来的情况，这座城中的骑士没有收到上级的指示吧。倘若公主大人的人影不见了，本应更慌乱一些的。</w:t>
      </w:r>
    </w:p>
    <w:p w14:paraId="1A4FEFA6" w14:textId="358361EB" w:rsidR="00DE14DB" w:rsidRDefault="00DE14DB" w:rsidP="00DE14DB">
      <w:pPr>
        <w:ind w:firstLineChars="200" w:firstLine="420"/>
      </w:pPr>
      <w:r>
        <w:rPr>
          <w:rFonts w:hint="eastAsia"/>
        </w:rPr>
        <w:t>是有在暗中监视这雅修娜吗，还是其他的</w:t>
      </w:r>
      <w:del w:id="1452" w:author="夜 夜" w:date="2022-12-03T17:44:00Z">
        <w:r w:rsidDel="00612F38">
          <w:rPr>
            <w:rFonts w:hint="eastAsia"/>
          </w:rPr>
          <w:delText>理由</w:delText>
        </w:r>
      </w:del>
      <w:ins w:id="1453" w:author="夜 夜" w:date="2022-12-03T17:44:00Z">
        <w:r w:rsidR="00612F38">
          <w:rPr>
            <w:rFonts w:hint="eastAsia"/>
          </w:rPr>
          <w:t>原因</w:t>
        </w:r>
      </w:ins>
      <w:r>
        <w:rPr>
          <w:rFonts w:hint="eastAsia"/>
        </w:rPr>
        <w:t>呢。</w:t>
      </w:r>
    </w:p>
    <w:p w14:paraId="07A968BB" w14:textId="77777777" w:rsidR="00DE14DB" w:rsidRDefault="00DE14DB" w:rsidP="00DE14DB">
      <w:pPr>
        <w:ind w:firstLineChars="200" w:firstLine="420"/>
      </w:pPr>
      <w:r>
        <w:rPr>
          <w:rFonts w:hint="eastAsia"/>
        </w:rPr>
        <w:t>『谢谢。茉茉就去保护在旅馆住宿的灯里吧。不要让她注意到哦』</w:t>
      </w:r>
    </w:p>
    <w:p w14:paraId="092394F8" w14:textId="7317603A" w:rsidR="00DE14DB" w:rsidRDefault="00DE14DB" w:rsidP="00DE14DB">
      <w:pPr>
        <w:ind w:firstLineChars="200" w:firstLine="420"/>
      </w:pPr>
      <w:r>
        <w:rPr>
          <w:rFonts w:hint="eastAsia"/>
        </w:rPr>
        <w:t>『好的好</w:t>
      </w:r>
      <w:ins w:id="1454" w:author="夜 夜" w:date="2022-12-03T17:44:00Z">
        <w:r w:rsidR="00612F38">
          <w:rPr>
            <w:rFonts w:hint="eastAsia"/>
          </w:rPr>
          <w:t>——</w:t>
        </w:r>
      </w:ins>
      <w:r>
        <w:rPr>
          <w:rFonts w:hint="eastAsia"/>
        </w:rPr>
        <w:t>的。了解！』</w:t>
      </w:r>
    </w:p>
    <w:p w14:paraId="3516A910" w14:textId="58D39911" w:rsidR="00DE14DB" w:rsidRDefault="00DE14DB" w:rsidP="00DE14DB">
      <w:pPr>
        <w:ind w:firstLineChars="200" w:firstLine="420"/>
      </w:pPr>
      <w:r>
        <w:rPr>
          <w:rFonts w:hint="eastAsia"/>
        </w:rPr>
        <w:t>在通信结束的几乎同时，</w:t>
      </w:r>
      <w:ins w:id="1455" w:author="夜 夜" w:date="2022-12-03T17:45:00Z">
        <w:r w:rsidR="000E525E">
          <w:rPr>
            <w:rFonts w:hint="eastAsia"/>
          </w:rPr>
          <w:t>梅诺</w:t>
        </w:r>
      </w:ins>
      <w:r>
        <w:rPr>
          <w:rFonts w:hint="eastAsia"/>
        </w:rPr>
        <w:t>看到了这特殊素材构成的圆形通道的尽头。</w:t>
      </w:r>
      <w:del w:id="1456" w:author="夜 夜" w:date="2022-12-03T17:45:00Z">
        <w:r w:rsidDel="00D27A10">
          <w:rPr>
            <w:rFonts w:hint="eastAsia"/>
          </w:rPr>
          <w:delText>到那里一看</w:delText>
        </w:r>
      </w:del>
      <w:ins w:id="1457" w:author="夜 夜" w:date="2022-12-03T17:45:00Z">
        <w:r w:rsidR="00D27A10">
          <w:rPr>
            <w:rFonts w:hint="eastAsia"/>
          </w:rPr>
          <w:t>走到之后</w:t>
        </w:r>
      </w:ins>
      <w:r>
        <w:rPr>
          <w:rFonts w:hint="eastAsia"/>
        </w:rPr>
        <w:t>，是</w:t>
      </w:r>
      <w:del w:id="1458" w:author="夜 夜" w:date="2022-12-03T17:46:00Z">
        <w:r w:rsidDel="00D27A10">
          <w:rPr>
            <w:rFonts w:hint="eastAsia"/>
          </w:rPr>
          <w:delText>一</w:delText>
        </w:r>
      </w:del>
      <w:r>
        <w:rPr>
          <w:rFonts w:hint="eastAsia"/>
        </w:rPr>
        <w:t>个残留着战斗痕迹的仪式场。</w:t>
      </w:r>
    </w:p>
    <w:p w14:paraId="4160A2C7" w14:textId="0BA142D5" w:rsidR="00DE14DB" w:rsidRDefault="00DE14DB" w:rsidP="00DE14DB">
      <w:pPr>
        <w:ind w:firstLineChars="200" w:firstLine="420"/>
      </w:pPr>
      <w:r>
        <w:rPr>
          <w:rFonts w:hint="eastAsia"/>
        </w:rPr>
        <w:t>在王城与大圣堂间</w:t>
      </w:r>
      <w:ins w:id="1459" w:author="夜 夜" w:date="2022-12-03T17:46:00Z">
        <w:r w:rsidR="00AF261C">
          <w:rPr>
            <w:rFonts w:hint="eastAsia"/>
          </w:rPr>
          <w:t>之间的</w:t>
        </w:r>
      </w:ins>
      <w:del w:id="1460" w:author="夜 夜" w:date="2022-12-03T17:46:00Z">
        <w:r w:rsidDel="00AF261C">
          <w:rPr>
            <w:rFonts w:hint="eastAsia"/>
          </w:rPr>
          <w:delText>存在着</w:delText>
        </w:r>
      </w:del>
      <w:r>
        <w:rPr>
          <w:rFonts w:hint="eastAsia"/>
        </w:rPr>
        <w:t>转移魔导阵试验场</w:t>
      </w:r>
      <w:ins w:id="1461" w:author="夜 夜" w:date="2022-12-03T17:46:00Z">
        <w:r w:rsidR="000B2F0D">
          <w:rPr>
            <w:rFonts w:hint="eastAsia"/>
          </w:rPr>
          <w:t>，</w:t>
        </w:r>
      </w:ins>
      <w:del w:id="1462" w:author="夜 夜" w:date="2022-12-03T17:46:00Z">
        <w:r w:rsidDel="000B2F0D">
          <w:rPr>
            <w:rFonts w:hint="eastAsia"/>
          </w:rPr>
          <w:delText>。那里</w:delText>
        </w:r>
      </w:del>
      <w:r>
        <w:rPr>
          <w:rFonts w:hint="eastAsia"/>
        </w:rPr>
        <w:t>还有着估计是战斗的痕迹。再加之『变革的公主』雅修娜·葛里萨利嘉从本应待在的旧王城中出逃。</w:t>
      </w:r>
    </w:p>
    <w:p w14:paraId="33518F93" w14:textId="77777777" w:rsidR="00DE14DB" w:rsidRDefault="00DE14DB" w:rsidP="00DE14DB">
      <w:pPr>
        <w:ind w:firstLineChars="200" w:firstLine="420"/>
      </w:pPr>
      <w:r>
        <w:rPr>
          <w:rFonts w:hint="eastAsia"/>
        </w:rPr>
        <w:t>梅诺没有看错这些事情的意义。</w:t>
      </w:r>
    </w:p>
    <w:p w14:paraId="5AFDC7BA" w14:textId="737424E0" w:rsidR="00DE14DB" w:rsidRDefault="00572593" w:rsidP="00DE14DB">
      <w:pPr>
        <w:ind w:firstLineChars="200" w:firstLine="420"/>
      </w:pPr>
      <w:ins w:id="1463" w:author="夜 夜" w:date="2022-12-03T17:48:00Z">
        <w:r>
          <w:rPr>
            <w:rFonts w:hint="eastAsia"/>
          </w:rPr>
          <w:t>『</w:t>
        </w:r>
      </w:ins>
      <w:del w:id="1464" w:author="夜 夜" w:date="2022-12-03T17:48:00Z">
        <w:r w:rsidR="00DE14DB" w:rsidDel="00572593">
          <w:rPr>
            <w:rFonts w:hint="eastAsia"/>
          </w:rPr>
          <w:delText>「</w:delText>
        </w:r>
      </w:del>
      <w:r w:rsidR="00DE14DB">
        <w:rPr>
          <w:rFonts w:hint="eastAsia"/>
        </w:rPr>
        <w:t>……</w:t>
      </w:r>
      <w:ins w:id="1465" w:author="夜 夜" w:date="2022-12-03T17:48:00Z">
        <w:r>
          <w:rPr>
            <w:rFonts w:hint="eastAsia"/>
          </w:rPr>
          <w:t>』</w:t>
        </w:r>
      </w:ins>
      <w:del w:id="1466" w:author="夜 夜" w:date="2022-12-03T17:48:00Z">
        <w:r w:rsidR="00DE14DB" w:rsidDel="00572593">
          <w:rPr>
            <w:rFonts w:hint="eastAsia"/>
          </w:rPr>
          <w:delText>」</w:delText>
        </w:r>
      </w:del>
    </w:p>
    <w:p w14:paraId="54E415CB" w14:textId="661FFA88" w:rsidR="00DE14DB" w:rsidRDefault="00572593" w:rsidP="00DE14DB">
      <w:pPr>
        <w:ind w:firstLineChars="200" w:firstLine="420"/>
      </w:pPr>
      <w:ins w:id="1467" w:author="夜 夜" w:date="2022-12-03T17:48:00Z">
        <w:r>
          <w:rPr>
            <w:rFonts w:hint="eastAsia"/>
          </w:rPr>
          <w:t>梅诺</w:t>
        </w:r>
      </w:ins>
      <w:r w:rsidR="00DE14DB">
        <w:rPr>
          <w:rFonts w:hint="eastAsia"/>
        </w:rPr>
        <w:t>静静地闭上眼睛。</w:t>
      </w:r>
    </w:p>
    <w:p w14:paraId="4D24E3D0" w14:textId="7A2BA0DC" w:rsidR="00DE14DB" w:rsidRDefault="00DE14DB" w:rsidP="00DE14DB">
      <w:pPr>
        <w:ind w:firstLineChars="200" w:firstLine="420"/>
      </w:pPr>
      <w:del w:id="1468" w:author="夜 夜" w:date="2022-12-03T17:49:00Z">
        <w:r w:rsidDel="002A5306">
          <w:rPr>
            <w:rFonts w:hint="eastAsia"/>
          </w:rPr>
          <w:delText>在深处，</w:delText>
        </w:r>
      </w:del>
      <w:r>
        <w:rPr>
          <w:rFonts w:hint="eastAsia"/>
        </w:rPr>
        <w:t>通道还在继续</w:t>
      </w:r>
      <w:ins w:id="1469" w:author="夜 夜" w:date="2022-12-03T17:48:00Z">
        <w:r w:rsidR="002A5306">
          <w:rPr>
            <w:rFonts w:hint="eastAsia"/>
          </w:rPr>
          <w:t>向</w:t>
        </w:r>
      </w:ins>
      <w:ins w:id="1470" w:author="夜 夜" w:date="2022-12-03T17:49:00Z">
        <w:r w:rsidR="002A5306">
          <w:rPr>
            <w:rFonts w:hint="eastAsia"/>
          </w:rPr>
          <w:t>深</w:t>
        </w:r>
      </w:ins>
      <w:ins w:id="1471" w:author="夜 夜" w:date="2022-12-03T17:48:00Z">
        <w:r w:rsidR="002A5306">
          <w:rPr>
            <w:rFonts w:hint="eastAsia"/>
          </w:rPr>
          <w:t>处延伸</w:t>
        </w:r>
      </w:ins>
      <w:r>
        <w:rPr>
          <w:rFonts w:hint="eastAsia"/>
        </w:rPr>
        <w:t>。</w:t>
      </w:r>
    </w:p>
    <w:p w14:paraId="1B447EF4" w14:textId="4A935CAF" w:rsidR="00DE14DB" w:rsidRDefault="00DE14DB" w:rsidP="00DE14DB">
      <w:pPr>
        <w:ind w:firstLineChars="200" w:firstLine="420"/>
      </w:pPr>
      <w:r>
        <w:rPr>
          <w:rFonts w:hint="eastAsia"/>
        </w:rPr>
        <w:t>但</w:t>
      </w:r>
      <w:del w:id="1472" w:author="夜 夜" w:date="2022-12-03T17:49:00Z">
        <w:r w:rsidDel="002A5306">
          <w:rPr>
            <w:rFonts w:hint="eastAsia"/>
          </w:rPr>
          <w:delText>梅诺</w:delText>
        </w:r>
      </w:del>
      <w:del w:id="1473" w:author="夜 夜" w:date="2022-12-03T17:50:00Z">
        <w:r w:rsidR="00677FA9" w:rsidDel="00677FA9">
          <w:rPr>
            <w:rFonts w:hint="eastAsia"/>
          </w:rPr>
          <w:delText>不</w:delText>
        </w:r>
      </w:del>
      <w:del w:id="1474" w:author="夜 夜" w:date="2022-12-03T17:49:00Z">
        <w:r w:rsidR="00677FA9" w:rsidDel="00F115F5">
          <w:rPr>
            <w:rFonts w:hint="eastAsia"/>
          </w:rPr>
          <w:delText>必</w:delText>
        </w:r>
        <w:r w:rsidR="00677FA9" w:rsidDel="002A5306">
          <w:rPr>
            <w:rFonts w:hint="eastAsia"/>
          </w:rPr>
          <w:delText>走到最深处</w:delText>
        </w:r>
      </w:del>
      <w:ins w:id="1475" w:author="夜 夜" w:date="2022-12-03T17:50:00Z">
        <w:r w:rsidR="00677FA9">
          <w:rPr>
            <w:rFonts w:hint="eastAsia"/>
          </w:rPr>
          <w:t>已经不必继续深入</w:t>
        </w:r>
      </w:ins>
      <w:r>
        <w:rPr>
          <w:rFonts w:hint="eastAsia"/>
        </w:rPr>
        <w:t>，</w:t>
      </w:r>
      <w:ins w:id="1476" w:author="夜 夜" w:date="2022-12-03T17:50:00Z">
        <w:r w:rsidR="00F115F5">
          <w:rPr>
            <w:rFonts w:hint="eastAsia"/>
          </w:rPr>
          <w:t>梅诺心中</w:t>
        </w:r>
      </w:ins>
      <w:del w:id="1477" w:author="夜 夜" w:date="2022-12-03T17:49:00Z">
        <w:r w:rsidDel="00F115F5">
          <w:rPr>
            <w:rFonts w:hint="eastAsia"/>
          </w:rPr>
          <w:delText>就</w:delText>
        </w:r>
      </w:del>
      <w:del w:id="1478" w:author="夜 夜" w:date="2022-12-03T17:50:00Z">
        <w:r w:rsidDel="00F115F5">
          <w:rPr>
            <w:rFonts w:hint="eastAsia"/>
          </w:rPr>
          <w:delText>已然知晓了</w:delText>
        </w:r>
      </w:del>
      <w:r>
        <w:rPr>
          <w:rFonts w:hint="eastAsia"/>
        </w:rPr>
        <w:t>黑幕的身份</w:t>
      </w:r>
      <w:ins w:id="1479" w:author="夜 夜" w:date="2022-12-03T17:50:00Z">
        <w:r w:rsidR="00F115F5">
          <w:rPr>
            <w:rFonts w:hint="eastAsia"/>
          </w:rPr>
          <w:t>呼之欲出</w:t>
        </w:r>
      </w:ins>
      <w:r>
        <w:rPr>
          <w:rFonts w:hint="eastAsia"/>
        </w:rPr>
        <w:t>。</w:t>
      </w:r>
    </w:p>
    <w:p w14:paraId="2DC708B2" w14:textId="4D251B51" w:rsidR="00DE14DB" w:rsidRDefault="00DE14DB" w:rsidP="00DE14DB">
      <w:pPr>
        <w:ind w:firstLineChars="200" w:firstLine="420"/>
      </w:pPr>
      <w:r>
        <w:rPr>
          <w:rFonts w:hint="eastAsia"/>
        </w:rPr>
        <w:t>继续深入的话风险太高了。再</w:t>
      </w:r>
      <w:del w:id="1480" w:author="夜 夜" w:date="2022-12-03T17:51:00Z">
        <w:r w:rsidDel="007C29D6">
          <w:rPr>
            <w:rFonts w:hint="eastAsia"/>
          </w:rPr>
          <w:delText>加上</w:delText>
        </w:r>
      </w:del>
      <w:ins w:id="1481" w:author="夜 夜" w:date="2022-12-03T17:51:00Z">
        <w:r w:rsidR="007C29D6">
          <w:rPr>
            <w:rFonts w:hint="eastAsia"/>
          </w:rPr>
          <w:t>考虑到自己</w:t>
        </w:r>
      </w:ins>
      <w:r>
        <w:rPr>
          <w:rFonts w:hint="eastAsia"/>
        </w:rPr>
        <w:t>还带着灯里，就更加</w:t>
      </w:r>
      <w:del w:id="1482" w:author="夜 夜" w:date="2022-12-03T17:51:00Z">
        <w:r w:rsidDel="007C29D6">
          <w:rPr>
            <w:rFonts w:hint="eastAsia"/>
          </w:rPr>
          <w:delText>的</w:delText>
        </w:r>
      </w:del>
      <w:r>
        <w:rPr>
          <w:rFonts w:hint="eastAsia"/>
        </w:rPr>
        <w:t>危险。</w:t>
      </w:r>
    </w:p>
    <w:p w14:paraId="47A55507" w14:textId="5FF9AC8A" w:rsidR="00DE14DB" w:rsidRDefault="00DE14DB" w:rsidP="00DE14DB">
      <w:pPr>
        <w:ind w:firstLineChars="200" w:firstLine="420"/>
      </w:pPr>
      <w:r>
        <w:rPr>
          <w:rFonts w:hint="eastAsia"/>
        </w:rPr>
        <w:t>但是这又</w:t>
      </w:r>
      <w:ins w:id="1483" w:author="夜 夜" w:date="2022-12-03T18:18:00Z">
        <w:r w:rsidR="00E144DA">
          <w:rPr>
            <w:rFonts w:hint="eastAsia"/>
          </w:rPr>
          <w:t>绝</w:t>
        </w:r>
      </w:ins>
      <w:r>
        <w:rPr>
          <w:rFonts w:hint="eastAsia"/>
        </w:rPr>
        <w:t>不是可以放</w:t>
      </w:r>
      <w:ins w:id="1484" w:author="夜 夜" w:date="2022-12-03T18:18:00Z">
        <w:r w:rsidR="000905ED">
          <w:rPr>
            <w:rFonts w:hint="eastAsia"/>
          </w:rPr>
          <w:t>着</w:t>
        </w:r>
      </w:ins>
      <w:del w:id="1485" w:author="夜 夜" w:date="2022-12-03T18:18:00Z">
        <w:r w:rsidDel="000905ED">
          <w:rPr>
            <w:rFonts w:hint="eastAsia"/>
          </w:rPr>
          <w:delText>置</w:delText>
        </w:r>
      </w:del>
      <w:r>
        <w:rPr>
          <w:rFonts w:hint="eastAsia"/>
        </w:rPr>
        <w:t>不管的问题。</w:t>
      </w:r>
    </w:p>
    <w:p w14:paraId="2CBBC882" w14:textId="77777777" w:rsidR="00DE14DB" w:rsidRDefault="00DE14DB" w:rsidP="00DE14DB">
      <w:pPr>
        <w:ind w:firstLineChars="200" w:firstLine="420"/>
      </w:pPr>
      <w:r>
        <w:rPr>
          <w:rFonts w:hint="eastAsia"/>
        </w:rPr>
        <w:t>「……」</w:t>
      </w:r>
    </w:p>
    <w:p w14:paraId="3B07EA56" w14:textId="2DEF5D24" w:rsidR="00DE14DB" w:rsidRDefault="00DE14DB" w:rsidP="00DE14DB">
      <w:pPr>
        <w:ind w:firstLineChars="200" w:firstLine="420"/>
      </w:pPr>
      <w:r>
        <w:rPr>
          <w:rFonts w:hint="eastAsia"/>
        </w:rPr>
        <w:t>梅诺咬紧了下唇，</w:t>
      </w:r>
      <w:del w:id="1486" w:author="夜 夜" w:date="2022-12-03T18:46:00Z">
        <w:r w:rsidDel="006038A0">
          <w:rPr>
            <w:rFonts w:hint="eastAsia"/>
          </w:rPr>
          <w:delText>为了把茉茉叫过来，</w:delText>
        </w:r>
      </w:del>
      <w:r>
        <w:rPr>
          <w:rFonts w:hint="eastAsia"/>
        </w:rPr>
        <w:t>发动</w:t>
      </w:r>
      <w:del w:id="1487" w:author="夜 夜" w:date="2022-12-03T18:46:00Z">
        <w:r w:rsidDel="006038A0">
          <w:rPr>
            <w:rFonts w:hint="eastAsia"/>
          </w:rPr>
          <w:delText>了</w:delText>
        </w:r>
      </w:del>
      <w:r>
        <w:rPr>
          <w:rFonts w:hint="eastAsia"/>
        </w:rPr>
        <w:t>通信魔导</w:t>
      </w:r>
      <w:ins w:id="1488" w:author="夜 夜" w:date="2022-12-03T18:46:00Z">
        <w:r w:rsidR="006038A0">
          <w:rPr>
            <w:rFonts w:hint="eastAsia"/>
          </w:rPr>
          <w:t>把茉茉叫来身边</w:t>
        </w:r>
      </w:ins>
      <w:r>
        <w:rPr>
          <w:rFonts w:hint="eastAsia"/>
        </w:rPr>
        <w:t>。</w:t>
      </w:r>
    </w:p>
    <w:p w14:paraId="39B5A72E" w14:textId="77777777" w:rsidR="00DE14DB" w:rsidRDefault="00DE14DB" w:rsidP="00DE14DB">
      <w:pPr>
        <w:ind w:firstLineChars="200" w:firstLine="420"/>
      </w:pPr>
    </w:p>
    <w:p w14:paraId="08DB638F" w14:textId="77777777" w:rsidR="00DE14DB" w:rsidRDefault="00DE14DB" w:rsidP="00DE14DB">
      <w:pPr>
        <w:ind w:firstLineChars="200" w:firstLine="420"/>
      </w:pPr>
      <w:r>
        <w:rPr>
          <w:rFonts w:hint="eastAsia"/>
        </w:rPr>
        <w:t>「奥薇尔大主教染指了禁忌。而且，还勾结了第二身份」</w:t>
      </w:r>
    </w:p>
    <w:p w14:paraId="6387223D" w14:textId="77777777" w:rsidR="00DE14DB" w:rsidRDefault="00DE14DB" w:rsidP="00DE14DB">
      <w:pPr>
        <w:ind w:firstLineChars="200" w:firstLine="420"/>
      </w:pPr>
      <w:r>
        <w:rPr>
          <w:rFonts w:hint="eastAsia"/>
        </w:rPr>
        <w:t>梅诺在地下仪式场与茉茉汇合后，说出了自己的想法。</w:t>
      </w:r>
    </w:p>
    <w:p w14:paraId="52396E54" w14:textId="6CC22CE7" w:rsidR="00DE14DB" w:rsidRDefault="00DE14DB" w:rsidP="00DE14DB">
      <w:pPr>
        <w:ind w:firstLineChars="200" w:firstLine="420"/>
      </w:pPr>
      <w:r>
        <w:rPr>
          <w:rFonts w:hint="eastAsia"/>
        </w:rPr>
        <w:t>从位置上判断，这里</w:t>
      </w:r>
      <w:ins w:id="1489" w:author="夜 夜" w:date="2022-12-05T22:30:00Z">
        <w:r w:rsidR="00036893">
          <w:rPr>
            <w:rFonts w:hint="eastAsia"/>
          </w:rPr>
          <w:t>多半就</w:t>
        </w:r>
      </w:ins>
      <w:r>
        <w:rPr>
          <w:rFonts w:hint="eastAsia"/>
        </w:rPr>
        <w:t>是第一身份与第二身份</w:t>
      </w:r>
      <w:del w:id="1490" w:author="夜 夜" w:date="2022-12-05T22:30:00Z">
        <w:r w:rsidDel="00036893">
          <w:rPr>
            <w:rFonts w:hint="eastAsia"/>
          </w:rPr>
          <w:delText>合谋</w:delText>
        </w:r>
      </w:del>
      <w:ins w:id="1491" w:author="夜 夜" w:date="2022-12-05T22:30:00Z">
        <w:r w:rsidR="00036893">
          <w:rPr>
            <w:rFonts w:hint="eastAsia"/>
          </w:rPr>
          <w:t>勾结的成果</w:t>
        </w:r>
      </w:ins>
      <w:del w:id="1492" w:author="夜 夜" w:date="2022-12-05T22:30:00Z">
        <w:r w:rsidDel="00036893">
          <w:rPr>
            <w:rFonts w:hint="eastAsia"/>
          </w:rPr>
          <w:delText>之后做成的东西吧</w:delText>
        </w:r>
      </w:del>
      <w:r>
        <w:rPr>
          <w:rFonts w:hint="eastAsia"/>
        </w:rPr>
        <w:t>。</w:t>
      </w:r>
      <w:ins w:id="1493" w:author="夜 夜" w:date="2022-12-05T22:41:00Z">
        <w:r w:rsidR="00180C8D">
          <w:rPr>
            <w:rFonts w:hint="eastAsia"/>
          </w:rPr>
          <w:t>先不说</w:t>
        </w:r>
        <w:r w:rsidR="00D16C34">
          <w:rPr>
            <w:rFonts w:hint="eastAsia"/>
          </w:rPr>
          <w:t>以第二身份的技术，如何建造这种</w:t>
        </w:r>
        <w:r w:rsidR="00180C8D">
          <w:rPr>
            <w:rFonts w:hint="eastAsia"/>
          </w:rPr>
          <w:t>极具难度的仪式场</w:t>
        </w:r>
      </w:ins>
      <w:del w:id="1494" w:author="夜 夜" w:date="2022-12-05T22:41:00Z">
        <w:r w:rsidDel="00180C8D">
          <w:rPr>
            <w:rFonts w:hint="eastAsia"/>
          </w:rPr>
          <w:delText>只有第二身份的话会在仪式场上有技术困难自不必说</w:delText>
        </w:r>
      </w:del>
      <w:ins w:id="1495" w:author="夜 夜" w:date="2022-12-05T22:42:00Z">
        <w:r w:rsidR="00180C8D">
          <w:rPr>
            <w:rFonts w:hint="eastAsia"/>
          </w:rPr>
          <w:t>。</w:t>
        </w:r>
      </w:ins>
      <w:del w:id="1496" w:author="夜 夜" w:date="2022-12-05T22:42:00Z">
        <w:r w:rsidDel="00180C8D">
          <w:rPr>
            <w:rFonts w:hint="eastAsia"/>
          </w:rPr>
          <w:delText>，</w:delText>
        </w:r>
      </w:del>
      <w:del w:id="1497" w:author="夜 夜" w:date="2022-12-05T22:41:00Z">
        <w:r w:rsidDel="00180C8D">
          <w:rPr>
            <w:rFonts w:hint="eastAsia"/>
          </w:rPr>
          <w:delText>而且</w:delText>
        </w:r>
      </w:del>
      <w:r>
        <w:rPr>
          <w:rFonts w:hint="eastAsia"/>
        </w:rPr>
        <w:t>没有协</w:t>
      </w:r>
      <w:del w:id="1498" w:author="夜 夜" w:date="2022-12-05T22:42:00Z">
        <w:r w:rsidDel="00180C8D">
          <w:rPr>
            <w:rFonts w:hint="eastAsia"/>
          </w:rPr>
          <w:delText>力</w:delText>
        </w:r>
      </w:del>
      <w:ins w:id="1499" w:author="夜 夜" w:date="2022-12-05T22:42:00Z">
        <w:r w:rsidR="00180C8D">
          <w:rPr>
            <w:rFonts w:hint="eastAsia"/>
          </w:rPr>
          <w:t>助</w:t>
        </w:r>
      </w:ins>
      <w:r>
        <w:rPr>
          <w:rFonts w:hint="eastAsia"/>
        </w:rPr>
        <w:t>关系的话</w:t>
      </w:r>
      <w:ins w:id="1500" w:author="夜 夜" w:date="2022-12-05T22:42:00Z">
        <w:r w:rsidR="001970C5">
          <w:rPr>
            <w:rFonts w:hint="eastAsia"/>
          </w:rPr>
          <w:t>，</w:t>
        </w:r>
      </w:ins>
      <w:r>
        <w:rPr>
          <w:rFonts w:hint="eastAsia"/>
        </w:rPr>
        <w:t>第二身份也不可能在靠近大圣堂的地方建造这</w:t>
      </w:r>
      <w:ins w:id="1501" w:author="夜 夜" w:date="2022-12-05T22:42:00Z">
        <w:r w:rsidR="001970C5">
          <w:rPr>
            <w:rFonts w:hint="eastAsia"/>
          </w:rPr>
          <w:t>种</w:t>
        </w:r>
      </w:ins>
      <w:r>
        <w:rPr>
          <w:rFonts w:hint="eastAsia"/>
        </w:rPr>
        <w:t>禁忌的</w:t>
      </w:r>
      <w:ins w:id="1502" w:author="夜 夜" w:date="2022-12-05T22:42:00Z">
        <w:r w:rsidR="001970C5">
          <w:rPr>
            <w:rFonts w:hint="eastAsia"/>
          </w:rPr>
          <w:t>建筑</w:t>
        </w:r>
      </w:ins>
      <w:del w:id="1503" w:author="夜 夜" w:date="2022-12-05T22:42:00Z">
        <w:r w:rsidDel="001970C5">
          <w:rPr>
            <w:rFonts w:hint="eastAsia"/>
          </w:rPr>
          <w:delText>设施</w:delText>
        </w:r>
      </w:del>
      <w:r>
        <w:rPr>
          <w:rFonts w:hint="eastAsia"/>
        </w:rPr>
        <w:t>。</w:t>
      </w:r>
    </w:p>
    <w:p w14:paraId="004A6323" w14:textId="234E0459" w:rsidR="00DE14DB" w:rsidRDefault="00DE14DB" w:rsidP="00DE14DB">
      <w:pPr>
        <w:ind w:firstLineChars="200" w:firstLine="420"/>
      </w:pPr>
      <w:r>
        <w:rPr>
          <w:rFonts w:hint="eastAsia"/>
        </w:rPr>
        <w:t>「这次异世界传送的</w:t>
      </w:r>
      <w:del w:id="1504" w:author="夜 夜" w:date="2022-12-05T22:43:00Z">
        <w:r w:rsidDel="001970C5">
          <w:rPr>
            <w:rFonts w:hint="eastAsia"/>
          </w:rPr>
          <w:delText>黑幕</w:delText>
        </w:r>
      </w:del>
      <w:ins w:id="1505" w:author="夜 夜" w:date="2022-12-05T22:43:00Z">
        <w:r w:rsidR="001970C5">
          <w:rPr>
            <w:rFonts w:hint="eastAsia"/>
          </w:rPr>
          <w:t>幕后主使</w:t>
        </w:r>
      </w:ins>
      <w:r>
        <w:rPr>
          <w:rFonts w:hint="eastAsia"/>
        </w:rPr>
        <w:t>，恐怕</w:t>
      </w:r>
      <w:del w:id="1506" w:author="夜 夜" w:date="2022-12-05T22:43:00Z">
        <w:r w:rsidDel="001970C5">
          <w:rPr>
            <w:rFonts w:hint="eastAsia"/>
          </w:rPr>
          <w:delText>就</w:delText>
        </w:r>
      </w:del>
      <w:r>
        <w:rPr>
          <w:rFonts w:hint="eastAsia"/>
        </w:rPr>
        <w:t>是奥薇尔大主教」</w:t>
      </w:r>
    </w:p>
    <w:p w14:paraId="40C9E84B" w14:textId="77777777" w:rsidR="00DE14DB" w:rsidRDefault="00DE14DB" w:rsidP="00DE14DB">
      <w:pPr>
        <w:ind w:firstLineChars="200" w:firstLine="420"/>
      </w:pPr>
      <w:r>
        <w:rPr>
          <w:rFonts w:hint="eastAsia"/>
        </w:rPr>
        <w:t>「</w:t>
      </w:r>
      <w:del w:id="1507" w:author="夜 夜" w:date="2022-12-05T22:43:00Z">
        <w:r w:rsidDel="001970C5">
          <w:rPr>
            <w:rFonts w:hint="eastAsia"/>
          </w:rPr>
          <w:delText>是</w:delText>
        </w:r>
      </w:del>
      <w:r>
        <w:rPr>
          <w:rFonts w:hint="eastAsia"/>
        </w:rPr>
        <w:t>大主教</w:t>
      </w:r>
      <w:del w:id="1508" w:author="夜 夜" w:date="2022-12-05T22:43:00Z">
        <w:r w:rsidDel="001970C5">
          <w:rPr>
            <w:rFonts w:hint="eastAsia"/>
          </w:rPr>
          <w:delText>吗</w:delText>
        </w:r>
      </w:del>
      <w:r>
        <w:rPr>
          <w:rFonts w:hint="eastAsia"/>
        </w:rPr>
        <w:t>……」</w:t>
      </w:r>
    </w:p>
    <w:p w14:paraId="1CE15007" w14:textId="364C4F57" w:rsidR="00DE14DB" w:rsidRDefault="00DE14DB" w:rsidP="00DE14DB">
      <w:pPr>
        <w:ind w:firstLineChars="200" w:firstLine="420"/>
      </w:pPr>
      <w:r>
        <w:rPr>
          <w:rFonts w:hint="eastAsia"/>
        </w:rPr>
        <w:t>茉茉</w:t>
      </w:r>
      <w:del w:id="1509" w:author="夜 夜" w:date="2022-12-09T17:46:00Z">
        <w:r w:rsidDel="00EA00DB">
          <w:rPr>
            <w:rFonts w:hint="eastAsia"/>
          </w:rPr>
          <w:delText>说不出话</w:delText>
        </w:r>
      </w:del>
      <w:ins w:id="1510" w:author="夜 夜" w:date="2022-12-09T17:46:00Z">
        <w:r w:rsidR="00EA00DB">
          <w:rPr>
            <w:rFonts w:hint="eastAsia"/>
          </w:rPr>
          <w:t>一时语塞</w:t>
        </w:r>
      </w:ins>
      <w:r>
        <w:rPr>
          <w:rFonts w:hint="eastAsia"/>
        </w:rPr>
        <w:t>。</w:t>
      </w:r>
    </w:p>
    <w:p w14:paraId="0AC7E90C" w14:textId="77777777" w:rsidR="00DE14DB" w:rsidRDefault="00DE14DB" w:rsidP="00DE14DB">
      <w:pPr>
        <w:ind w:firstLineChars="200" w:firstLine="420"/>
      </w:pPr>
      <w:r>
        <w:rPr>
          <w:rFonts w:hint="eastAsia"/>
        </w:rPr>
        <w:t>所谓大主教，是第一身份中实际上的最高领导人。管制着一座教会的是司祭，委任一片教区的是主教，然后统领着一国的全部圣职者的就是大主教。</w:t>
      </w:r>
    </w:p>
    <w:p w14:paraId="3244364B" w14:textId="56D875B7" w:rsidR="00DE14DB" w:rsidRDefault="00DE14DB" w:rsidP="00DE14DB">
      <w:pPr>
        <w:ind w:firstLineChars="200" w:firstLine="420"/>
      </w:pPr>
      <w:r>
        <w:rPr>
          <w:rFonts w:hint="eastAsia"/>
        </w:rPr>
        <w:t>所谓大主教，处于一国所有圣职者顶点的地位。</w:t>
      </w:r>
      <w:ins w:id="1511" w:author="夜 夜" w:date="2022-12-09T17:48:00Z">
        <w:r w:rsidR="00960D16">
          <w:rPr>
            <w:rFonts w:hint="eastAsia"/>
          </w:rPr>
          <w:t>与</w:t>
        </w:r>
      </w:ins>
      <w:del w:id="1512" w:author="夜 夜" w:date="2022-12-09T17:48:00Z">
        <w:r w:rsidDel="008A50D4">
          <w:rPr>
            <w:rFonts w:ascii="Yu Mincho" w:eastAsia="Yu Mincho" w:hAnsi="Yu Mincho" w:hint="eastAsia"/>
          </w:rPr>
          <w:delText>在</w:delText>
        </w:r>
      </w:del>
      <w:r>
        <w:rPr>
          <w:rFonts w:hint="eastAsia"/>
        </w:rPr>
        <w:t>此</w:t>
      </w:r>
      <w:ins w:id="1513" w:author="夜 夜" w:date="2022-12-09T17:48:00Z">
        <w:r w:rsidR="008A50D4">
          <w:rPr>
            <w:rFonts w:hint="eastAsia"/>
          </w:rPr>
          <w:t>同等</w:t>
        </w:r>
      </w:ins>
      <w:del w:id="1514" w:author="夜 夜" w:date="2022-12-09T17:48:00Z">
        <w:r w:rsidDel="008A50D4">
          <w:rPr>
            <w:rFonts w:hint="eastAsia"/>
          </w:rPr>
          <w:delText>之上</w:delText>
        </w:r>
      </w:del>
      <w:r>
        <w:rPr>
          <w:rFonts w:hint="eastAsia"/>
        </w:rPr>
        <w:t>或</w:t>
      </w:r>
      <w:ins w:id="1515" w:author="夜 夜" w:date="2022-12-09T17:48:00Z">
        <w:r w:rsidR="008A50D4">
          <w:rPr>
            <w:rFonts w:hint="eastAsia"/>
          </w:rPr>
          <w:t>之上</w:t>
        </w:r>
      </w:ins>
      <w:del w:id="1516" w:author="夜 夜" w:date="2022-12-09T17:48:00Z">
        <w:r w:rsidDel="008A50D4">
          <w:rPr>
            <w:rFonts w:hint="eastAsia"/>
          </w:rPr>
          <w:delText>同等</w:delText>
        </w:r>
      </w:del>
      <w:r>
        <w:rPr>
          <w:rFonts w:hint="eastAsia"/>
        </w:rPr>
        <w:t>的，只有其他国家的大主教。</w:t>
      </w:r>
      <w:ins w:id="1517" w:author="夜 夜" w:date="2022-12-09T17:50:00Z">
        <w:r w:rsidR="00C975CD">
          <w:rPr>
            <w:rFonts w:hint="eastAsia"/>
          </w:rPr>
          <w:t>她们的地位，</w:t>
        </w:r>
      </w:ins>
      <w:del w:id="1518" w:author="夜 夜" w:date="2022-12-09T17:49:00Z">
        <w:r w:rsidDel="00960D16">
          <w:rPr>
            <w:rFonts w:hint="eastAsia"/>
          </w:rPr>
          <w:delText>对</w:delText>
        </w:r>
      </w:del>
      <w:ins w:id="1519" w:author="夜 夜" w:date="2022-12-09T17:49:00Z">
        <w:r w:rsidR="00960D16">
          <w:rPr>
            <w:rFonts w:hint="eastAsia"/>
          </w:rPr>
          <w:t>像</w:t>
        </w:r>
      </w:ins>
      <w:r>
        <w:rPr>
          <w:rFonts w:hint="eastAsia"/>
        </w:rPr>
        <w:t>梅诺和茉茉这</w:t>
      </w:r>
      <w:del w:id="1520" w:author="夜 夜" w:date="2022-12-09T17:49:00Z">
        <w:r w:rsidDel="00960D16">
          <w:rPr>
            <w:rFonts w:hint="eastAsia"/>
          </w:rPr>
          <w:delText>种</w:delText>
        </w:r>
      </w:del>
      <w:ins w:id="1521" w:author="夜 夜" w:date="2022-12-09T17:49:00Z">
        <w:r w:rsidR="00960D16">
          <w:rPr>
            <w:rFonts w:hint="eastAsia"/>
          </w:rPr>
          <w:t>样</w:t>
        </w:r>
      </w:ins>
      <w:r>
        <w:rPr>
          <w:rFonts w:hint="eastAsia"/>
        </w:rPr>
        <w:t>一介普通神官</w:t>
      </w:r>
      <w:del w:id="1522" w:author="夜 夜" w:date="2022-12-09T17:49:00Z">
        <w:r w:rsidDel="005B10D8">
          <w:rPr>
            <w:rFonts w:hint="eastAsia"/>
          </w:rPr>
          <w:delText>来说，是</w:delText>
        </w:r>
      </w:del>
      <w:r>
        <w:rPr>
          <w:rFonts w:hint="eastAsia"/>
        </w:rPr>
        <w:t>完全无法相提并论</w:t>
      </w:r>
      <w:del w:id="1523" w:author="夜 夜" w:date="2022-12-09T17:50:00Z">
        <w:r w:rsidDel="00C975CD">
          <w:rPr>
            <w:rFonts w:hint="eastAsia"/>
          </w:rPr>
          <w:delText>的地位</w:delText>
        </w:r>
      </w:del>
      <w:r>
        <w:rPr>
          <w:rFonts w:hint="eastAsia"/>
        </w:rPr>
        <w:t>。</w:t>
      </w:r>
    </w:p>
    <w:p w14:paraId="7DE3B947" w14:textId="0458E743" w:rsidR="00DE14DB" w:rsidRDefault="00DE14DB" w:rsidP="00DE14DB">
      <w:pPr>
        <w:ind w:firstLineChars="200" w:firstLine="420"/>
      </w:pPr>
      <w:r>
        <w:rPr>
          <w:rFonts w:hint="eastAsia"/>
        </w:rPr>
        <w:lastRenderedPageBreak/>
        <w:t>「这次的异世界人召唤，</w:t>
      </w:r>
      <w:ins w:id="1524" w:author="夜 夜" w:date="2022-12-09T17:52:00Z">
        <w:r w:rsidR="00A35913">
          <w:rPr>
            <w:rFonts w:hint="eastAsia"/>
          </w:rPr>
          <w:t>可以确定</w:t>
        </w:r>
        <w:r w:rsidR="006E3A16">
          <w:rPr>
            <w:rFonts w:hint="eastAsia"/>
          </w:rPr>
          <w:t>在</w:t>
        </w:r>
      </w:ins>
      <w:r>
        <w:rPr>
          <w:rFonts w:hint="eastAsia"/>
        </w:rPr>
        <w:t>葛里萨利嘉王</w:t>
      </w:r>
      <w:ins w:id="1525" w:author="夜 夜" w:date="2022-12-09T17:52:00Z">
        <w:r w:rsidR="006E3A16">
          <w:rPr>
            <w:rFonts w:hint="eastAsia"/>
          </w:rPr>
          <w:t>的背后，</w:t>
        </w:r>
      </w:ins>
      <w:del w:id="1526" w:author="夜 夜" w:date="2022-12-09T17:52:00Z">
        <w:r w:rsidDel="006E3A16">
          <w:rPr>
            <w:rFonts w:hint="eastAsia"/>
          </w:rPr>
          <w:delText>只是幌子，</w:delText>
        </w:r>
      </w:del>
      <w:r>
        <w:rPr>
          <w:rFonts w:hint="eastAsia"/>
        </w:rPr>
        <w:t>真正主使是奥薇尔大主教。</w:t>
      </w:r>
      <w:del w:id="1527" w:author="夜 夜" w:date="2022-12-09T17:52:00Z">
        <w:r w:rsidDel="00A35913">
          <w:rPr>
            <w:rFonts w:hint="eastAsia"/>
          </w:rPr>
          <w:delText>恐怕这么想才比较好。</w:delText>
        </w:r>
      </w:del>
      <w:r>
        <w:rPr>
          <w:rFonts w:hint="eastAsia"/>
        </w:rPr>
        <w:t>做到这种地步……</w:t>
      </w:r>
      <w:ins w:id="1528" w:author="夜 夜" w:date="2022-12-09T17:53:00Z">
        <w:r w:rsidR="00A50052">
          <w:rPr>
            <w:rFonts w:hint="eastAsia"/>
          </w:rPr>
          <w:t>一定，是盯上了</w:t>
        </w:r>
      </w:ins>
      <w:r>
        <w:rPr>
          <w:rFonts w:hint="eastAsia"/>
        </w:rPr>
        <w:t>灯里的纯粹概念</w:t>
      </w:r>
      <w:del w:id="1529" w:author="夜 夜" w:date="2022-12-09T17:53:00Z">
        <w:r w:rsidDel="00A50052">
          <w:rPr>
            <w:rFonts w:hint="eastAsia"/>
          </w:rPr>
          <w:delText>一定就是她的目的</w:delText>
        </w:r>
      </w:del>
      <w:r>
        <w:rPr>
          <w:rFonts w:hint="eastAsia"/>
        </w:rPr>
        <w:t>吧」</w:t>
      </w:r>
    </w:p>
    <w:p w14:paraId="2447D76C" w14:textId="77777777" w:rsidR="00DE14DB" w:rsidRDefault="00DE14DB" w:rsidP="00DE14DB">
      <w:pPr>
        <w:ind w:firstLineChars="200" w:firstLine="420"/>
      </w:pPr>
      <w:r>
        <w:rPr>
          <w:rFonts w:hint="eastAsia"/>
        </w:rPr>
        <w:t>身居如此地位的人竟可能触犯了禁忌，这似乎使茉茉深受冲击。</w:t>
      </w:r>
    </w:p>
    <w:p w14:paraId="7320232C" w14:textId="77777777" w:rsidR="00DE14DB" w:rsidRDefault="00DE14DB" w:rsidP="00DE14DB">
      <w:pPr>
        <w:ind w:firstLineChars="200" w:firstLine="420"/>
      </w:pPr>
      <w:r>
        <w:rPr>
          <w:rFonts w:hint="eastAsia"/>
        </w:rPr>
        <w:t>但茉茉听到梅诺的话后，头脑马上就清醒过来。</w:t>
      </w:r>
    </w:p>
    <w:p w14:paraId="32F24021" w14:textId="5B43614A" w:rsidR="00DE14DB" w:rsidRDefault="00DE14DB" w:rsidP="00DE14DB">
      <w:pPr>
        <w:ind w:firstLineChars="200" w:firstLine="420"/>
      </w:pPr>
      <w:r>
        <w:rPr>
          <w:rFonts w:hint="eastAsia"/>
        </w:rPr>
        <w:t>「报告吧，前辈。这不是咱俩可以</w:t>
      </w:r>
      <w:del w:id="1530" w:author="夜 夜" w:date="2022-12-09T18:07:00Z">
        <w:r w:rsidDel="00300805">
          <w:rPr>
            <w:rFonts w:hint="eastAsia"/>
          </w:rPr>
          <w:delText>担负</w:delText>
        </w:r>
      </w:del>
      <w:ins w:id="1531" w:author="夜 夜" w:date="2022-12-09T18:07:00Z">
        <w:r w:rsidR="00300805">
          <w:rPr>
            <w:rFonts w:hint="eastAsia"/>
          </w:rPr>
          <w:t>解决</w:t>
        </w:r>
      </w:ins>
      <w:r>
        <w:rPr>
          <w:rFonts w:hint="eastAsia"/>
        </w:rPr>
        <w:t>的事情</w:t>
      </w:r>
      <w:del w:id="1532" w:author="夜 夜" w:date="2022-12-09T18:07:00Z">
        <w:r w:rsidDel="005B2D3F">
          <w:rPr>
            <w:rFonts w:hint="eastAsia"/>
          </w:rPr>
          <w:delText>！</w:delText>
        </w:r>
      </w:del>
      <w:ins w:id="1533" w:author="夜 夜" w:date="2022-12-09T18:07:00Z">
        <w:r w:rsidR="005B2D3F">
          <w:rPr>
            <w:rFonts w:hint="eastAsia"/>
          </w:rPr>
          <w:t>——</w:t>
        </w:r>
      </w:ins>
      <w:r>
        <w:rPr>
          <w:rFonts w:hint="eastAsia"/>
        </w:rPr>
        <w:t>」</w:t>
      </w:r>
    </w:p>
    <w:p w14:paraId="1292F042" w14:textId="54C314A1" w:rsidR="00DE14DB" w:rsidRDefault="00DE14DB" w:rsidP="00DE14DB">
      <w:pPr>
        <w:ind w:firstLineChars="200" w:firstLine="420"/>
      </w:pPr>
      <w:r>
        <w:rPr>
          <w:rFonts w:hint="eastAsia"/>
        </w:rPr>
        <w:t>「</w:t>
      </w:r>
      <w:ins w:id="1534" w:author="夜 夜" w:date="2022-12-09T18:07:00Z">
        <w:r w:rsidR="00300805">
          <w:rPr>
            <w:rFonts w:hint="eastAsia"/>
          </w:rPr>
          <w:t>那，</w:t>
        </w:r>
      </w:ins>
      <w:r>
        <w:rPr>
          <w:rFonts w:hint="eastAsia"/>
        </w:rPr>
        <w:t>向谁报告呢？」</w:t>
      </w:r>
    </w:p>
    <w:p w14:paraId="2A17C548" w14:textId="49FD774E" w:rsidR="00DE14DB" w:rsidRDefault="00DE14DB" w:rsidP="00DE14DB">
      <w:pPr>
        <w:ind w:firstLineChars="200" w:firstLine="420"/>
      </w:pPr>
      <w:r>
        <w:rPr>
          <w:rFonts w:hint="eastAsia"/>
        </w:rPr>
        <w:t>「</w:t>
      </w:r>
      <w:ins w:id="1535" w:author="夜 夜" w:date="2022-12-09T18:07:00Z">
        <w:r w:rsidR="00300805">
          <w:rPr>
            <w:rFonts w:hint="eastAsia"/>
          </w:rPr>
          <w:t>什么</w:t>
        </w:r>
      </w:ins>
      <w:r>
        <w:rPr>
          <w:rFonts w:hint="eastAsia"/>
        </w:rPr>
        <w:t>向谁——」</w:t>
      </w:r>
    </w:p>
    <w:p w14:paraId="6CF8228F" w14:textId="33A00B9B" w:rsidR="00DE14DB" w:rsidRDefault="004D3D3A" w:rsidP="00DE14DB">
      <w:pPr>
        <w:ind w:firstLineChars="200" w:firstLine="420"/>
      </w:pPr>
      <w:ins w:id="1536" w:author="夜 夜" w:date="2022-12-09T18:09:00Z">
        <w:r>
          <w:rPr>
            <w:rFonts w:hint="eastAsia"/>
          </w:rPr>
          <w:t>茉茉差点脱口而出的</w:t>
        </w:r>
      </w:ins>
      <w:ins w:id="1537" w:author="夜 夜" w:date="2022-12-09T18:08:00Z">
        <w:r w:rsidR="00F220F0">
          <w:rPr>
            <w:rFonts w:hint="eastAsia"/>
          </w:rPr>
          <w:t>当然是向高层</w:t>
        </w:r>
        <w:r w:rsidR="002C408A">
          <w:rPr>
            <w:rFonts w:hint="eastAsia"/>
          </w:rPr>
          <w:t>报告</w:t>
        </w:r>
      </w:ins>
      <w:del w:id="1538" w:author="夜 夜" w:date="2022-12-09T18:09:00Z">
        <w:r w:rsidR="00DE14DB" w:rsidDel="002C408A">
          <w:rPr>
            <w:rFonts w:hint="eastAsia"/>
          </w:rPr>
          <w:delText>茉茉</w:delText>
        </w:r>
        <w:r w:rsidDel="004D3D3A">
          <w:rPr>
            <w:rFonts w:hint="eastAsia"/>
          </w:rPr>
          <w:delText>本想说向高层报告，</w:delText>
        </w:r>
      </w:del>
      <w:ins w:id="1539" w:author="夜 夜" w:date="2022-12-09T18:10:00Z">
        <w:r w:rsidR="00435A32">
          <w:rPr>
            <w:rFonts w:hint="eastAsia"/>
          </w:rPr>
          <w:t>，</w:t>
        </w:r>
      </w:ins>
      <w:del w:id="1540" w:author="夜 夜" w:date="2022-12-09T18:10:00Z">
        <w:r w:rsidR="00DE14DB" w:rsidDel="004D3D3A">
          <w:rPr>
            <w:rFonts w:hint="eastAsia"/>
          </w:rPr>
          <w:delText>但</w:delText>
        </w:r>
      </w:del>
      <w:r w:rsidR="00DE14DB">
        <w:rPr>
          <w:rFonts w:hint="eastAsia"/>
        </w:rPr>
        <w:t>哽</w:t>
      </w:r>
      <w:del w:id="1541" w:author="夜 夜" w:date="2022-12-09T18:10:00Z">
        <w:r w:rsidR="00DE14DB" w:rsidDel="004D3D3A">
          <w:rPr>
            <w:rFonts w:hint="eastAsia"/>
          </w:rPr>
          <w:delText>住了</w:delText>
        </w:r>
      </w:del>
      <w:ins w:id="1542" w:author="夜 夜" w:date="2022-12-09T18:10:00Z">
        <w:r>
          <w:rPr>
            <w:rFonts w:hint="eastAsia"/>
          </w:rPr>
          <w:t>在了嘴里</w:t>
        </w:r>
      </w:ins>
      <w:r w:rsidR="00DE14DB">
        <w:rPr>
          <w:rFonts w:hint="eastAsia"/>
        </w:rPr>
        <w:t>。</w:t>
      </w:r>
    </w:p>
    <w:p w14:paraId="0652CC20" w14:textId="4CA41131" w:rsidR="00DE14DB" w:rsidRDefault="00DE14DB" w:rsidP="00DE14DB">
      <w:pPr>
        <w:ind w:firstLineChars="200" w:firstLine="420"/>
      </w:pPr>
      <w:r>
        <w:rPr>
          <w:rFonts w:hint="eastAsia"/>
        </w:rPr>
        <w:t>奥薇尔</w:t>
      </w:r>
      <w:del w:id="1543" w:author="夜 夜" w:date="2022-12-09T18:10:00Z">
        <w:r w:rsidDel="00435A32">
          <w:rPr>
            <w:rFonts w:hint="eastAsia"/>
          </w:rPr>
          <w:delText>的地位</w:delText>
        </w:r>
      </w:del>
      <w:r>
        <w:rPr>
          <w:rFonts w:hint="eastAsia"/>
        </w:rPr>
        <w:t>是大主教，是这个国家第一身份的顶点。而且如果王都的异世界人召唤也与她有关的话，说明她与第二身份间的联系也十分紧密。</w:t>
      </w:r>
    </w:p>
    <w:p w14:paraId="316DAAFD" w14:textId="77777777" w:rsidR="00DE14DB" w:rsidRDefault="00DE14DB" w:rsidP="00DE14DB">
      <w:pPr>
        <w:ind w:firstLineChars="200" w:firstLine="420"/>
      </w:pPr>
      <w:r>
        <w:rPr>
          <w:rFonts w:hint="eastAsia"/>
        </w:rPr>
        <w:t>当然，不管怎么说，也不至于这个国家中所有的第一身份与第二身份都是禁忌的从犯。然而，一定有相当比例的人在奥薇尔的引诱下染指了禁忌。</w:t>
      </w:r>
    </w:p>
    <w:p w14:paraId="57456AB3" w14:textId="578FA969" w:rsidR="00DE14DB" w:rsidRDefault="00DE14DB" w:rsidP="00DE14DB">
      <w:pPr>
        <w:ind w:firstLineChars="200" w:firstLine="420"/>
      </w:pPr>
      <w:r>
        <w:rPr>
          <w:rFonts w:hint="eastAsia"/>
        </w:rPr>
        <w:t>就算并不是这个国家全员都站在奥薇尔一边，但高层的一部分肯定是奥薇尔一派的吧。从他国而来的梅诺她们，</w:t>
      </w:r>
      <w:del w:id="1544" w:author="夜 夜" w:date="2022-12-09T18:32:00Z">
        <w:r w:rsidDel="00131EA4">
          <w:rPr>
            <w:rFonts w:ascii="Yu Mincho" w:eastAsia="Yu Mincho" w:hAnsi="Yu Mincho" w:hint="eastAsia"/>
          </w:rPr>
          <w:delText>是</w:delText>
        </w:r>
      </w:del>
      <w:ins w:id="1545" w:author="夜 夜" w:date="2022-12-09T18:32:00Z">
        <w:r w:rsidR="00131EA4">
          <w:rPr>
            <w:rFonts w:hint="eastAsia"/>
          </w:rPr>
          <w:t>只是</w:t>
        </w:r>
      </w:ins>
      <w:del w:id="1546" w:author="夜 夜" w:date="2022-12-09T18:32:00Z">
        <w:r w:rsidDel="00131EA4">
          <w:rPr>
            <w:rFonts w:hint="eastAsia"/>
          </w:rPr>
          <w:delText>无法</w:delText>
        </w:r>
      </w:del>
      <w:r>
        <w:rPr>
          <w:rFonts w:hint="eastAsia"/>
        </w:rPr>
        <w:t>判断哪些人可以成为同伴</w:t>
      </w:r>
      <w:ins w:id="1547" w:author="夜 夜" w:date="2022-12-09T18:32:00Z">
        <w:r w:rsidR="00131EA4">
          <w:rPr>
            <w:rFonts w:hint="eastAsia"/>
          </w:rPr>
          <w:t>都做不到</w:t>
        </w:r>
      </w:ins>
      <w:del w:id="1548" w:author="夜 夜" w:date="2022-12-09T18:32:00Z">
        <w:r w:rsidDel="00131EA4">
          <w:rPr>
            <w:rFonts w:hint="eastAsia"/>
          </w:rPr>
          <w:delText>的</w:delText>
        </w:r>
      </w:del>
      <w:r>
        <w:rPr>
          <w:rFonts w:hint="eastAsia"/>
        </w:rPr>
        <w:t>。</w:t>
      </w:r>
    </w:p>
    <w:p w14:paraId="1D1B371C" w14:textId="20E3FE1A" w:rsidR="00DE14DB" w:rsidRDefault="00DE14DB" w:rsidP="00DE14DB">
      <w:pPr>
        <w:ind w:firstLineChars="200" w:firstLine="420"/>
      </w:pPr>
      <w:r>
        <w:rPr>
          <w:rFonts w:hint="eastAsia"/>
        </w:rPr>
        <w:t>倘若报告了这里的情报，没准会在哪里被</w:t>
      </w:r>
      <w:del w:id="1549" w:author="夜 夜" w:date="2022-12-09T18:33:00Z">
        <w:r w:rsidDel="004C3A33">
          <w:rPr>
            <w:rFonts w:hint="eastAsia"/>
          </w:rPr>
          <w:delText>扣住</w:delText>
        </w:r>
      </w:del>
      <w:ins w:id="1550" w:author="夜 夜" w:date="2022-12-09T18:33:00Z">
        <w:r w:rsidR="004C3A33">
          <w:rPr>
            <w:rFonts w:hint="eastAsia"/>
          </w:rPr>
          <w:t>抓住</w:t>
        </w:r>
      </w:ins>
      <w:r>
        <w:rPr>
          <w:rFonts w:hint="eastAsia"/>
        </w:rPr>
        <w:t>。</w:t>
      </w:r>
    </w:p>
    <w:p w14:paraId="381DFE18" w14:textId="1AB846F2" w:rsidR="00DE14DB" w:rsidRDefault="00DE14DB" w:rsidP="00DE14DB">
      <w:pPr>
        <w:ind w:firstLineChars="200" w:firstLine="420"/>
        <w:rPr>
          <w:ins w:id="1551" w:author="夜 夜" w:date="2022-12-09T18:34:00Z"/>
        </w:rPr>
      </w:pPr>
      <w:r>
        <w:rPr>
          <w:rFonts w:hint="eastAsia"/>
        </w:rPr>
        <w:t>「</w:t>
      </w:r>
      <w:ins w:id="1552" w:author="夜 夜" w:date="2022-12-09T18:33:00Z">
        <w:r w:rsidR="00273DF6">
          <w:rPr>
            <w:rFonts w:hint="eastAsia"/>
          </w:rPr>
          <w:t>那</w:t>
        </w:r>
      </w:ins>
      <w:r>
        <w:rPr>
          <w:rFonts w:hint="eastAsia"/>
        </w:rPr>
        <w:t>异端审判官怎么样呢？她们并不是</w:t>
      </w:r>
      <w:del w:id="1553" w:author="夜 夜" w:date="2022-12-09T18:36:00Z">
        <w:r w:rsidDel="005B44B8">
          <w:rPr>
            <w:rFonts w:hint="eastAsia"/>
          </w:rPr>
          <w:delText>身居</w:delText>
        </w:r>
      </w:del>
      <w:ins w:id="1554" w:author="夜 夜" w:date="2022-12-09T18:36:00Z">
        <w:r w:rsidR="005B44B8">
          <w:rPr>
            <w:rFonts w:hint="eastAsia"/>
          </w:rPr>
          <w:t>常驻</w:t>
        </w:r>
      </w:ins>
      <w:r>
        <w:rPr>
          <w:rFonts w:hint="eastAsia"/>
        </w:rPr>
        <w:t>此国，而是为了审判葛里萨利嘉王</w:t>
      </w:r>
      <w:ins w:id="1555" w:author="夜 夜" w:date="2022-12-09T18:36:00Z">
        <w:r w:rsidR="005B44B8">
          <w:rPr>
            <w:rFonts w:hint="eastAsia"/>
          </w:rPr>
          <w:t>，</w:t>
        </w:r>
      </w:ins>
      <w:del w:id="1556" w:author="夜 夜" w:date="2022-12-09T18:36:00Z">
        <w:r w:rsidDel="005B44B8">
          <w:rPr>
            <w:rFonts w:hint="eastAsia"/>
          </w:rPr>
          <w:delText>才</w:delText>
        </w:r>
      </w:del>
      <w:del w:id="1557" w:author="夜 夜" w:date="2022-12-09T18:34:00Z">
        <w:r w:rsidDel="009117A6">
          <w:rPr>
            <w:rFonts w:hint="eastAsia"/>
          </w:rPr>
          <w:delText>特地</w:delText>
        </w:r>
      </w:del>
      <w:r>
        <w:rPr>
          <w:rFonts w:hint="eastAsia"/>
        </w:rPr>
        <w:t>从圣地</w:t>
      </w:r>
      <w:ins w:id="1558" w:author="夜 夜" w:date="2022-12-09T18:36:00Z">
        <w:r w:rsidR="005B44B8">
          <w:rPr>
            <w:rFonts w:hint="eastAsia"/>
          </w:rPr>
          <w:t>赶</w:t>
        </w:r>
      </w:ins>
      <w:r>
        <w:rPr>
          <w:rFonts w:hint="eastAsia"/>
        </w:rPr>
        <w:t>来的」</w:t>
      </w:r>
    </w:p>
    <w:p w14:paraId="1A85AA0A" w14:textId="7721EE66" w:rsidR="009F0A7A" w:rsidRDefault="009F0A7A" w:rsidP="00DE14DB">
      <w:pPr>
        <w:ind w:firstLineChars="200" w:firstLine="420"/>
      </w:pPr>
      <w:ins w:id="1559" w:author="夜 夜" w:date="2022-12-09T18:34:00Z">
        <w:r>
          <w:rPr>
            <w:rFonts w:hint="eastAsia"/>
          </w:rPr>
          <w:t>「</w:t>
        </w:r>
        <w:r w:rsidR="009B4D11">
          <w:rPr>
            <w:rFonts w:hint="eastAsia"/>
          </w:rPr>
          <w:t>我们</w:t>
        </w:r>
      </w:ins>
      <w:ins w:id="1560" w:author="夜 夜" w:date="2022-12-09T18:35:00Z">
        <w:r w:rsidR="009B4D11">
          <w:rPr>
            <w:rFonts w:hint="eastAsia"/>
          </w:rPr>
          <w:t>现在从加尔姆动身返回王都，能不能赶得上和她们汇合呢</w:t>
        </w:r>
      </w:ins>
      <w:ins w:id="1561" w:author="夜 夜" w:date="2022-12-09T18:34:00Z">
        <w:r>
          <w:rPr>
            <w:rFonts w:hint="eastAsia"/>
          </w:rPr>
          <w:t>」</w:t>
        </w:r>
      </w:ins>
    </w:p>
    <w:p w14:paraId="71A9BF26" w14:textId="1ED7031E" w:rsidR="00DE14DB" w:rsidRDefault="00DE14DB" w:rsidP="00DE14DB">
      <w:pPr>
        <w:ind w:firstLineChars="200" w:firstLine="420"/>
      </w:pPr>
      <w:r>
        <w:rPr>
          <w:rFonts w:hint="eastAsia"/>
        </w:rPr>
        <w:t>「……不</w:t>
      </w:r>
      <w:ins w:id="1562" w:author="夜 夜" w:date="2022-12-09T18:36:00Z">
        <w:r w:rsidR="00611228">
          <w:rPr>
            <w:rFonts w:hint="eastAsia"/>
          </w:rPr>
          <w:t>行</w:t>
        </w:r>
      </w:ins>
      <w:r>
        <w:rPr>
          <w:rFonts w:hint="eastAsia"/>
        </w:rPr>
        <w:t>。</w:t>
      </w:r>
      <w:ins w:id="1563" w:author="夜 夜" w:date="2022-12-09T18:36:00Z">
        <w:r w:rsidR="00611228">
          <w:rPr>
            <w:rFonts w:hint="eastAsia"/>
          </w:rPr>
          <w:t>她们</w:t>
        </w:r>
      </w:ins>
      <w:r>
        <w:rPr>
          <w:rFonts w:hint="eastAsia"/>
        </w:rPr>
        <w:t>大概</w:t>
      </w:r>
      <w:ins w:id="1564" w:author="夜 夜" w:date="2022-12-09T18:36:00Z">
        <w:r w:rsidR="00611228">
          <w:rPr>
            <w:rFonts w:hint="eastAsia"/>
          </w:rPr>
          <w:t>，</w:t>
        </w:r>
      </w:ins>
      <w:r>
        <w:rPr>
          <w:rFonts w:hint="eastAsia"/>
        </w:rPr>
        <w:t>已经</w:t>
      </w:r>
      <w:ins w:id="1565" w:author="夜 夜" w:date="2022-12-09T18:36:00Z">
        <w:r w:rsidR="00611228">
          <w:rPr>
            <w:rFonts w:hint="eastAsia"/>
          </w:rPr>
          <w:t>回去</w:t>
        </w:r>
      </w:ins>
      <w:del w:id="1566" w:author="夜 夜" w:date="2022-12-09T18:36:00Z">
        <w:r w:rsidDel="00611228">
          <w:rPr>
            <w:rFonts w:hint="eastAsia"/>
          </w:rPr>
          <w:delText>收队</w:delText>
        </w:r>
      </w:del>
      <w:r>
        <w:rPr>
          <w:rFonts w:hint="eastAsia"/>
        </w:rPr>
        <w:t>了吧」</w:t>
      </w:r>
    </w:p>
    <w:p w14:paraId="18170C3E" w14:textId="0498D593" w:rsidR="00DE14DB" w:rsidRDefault="00DE14DB" w:rsidP="00DE14DB">
      <w:pPr>
        <w:ind w:firstLineChars="200" w:firstLine="420"/>
      </w:pPr>
      <w:r>
        <w:rPr>
          <w:rFonts w:hint="eastAsia"/>
        </w:rPr>
        <w:t>按照原本的</w:t>
      </w:r>
      <w:del w:id="1567" w:author="夜 夜" w:date="2022-12-09T18:37:00Z">
        <w:r w:rsidDel="004B3539">
          <w:rPr>
            <w:rFonts w:hint="eastAsia"/>
          </w:rPr>
          <w:delText>预定</w:delText>
        </w:r>
      </w:del>
      <w:ins w:id="1568" w:author="夜 夜" w:date="2022-12-09T18:37:00Z">
        <w:r w:rsidR="004B3539">
          <w:rPr>
            <w:rFonts w:hint="eastAsia"/>
          </w:rPr>
          <w:t>计划</w:t>
        </w:r>
      </w:ins>
      <w:r>
        <w:rPr>
          <w:rFonts w:hint="eastAsia"/>
        </w:rPr>
        <w:t>，</w:t>
      </w:r>
      <w:ins w:id="1569" w:author="夜 夜" w:date="2022-12-09T18:37:00Z">
        <w:r w:rsidR="004B3539">
          <w:rPr>
            <w:rFonts w:hint="eastAsia"/>
          </w:rPr>
          <w:t>现在也</w:t>
        </w:r>
      </w:ins>
      <w:ins w:id="1570" w:author="夜 夜" w:date="2022-12-09T18:38:00Z">
        <w:r w:rsidR="00247208">
          <w:rPr>
            <w:rFonts w:hint="eastAsia"/>
          </w:rPr>
          <w:t>是</w:t>
        </w:r>
      </w:ins>
      <w:del w:id="1571" w:author="夜 夜" w:date="2022-12-09T18:37:00Z">
        <w:r w:rsidDel="004B3539">
          <w:rPr>
            <w:rFonts w:hint="eastAsia"/>
          </w:rPr>
          <w:delText>此时</w:delText>
        </w:r>
      </w:del>
      <w:r>
        <w:rPr>
          <w:rFonts w:hint="eastAsia"/>
        </w:rPr>
        <w:t>茉茉</w:t>
      </w:r>
      <w:del w:id="1572" w:author="夜 夜" w:date="2022-12-09T18:37:00Z">
        <w:r w:rsidDel="004B3539">
          <w:rPr>
            <w:rFonts w:hint="eastAsia"/>
          </w:rPr>
          <w:delText>也应该</w:delText>
        </w:r>
      </w:del>
      <w:ins w:id="1573" w:author="夜 夜" w:date="2022-12-09T18:37:00Z">
        <w:r w:rsidR="00FE0898">
          <w:rPr>
            <w:rFonts w:hint="eastAsia"/>
          </w:rPr>
          <w:t>离开</w:t>
        </w:r>
      </w:ins>
      <w:del w:id="1574" w:author="夜 夜" w:date="2022-12-09T18:37:00Z">
        <w:r w:rsidDel="00FE0898">
          <w:rPr>
            <w:rFonts w:hint="eastAsia"/>
          </w:rPr>
          <w:delText>从</w:delText>
        </w:r>
      </w:del>
      <w:ins w:id="1575" w:author="夜 夜" w:date="2022-12-09T18:39:00Z">
        <w:r w:rsidR="00247208">
          <w:rPr>
            <w:rFonts w:hint="eastAsia"/>
          </w:rPr>
          <w:t>葛里萨利嘉</w:t>
        </w:r>
      </w:ins>
      <w:del w:id="1576" w:author="夜 夜" w:date="2022-12-09T18:39:00Z">
        <w:r w:rsidDel="00247208">
          <w:rPr>
            <w:rFonts w:hint="eastAsia"/>
          </w:rPr>
          <w:delText>这个国家</w:delText>
        </w:r>
      </w:del>
      <w:ins w:id="1577" w:author="夜 夜" w:date="2022-12-09T18:37:00Z">
        <w:r w:rsidR="00FE0898">
          <w:rPr>
            <w:rFonts w:hint="eastAsia"/>
          </w:rPr>
          <w:t>的时候了</w:t>
        </w:r>
      </w:ins>
      <w:del w:id="1578" w:author="夜 夜" w:date="2022-12-09T18:37:00Z">
        <w:r w:rsidDel="00FE0898">
          <w:rPr>
            <w:rFonts w:hint="eastAsia"/>
          </w:rPr>
          <w:delText>中离开了</w:delText>
        </w:r>
      </w:del>
      <w:r>
        <w:rPr>
          <w:rFonts w:hint="eastAsia"/>
        </w:rPr>
        <w:t>。葛里萨利嘉王的处分，也已经由常驻此国的异端审判官接手了吧。只要是此国的人，就无法保证没受奥薇尔的蛊惑。</w:t>
      </w:r>
    </w:p>
    <w:p w14:paraId="473D6EAE" w14:textId="6CDB96A5" w:rsidR="00DE14DB" w:rsidRDefault="00DE14DB" w:rsidP="00DE14DB">
      <w:pPr>
        <w:ind w:firstLineChars="200" w:firstLine="420"/>
      </w:pPr>
      <w:r>
        <w:rPr>
          <w:rFonts w:hint="eastAsia"/>
        </w:rPr>
        <w:t>在这个国家中，已经</w:t>
      </w:r>
      <w:del w:id="1579" w:author="夜 夜" w:date="2022-12-09T18:39:00Z">
        <w:r w:rsidDel="00670D4D">
          <w:rPr>
            <w:rFonts w:hint="eastAsia"/>
          </w:rPr>
          <w:delText>没有</w:delText>
        </w:r>
      </w:del>
      <w:ins w:id="1580" w:author="夜 夜" w:date="2022-12-09T18:39:00Z">
        <w:r w:rsidR="00670D4D">
          <w:rPr>
            <w:rFonts w:hint="eastAsia"/>
          </w:rPr>
          <w:t>无人</w:t>
        </w:r>
      </w:ins>
      <w:r>
        <w:rPr>
          <w:rFonts w:hint="eastAsia"/>
        </w:rPr>
        <w:t>能够裁决奥薇尔</w:t>
      </w:r>
      <w:del w:id="1581" w:author="夜 夜" w:date="2022-12-09T18:39:00Z">
        <w:r w:rsidDel="00670D4D">
          <w:rPr>
            <w:rFonts w:hint="eastAsia"/>
          </w:rPr>
          <w:delText>的人</w:delText>
        </w:r>
      </w:del>
      <w:r>
        <w:rPr>
          <w:rFonts w:hint="eastAsia"/>
        </w:rPr>
        <w:t>了。</w:t>
      </w:r>
    </w:p>
    <w:p w14:paraId="1ACBDFFB" w14:textId="67E7F974" w:rsidR="00DE14DB" w:rsidRDefault="00670D4D" w:rsidP="00DE14DB">
      <w:pPr>
        <w:ind w:firstLineChars="200" w:firstLine="420"/>
      </w:pPr>
      <w:ins w:id="1582" w:author="夜 夜" w:date="2022-12-09T18:39:00Z">
        <w:r>
          <w:rPr>
            <w:rFonts w:hint="eastAsia"/>
          </w:rPr>
          <w:t>而且</w:t>
        </w:r>
      </w:ins>
      <w:del w:id="1583" w:author="夜 夜" w:date="2022-12-09T18:39:00Z">
        <w:r w:rsidR="00DE14DB" w:rsidDel="00670D4D">
          <w:rPr>
            <w:rFonts w:hint="eastAsia"/>
          </w:rPr>
          <w:delText>此外</w:delText>
        </w:r>
      </w:del>
      <w:r w:rsidR="00DE14DB">
        <w:rPr>
          <w:rFonts w:hint="eastAsia"/>
        </w:rPr>
        <w:t>，梅诺也没有能联系国外的手段。</w:t>
      </w:r>
    </w:p>
    <w:p w14:paraId="1A5C60B3" w14:textId="168BCF50" w:rsidR="00DE14DB" w:rsidRDefault="00DE14DB" w:rsidP="00DE14DB">
      <w:pPr>
        <w:ind w:firstLineChars="200" w:firstLine="420"/>
      </w:pPr>
      <w:r>
        <w:rPr>
          <w:rFonts w:hint="eastAsia"/>
        </w:rPr>
        <w:t>不如说能给予奥薇尔裁决的例外之人，正是从外部到来、身为处刑人的梅诺自己。第一身份的处刑人被赋予的制裁权限，</w:t>
      </w:r>
      <w:del w:id="1584" w:author="夜 夜" w:date="2022-12-09T18:41:00Z">
        <w:r w:rsidDel="00804D74">
          <w:rPr>
            <w:rFonts w:hint="eastAsia"/>
          </w:rPr>
          <w:delText>并</w:delText>
        </w:r>
      </w:del>
      <w:r>
        <w:rPr>
          <w:rFonts w:hint="eastAsia"/>
        </w:rPr>
        <w:t>不只限于异世界人，</w:t>
      </w:r>
      <w:del w:id="1585" w:author="夜 夜" w:date="2022-12-09T18:41:00Z">
        <w:r w:rsidDel="00770B75">
          <w:rPr>
            <w:rFonts w:hint="eastAsia"/>
          </w:rPr>
          <w:delText>而是</w:delText>
        </w:r>
      </w:del>
      <w:r>
        <w:rPr>
          <w:rFonts w:hint="eastAsia"/>
        </w:rPr>
        <w:t>染指第一身份定下的禁忌之物的违反者</w:t>
      </w:r>
      <w:ins w:id="1586" w:author="夜 夜" w:date="2022-12-09T18:41:00Z">
        <w:r w:rsidR="00770B75">
          <w:rPr>
            <w:rFonts w:hint="eastAsia"/>
          </w:rPr>
          <w:t>也包含在内</w:t>
        </w:r>
      </w:ins>
      <w:r>
        <w:rPr>
          <w:rFonts w:hint="eastAsia"/>
        </w:rPr>
        <w:t>。</w:t>
      </w:r>
    </w:p>
    <w:p w14:paraId="64F67590" w14:textId="74442D13" w:rsidR="00DE14DB" w:rsidRDefault="00DE14DB" w:rsidP="00DE14DB">
      <w:pPr>
        <w:ind w:firstLineChars="200" w:firstLine="420"/>
      </w:pPr>
      <w:r>
        <w:rPr>
          <w:rFonts w:hint="eastAsia"/>
        </w:rPr>
        <w:t>但是梅诺</w:t>
      </w:r>
      <w:del w:id="1587" w:author="夜 夜" w:date="2022-12-09T18:41:00Z">
        <w:r w:rsidDel="00770B75">
          <w:rPr>
            <w:rFonts w:hint="eastAsia"/>
          </w:rPr>
          <w:delText>有</w:delText>
        </w:r>
      </w:del>
      <w:r>
        <w:rPr>
          <w:rFonts w:hint="eastAsia"/>
        </w:rPr>
        <w:t>自</w:t>
      </w:r>
      <w:ins w:id="1588" w:author="夜 夜" w:date="2022-12-09T18:41:00Z">
        <w:r w:rsidR="00770B75">
          <w:rPr>
            <w:rFonts w:hint="eastAsia"/>
          </w:rPr>
          <w:t>知</w:t>
        </w:r>
      </w:ins>
      <w:del w:id="1589" w:author="夜 夜" w:date="2022-12-09T18:41:00Z">
        <w:r w:rsidDel="00770B75">
          <w:rPr>
            <w:rFonts w:hint="eastAsia"/>
          </w:rPr>
          <w:delText>觉</w:delText>
        </w:r>
      </w:del>
      <w:r>
        <w:rPr>
          <w:rFonts w:hint="eastAsia"/>
        </w:rPr>
        <w:t>，自己没有孤身面对奥薇尔所需的力量。</w:t>
      </w:r>
    </w:p>
    <w:p w14:paraId="5E08FA8A" w14:textId="3746DF84" w:rsidR="00DE14DB" w:rsidRDefault="00DE14DB" w:rsidP="00DE14DB">
      <w:pPr>
        <w:ind w:firstLineChars="200" w:firstLine="420"/>
      </w:pPr>
      <w:r>
        <w:rPr>
          <w:rFonts w:hint="eastAsia"/>
        </w:rPr>
        <w:t>不管是权势还是能力，</w:t>
      </w:r>
      <w:del w:id="1590" w:author="夜 夜" w:date="2022-12-09T18:42:00Z">
        <w:r w:rsidDel="00770B75">
          <w:rPr>
            <w:rFonts w:hint="eastAsia"/>
          </w:rPr>
          <w:delText>她</w:delText>
        </w:r>
      </w:del>
      <w:ins w:id="1591" w:author="夜 夜" w:date="2022-12-09T18:42:00Z">
        <w:r w:rsidR="00770B75">
          <w:rPr>
            <w:rFonts w:hint="eastAsia"/>
          </w:rPr>
          <w:t>奥薇尔</w:t>
        </w:r>
      </w:ins>
      <w:r>
        <w:rPr>
          <w:rFonts w:hint="eastAsia"/>
        </w:rPr>
        <w:t>都不是毫无准备的情况下就能面对的对手。</w:t>
      </w:r>
    </w:p>
    <w:p w14:paraId="1980692F" w14:textId="45D7E1C5" w:rsidR="00DE14DB" w:rsidRDefault="00DE14DB" w:rsidP="00DE14DB">
      <w:pPr>
        <w:ind w:firstLineChars="200" w:firstLine="420"/>
      </w:pPr>
      <w:r>
        <w:rPr>
          <w:rFonts w:hint="eastAsia"/>
        </w:rPr>
        <w:t>或者</w:t>
      </w:r>
      <w:del w:id="1592" w:author="夜 夜" w:date="2022-12-09T18:44:00Z">
        <w:r w:rsidDel="005F1D9B">
          <w:rPr>
            <w:rFonts w:hint="eastAsia"/>
          </w:rPr>
          <w:delText>回头再</w:delText>
        </w:r>
      </w:del>
      <w:ins w:id="1593" w:author="夜 夜" w:date="2022-12-09T18:44:00Z">
        <w:r w:rsidR="005F1D9B">
          <w:rPr>
            <w:rFonts w:hint="eastAsia"/>
          </w:rPr>
          <w:t>说，</w:t>
        </w:r>
      </w:ins>
      <w:r>
        <w:rPr>
          <w:rFonts w:hint="eastAsia"/>
        </w:rPr>
        <w:t>慎重地挑选联络对象，在葛里萨利嘉国内潜伏的同时纠集对抗奥薇尔的势力——</w:t>
      </w:r>
      <w:del w:id="1594" w:author="夜 夜" w:date="2022-12-09T18:45:00Z">
        <w:r w:rsidDel="00E751C7">
          <w:rPr>
            <w:rFonts w:hint="eastAsia"/>
          </w:rPr>
          <w:delText>但</w:delText>
        </w:r>
      </w:del>
      <w:ins w:id="1595" w:author="夜 夜" w:date="2022-12-09T18:44:00Z">
        <w:r w:rsidR="009F6C3A">
          <w:rPr>
            <w:rFonts w:hint="eastAsia"/>
          </w:rPr>
          <w:t>这</w:t>
        </w:r>
      </w:ins>
      <w:r>
        <w:rPr>
          <w:rFonts w:hint="eastAsia"/>
        </w:rPr>
        <w:t>对从外国来的梅诺来说</w:t>
      </w:r>
      <w:del w:id="1596" w:author="夜 夜" w:date="2022-12-09T18:45:00Z">
        <w:r w:rsidDel="009F6C3A">
          <w:rPr>
            <w:rFonts w:hint="eastAsia"/>
          </w:rPr>
          <w:delText>，这类事情是</w:delText>
        </w:r>
      </w:del>
      <w:ins w:id="1597" w:author="夜 夜" w:date="2022-12-09T18:45:00Z">
        <w:r w:rsidR="009F6C3A">
          <w:rPr>
            <w:rFonts w:hint="eastAsia"/>
          </w:rPr>
          <w:t>显然是</w:t>
        </w:r>
      </w:ins>
      <w:del w:id="1598" w:author="夜 夜" w:date="2022-12-09T18:45:00Z">
        <w:r w:rsidDel="009F6C3A">
          <w:rPr>
            <w:rFonts w:hint="eastAsia"/>
          </w:rPr>
          <w:delText>无法</w:delText>
        </w:r>
      </w:del>
      <w:r>
        <w:rPr>
          <w:rFonts w:hint="eastAsia"/>
        </w:rPr>
        <w:t>做</w:t>
      </w:r>
      <w:ins w:id="1599" w:author="夜 夜" w:date="2022-12-09T18:45:00Z">
        <w:r w:rsidR="009F6C3A">
          <w:rPr>
            <w:rFonts w:hint="eastAsia"/>
          </w:rPr>
          <w:t>不</w:t>
        </w:r>
      </w:ins>
      <w:r>
        <w:rPr>
          <w:rFonts w:hint="eastAsia"/>
        </w:rPr>
        <w:t>到的。</w:t>
      </w:r>
    </w:p>
    <w:p w14:paraId="6E4FFCE0" w14:textId="40123533" w:rsidR="00DE14DB" w:rsidRDefault="00E751C7" w:rsidP="00DE14DB">
      <w:pPr>
        <w:ind w:firstLineChars="200" w:firstLine="420"/>
      </w:pPr>
      <w:ins w:id="1600" w:author="夜 夜" w:date="2022-12-09T18:45:00Z">
        <w:r>
          <w:rPr>
            <w:rFonts w:hint="eastAsia"/>
          </w:rPr>
          <w:t>但有一个人，</w:t>
        </w:r>
      </w:ins>
      <w:r w:rsidR="00DE14DB">
        <w:rPr>
          <w:rFonts w:hint="eastAsia"/>
        </w:rPr>
        <w:t>能做到这点</w:t>
      </w:r>
      <w:del w:id="1601" w:author="夜 夜" w:date="2022-12-09T18:45:00Z">
        <w:r w:rsidR="00DE14DB" w:rsidDel="00E751C7">
          <w:rPr>
            <w:rFonts w:hint="eastAsia"/>
          </w:rPr>
          <w:delText>的，有一个人选</w:delText>
        </w:r>
      </w:del>
      <w:r w:rsidR="00DE14DB">
        <w:rPr>
          <w:rFonts w:hint="eastAsia"/>
        </w:rPr>
        <w:t>。</w:t>
      </w:r>
    </w:p>
    <w:p w14:paraId="0DA4FE30" w14:textId="77777777" w:rsidR="00DE14DB" w:rsidRDefault="00DE14DB" w:rsidP="00DE14DB">
      <w:pPr>
        <w:ind w:firstLineChars="200" w:firstLine="420"/>
      </w:pPr>
      <w:r>
        <w:rPr>
          <w:rFonts w:hint="eastAsia"/>
        </w:rPr>
        <w:t>「我们要去确认雅修娜殿下的生死」</w:t>
      </w:r>
    </w:p>
    <w:p w14:paraId="0DB81EA1" w14:textId="16BB5D41" w:rsidR="00DE14DB" w:rsidRDefault="00DE14DB" w:rsidP="00DE14DB">
      <w:pPr>
        <w:ind w:firstLineChars="200" w:firstLine="420"/>
      </w:pPr>
      <w:del w:id="1602" w:author="夜 夜" w:date="2022-12-09T18:46:00Z">
        <w:r w:rsidDel="00716AE2">
          <w:rPr>
            <w:rFonts w:hint="eastAsia"/>
          </w:rPr>
          <w:delText>除了在</w:delText>
        </w:r>
      </w:del>
      <w:ins w:id="1603" w:author="夜 夜" w:date="2022-12-09T18:46:00Z">
        <w:r w:rsidR="00716AE2">
          <w:rPr>
            <w:rFonts w:hint="eastAsia"/>
          </w:rPr>
          <w:t>那就是在葛里萨利嘉的</w:t>
        </w:r>
      </w:ins>
      <w:del w:id="1604" w:author="夜 夜" w:date="2022-12-09T18:46:00Z">
        <w:r w:rsidDel="00716AE2">
          <w:rPr>
            <w:rFonts w:hint="eastAsia"/>
          </w:rPr>
          <w:delText>这个国家</w:delText>
        </w:r>
      </w:del>
      <w:r>
        <w:rPr>
          <w:rFonts w:hint="eastAsia"/>
        </w:rPr>
        <w:t>第三身份中</w:t>
      </w:r>
      <w:del w:id="1605" w:author="夜 夜" w:date="2022-12-09T18:46:00Z">
        <w:r w:rsidDel="00554CCD">
          <w:rPr>
            <w:rFonts w:hint="eastAsia"/>
          </w:rPr>
          <w:delText>有着声望</w:delText>
        </w:r>
      </w:del>
      <w:ins w:id="1606" w:author="夜 夜" w:date="2022-12-09T18:46:00Z">
        <w:r w:rsidR="00554CCD">
          <w:rPr>
            <w:rFonts w:hint="eastAsia"/>
          </w:rPr>
          <w:t>人望极高</w:t>
        </w:r>
      </w:ins>
      <w:r>
        <w:rPr>
          <w:rFonts w:hint="eastAsia"/>
        </w:rPr>
        <w:t>的雅修娜</w:t>
      </w:r>
      <w:del w:id="1607" w:author="夜 夜" w:date="2022-12-09T18:46:00Z">
        <w:r w:rsidDel="00554CCD">
          <w:rPr>
            <w:rFonts w:hint="eastAsia"/>
          </w:rPr>
          <w:delText>以外不做他想</w:delText>
        </w:r>
      </w:del>
      <w:r>
        <w:rPr>
          <w:rFonts w:hint="eastAsia"/>
        </w:rPr>
        <w:t>。</w:t>
      </w:r>
    </w:p>
    <w:p w14:paraId="6B7BB9E3" w14:textId="015957FE" w:rsidR="00DE14DB" w:rsidRDefault="00DE14DB" w:rsidP="00DE14DB">
      <w:pPr>
        <w:ind w:firstLineChars="200" w:firstLine="420"/>
      </w:pPr>
      <w:r>
        <w:rPr>
          <w:rFonts w:hint="eastAsia"/>
        </w:rPr>
        <w:t>「……</w:t>
      </w:r>
      <w:ins w:id="1608" w:author="夜 夜" w:date="2022-12-09T19:01:00Z">
        <w:r w:rsidR="00C875A8">
          <w:rPr>
            <w:rFonts w:hint="eastAsia"/>
          </w:rPr>
          <w:t>前辈</w:t>
        </w:r>
      </w:ins>
      <w:r>
        <w:rPr>
          <w:rFonts w:hint="eastAsia"/>
        </w:rPr>
        <w:t>是</w:t>
      </w:r>
      <w:del w:id="1609" w:author="夜 夜" w:date="2022-12-09T18:47:00Z">
        <w:r w:rsidDel="00554CCD">
          <w:rPr>
            <w:rFonts w:hint="eastAsia"/>
          </w:rPr>
          <w:delText>要</w:delText>
        </w:r>
      </w:del>
      <w:r>
        <w:rPr>
          <w:rFonts w:hint="eastAsia"/>
        </w:rPr>
        <w:t>认为公啾大人也注意到</w:t>
      </w:r>
      <w:del w:id="1610" w:author="夜 夜" w:date="2022-12-09T19:01:00Z">
        <w:r w:rsidDel="00C875A8">
          <w:rPr>
            <w:rFonts w:hint="eastAsia"/>
          </w:rPr>
          <w:delText>了</w:delText>
        </w:r>
      </w:del>
      <w:r>
        <w:rPr>
          <w:rFonts w:hint="eastAsia"/>
        </w:rPr>
        <w:t>这里的阴谋了吗？」</w:t>
      </w:r>
    </w:p>
    <w:p w14:paraId="04972A89" w14:textId="77777777" w:rsidR="00DE14DB" w:rsidRDefault="00DE14DB" w:rsidP="00DE14DB">
      <w:pPr>
        <w:ind w:firstLineChars="200" w:firstLine="420"/>
      </w:pPr>
      <w:r>
        <w:rPr>
          <w:rFonts w:hint="eastAsia"/>
        </w:rPr>
        <w:t>「是的。如果雅修娜殿下确实与风评一致的话」</w:t>
      </w:r>
    </w:p>
    <w:p w14:paraId="364780FE" w14:textId="16003CDE" w:rsidR="00DE14DB" w:rsidRDefault="00DE14DB" w:rsidP="00DE14DB">
      <w:pPr>
        <w:ind w:firstLineChars="200" w:firstLine="420"/>
      </w:pPr>
      <w:r>
        <w:rPr>
          <w:rFonts w:hint="eastAsia"/>
        </w:rPr>
        <w:t>若</w:t>
      </w:r>
      <w:ins w:id="1611" w:author="夜 夜" w:date="2022-12-09T19:01:00Z">
        <w:r w:rsidR="00261727">
          <w:rPr>
            <w:rFonts w:hint="eastAsia"/>
          </w:rPr>
          <w:t>自己的事情</w:t>
        </w:r>
      </w:ins>
      <w:r>
        <w:rPr>
          <w:rFonts w:hint="eastAsia"/>
        </w:rPr>
        <w:t>是被葛里萨利嘉的『姬骑士』捕捉到了风声，对奥薇尔来说一定很碍眼吧。</w:t>
      </w:r>
      <w:del w:id="1612" w:author="夜 夜" w:date="2022-12-09T19:02:00Z">
        <w:r w:rsidDel="002A1CD6">
          <w:rPr>
            <w:rFonts w:hint="eastAsia"/>
          </w:rPr>
          <w:delText>既然</w:delText>
        </w:r>
      </w:del>
      <w:ins w:id="1613" w:author="夜 夜" w:date="2022-12-09T19:02:00Z">
        <w:r w:rsidR="002A1CD6">
          <w:rPr>
            <w:rFonts w:hint="eastAsia"/>
          </w:rPr>
          <w:t>而</w:t>
        </w:r>
      </w:ins>
      <w:r>
        <w:rPr>
          <w:rFonts w:hint="eastAsia"/>
        </w:rPr>
        <w:t>雅修娜</w:t>
      </w:r>
      <w:ins w:id="1614" w:author="夜 夜" w:date="2022-12-09T19:02:00Z">
        <w:r w:rsidR="002A1CD6">
          <w:rPr>
            <w:rFonts w:hint="eastAsia"/>
          </w:rPr>
          <w:t>现在</w:t>
        </w:r>
      </w:ins>
      <w:r>
        <w:rPr>
          <w:rFonts w:hint="eastAsia"/>
        </w:rPr>
        <w:t>并不在她应该在的地方，那么就是如此了。</w:t>
      </w:r>
    </w:p>
    <w:p w14:paraId="702C6517" w14:textId="16A58754" w:rsidR="00DE14DB" w:rsidRDefault="00DE14DB" w:rsidP="00DE14DB">
      <w:pPr>
        <w:ind w:firstLineChars="200" w:firstLine="420"/>
      </w:pPr>
      <w:r>
        <w:rPr>
          <w:rFonts w:hint="eastAsia"/>
        </w:rPr>
        <w:t>她还活着的话就救出她。</w:t>
      </w:r>
      <w:ins w:id="1615" w:author="夜 夜" w:date="2022-12-09T19:04:00Z">
        <w:r w:rsidR="00665AE2">
          <w:rPr>
            <w:rFonts w:hint="eastAsia"/>
          </w:rPr>
          <w:t>即使</w:t>
        </w:r>
        <w:r w:rsidR="005074D0">
          <w:rPr>
            <w:rFonts w:hint="eastAsia"/>
          </w:rPr>
          <w:t>遇到</w:t>
        </w:r>
      </w:ins>
      <w:r>
        <w:rPr>
          <w:rFonts w:hint="eastAsia"/>
        </w:rPr>
        <w:t>最坏的情况，</w:t>
      </w:r>
      <w:del w:id="1616" w:author="夜 夜" w:date="2022-12-09T19:04:00Z">
        <w:r w:rsidDel="00665AE2">
          <w:rPr>
            <w:rFonts w:hint="eastAsia"/>
          </w:rPr>
          <w:delText>即使万一死去了</w:delText>
        </w:r>
      </w:del>
      <w:ins w:id="1617" w:author="夜 夜" w:date="2022-12-09T19:04:00Z">
        <w:r w:rsidR="00665AE2">
          <w:rPr>
            <w:rFonts w:hint="eastAsia"/>
          </w:rPr>
          <w:t>雅修娜已死</w:t>
        </w:r>
      </w:ins>
      <w:r>
        <w:rPr>
          <w:rFonts w:hint="eastAsia"/>
        </w:rPr>
        <w:t>，也可以利用她在第三身份中的人气，以她于加尔姆地下离奇去世为污点，向奥薇尔问责。</w:t>
      </w:r>
    </w:p>
    <w:p w14:paraId="722F14DE" w14:textId="258AC538" w:rsidR="00DE14DB" w:rsidRDefault="00DE14DB" w:rsidP="00DE14DB">
      <w:pPr>
        <w:ind w:firstLineChars="200" w:firstLine="420"/>
      </w:pPr>
      <w:r>
        <w:rPr>
          <w:rFonts w:hint="eastAsia"/>
        </w:rPr>
        <w:t>「</w:t>
      </w:r>
      <w:del w:id="1618" w:author="夜 夜" w:date="2022-12-09T19:05:00Z">
        <w:r w:rsidDel="00D03A7B">
          <w:rPr>
            <w:rFonts w:hint="eastAsia"/>
          </w:rPr>
          <w:delText>可以的话</w:delText>
        </w:r>
      </w:del>
      <w:ins w:id="1619" w:author="夜 夜" w:date="2022-12-09T19:05:00Z">
        <w:r w:rsidR="00D03A7B">
          <w:rPr>
            <w:rFonts w:hint="eastAsia"/>
          </w:rPr>
          <w:t>希望她最好还活着</w:t>
        </w:r>
      </w:ins>
      <w:del w:id="1620" w:author="夜 夜" w:date="2022-12-09T19:05:00Z">
        <w:r w:rsidDel="00D03A7B">
          <w:rPr>
            <w:rFonts w:hint="eastAsia"/>
          </w:rPr>
          <w:delText>，还是想让她活着啊</w:delText>
        </w:r>
      </w:del>
      <w:r>
        <w:rPr>
          <w:rFonts w:hint="eastAsia"/>
        </w:rPr>
        <w:t>」</w:t>
      </w:r>
    </w:p>
    <w:p w14:paraId="1340900C" w14:textId="3D956756" w:rsidR="00DE14DB" w:rsidRDefault="00DE14DB" w:rsidP="00DE14DB">
      <w:pPr>
        <w:ind w:firstLineChars="200" w:firstLine="420"/>
      </w:pPr>
      <w:r>
        <w:rPr>
          <w:rFonts w:hint="eastAsia"/>
        </w:rPr>
        <w:t>「</w:t>
      </w:r>
      <w:ins w:id="1621" w:author="夜 夜" w:date="2022-12-10T14:01:00Z">
        <w:r w:rsidR="007E4B5B">
          <w:rPr>
            <w:rFonts w:hint="eastAsia"/>
          </w:rPr>
          <w:t>毕竟</w:t>
        </w:r>
      </w:ins>
      <w:r>
        <w:rPr>
          <w:rFonts w:hint="eastAsia"/>
        </w:rPr>
        <w:t>死</w:t>
      </w:r>
      <w:ins w:id="1622" w:author="夜 夜" w:date="2022-12-10T14:01:00Z">
        <w:r w:rsidR="008D6B7E">
          <w:rPr>
            <w:rFonts w:hint="eastAsia"/>
          </w:rPr>
          <w:t>了</w:t>
        </w:r>
      </w:ins>
      <w:del w:id="1623" w:author="夜 夜" w:date="2022-12-10T14:01:00Z">
        <w:r w:rsidDel="008D6B7E">
          <w:rPr>
            <w:rFonts w:hint="eastAsia"/>
          </w:rPr>
          <w:delText>掉</w:delText>
        </w:r>
      </w:del>
      <w:r>
        <w:rPr>
          <w:rFonts w:hint="eastAsia"/>
        </w:rPr>
        <w:t>的话，</w:t>
      </w:r>
      <w:ins w:id="1624" w:author="夜 夜" w:date="2022-12-10T14:02:00Z">
        <w:r w:rsidR="00E12ABD">
          <w:rPr>
            <w:rFonts w:hint="eastAsia"/>
          </w:rPr>
          <w:t>大主教</w:t>
        </w:r>
      </w:ins>
      <w:r>
        <w:rPr>
          <w:rFonts w:hint="eastAsia"/>
        </w:rPr>
        <w:t>也很简单就可以</w:t>
      </w:r>
      <w:ins w:id="1625" w:author="夜 夜" w:date="2022-12-10T14:02:00Z">
        <w:r w:rsidR="00E12ABD">
          <w:rPr>
            <w:rFonts w:hint="eastAsia"/>
          </w:rPr>
          <w:t>把她</w:t>
        </w:r>
      </w:ins>
      <w:r>
        <w:rPr>
          <w:rFonts w:hint="eastAsia"/>
        </w:rPr>
        <w:t>藏</w:t>
      </w:r>
      <w:del w:id="1626" w:author="夜 夜" w:date="2022-12-10T14:02:00Z">
        <w:r w:rsidDel="00E12ABD">
          <w:rPr>
            <w:rFonts w:hint="eastAsia"/>
          </w:rPr>
          <w:delText>匿</w:delText>
        </w:r>
      </w:del>
      <w:r>
        <w:rPr>
          <w:rFonts w:hint="eastAsia"/>
        </w:rPr>
        <w:t>起来呢——。不如说如果藏不住的话，那么也杀不掉她呢，应该会是这样周到的对手吧——」</w:t>
      </w:r>
    </w:p>
    <w:p w14:paraId="2EE2D887" w14:textId="01203CCD" w:rsidR="00DE14DB" w:rsidRDefault="00DE14DB" w:rsidP="00DE14DB">
      <w:pPr>
        <w:ind w:firstLineChars="200" w:firstLine="420"/>
      </w:pPr>
      <w:r>
        <w:rPr>
          <w:rFonts w:hint="eastAsia"/>
        </w:rPr>
        <w:t>时限是黎明。不管是否成功救出雅修娜，只要参与这个作战行动了，奥薇尔就会意识到梅诺也</w:t>
      </w:r>
      <w:del w:id="1627" w:author="夜 夜" w:date="2022-12-10T14:04:00Z">
        <w:r w:rsidDel="003535BA">
          <w:rPr>
            <w:rFonts w:hint="eastAsia"/>
          </w:rPr>
          <w:delText>了解</w:delText>
        </w:r>
      </w:del>
      <w:ins w:id="1628" w:author="夜 夜" w:date="2022-12-10T14:04:00Z">
        <w:r w:rsidR="003535BA">
          <w:rPr>
            <w:rFonts w:hint="eastAsia"/>
          </w:rPr>
          <w:t>已经寻找到</w:t>
        </w:r>
      </w:ins>
      <w:r>
        <w:rPr>
          <w:rFonts w:hint="eastAsia"/>
        </w:rPr>
        <w:t>真相了吧。</w:t>
      </w:r>
    </w:p>
    <w:p w14:paraId="4F998769" w14:textId="77777777" w:rsidR="00DE14DB" w:rsidRDefault="00DE14DB" w:rsidP="00DE14DB">
      <w:pPr>
        <w:ind w:firstLineChars="200" w:firstLine="420"/>
      </w:pPr>
      <w:r>
        <w:rPr>
          <w:rFonts w:hint="eastAsia"/>
        </w:rPr>
        <w:lastRenderedPageBreak/>
        <w:t>决心速战速决的梅诺，摸向了大腿上装备着的短剑剑柄。</w:t>
      </w:r>
    </w:p>
    <w:p w14:paraId="4FECB537" w14:textId="77777777" w:rsidR="00DE14DB" w:rsidRDefault="00DE14DB" w:rsidP="00DE14DB">
      <w:pPr>
        <w:ind w:firstLineChars="200" w:firstLine="420"/>
      </w:pPr>
      <w:r>
        <w:rPr>
          <w:rFonts w:hint="eastAsia"/>
        </w:rPr>
        <w:t>「上了喔，茉茉」</w:t>
      </w:r>
    </w:p>
    <w:p w14:paraId="46F0D24D" w14:textId="5BAA594F" w:rsidR="00DE14DB" w:rsidRDefault="00DE14DB" w:rsidP="00DE14DB">
      <w:pPr>
        <w:ind w:firstLineChars="200" w:firstLine="420"/>
      </w:pPr>
      <w:r>
        <w:rPr>
          <w:rFonts w:hint="eastAsia"/>
        </w:rPr>
        <w:t>「好</w:t>
      </w:r>
      <w:ins w:id="1629" w:author="夜 夜" w:date="2022-12-10T14:04:00Z">
        <w:r w:rsidR="008823EC">
          <w:rPr>
            <w:rFonts w:hint="eastAsia"/>
          </w:rPr>
          <w:t>——</w:t>
        </w:r>
      </w:ins>
      <w:r>
        <w:rPr>
          <w:rFonts w:hint="eastAsia"/>
        </w:rPr>
        <w:t>的</w:t>
      </w:r>
      <w:del w:id="1630" w:author="夜 夜" w:date="2022-12-10T14:04:00Z">
        <w:r w:rsidDel="008823EC">
          <w:rPr>
            <w:rFonts w:hint="eastAsia"/>
          </w:rPr>
          <w:delText>——</w:delText>
        </w:r>
      </w:del>
      <w:r>
        <w:rPr>
          <w:rFonts w:hint="eastAsia"/>
        </w:rPr>
        <w:t>，前辈」</w:t>
      </w:r>
    </w:p>
    <w:p w14:paraId="1FC0AD37" w14:textId="77777777" w:rsidR="00DE14DB" w:rsidRDefault="00DE14DB" w:rsidP="00DE14DB">
      <w:pPr>
        <w:ind w:firstLineChars="200" w:firstLine="420"/>
      </w:pPr>
      <w:r>
        <w:rPr>
          <w:rFonts w:hint="eastAsia"/>
        </w:rPr>
        <w:t>身缠导力光的二人，走入延伸向大圣堂地下的通道。</w:t>
      </w:r>
    </w:p>
    <w:p w14:paraId="3DC1D745" w14:textId="77777777" w:rsidR="00DE14DB" w:rsidRDefault="00DE14DB" w:rsidP="00DE14DB">
      <w:pPr>
        <w:ind w:firstLineChars="200" w:firstLine="420"/>
      </w:pPr>
    </w:p>
    <w:p w14:paraId="506C460F" w14:textId="080D1C99" w:rsidR="00DE14DB" w:rsidRDefault="00DE14DB" w:rsidP="00DE14DB">
      <w:pPr>
        <w:ind w:firstLineChars="200" w:firstLine="420"/>
      </w:pPr>
      <w:del w:id="1631" w:author="夜 夜" w:date="2022-12-10T14:05:00Z">
        <w:r w:rsidDel="00E04FBC">
          <w:rPr>
            <w:rFonts w:hint="eastAsia"/>
          </w:rPr>
          <w:delText>在这阴暗</w:delText>
        </w:r>
      </w:del>
      <w:ins w:id="1632" w:author="夜 夜" w:date="2022-12-10T14:05:00Z">
        <w:r w:rsidR="00E04FBC">
          <w:rPr>
            <w:rFonts w:hint="eastAsia"/>
          </w:rPr>
          <w:t>昏暗</w:t>
        </w:r>
      </w:ins>
      <w:r>
        <w:rPr>
          <w:rFonts w:hint="eastAsia"/>
        </w:rPr>
        <w:t>的地下仪式场中，雅修娜被触手拘束住了四肢。</w:t>
      </w:r>
    </w:p>
    <w:p w14:paraId="64C89F0A" w14:textId="70B8BF3D" w:rsidR="00DE14DB" w:rsidRDefault="00DE14DB" w:rsidP="00DE14DB">
      <w:pPr>
        <w:ind w:firstLineChars="200" w:firstLine="420"/>
      </w:pPr>
      <w:r>
        <w:rPr>
          <w:rFonts w:hint="eastAsia"/>
        </w:rPr>
        <w:t>在这半球状的设施中，放着一个内有纯红色物质的巨大烧瓶。在设施的中央，雅修娜</w:t>
      </w:r>
      <w:del w:id="1633" w:author="夜 夜" w:date="2022-12-10T14:10:00Z">
        <w:r w:rsidDel="00490C85">
          <w:rPr>
            <w:rFonts w:hint="eastAsia"/>
          </w:rPr>
          <w:delText>就</w:delText>
        </w:r>
      </w:del>
      <w:ins w:id="1634" w:author="夜 夜" w:date="2022-12-10T14:10:00Z">
        <w:r w:rsidR="00490C85">
          <w:rPr>
            <w:rFonts w:hint="eastAsia"/>
          </w:rPr>
          <w:t>正</w:t>
        </w:r>
      </w:ins>
      <w:r>
        <w:rPr>
          <w:rFonts w:hint="eastAsia"/>
        </w:rPr>
        <w:t>被</w:t>
      </w:r>
      <w:del w:id="1635" w:author="夜 夜" w:date="2022-12-10T14:10:00Z">
        <w:r w:rsidDel="00490C85">
          <w:rPr>
            <w:rFonts w:hint="eastAsia"/>
          </w:rPr>
          <w:delText>迫坐</w:delText>
        </w:r>
      </w:del>
      <w:ins w:id="1636" w:author="夜 夜" w:date="2022-12-10T14:10:00Z">
        <w:r w:rsidR="00490C85">
          <w:rPr>
            <w:rFonts w:hint="eastAsia"/>
          </w:rPr>
          <w:t>捆绑</w:t>
        </w:r>
      </w:ins>
      <w:r>
        <w:rPr>
          <w:rFonts w:hint="eastAsia"/>
        </w:rPr>
        <w:t>在椅子型的恶魔上</w:t>
      </w:r>
      <w:ins w:id="1637" w:author="夜 夜" w:date="2022-12-10T14:15:00Z">
        <w:r w:rsidR="006F299F">
          <w:rPr>
            <w:rFonts w:hint="eastAsia"/>
          </w:rPr>
          <w:t>。</w:t>
        </w:r>
      </w:ins>
      <w:del w:id="1638" w:author="夜 夜" w:date="2022-12-10T14:15:00Z">
        <w:r w:rsidDel="006F299F">
          <w:rPr>
            <w:rFonts w:hint="eastAsia"/>
          </w:rPr>
          <w:delText>，</w:delText>
        </w:r>
        <w:r w:rsidR="00972FE2" w:rsidDel="00972FE2">
          <w:rPr>
            <w:rFonts w:hint="eastAsia"/>
          </w:rPr>
          <w:delText>而</w:delText>
        </w:r>
      </w:del>
      <w:ins w:id="1639" w:author="夜 夜" w:date="2022-12-10T14:15:00Z">
        <w:r w:rsidR="00972FE2">
          <w:rPr>
            <w:rFonts w:hint="eastAsia"/>
          </w:rPr>
          <w:t>恶魔</w:t>
        </w:r>
      </w:ins>
      <w:r>
        <w:rPr>
          <w:rFonts w:hint="eastAsia"/>
        </w:rPr>
        <w:t>从</w:t>
      </w:r>
      <w:ins w:id="1640" w:author="夜 夜" w:date="2022-12-10T14:15:00Z">
        <w:r w:rsidR="00972FE2">
          <w:rPr>
            <w:rFonts w:hint="eastAsia"/>
          </w:rPr>
          <w:t>拘束着</w:t>
        </w:r>
      </w:ins>
      <w:ins w:id="1641" w:author="夜 夜" w:date="2022-12-10T14:16:00Z">
        <w:r w:rsidR="00972FE2">
          <w:rPr>
            <w:rFonts w:hint="eastAsia"/>
          </w:rPr>
          <w:t>雅修娜</w:t>
        </w:r>
      </w:ins>
      <w:ins w:id="1642" w:author="夜 夜" w:date="2022-12-10T14:15:00Z">
        <w:r w:rsidR="00972FE2">
          <w:rPr>
            <w:rFonts w:hint="eastAsia"/>
          </w:rPr>
          <w:t>四肢</w:t>
        </w:r>
      </w:ins>
      <w:del w:id="1643" w:author="夜 夜" w:date="2022-12-10T14:15:00Z">
        <w:r w:rsidDel="00972FE2">
          <w:rPr>
            <w:rFonts w:hint="eastAsia"/>
          </w:rPr>
          <w:delText>接触着四肢</w:delText>
        </w:r>
      </w:del>
      <w:r>
        <w:rPr>
          <w:rFonts w:hint="eastAsia"/>
        </w:rPr>
        <w:t>的</w:t>
      </w:r>
      <w:del w:id="1644" w:author="夜 夜" w:date="2022-12-10T14:15:00Z">
        <w:r w:rsidDel="00972FE2">
          <w:rPr>
            <w:rFonts w:hint="eastAsia"/>
          </w:rPr>
          <w:delText>拘束</w:delText>
        </w:r>
      </w:del>
      <w:r>
        <w:rPr>
          <w:rFonts w:hint="eastAsia"/>
        </w:rPr>
        <w:t>部分，</w:t>
      </w:r>
      <w:del w:id="1645" w:author="夜 夜" w:date="2022-12-10T14:16:00Z">
        <w:r w:rsidDel="007D2AD3">
          <w:rPr>
            <w:rFonts w:hint="eastAsia"/>
          </w:rPr>
          <w:delText>能感觉到生命正被一点点地蚕食</w:delText>
        </w:r>
      </w:del>
      <w:ins w:id="1646" w:author="夜 夜" w:date="2022-12-10T14:17:00Z">
        <w:r w:rsidR="007D2AD3">
          <w:rPr>
            <w:rFonts w:hint="eastAsia"/>
          </w:rPr>
          <w:t>蚕食着她</w:t>
        </w:r>
        <w:r w:rsidR="008915C3">
          <w:rPr>
            <w:rFonts w:hint="eastAsia"/>
          </w:rPr>
          <w:t>仅剩不多的生命力</w:t>
        </w:r>
      </w:ins>
      <w:r>
        <w:rPr>
          <w:rFonts w:hint="eastAsia"/>
        </w:rPr>
        <w:t>。这一恶魔是以地下仪式场中的遗体为祭品，依靠原罪概念魔导召唤而出的。奥薇尔利用它来拘束雅修娜，从而限制她的恢复。</w:t>
      </w:r>
    </w:p>
    <w:p w14:paraId="7F8A2A8E" w14:textId="36BF8FCC" w:rsidR="00DE14DB" w:rsidRDefault="00DE14DB" w:rsidP="00DE14DB">
      <w:pPr>
        <w:ind w:firstLineChars="200" w:firstLine="420"/>
      </w:pPr>
      <w:r>
        <w:rPr>
          <w:rFonts w:hint="eastAsia"/>
        </w:rPr>
        <w:t>有几名神官在监视</w:t>
      </w:r>
      <w:ins w:id="1647" w:author="夜 夜" w:date="2022-12-10T14:17:00Z">
        <w:r w:rsidR="008915C3">
          <w:rPr>
            <w:rFonts w:hint="eastAsia"/>
          </w:rPr>
          <w:t>这里</w:t>
        </w:r>
      </w:ins>
      <w:r>
        <w:rPr>
          <w:rFonts w:hint="eastAsia"/>
        </w:rPr>
        <w:t>。其中最难对付的，是魔导兵【赤】之天使。这种阵仗，就算是状态万全的雅修娜与之为战，也很难取得胜利。对于现在</w:t>
      </w:r>
      <w:del w:id="1648" w:author="夜 夜" w:date="2022-12-10T14:18:00Z">
        <w:r w:rsidDel="003627E7">
          <w:rPr>
            <w:rFonts w:hint="eastAsia"/>
          </w:rPr>
          <w:delText>无力</w:delText>
        </w:r>
      </w:del>
      <w:ins w:id="1649" w:author="夜 夜" w:date="2022-12-10T14:18:00Z">
        <w:r w:rsidR="003627E7">
          <w:rPr>
            <w:rFonts w:hint="eastAsia"/>
          </w:rPr>
          <w:t>既没有武器，也耗尽了导力</w:t>
        </w:r>
      </w:ins>
      <w:r>
        <w:rPr>
          <w:rFonts w:hint="eastAsia"/>
        </w:rPr>
        <w:t>的雅修娜来说，就连逃跑</w:t>
      </w:r>
      <w:del w:id="1650" w:author="夜 夜" w:date="2022-12-10T14:18:00Z">
        <w:r w:rsidDel="005502E5">
          <w:rPr>
            <w:rFonts w:hint="eastAsia"/>
          </w:rPr>
          <w:delText>也很难做到吧</w:delText>
        </w:r>
      </w:del>
      <w:ins w:id="1651" w:author="夜 夜" w:date="2022-12-10T14:18:00Z">
        <w:r w:rsidR="005502E5">
          <w:rPr>
            <w:rFonts w:hint="eastAsia"/>
          </w:rPr>
          <w:t>都难以做到</w:t>
        </w:r>
      </w:ins>
      <w:r>
        <w:rPr>
          <w:rFonts w:hint="eastAsia"/>
        </w:rPr>
        <w:t>。</w:t>
      </w:r>
    </w:p>
    <w:p w14:paraId="728F8750" w14:textId="77777777" w:rsidR="00DE14DB" w:rsidRDefault="00DE14DB" w:rsidP="00DE14DB">
      <w:pPr>
        <w:ind w:firstLineChars="200" w:firstLine="420"/>
      </w:pPr>
      <w:r>
        <w:rPr>
          <w:rFonts w:hint="eastAsia"/>
        </w:rPr>
        <w:t>「没有杀了我啊……」</w:t>
      </w:r>
    </w:p>
    <w:p w14:paraId="0747007A" w14:textId="77777777" w:rsidR="00DE14DB" w:rsidRDefault="00DE14DB" w:rsidP="00DE14DB">
      <w:pPr>
        <w:ind w:firstLineChars="200" w:firstLine="420"/>
      </w:pPr>
      <w:r>
        <w:rPr>
          <w:rFonts w:hint="eastAsia"/>
        </w:rPr>
        <w:t>她小声低语的声音极为虚弱，周围的神官都没有留意到。</w:t>
      </w:r>
    </w:p>
    <w:p w14:paraId="49E9F7E6" w14:textId="098C8F5B" w:rsidR="00DE14DB" w:rsidRDefault="00DE14DB" w:rsidP="00DE14DB">
      <w:pPr>
        <w:ind w:firstLineChars="200" w:firstLine="420"/>
      </w:pPr>
      <w:r>
        <w:rPr>
          <w:rFonts w:hint="eastAsia"/>
        </w:rPr>
        <w:t>不知是真</w:t>
      </w:r>
      <w:del w:id="1652" w:author="夜 夜" w:date="2022-12-10T14:28:00Z">
        <w:r w:rsidDel="00F67AB7">
          <w:rPr>
            <w:rFonts w:hint="eastAsia"/>
          </w:rPr>
          <w:delText>的</w:delText>
        </w:r>
      </w:del>
      <w:r>
        <w:rPr>
          <w:rFonts w:hint="eastAsia"/>
        </w:rPr>
        <w:t>如</w:t>
      </w:r>
      <w:del w:id="1653" w:author="夜 夜" w:date="2022-12-10T14:27:00Z">
        <w:r w:rsidDel="00F67AB7">
          <w:rPr>
            <w:rFonts w:hint="eastAsia"/>
          </w:rPr>
          <w:delText>字面</w:delText>
        </w:r>
      </w:del>
      <w:ins w:id="1654" w:author="夜 夜" w:date="2022-12-10T14:27:00Z">
        <w:r w:rsidR="00F67AB7">
          <w:rPr>
            <w:rFonts w:hint="eastAsia"/>
          </w:rPr>
          <w:t>她</w:t>
        </w:r>
      </w:ins>
      <w:r>
        <w:rPr>
          <w:rFonts w:hint="eastAsia"/>
        </w:rPr>
        <w:t>所说</w:t>
      </w:r>
      <w:ins w:id="1655" w:author="夜 夜" w:date="2022-12-10T14:27:00Z">
        <w:r w:rsidR="00F67AB7">
          <w:rPr>
            <w:rFonts w:hint="eastAsia"/>
          </w:rPr>
          <w:t>的</w:t>
        </w:r>
      </w:ins>
      <w:r>
        <w:rPr>
          <w:rFonts w:hint="eastAsia"/>
        </w:rPr>
        <w:t>出于对血脉的敬意，还是有其他的理由，奥薇尔最终没有杀死雅修娜，而只是捉住了她。</w:t>
      </w:r>
    </w:p>
    <w:p w14:paraId="2FD81982" w14:textId="77777777" w:rsidR="00DE14DB" w:rsidRDefault="00DE14DB" w:rsidP="00DE14DB">
      <w:pPr>
        <w:ind w:firstLineChars="200" w:firstLine="420"/>
      </w:pPr>
      <w:r>
        <w:rPr>
          <w:rFonts w:hint="eastAsia"/>
        </w:rPr>
        <w:t>奥薇尔在召唤出捕缚雅修娜的恶魔后，就离开了这个仪式场。从时间上考虑，现在大概已然就寝了吧。</w:t>
      </w:r>
    </w:p>
    <w:p w14:paraId="105759BC" w14:textId="29B17ED6" w:rsidR="00DE14DB" w:rsidRDefault="00DE14DB" w:rsidP="00DE14DB">
      <w:pPr>
        <w:ind w:firstLineChars="200" w:firstLine="420"/>
      </w:pPr>
      <w:r>
        <w:rPr>
          <w:rFonts w:hint="eastAsia"/>
        </w:rPr>
        <w:t>尽管最强的</w:t>
      </w:r>
      <w:del w:id="1656" w:author="夜 夜" w:date="2022-12-10T14:28:00Z">
        <w:r w:rsidDel="00EF4F76">
          <w:rPr>
            <w:rFonts w:hint="eastAsia"/>
          </w:rPr>
          <w:delText>难敌</w:delText>
        </w:r>
      </w:del>
      <w:ins w:id="1657" w:author="夜 夜" w:date="2022-12-10T14:28:00Z">
        <w:r w:rsidR="00EF4F76">
          <w:rPr>
            <w:rFonts w:hint="eastAsia"/>
          </w:rPr>
          <w:t>敌人</w:t>
        </w:r>
      </w:ins>
      <w:r>
        <w:rPr>
          <w:rFonts w:hint="eastAsia"/>
        </w:rPr>
        <w:t>奥薇尔</w:t>
      </w:r>
      <w:del w:id="1658" w:author="夜 夜" w:date="2022-12-10T14:28:00Z">
        <w:r w:rsidDel="00EF4F76">
          <w:rPr>
            <w:rFonts w:hint="eastAsia"/>
          </w:rPr>
          <w:delText>自己</w:delText>
        </w:r>
      </w:del>
      <w:ins w:id="1659" w:author="夜 夜" w:date="2022-12-10T14:28:00Z">
        <w:r w:rsidR="00EF4F76">
          <w:rPr>
            <w:rFonts w:hint="eastAsia"/>
          </w:rPr>
          <w:t>本人</w:t>
        </w:r>
      </w:ins>
      <w:del w:id="1660" w:author="夜 夜" w:date="2022-12-10T14:28:00Z">
        <w:r w:rsidDel="00EF4F76">
          <w:rPr>
            <w:rFonts w:hint="eastAsia"/>
          </w:rPr>
          <w:delText>并</w:delText>
        </w:r>
      </w:del>
      <w:r>
        <w:rPr>
          <w:rFonts w:hint="eastAsia"/>
        </w:rPr>
        <w:t>不在场，可警备</w:t>
      </w:r>
      <w:ins w:id="1661" w:author="夜 夜" w:date="2022-12-10T14:29:00Z">
        <w:r w:rsidR="005B3AEC">
          <w:rPr>
            <w:rFonts w:hint="eastAsia"/>
          </w:rPr>
          <w:t>可谓</w:t>
        </w:r>
      </w:ins>
      <w:r>
        <w:rPr>
          <w:rFonts w:hint="eastAsia"/>
        </w:rPr>
        <w:t>万无一失。虽说对方让雅修娜四肢健全地留了一命，但弱化至极的她自己也无法从这里脱身。</w:t>
      </w:r>
    </w:p>
    <w:p w14:paraId="021A3C0B" w14:textId="3DC46C41" w:rsidR="00DE14DB" w:rsidRDefault="00DE14DB" w:rsidP="00DE14DB">
      <w:pPr>
        <w:ind w:firstLineChars="200" w:firstLine="420"/>
      </w:pPr>
      <w:del w:id="1662" w:author="夜 夜" w:date="2022-12-10T14:29:00Z">
        <w:r w:rsidDel="00112091">
          <w:rPr>
            <w:rFonts w:hint="eastAsia"/>
          </w:rPr>
          <w:delText>然而</w:delText>
        </w:r>
      </w:del>
      <w:ins w:id="1663" w:author="夜 夜" w:date="2022-12-10T14:29:00Z">
        <w:r w:rsidR="00112091">
          <w:rPr>
            <w:rFonts w:hint="eastAsia"/>
          </w:rPr>
          <w:t>而且</w:t>
        </w:r>
      </w:ins>
      <w:r>
        <w:rPr>
          <w:rFonts w:hint="eastAsia"/>
        </w:rPr>
        <w:t>，这里的警备，几乎都是为了防止内部的雅修娜逃跑而准备的。</w:t>
      </w:r>
    </w:p>
    <w:p w14:paraId="437E350F" w14:textId="2F305949" w:rsidR="00DE14DB" w:rsidRDefault="00DE14DB" w:rsidP="00DE14DB">
      <w:pPr>
        <w:ind w:firstLineChars="200" w:firstLine="420"/>
      </w:pPr>
      <w:r>
        <w:rPr>
          <w:rFonts w:hint="eastAsia"/>
        </w:rPr>
        <w:t>最先感觉到异状的，是</w:t>
      </w:r>
      <w:del w:id="1664" w:author="夜 夜" w:date="2022-12-10T14:30:00Z">
        <w:r w:rsidDel="00B6566A">
          <w:rPr>
            <w:rFonts w:hint="eastAsia"/>
          </w:rPr>
          <w:delText>先前在空中悬停</w:delText>
        </w:r>
      </w:del>
      <w:ins w:id="1665" w:author="夜 夜" w:date="2022-12-10T14:30:00Z">
        <w:r w:rsidR="00B6566A">
          <w:rPr>
            <w:rFonts w:hint="eastAsia"/>
          </w:rPr>
          <w:t>伫立于空中</w:t>
        </w:r>
      </w:ins>
      <w:r>
        <w:rPr>
          <w:rFonts w:hint="eastAsia"/>
        </w:rPr>
        <w:t>的天使型魔导兵。这一雌雄同体的魔导兵，</w:t>
      </w:r>
      <w:ins w:id="1666" w:author="夜 夜" w:date="2022-12-10T14:30:00Z">
        <w:r w:rsidR="008D2406">
          <w:rPr>
            <w:rFonts w:hint="eastAsia"/>
          </w:rPr>
          <w:t>把</w:t>
        </w:r>
      </w:ins>
      <w:r>
        <w:rPr>
          <w:rFonts w:hint="eastAsia"/>
        </w:rPr>
        <w:t>剑锋指向了</w:t>
      </w:r>
      <w:del w:id="1667" w:author="夜 夜" w:date="2022-12-10T14:30:00Z">
        <w:r w:rsidDel="008D2406">
          <w:rPr>
            <w:rFonts w:hint="eastAsia"/>
          </w:rPr>
          <w:delText>与</w:delText>
        </w:r>
      </w:del>
      <w:ins w:id="1668" w:author="夜 夜" w:date="2022-12-10T14:30:00Z">
        <w:r w:rsidR="008D2406">
          <w:rPr>
            <w:rFonts w:hint="eastAsia"/>
          </w:rPr>
          <w:t>通往</w:t>
        </w:r>
      </w:ins>
      <w:r>
        <w:rPr>
          <w:rFonts w:hint="eastAsia"/>
        </w:rPr>
        <w:t>地下通道</w:t>
      </w:r>
      <w:del w:id="1669" w:author="夜 夜" w:date="2022-12-10T14:31:00Z">
        <w:r w:rsidDel="00FE601B">
          <w:rPr>
            <w:rFonts w:hint="eastAsia"/>
          </w:rPr>
          <w:delText>相连出入口</w:delText>
        </w:r>
      </w:del>
      <w:r>
        <w:rPr>
          <w:rFonts w:hint="eastAsia"/>
        </w:rPr>
        <w:t>的</w:t>
      </w:r>
      <w:del w:id="1670" w:author="夜 夜" w:date="2022-12-10T14:31:00Z">
        <w:r w:rsidDel="00FE601B">
          <w:rPr>
            <w:rFonts w:hint="eastAsia"/>
          </w:rPr>
          <w:delText>门扉</w:delText>
        </w:r>
      </w:del>
      <w:ins w:id="1671" w:author="夜 夜" w:date="2022-12-10T14:31:00Z">
        <w:r w:rsidR="00FE601B">
          <w:rPr>
            <w:rFonts w:hint="eastAsia"/>
          </w:rPr>
          <w:t>大门</w:t>
        </w:r>
      </w:ins>
      <w:r>
        <w:rPr>
          <w:rFonts w:hint="eastAsia"/>
        </w:rPr>
        <w:t>。</w:t>
      </w:r>
    </w:p>
    <w:p w14:paraId="5BC649BB" w14:textId="77777777" w:rsidR="00DE14DB" w:rsidRDefault="00DE14DB" w:rsidP="00DE14DB">
      <w:pPr>
        <w:ind w:firstLineChars="200" w:firstLine="420"/>
      </w:pPr>
      <w:r>
        <w:rPr>
          <w:rFonts w:hint="eastAsia"/>
        </w:rPr>
        <w:t>在魔导兵行动的几乎同时，随着一声巨响，原本紧闭的大门被打飞了。</w:t>
      </w:r>
    </w:p>
    <w:p w14:paraId="61076E23" w14:textId="77777777" w:rsidR="00DE14DB" w:rsidRDefault="00DE14DB" w:rsidP="00DE14DB">
      <w:pPr>
        <w:ind w:firstLineChars="200" w:firstLine="420"/>
      </w:pPr>
      <w:r>
        <w:rPr>
          <w:rFonts w:hint="eastAsia"/>
        </w:rPr>
        <w:t>「那是……」</w:t>
      </w:r>
    </w:p>
    <w:p w14:paraId="7519216F" w14:textId="0C18BCC2" w:rsidR="00DE14DB" w:rsidRDefault="00DE14DB" w:rsidP="00DE14DB">
      <w:pPr>
        <w:ind w:firstLineChars="200" w:firstLine="420"/>
      </w:pPr>
      <w:r>
        <w:rPr>
          <w:rFonts w:hint="eastAsia"/>
        </w:rPr>
        <w:t>雅修娜</w:t>
      </w:r>
      <w:del w:id="1672" w:author="夜 夜" w:date="2022-12-10T14:37:00Z">
        <w:r w:rsidDel="001721D3">
          <w:rPr>
            <w:rFonts w:hint="eastAsia"/>
          </w:rPr>
          <w:delText>以她那</w:delText>
        </w:r>
      </w:del>
      <w:ins w:id="1673" w:author="夜 夜" w:date="2022-12-10T14:37:00Z">
        <w:r w:rsidR="001721D3">
          <w:rPr>
            <w:rFonts w:hint="eastAsia"/>
          </w:rPr>
          <w:t>发出了</w:t>
        </w:r>
      </w:ins>
      <w:r>
        <w:rPr>
          <w:rFonts w:hint="eastAsia"/>
        </w:rPr>
        <w:t>虚弱的声音</w:t>
      </w:r>
      <w:del w:id="1674" w:author="夜 夜" w:date="2022-12-10T14:37:00Z">
        <w:r w:rsidDel="001721D3">
          <w:rPr>
            <w:rFonts w:hint="eastAsia"/>
          </w:rPr>
          <w:delText>说到</w:delText>
        </w:r>
      </w:del>
      <w:r>
        <w:rPr>
          <w:rFonts w:hint="eastAsia"/>
        </w:rPr>
        <w:t>。入侵者是一名白衣少女。她看到受缚的雅修娜，用力地咋了下舌。</w:t>
      </w:r>
    </w:p>
    <w:p w14:paraId="60248EAB" w14:textId="4F4984D0" w:rsidR="00DE14DB" w:rsidRDefault="00DE14DB" w:rsidP="00DE14DB">
      <w:pPr>
        <w:ind w:firstLineChars="200" w:firstLine="420"/>
      </w:pPr>
      <w:r>
        <w:rPr>
          <w:rFonts w:hint="eastAsia"/>
        </w:rPr>
        <w:t>她</w:t>
      </w:r>
      <w:del w:id="1675" w:author="夜 夜" w:date="2022-12-10T14:37:00Z">
        <w:r w:rsidDel="00AE2216">
          <w:rPr>
            <w:rFonts w:hint="eastAsia"/>
          </w:rPr>
          <w:delText>就</w:delText>
        </w:r>
      </w:del>
      <w:r>
        <w:rPr>
          <w:rFonts w:hint="eastAsia"/>
        </w:rPr>
        <w:t>是在列车上与雅修娜交过手的</w:t>
      </w:r>
      <w:ins w:id="1676" w:author="夜 夜" w:date="2022-12-10T14:37:00Z">
        <w:r w:rsidR="00AE2216">
          <w:rPr>
            <w:rFonts w:hint="eastAsia"/>
          </w:rPr>
          <w:t>辅佐</w:t>
        </w:r>
      </w:ins>
      <w:r>
        <w:rPr>
          <w:rFonts w:hint="eastAsia"/>
        </w:rPr>
        <w:t>神官</w:t>
      </w:r>
      <w:del w:id="1677" w:author="夜 夜" w:date="2022-12-10T14:37:00Z">
        <w:r w:rsidDel="00AE2216">
          <w:rPr>
            <w:rFonts w:hint="eastAsia"/>
          </w:rPr>
          <w:delText>辅佐</w:delText>
        </w:r>
      </w:del>
      <w:r>
        <w:rPr>
          <w:rFonts w:hint="eastAsia"/>
        </w:rPr>
        <w:t>。</w:t>
      </w:r>
      <w:del w:id="1678" w:author="夜 夜" w:date="2022-12-10T14:38:00Z">
        <w:r w:rsidDel="00B51781">
          <w:rPr>
            <w:rFonts w:hint="eastAsia"/>
          </w:rPr>
          <w:delText>交锋了</w:delText>
        </w:r>
      </w:del>
      <w:r>
        <w:rPr>
          <w:rFonts w:hint="eastAsia"/>
        </w:rPr>
        <w:t>仅</w:t>
      </w:r>
      <w:ins w:id="1679" w:author="夜 夜" w:date="2022-12-10T14:38:00Z">
        <w:r w:rsidR="00B51781">
          <w:rPr>
            <w:rFonts w:hint="eastAsia"/>
          </w:rPr>
          <w:t>交锋</w:t>
        </w:r>
      </w:ins>
      <w:r>
        <w:rPr>
          <w:rFonts w:hint="eastAsia"/>
        </w:rPr>
        <w:t>一</w:t>
      </w:r>
      <w:ins w:id="1680" w:author="夜 夜" w:date="2022-12-10T14:39:00Z">
        <w:r w:rsidR="005913F8">
          <w:rPr>
            <w:rFonts w:hint="eastAsia"/>
          </w:rPr>
          <w:t>回</w:t>
        </w:r>
      </w:ins>
      <w:r>
        <w:rPr>
          <w:rFonts w:hint="eastAsia"/>
        </w:rPr>
        <w:t>合</w:t>
      </w:r>
      <w:ins w:id="1681" w:author="夜 夜" w:date="2022-12-10T14:38:00Z">
        <w:r w:rsidR="00B51781">
          <w:rPr>
            <w:rFonts w:hint="eastAsia"/>
          </w:rPr>
          <w:t>，</w:t>
        </w:r>
      </w:ins>
      <w:r>
        <w:rPr>
          <w:rFonts w:hint="eastAsia"/>
        </w:rPr>
        <w:t>她就</w:t>
      </w:r>
      <w:ins w:id="1682" w:author="夜 夜" w:date="2022-12-10T14:38:00Z">
        <w:r w:rsidR="00880689">
          <w:rPr>
            <w:rFonts w:hint="eastAsia"/>
          </w:rPr>
          <w:t>迅速</w:t>
        </w:r>
      </w:ins>
      <w:r>
        <w:rPr>
          <w:rFonts w:hint="eastAsia"/>
        </w:rPr>
        <w:t>从列车跳下脱身了</w:t>
      </w:r>
      <w:del w:id="1683" w:author="夜 夜" w:date="2022-12-10T14:39:00Z">
        <w:r w:rsidDel="005913F8">
          <w:rPr>
            <w:rFonts w:hint="eastAsia"/>
          </w:rPr>
          <w:delText>，</w:delText>
        </w:r>
      </w:del>
      <w:ins w:id="1684" w:author="夜 夜" w:date="2022-12-10T14:39:00Z">
        <w:r w:rsidR="005913F8">
          <w:rPr>
            <w:rFonts w:hint="eastAsia"/>
          </w:rPr>
          <w:t>。</w:t>
        </w:r>
      </w:ins>
      <w:del w:id="1685" w:author="夜 夜" w:date="2022-12-10T14:39:00Z">
        <w:r w:rsidDel="005913F8">
          <w:rPr>
            <w:rFonts w:hint="eastAsia"/>
          </w:rPr>
          <w:delText>而</w:delText>
        </w:r>
      </w:del>
      <w:ins w:id="1686" w:author="夜 夜" w:date="2022-12-10T14:39:00Z">
        <w:r w:rsidR="005913F8">
          <w:rPr>
            <w:rFonts w:hint="eastAsia"/>
          </w:rPr>
          <w:t>又因为</w:t>
        </w:r>
      </w:ins>
      <w:r>
        <w:rPr>
          <w:rFonts w:hint="eastAsia"/>
        </w:rPr>
        <w:t>雅修娜必须去对付动力室中启动的魔导兵，也就此罢手</w:t>
      </w:r>
      <w:del w:id="1687" w:author="夜 夜" w:date="2022-12-10T14:39:00Z">
        <w:r w:rsidDel="00281EDE">
          <w:rPr>
            <w:rFonts w:hint="eastAsia"/>
          </w:rPr>
          <w:delText>了</w:delText>
        </w:r>
      </w:del>
      <w:r>
        <w:rPr>
          <w:rFonts w:hint="eastAsia"/>
        </w:rPr>
        <w:t>。在被奥薇尔捉住时，还以为这里的神官团伙都是煽动恐怖分子的真凶，但现在看来并不是这样。</w:t>
      </w:r>
    </w:p>
    <w:p w14:paraId="75820CF6" w14:textId="72E3D515" w:rsidR="00DE14DB" w:rsidRDefault="00DE14DB" w:rsidP="00DE14DB">
      <w:pPr>
        <w:ind w:firstLineChars="200" w:firstLine="420"/>
      </w:pPr>
      <w:r>
        <w:rPr>
          <w:rFonts w:hint="eastAsia"/>
        </w:rPr>
        <w:t>魔导兵飞向了那名神官辅佐，而她</w:t>
      </w:r>
      <w:del w:id="1688" w:author="夜 夜" w:date="2022-12-10T14:42:00Z">
        <w:r w:rsidDel="00EA2903">
          <w:rPr>
            <w:rFonts w:hint="eastAsia"/>
          </w:rPr>
          <w:delText>在</w:delText>
        </w:r>
      </w:del>
      <w:ins w:id="1689" w:author="夜 夜" w:date="2022-12-10T14:42:00Z">
        <w:r w:rsidR="00EA2903">
          <w:rPr>
            <w:rFonts w:hint="eastAsia"/>
          </w:rPr>
          <w:t>从</w:t>
        </w:r>
      </w:ins>
      <w:r>
        <w:rPr>
          <w:rFonts w:hint="eastAsia"/>
        </w:rPr>
        <w:t>正面</w:t>
      </w:r>
      <w:ins w:id="1690" w:author="夜 夜" w:date="2022-12-10T14:43:00Z">
        <w:r w:rsidR="00AF1870">
          <w:rPr>
            <w:rFonts w:hint="eastAsia"/>
          </w:rPr>
          <w:t>结结实实地</w:t>
        </w:r>
      </w:ins>
      <w:r>
        <w:rPr>
          <w:rFonts w:hint="eastAsia"/>
        </w:rPr>
        <w:t>一拳</w:t>
      </w:r>
      <w:ins w:id="1691" w:author="夜 夜" w:date="2022-12-10T14:43:00Z">
        <w:r w:rsidR="00AF1870">
          <w:rPr>
            <w:rFonts w:hint="eastAsia"/>
          </w:rPr>
          <w:t>击中了</w:t>
        </w:r>
      </w:ins>
      <w:del w:id="1692" w:author="夜 夜" w:date="2022-12-10T14:43:00Z">
        <w:r w:rsidDel="00AF1870">
          <w:rPr>
            <w:rFonts w:hint="eastAsia"/>
          </w:rPr>
          <w:delText>狠狠地锤进了</w:delText>
        </w:r>
      </w:del>
      <w:r>
        <w:rPr>
          <w:rFonts w:hint="eastAsia"/>
        </w:rPr>
        <w:t>魔导兵。</w:t>
      </w:r>
    </w:p>
    <w:p w14:paraId="19382737" w14:textId="77777777" w:rsidR="00DE14DB" w:rsidRDefault="00DE14DB" w:rsidP="00DE14DB">
      <w:pPr>
        <w:ind w:firstLineChars="200" w:firstLine="420"/>
      </w:pPr>
      <w:r>
        <w:rPr>
          <w:rFonts w:hint="eastAsia"/>
        </w:rPr>
        <w:t>「什——！？」</w:t>
      </w:r>
    </w:p>
    <w:p w14:paraId="1A45278C" w14:textId="77777777" w:rsidR="00DE14DB" w:rsidRDefault="00DE14DB" w:rsidP="00DE14DB">
      <w:pPr>
        <w:ind w:firstLineChars="200" w:firstLine="420"/>
      </w:pPr>
      <w:r>
        <w:rPr>
          <w:rFonts w:hint="eastAsia"/>
        </w:rPr>
        <w:t>雅修娜不由得惊呼了出来，这也情有可原。从正面打飞这消耗诸多素材的天使型魔导兵的场面，可不是随随便便就能拜见到的。</w:t>
      </w:r>
    </w:p>
    <w:p w14:paraId="6A0AF309" w14:textId="77777777" w:rsidR="00DE14DB" w:rsidRDefault="00DE14DB" w:rsidP="00DE14DB">
      <w:pPr>
        <w:ind w:firstLineChars="200" w:firstLine="420"/>
      </w:pPr>
      <w:r>
        <w:rPr>
          <w:rFonts w:hint="eastAsia"/>
        </w:rPr>
        <w:t>在所有人的目光都集中到了白服神官上的瞬间。</w:t>
      </w:r>
    </w:p>
    <w:p w14:paraId="411A7D8E" w14:textId="77777777" w:rsidR="00DE14DB" w:rsidRDefault="00DE14DB" w:rsidP="00DE14DB">
      <w:pPr>
        <w:ind w:firstLineChars="200" w:firstLine="420"/>
      </w:pPr>
      <w:r>
        <w:rPr>
          <w:rFonts w:hint="eastAsia"/>
        </w:rPr>
        <w:t>仪式场中心的烧瓶，骤然爆燃。</w:t>
      </w:r>
    </w:p>
    <w:p w14:paraId="304F8FE5" w14:textId="677B1DE4" w:rsidR="00DE14DB" w:rsidRDefault="00DE14DB" w:rsidP="00DE14DB">
      <w:pPr>
        <w:ind w:firstLineChars="200" w:firstLine="420"/>
      </w:pPr>
      <w:r>
        <w:rPr>
          <w:rFonts w:hint="eastAsia"/>
        </w:rPr>
        <w:t>这是利用红之素材产生的原色之炎。这</w:t>
      </w:r>
      <w:del w:id="1693" w:author="夜 夜" w:date="2022-12-10T14:47:00Z">
        <w:r w:rsidDel="007D2B82">
          <w:rPr>
            <w:rFonts w:hint="eastAsia"/>
          </w:rPr>
          <w:delText>红得不自然，</w:delText>
        </w:r>
      </w:del>
      <w:r>
        <w:rPr>
          <w:rFonts w:hint="eastAsia"/>
        </w:rPr>
        <w:t>宛若绘画般</w:t>
      </w:r>
      <w:ins w:id="1694" w:author="夜 夜" w:date="2022-12-10T14:47:00Z">
        <w:r w:rsidR="007D2B82">
          <w:rPr>
            <w:rFonts w:hint="eastAsia"/>
          </w:rPr>
          <w:t>不自然</w:t>
        </w:r>
      </w:ins>
      <w:r>
        <w:rPr>
          <w:rFonts w:hint="eastAsia"/>
        </w:rPr>
        <w:t>的</w:t>
      </w:r>
      <w:del w:id="1695" w:author="夜 夜" w:date="2022-12-10T14:47:00Z">
        <w:r w:rsidDel="007D2B82">
          <w:rPr>
            <w:rFonts w:hint="eastAsia"/>
          </w:rPr>
          <w:delText>熊熊</w:delText>
        </w:r>
      </w:del>
      <w:ins w:id="1696" w:author="夜 夜" w:date="2022-12-10T14:47:00Z">
        <w:r w:rsidR="007D2B82">
          <w:rPr>
            <w:rFonts w:hint="eastAsia"/>
          </w:rPr>
          <w:t>赤色</w:t>
        </w:r>
      </w:ins>
      <w:r>
        <w:rPr>
          <w:rFonts w:hint="eastAsia"/>
        </w:rPr>
        <w:t>烈火，袭向了白服入侵者以外的神官。</w:t>
      </w:r>
    </w:p>
    <w:p w14:paraId="77501FD3" w14:textId="0FD57BF0" w:rsidR="00DE14DB" w:rsidRDefault="00DE14DB" w:rsidP="00DE14DB">
      <w:pPr>
        <w:ind w:firstLineChars="200" w:firstLine="420"/>
      </w:pPr>
      <w:r>
        <w:rPr>
          <w:rFonts w:hint="eastAsia"/>
        </w:rPr>
        <w:t>「</w:t>
      </w:r>
      <w:del w:id="1697" w:author="夜 夜" w:date="2022-12-10T14:47:00Z">
        <w:r w:rsidDel="000F090C">
          <w:rPr>
            <w:rFonts w:hint="eastAsia"/>
          </w:rPr>
          <w:delText>为何</w:delText>
        </w:r>
      </w:del>
      <w:ins w:id="1698" w:author="夜 夜" w:date="2022-12-10T14:47:00Z">
        <w:r w:rsidR="000F090C">
          <w:rPr>
            <w:rFonts w:hint="eastAsia"/>
          </w:rPr>
          <w:t>为什么</w:t>
        </w:r>
      </w:ins>
      <w:r>
        <w:rPr>
          <w:rFonts w:hint="eastAsia"/>
        </w:rPr>
        <w:t>，红之素材会暴走……！」</w:t>
      </w:r>
    </w:p>
    <w:p w14:paraId="57E1E779" w14:textId="77777777" w:rsidR="00DE14DB" w:rsidRDefault="00DE14DB" w:rsidP="00DE14DB">
      <w:pPr>
        <w:ind w:firstLineChars="200" w:firstLine="420"/>
      </w:pPr>
      <w:r>
        <w:rPr>
          <w:rFonts w:hint="eastAsia"/>
        </w:rPr>
        <w:t>到了此时，混乱与动摇才在神官间蔓延。然而她们毕竟是优秀的魔导团体。在措手不及的同时，各自都发动了教典或神官服的纹章魔导进行防御。</w:t>
      </w:r>
    </w:p>
    <w:p w14:paraId="1079F6AF" w14:textId="77777777" w:rsidR="00DE14DB" w:rsidRDefault="00DE14DB" w:rsidP="00DE14DB">
      <w:pPr>
        <w:ind w:firstLineChars="200" w:firstLine="420"/>
      </w:pPr>
      <w:r>
        <w:rPr>
          <w:rFonts w:hint="eastAsia"/>
        </w:rPr>
        <w:t>烈焰遮蔽了视野，在场的所有人都因防御而无法行动，这给了趁虚而入之机。雅修娜的身边，一名神官现身而出。</w:t>
      </w:r>
    </w:p>
    <w:p w14:paraId="31F9565E" w14:textId="2B81799E" w:rsidR="00DE14DB" w:rsidRDefault="00DE14DB" w:rsidP="00DE14DB">
      <w:pPr>
        <w:ind w:firstLineChars="200" w:firstLine="420"/>
      </w:pPr>
      <w:r>
        <w:rPr>
          <w:rFonts w:hint="eastAsia"/>
        </w:rPr>
        <w:lastRenderedPageBreak/>
        <w:t>『导力</w:t>
      </w:r>
      <w:r w:rsidR="004D0278">
        <w:rPr>
          <w:rFonts w:hint="eastAsia"/>
        </w:rPr>
        <w:t>：接续</w:t>
      </w:r>
      <w:r>
        <w:rPr>
          <w:rFonts w:hint="eastAsia"/>
        </w:rPr>
        <w:t>——教典·九章三节——发动【知晓邪恶之所在，以光芒照耀吧】』</w:t>
      </w:r>
    </w:p>
    <w:p w14:paraId="45730FDE" w14:textId="2E9A7C14" w:rsidR="00DE14DB" w:rsidRDefault="00DE14DB" w:rsidP="00DE14DB">
      <w:pPr>
        <w:ind w:firstLineChars="200" w:firstLine="420"/>
      </w:pPr>
      <w:r>
        <w:rPr>
          <w:rFonts w:hint="eastAsia"/>
        </w:rPr>
        <w:t>这是没有任何多余动作，导力操作顺滑无比的教典魔导。照射来的导力光，令捕缚着雅修娜的恶魔消散。</w:t>
      </w:r>
      <w:del w:id="1699" w:author="夜 夜" w:date="2022-12-10T14:53:00Z">
        <w:r w:rsidDel="002E367C">
          <w:rPr>
            <w:rFonts w:hint="eastAsia"/>
          </w:rPr>
          <w:delText>在</w:delText>
        </w:r>
      </w:del>
      <w:r>
        <w:rPr>
          <w:rFonts w:hint="eastAsia"/>
        </w:rPr>
        <w:t>她</w:t>
      </w:r>
      <w:ins w:id="1700" w:author="夜 夜" w:date="2022-12-10T14:53:00Z">
        <w:r w:rsidR="002E367C">
          <w:rPr>
            <w:rFonts w:hint="eastAsia"/>
          </w:rPr>
          <w:t>的动作</w:t>
        </w:r>
      </w:ins>
      <w:r>
        <w:rPr>
          <w:rFonts w:hint="eastAsia"/>
        </w:rPr>
        <w:t>飞快</w:t>
      </w:r>
      <w:del w:id="1701" w:author="夜 夜" w:date="2022-12-10T14:53:00Z">
        <w:r w:rsidDel="002E367C">
          <w:rPr>
            <w:rFonts w:hint="eastAsia"/>
          </w:rPr>
          <w:delText>的动作下</w:delText>
        </w:r>
      </w:del>
      <w:r>
        <w:rPr>
          <w:rFonts w:hint="eastAsia"/>
        </w:rPr>
        <w:t>，那些正抵御着烈焰的神官们甚至还没有注意到雅修娜已经被解放而出。</w:t>
      </w:r>
    </w:p>
    <w:p w14:paraId="6A348892" w14:textId="77777777" w:rsidR="00DE14DB" w:rsidRDefault="00DE14DB" w:rsidP="00DE14DB">
      <w:pPr>
        <w:ind w:firstLineChars="200" w:firstLine="420"/>
      </w:pPr>
      <w:r>
        <w:rPr>
          <w:rFonts w:hint="eastAsia"/>
        </w:rPr>
        <w:t>「……你是？」</w:t>
      </w:r>
    </w:p>
    <w:p w14:paraId="7C682978" w14:textId="68E61C8C" w:rsidR="00DE14DB" w:rsidRDefault="00DE14DB" w:rsidP="00DE14DB">
      <w:pPr>
        <w:ind w:firstLineChars="200" w:firstLine="420"/>
      </w:pPr>
      <w:r>
        <w:rPr>
          <w:rFonts w:hint="eastAsia"/>
        </w:rPr>
        <w:t>「来救你的。是与奥薇尔大主教没关系的</w:t>
      </w:r>
      <w:ins w:id="1702" w:author="夜 夜" w:date="2022-12-10T14:54:00Z">
        <w:r w:rsidR="006F7A2A">
          <w:rPr>
            <w:rFonts w:hint="eastAsia"/>
          </w:rPr>
          <w:t>一派</w:t>
        </w:r>
      </w:ins>
      <w:r>
        <w:rPr>
          <w:rFonts w:hint="eastAsia"/>
        </w:rPr>
        <w:t>第一身份</w:t>
      </w:r>
      <w:del w:id="1703" w:author="夜 夜" w:date="2022-12-10T14:54:00Z">
        <w:r w:rsidDel="00F72EA0">
          <w:rPr>
            <w:rFonts w:hint="eastAsia"/>
          </w:rPr>
          <w:delText>派别</w:delText>
        </w:r>
      </w:del>
      <w:r>
        <w:rPr>
          <w:rFonts w:hint="eastAsia"/>
        </w:rPr>
        <w:t>」</w:t>
      </w:r>
    </w:p>
    <w:p w14:paraId="430BD808" w14:textId="583B4A50" w:rsidR="00DE14DB" w:rsidRDefault="006F7A2A" w:rsidP="00DE14DB">
      <w:pPr>
        <w:ind w:firstLineChars="200" w:firstLine="420"/>
      </w:pPr>
      <w:ins w:id="1704" w:author="夜 夜" w:date="2022-12-10T14:55:00Z">
        <w:r>
          <w:rPr>
            <w:rFonts w:hint="eastAsia"/>
          </w:rPr>
          <w:t>一名用黑色发带束起头发的神官，</w:t>
        </w:r>
      </w:ins>
      <w:r w:rsidR="00DE14DB">
        <w:rPr>
          <w:rFonts w:hint="eastAsia"/>
        </w:rPr>
        <w:t>回答</w:t>
      </w:r>
      <w:ins w:id="1705" w:author="夜 夜" w:date="2022-12-10T14:55:00Z">
        <w:r>
          <w:rPr>
            <w:rFonts w:hint="eastAsia"/>
          </w:rPr>
          <w:t>了</w:t>
        </w:r>
      </w:ins>
      <w:r w:rsidR="00DE14DB">
        <w:rPr>
          <w:rFonts w:hint="eastAsia"/>
        </w:rPr>
        <w:t>雅修娜</w:t>
      </w:r>
      <w:ins w:id="1706" w:author="夜 夜" w:date="2022-12-10T14:55:00Z">
        <w:r>
          <w:rPr>
            <w:rFonts w:hint="eastAsia"/>
          </w:rPr>
          <w:t>的</w:t>
        </w:r>
      </w:ins>
      <w:r w:rsidR="00DE14DB">
        <w:rPr>
          <w:rFonts w:hint="eastAsia"/>
        </w:rPr>
        <w:t>提问</w:t>
      </w:r>
      <w:del w:id="1707" w:author="夜 夜" w:date="2022-12-10T14:55:00Z">
        <w:r w:rsidR="00DE14DB" w:rsidDel="006F7A2A">
          <w:rPr>
            <w:rFonts w:hint="eastAsia"/>
          </w:rPr>
          <w:delText>的，是一名用黑色发带束起头发的神官</w:delText>
        </w:r>
      </w:del>
      <w:r w:rsidR="00DE14DB">
        <w:rPr>
          <w:rFonts w:hint="eastAsia"/>
        </w:rPr>
        <w:t>。</w:t>
      </w:r>
    </w:p>
    <w:p w14:paraId="386B7310" w14:textId="77777777" w:rsidR="00DE14DB" w:rsidRPr="006F7A2A" w:rsidRDefault="00DE14DB" w:rsidP="00DE14DB">
      <w:pPr>
        <w:ind w:firstLineChars="200" w:firstLine="420"/>
      </w:pPr>
    </w:p>
    <w:p w14:paraId="0D2A0395" w14:textId="77777777" w:rsidR="00DE14DB" w:rsidRDefault="00DE14DB" w:rsidP="00DE14DB">
      <w:pPr>
        <w:ind w:firstLineChars="200" w:firstLine="420"/>
      </w:pPr>
      <w:r>
        <w:rPr>
          <w:rFonts w:hint="eastAsia"/>
        </w:rPr>
        <w:t>为救出雅修娜而袭击了仪式场的人，当然就是梅诺与茉茉。</w:t>
      </w:r>
    </w:p>
    <w:p w14:paraId="1FD82BA5" w14:textId="78EB9B2E" w:rsidR="00DE14DB" w:rsidRDefault="00DE14DB" w:rsidP="00DE14DB">
      <w:pPr>
        <w:ind w:firstLineChars="200" w:firstLine="420"/>
      </w:pPr>
      <w:r>
        <w:rPr>
          <w:rFonts w:hint="eastAsia"/>
        </w:rPr>
        <w:t>在茉茉弄出巨响破坏大门的同时，梅诺借导力迷彩潜入，投出系着【导丝】的短剑，干</w:t>
      </w:r>
      <w:ins w:id="1708" w:author="夜 夜" w:date="2022-12-10T14:56:00Z">
        <w:r w:rsidR="00B30A8C">
          <w:rPr>
            <w:rFonts w:hint="eastAsia"/>
          </w:rPr>
          <w:t>扰</w:t>
        </w:r>
      </w:ins>
      <w:del w:id="1709" w:author="夜 夜" w:date="2022-12-10T14:56:00Z">
        <w:r w:rsidDel="00B30A8C">
          <w:rPr>
            <w:rFonts w:hint="eastAsia"/>
          </w:rPr>
          <w:delText>涉</w:delText>
        </w:r>
      </w:del>
      <w:r>
        <w:rPr>
          <w:rFonts w:hint="eastAsia"/>
        </w:rPr>
        <w:t>了『红』的素材。她的隐身技术，连雅修娜都没有察觉到。</w:t>
      </w:r>
    </w:p>
    <w:p w14:paraId="430F1B7A" w14:textId="304BC393" w:rsidR="00DE14DB" w:rsidRDefault="00DE14DB" w:rsidP="00DE14DB">
      <w:pPr>
        <w:ind w:firstLineChars="200" w:firstLine="420"/>
      </w:pPr>
      <w:r>
        <w:rPr>
          <w:rFonts w:hint="eastAsia"/>
        </w:rPr>
        <w:t>雅修娜的拘束</w:t>
      </w:r>
      <w:del w:id="1710" w:author="夜 夜" w:date="2022-12-10T15:08:00Z">
        <w:r w:rsidDel="0016104F">
          <w:rPr>
            <w:rFonts w:hint="eastAsia"/>
          </w:rPr>
          <w:delText>虽然</w:delText>
        </w:r>
      </w:del>
      <w:r>
        <w:rPr>
          <w:rFonts w:hint="eastAsia"/>
        </w:rPr>
        <w:t>已经解开，</w:t>
      </w:r>
      <w:ins w:id="1711" w:author="夜 夜" w:date="2022-12-10T15:08:00Z">
        <w:r w:rsidR="0016104F">
          <w:rPr>
            <w:rFonts w:hint="eastAsia"/>
          </w:rPr>
          <w:t>但她还只能</w:t>
        </w:r>
        <w:r w:rsidR="00236C69">
          <w:rPr>
            <w:rFonts w:hint="eastAsia"/>
          </w:rPr>
          <w:t>踉跄地</w:t>
        </w:r>
      </w:ins>
      <w:r>
        <w:rPr>
          <w:rFonts w:hint="eastAsia"/>
        </w:rPr>
        <w:t>站</w:t>
      </w:r>
      <w:ins w:id="1712" w:author="夜 夜" w:date="2022-12-10T15:08:00Z">
        <w:r w:rsidR="00236C69">
          <w:rPr>
            <w:rFonts w:hint="eastAsia"/>
          </w:rPr>
          <w:t>着</w:t>
        </w:r>
      </w:ins>
      <w:del w:id="1713" w:author="夜 夜" w:date="2022-12-10T15:08:00Z">
        <w:r w:rsidDel="00236C69">
          <w:rPr>
            <w:rFonts w:hint="eastAsia"/>
          </w:rPr>
          <w:delText>了起来，但脚步却并不稳定</w:delText>
        </w:r>
      </w:del>
      <w:r>
        <w:rPr>
          <w:rFonts w:hint="eastAsia"/>
        </w:rPr>
        <w:t>。梅诺看到雅修娜</w:t>
      </w:r>
      <w:del w:id="1714" w:author="夜 夜" w:date="2022-12-10T15:06:00Z">
        <w:r w:rsidDel="006A64D0">
          <w:rPr>
            <w:rFonts w:hint="eastAsia"/>
          </w:rPr>
          <w:delText>可能</w:delText>
        </w:r>
      </w:del>
      <w:r>
        <w:rPr>
          <w:rFonts w:hint="eastAsia"/>
        </w:rPr>
        <w:t>虚弱到连走路都很勉强</w:t>
      </w:r>
      <w:ins w:id="1715" w:author="夜 夜" w:date="2022-12-10T15:09:00Z">
        <w:r w:rsidR="00236C69">
          <w:rPr>
            <w:rFonts w:hint="eastAsia"/>
          </w:rPr>
          <w:t>的样子</w:t>
        </w:r>
      </w:ins>
      <w:r>
        <w:rPr>
          <w:rFonts w:hint="eastAsia"/>
        </w:rPr>
        <w:t>，</w:t>
      </w:r>
      <w:del w:id="1716" w:author="夜 夜" w:date="2022-12-10T15:09:00Z">
        <w:r w:rsidDel="00236C69">
          <w:rPr>
            <w:rFonts w:hint="eastAsia"/>
          </w:rPr>
          <w:delText>于是</w:delText>
        </w:r>
      </w:del>
      <w:r>
        <w:rPr>
          <w:rFonts w:hint="eastAsia"/>
        </w:rPr>
        <w:t>背起了她。</w:t>
      </w:r>
    </w:p>
    <w:p w14:paraId="359DFC8D" w14:textId="77777777" w:rsidR="00DE14DB" w:rsidRDefault="00DE14DB" w:rsidP="00DE14DB">
      <w:pPr>
        <w:ind w:firstLineChars="200" w:firstLine="420"/>
      </w:pPr>
      <w:r>
        <w:rPr>
          <w:rFonts w:hint="eastAsia"/>
        </w:rPr>
        <w:t>「茉茉！」</w:t>
      </w:r>
    </w:p>
    <w:p w14:paraId="08EE6FEA" w14:textId="77777777" w:rsidR="00DE14DB" w:rsidRDefault="00DE14DB" w:rsidP="00DE14DB">
      <w:pPr>
        <w:ind w:firstLineChars="200" w:firstLine="420"/>
      </w:pPr>
      <w:r>
        <w:rPr>
          <w:rFonts w:hint="eastAsia"/>
        </w:rPr>
        <w:t>「好的！」</w:t>
      </w:r>
    </w:p>
    <w:p w14:paraId="3E480A72" w14:textId="77777777" w:rsidR="00DE14DB" w:rsidRDefault="00DE14DB" w:rsidP="00DE14DB">
      <w:pPr>
        <w:ind w:firstLineChars="200" w:firstLine="420"/>
      </w:pPr>
      <w:r>
        <w:rPr>
          <w:rFonts w:hint="eastAsia"/>
        </w:rPr>
        <w:t>仅凭一声短喝，茉茉就明白了梅诺的意图，她踢开了天使型魔导兵，拉开距离。梅诺她们并不是来此战斗的。第一目标到底还是救出雅修娜。</w:t>
      </w:r>
    </w:p>
    <w:p w14:paraId="6CC59838" w14:textId="77777777" w:rsidR="00DE14DB" w:rsidRDefault="00DE14DB" w:rsidP="00DE14DB">
      <w:pPr>
        <w:ind w:firstLineChars="200" w:firstLine="420"/>
      </w:pPr>
      <w:r>
        <w:rPr>
          <w:rFonts w:hint="eastAsia"/>
        </w:rPr>
        <w:t>「别想逃！」</w:t>
      </w:r>
    </w:p>
    <w:p w14:paraId="736D9041" w14:textId="6D610E92" w:rsidR="00DE14DB" w:rsidRDefault="00DE14DB" w:rsidP="00DE14DB">
      <w:pPr>
        <w:ind w:firstLineChars="200" w:firstLine="420"/>
      </w:pPr>
      <w:del w:id="1717" w:author="夜 夜" w:date="2022-12-10T15:12:00Z">
        <w:r w:rsidDel="00DE75AB">
          <w:rPr>
            <w:rFonts w:hint="eastAsia"/>
          </w:rPr>
          <w:delText>尖叫声</w:delText>
        </w:r>
      </w:del>
      <w:ins w:id="1718" w:author="夜 夜" w:date="2022-12-10T15:12:00Z">
        <w:r w:rsidR="00DE75AB">
          <w:rPr>
            <w:rFonts w:hint="eastAsia"/>
          </w:rPr>
          <w:t>尖锐的呼喊</w:t>
        </w:r>
      </w:ins>
      <w:r>
        <w:rPr>
          <w:rFonts w:hint="eastAsia"/>
        </w:rPr>
        <w:t>响起，但已经晚了。</w:t>
      </w:r>
    </w:p>
    <w:p w14:paraId="4D440DD1" w14:textId="3A84AD35" w:rsidR="00DE14DB" w:rsidRDefault="00DE14DB" w:rsidP="00DE14DB">
      <w:pPr>
        <w:ind w:firstLineChars="200" w:firstLine="420"/>
      </w:pPr>
      <w:r>
        <w:rPr>
          <w:rFonts w:hint="eastAsia"/>
        </w:rPr>
        <w:t>梅诺已经背着雅修娜退到了出口，</w:t>
      </w:r>
      <w:del w:id="1719" w:author="夜 夜" w:date="2022-12-10T15:13:00Z">
        <w:r w:rsidDel="00D7320A">
          <w:rPr>
            <w:rFonts w:hint="eastAsia"/>
          </w:rPr>
          <w:delText>在她旁边</w:delText>
        </w:r>
      </w:del>
      <w:r>
        <w:rPr>
          <w:rFonts w:hint="eastAsia"/>
        </w:rPr>
        <w:t>茉茉也落</w:t>
      </w:r>
      <w:del w:id="1720" w:author="夜 夜" w:date="2022-12-10T15:13:00Z">
        <w:r w:rsidDel="00D7320A">
          <w:rPr>
            <w:rFonts w:hint="eastAsia"/>
          </w:rPr>
          <w:delText>地</w:delText>
        </w:r>
      </w:del>
      <w:ins w:id="1721" w:author="夜 夜" w:date="2022-12-10T15:13:00Z">
        <w:r w:rsidR="00D7320A">
          <w:rPr>
            <w:rFonts w:hint="eastAsia"/>
          </w:rPr>
          <w:t>在</w:t>
        </w:r>
      </w:ins>
      <w:r>
        <w:rPr>
          <w:rFonts w:hint="eastAsia"/>
        </w:rPr>
        <w:t>了</w:t>
      </w:r>
      <w:ins w:id="1722" w:author="夜 夜" w:date="2022-12-10T15:13:00Z">
        <w:r w:rsidR="00D7320A">
          <w:rPr>
            <w:rFonts w:hint="eastAsia"/>
          </w:rPr>
          <w:t>她的旁边</w:t>
        </w:r>
      </w:ins>
      <w:r>
        <w:rPr>
          <w:rFonts w:hint="eastAsia"/>
        </w:rPr>
        <w:t>。</w:t>
      </w:r>
    </w:p>
    <w:p w14:paraId="46D2DCAC" w14:textId="66CFBF72" w:rsidR="00DE14DB" w:rsidRDefault="00DE14DB" w:rsidP="00DE14DB">
      <w:pPr>
        <w:ind w:firstLineChars="200" w:firstLine="420"/>
      </w:pPr>
      <w:r>
        <w:rPr>
          <w:rFonts w:hint="eastAsia"/>
        </w:rPr>
        <w:t>『导力</w:t>
      </w:r>
      <w:r w:rsidR="004D0278">
        <w:rPr>
          <w:rFonts w:hint="eastAsia"/>
        </w:rPr>
        <w:t>：接续</w:t>
      </w:r>
      <w:r>
        <w:rPr>
          <w:rFonts w:hint="eastAsia"/>
        </w:rPr>
        <w:t>——教典·三章一节——发动【尔袭来之敌已倾听，此响彻于耳之钟鸣】』</w:t>
      </w:r>
    </w:p>
    <w:p w14:paraId="226892D8" w14:textId="07F7903D" w:rsidR="00DE14DB" w:rsidRDefault="00DE14DB" w:rsidP="00DE14DB">
      <w:pPr>
        <w:ind w:firstLineChars="200" w:firstLine="420"/>
      </w:pPr>
      <w:del w:id="1723" w:author="夜 夜" w:date="2022-12-10T15:15:00Z">
        <w:r w:rsidDel="0034780D">
          <w:rPr>
            <w:rFonts w:hint="eastAsia"/>
          </w:rPr>
          <w:delText>随着</w:delText>
        </w:r>
      </w:del>
      <w:r>
        <w:rPr>
          <w:rFonts w:hint="eastAsia"/>
        </w:rPr>
        <w:t>梅诺发动</w:t>
      </w:r>
      <w:del w:id="1724" w:author="夜 夜" w:date="2022-12-10T15:15:00Z">
        <w:r w:rsidDel="0034780D">
          <w:rPr>
            <w:rFonts w:hint="eastAsia"/>
          </w:rPr>
          <w:delText>形成</w:delText>
        </w:r>
      </w:del>
      <w:r>
        <w:rPr>
          <w:rFonts w:hint="eastAsia"/>
        </w:rPr>
        <w:t>的教典魔导的大钟鸣响，仪式场的出入口</w:t>
      </w:r>
      <w:ins w:id="1725" w:author="夜 夜" w:date="2022-12-10T15:15:00Z">
        <w:r w:rsidR="0034780D">
          <w:rPr>
            <w:rFonts w:hint="eastAsia"/>
          </w:rPr>
          <w:t>随之</w:t>
        </w:r>
      </w:ins>
      <w:r>
        <w:rPr>
          <w:rFonts w:hint="eastAsia"/>
        </w:rPr>
        <w:t>崩解坍落。</w:t>
      </w:r>
    </w:p>
    <w:p w14:paraId="20D63293" w14:textId="77777777" w:rsidR="00DE14DB" w:rsidRDefault="00DE14DB" w:rsidP="00DE14DB">
      <w:pPr>
        <w:ind w:firstLineChars="200" w:firstLine="420"/>
      </w:pPr>
      <w:r>
        <w:rPr>
          <w:rFonts w:hint="eastAsia"/>
        </w:rPr>
        <w:t>「不愧是前辈——！时机正好！」</w:t>
      </w:r>
    </w:p>
    <w:p w14:paraId="545EFD87" w14:textId="53310242" w:rsidR="00DE14DB" w:rsidRDefault="00DE14DB" w:rsidP="00DE14DB">
      <w:pPr>
        <w:ind w:firstLineChars="200" w:firstLine="420"/>
      </w:pPr>
      <w:r>
        <w:rPr>
          <w:rFonts w:hint="eastAsia"/>
        </w:rPr>
        <w:t>茉茉欢呼了出来。</w:t>
      </w:r>
      <w:ins w:id="1726" w:author="夜 夜" w:date="2022-12-10T15:16:00Z">
        <w:r w:rsidR="00533918">
          <w:rPr>
            <w:rFonts w:hint="eastAsia"/>
          </w:rPr>
          <w:t>这个魔导</w:t>
        </w:r>
      </w:ins>
      <w:del w:id="1727" w:author="夜 夜" w:date="2022-12-10T15:16:00Z">
        <w:r w:rsidDel="00533918">
          <w:rPr>
            <w:rFonts w:hint="eastAsia"/>
          </w:rPr>
          <w:delText>这</w:delText>
        </w:r>
      </w:del>
      <w:r>
        <w:rPr>
          <w:rFonts w:hint="eastAsia"/>
        </w:rPr>
        <w:t>用来拖延时间</w:t>
      </w:r>
      <w:ins w:id="1728" w:author="夜 夜" w:date="2022-12-10T15:16:00Z">
        <w:r w:rsidR="00533918">
          <w:rPr>
            <w:rFonts w:hint="eastAsia"/>
          </w:rPr>
          <w:t>已经</w:t>
        </w:r>
      </w:ins>
      <w:del w:id="1729" w:author="夜 夜" w:date="2022-12-10T15:16:00Z">
        <w:r w:rsidDel="00533918">
          <w:rPr>
            <w:rFonts w:hint="eastAsia"/>
          </w:rPr>
          <w:delText>的魔导十分</w:delText>
        </w:r>
      </w:del>
      <w:ins w:id="1730" w:author="夜 夜" w:date="2022-12-10T15:16:00Z">
        <w:r w:rsidR="00533918">
          <w:rPr>
            <w:rFonts w:hint="eastAsia"/>
          </w:rPr>
          <w:t>足够了</w:t>
        </w:r>
      </w:ins>
      <w:del w:id="1731" w:author="夜 夜" w:date="2022-12-10T15:16:00Z">
        <w:r w:rsidDel="00533918">
          <w:rPr>
            <w:rFonts w:hint="eastAsia"/>
          </w:rPr>
          <w:delText>够用</w:delText>
        </w:r>
      </w:del>
      <w:r>
        <w:rPr>
          <w:rFonts w:hint="eastAsia"/>
        </w:rPr>
        <w:t>。</w:t>
      </w:r>
    </w:p>
    <w:p w14:paraId="5B3112DC" w14:textId="0961B492" w:rsidR="00DE14DB" w:rsidRDefault="00DE14DB" w:rsidP="00DE14DB">
      <w:pPr>
        <w:ind w:firstLineChars="200" w:firstLine="420"/>
      </w:pPr>
      <w:r>
        <w:rPr>
          <w:rFonts w:hint="eastAsia"/>
        </w:rPr>
        <w:t>背着雅修娜的梅诺与茉茉沿着这漆黑锃亮的通道</w:t>
      </w:r>
      <w:del w:id="1732" w:author="夜 夜" w:date="2022-12-10T15:17:00Z">
        <w:r w:rsidDel="00533918">
          <w:rPr>
            <w:rFonts w:hint="eastAsia"/>
          </w:rPr>
          <w:delText>向回奔行</w:delText>
        </w:r>
      </w:del>
      <w:ins w:id="1733" w:author="夜 夜" w:date="2022-12-10T15:17:00Z">
        <w:r w:rsidR="00533918">
          <w:rPr>
            <w:rFonts w:hint="eastAsia"/>
          </w:rPr>
          <w:t>返回</w:t>
        </w:r>
      </w:ins>
      <w:r>
        <w:rPr>
          <w:rFonts w:hint="eastAsia"/>
        </w:rPr>
        <w:t>。</w:t>
      </w:r>
    </w:p>
    <w:p w14:paraId="04AD7491" w14:textId="77777777" w:rsidR="00DE14DB" w:rsidRDefault="00DE14DB" w:rsidP="00DE14DB">
      <w:pPr>
        <w:ind w:firstLineChars="200" w:firstLine="420"/>
      </w:pPr>
      <w:r>
        <w:rPr>
          <w:rFonts w:hint="eastAsia"/>
        </w:rPr>
        <w:t>「帮大忙了……事已至此，真是惭愧」</w:t>
      </w:r>
    </w:p>
    <w:p w14:paraId="0D5D8EB5" w14:textId="4B61A1B8" w:rsidR="00DE14DB" w:rsidRDefault="00DE14DB" w:rsidP="00DE14DB">
      <w:pPr>
        <w:ind w:firstLineChars="200" w:firstLine="420"/>
      </w:pPr>
      <w:r>
        <w:rPr>
          <w:rFonts w:hint="eastAsia"/>
        </w:rPr>
        <w:t>趴在梅诺背上的雅修娜疲惫地说到。刚刚她的生命力被持续地蚕食，</w:t>
      </w:r>
      <w:del w:id="1734" w:author="夜 夜" w:date="2022-12-10T15:18:00Z">
        <w:r w:rsidDel="00E513DA">
          <w:rPr>
            <w:rFonts w:hint="eastAsia"/>
          </w:rPr>
          <w:delText>所以</w:delText>
        </w:r>
      </w:del>
      <w:ins w:id="1735" w:author="夜 夜" w:date="2022-12-10T15:18:00Z">
        <w:r w:rsidR="00E513DA">
          <w:rPr>
            <w:rFonts w:hint="eastAsia"/>
          </w:rPr>
          <w:t>现在</w:t>
        </w:r>
      </w:ins>
      <w:r>
        <w:rPr>
          <w:rFonts w:hint="eastAsia"/>
        </w:rPr>
        <w:t>连自己走路都很难。</w:t>
      </w:r>
    </w:p>
    <w:p w14:paraId="593879CA" w14:textId="77777777" w:rsidR="00DE14DB" w:rsidRDefault="00DE14DB" w:rsidP="00DE14DB">
      <w:pPr>
        <w:ind w:firstLineChars="200" w:firstLine="420"/>
      </w:pPr>
      <w:r>
        <w:rPr>
          <w:rFonts w:hint="eastAsia"/>
        </w:rPr>
        <w:t>「敌人就是如此强大。就算是声名远扬的公主殿下您，也无法应付吧」</w:t>
      </w:r>
    </w:p>
    <w:p w14:paraId="66A51186" w14:textId="77777777" w:rsidR="00DE14DB" w:rsidRDefault="00DE14DB" w:rsidP="00DE14DB">
      <w:pPr>
        <w:ind w:firstLineChars="200" w:firstLine="420"/>
      </w:pPr>
      <w:r>
        <w:rPr>
          <w:rFonts w:hint="eastAsia"/>
        </w:rPr>
        <w:t>「……这样啊」</w:t>
      </w:r>
    </w:p>
    <w:p w14:paraId="659E2508" w14:textId="1536FC8A" w:rsidR="00DE14DB" w:rsidRDefault="00DE14DB" w:rsidP="00DE14DB">
      <w:pPr>
        <w:ind w:firstLineChars="200" w:firstLine="420"/>
      </w:pPr>
      <w:r>
        <w:rPr>
          <w:rFonts w:hint="eastAsia"/>
        </w:rPr>
        <w:t>不知是不是从仪式场逃跑时塌陷的瓦砾还没能清除完毕，没有感觉到追兵</w:t>
      </w:r>
      <w:ins w:id="1736" w:author="夜 夜" w:date="2022-12-10T15:19:00Z">
        <w:r w:rsidR="001F150C">
          <w:rPr>
            <w:rFonts w:hint="eastAsia"/>
          </w:rPr>
          <w:t>气息</w:t>
        </w:r>
      </w:ins>
      <w:r>
        <w:rPr>
          <w:rFonts w:hint="eastAsia"/>
        </w:rPr>
        <w:t>。看来已经成功逃脱。正当梅诺一边与雅修娜谈话，一边做出这一判断时。</w:t>
      </w:r>
    </w:p>
    <w:p w14:paraId="7EFF9E8F" w14:textId="77777777" w:rsidR="00DE14DB" w:rsidRDefault="00DE14DB" w:rsidP="00DE14DB">
      <w:pPr>
        <w:ind w:firstLineChars="200" w:firstLine="420"/>
      </w:pPr>
      <w:r>
        <w:rPr>
          <w:rFonts w:hint="eastAsia"/>
        </w:rPr>
        <w:t>「——唔」</w:t>
      </w:r>
    </w:p>
    <w:p w14:paraId="2F72E16A" w14:textId="4B5176FE" w:rsidR="00DE14DB" w:rsidRDefault="00B8446F" w:rsidP="00DE14DB">
      <w:pPr>
        <w:ind w:firstLineChars="200" w:firstLine="420"/>
      </w:pPr>
      <w:ins w:id="1737" w:author="夜 夜" w:date="2022-12-10T15:20:00Z">
        <w:r>
          <w:rPr>
            <w:rFonts w:hint="eastAsia"/>
          </w:rPr>
          <w:t>发出</w:t>
        </w:r>
      </w:ins>
      <w:r w:rsidR="00DE14DB">
        <w:rPr>
          <w:rFonts w:hint="eastAsia"/>
        </w:rPr>
        <w:t>呻吟声</w:t>
      </w:r>
      <w:ins w:id="1738" w:author="夜 夜" w:date="2022-12-10T15:20:00Z">
        <w:r>
          <w:rPr>
            <w:rFonts w:hint="eastAsia"/>
          </w:rPr>
          <w:t>的</w:t>
        </w:r>
      </w:ins>
      <w:del w:id="1739" w:author="夜 夜" w:date="2022-12-10T15:20:00Z">
        <w:r w:rsidR="00DE14DB" w:rsidDel="00B8446F">
          <w:rPr>
            <w:rFonts w:hint="eastAsia"/>
          </w:rPr>
          <w:delText>响起了</w:delText>
        </w:r>
      </w:del>
      <w:r w:rsidR="00DE14DB">
        <w:rPr>
          <w:rFonts w:hint="eastAsia"/>
        </w:rPr>
        <w:t>，是三人中的谁</w:t>
      </w:r>
      <w:del w:id="1740" w:author="夜 夜" w:date="2022-12-10T15:20:00Z">
        <w:r w:rsidR="00DE14DB" w:rsidDel="00B8446F">
          <w:rPr>
            <w:rFonts w:hint="eastAsia"/>
          </w:rPr>
          <w:delText>发出的</w:delText>
        </w:r>
      </w:del>
      <w:r w:rsidR="00DE14DB">
        <w:rPr>
          <w:rFonts w:hint="eastAsia"/>
        </w:rPr>
        <w:t>呢。</w:t>
      </w:r>
    </w:p>
    <w:p w14:paraId="653E76F2" w14:textId="1A8C506D" w:rsidR="00DE14DB" w:rsidRDefault="00DE14DB" w:rsidP="00DE14DB">
      <w:pPr>
        <w:ind w:firstLineChars="200" w:firstLine="420"/>
      </w:pPr>
      <w:r>
        <w:rPr>
          <w:rFonts w:hint="eastAsia"/>
        </w:rPr>
        <w:t>地面上</w:t>
      </w:r>
      <w:ins w:id="1741" w:author="夜 夜" w:date="2022-12-10T15:22:00Z">
        <w:r w:rsidR="00604533">
          <w:rPr>
            <w:rFonts w:hint="eastAsia"/>
          </w:rPr>
          <w:t>传来了</w:t>
        </w:r>
      </w:ins>
      <w:del w:id="1742" w:author="夜 夜" w:date="2022-12-10T15:22:00Z">
        <w:r w:rsidDel="00604533">
          <w:rPr>
            <w:rFonts w:hint="eastAsia"/>
          </w:rPr>
          <w:delText>魔导</w:delText>
        </w:r>
      </w:del>
      <w:r>
        <w:rPr>
          <w:rFonts w:hint="eastAsia"/>
        </w:rPr>
        <w:t>发动</w:t>
      </w:r>
      <w:ins w:id="1743" w:author="夜 夜" w:date="2022-12-10T15:22:00Z">
        <w:r w:rsidR="00604533">
          <w:rPr>
            <w:rFonts w:hint="eastAsia"/>
          </w:rPr>
          <w:t>魔导</w:t>
        </w:r>
      </w:ins>
      <w:r>
        <w:rPr>
          <w:rFonts w:hint="eastAsia"/>
        </w:rPr>
        <w:t>的强大气息</w:t>
      </w:r>
      <w:del w:id="1744" w:author="夜 夜" w:date="2022-12-10T15:22:00Z">
        <w:r w:rsidDel="00604533">
          <w:rPr>
            <w:rFonts w:hint="eastAsia"/>
          </w:rPr>
          <w:delText>传来</w:delText>
        </w:r>
      </w:del>
      <w:r>
        <w:rPr>
          <w:rFonts w:hint="eastAsia"/>
        </w:rPr>
        <w:t>。</w:t>
      </w:r>
      <w:ins w:id="1745" w:author="夜 夜" w:date="2022-12-10T15:25:00Z">
        <w:r w:rsidR="008020E1">
          <w:rPr>
            <w:rFonts w:hint="eastAsia"/>
          </w:rPr>
          <w:t>被</w:t>
        </w:r>
      </w:ins>
      <w:del w:id="1746" w:author="夜 夜" w:date="2022-12-10T15:25:00Z">
        <w:r w:rsidDel="008020E1">
          <w:rPr>
            <w:rFonts w:hint="eastAsia"/>
          </w:rPr>
          <w:delText>所</w:delText>
        </w:r>
      </w:del>
      <w:r>
        <w:rPr>
          <w:rFonts w:hint="eastAsia"/>
        </w:rPr>
        <w:t>释放的魔导毫无隐藏</w:t>
      </w:r>
      <w:del w:id="1747" w:author="夜 夜" w:date="2022-12-10T15:25:00Z">
        <w:r w:rsidDel="008020E1">
          <w:rPr>
            <w:rFonts w:hint="eastAsia"/>
          </w:rPr>
          <w:delText>的</w:delText>
        </w:r>
      </w:del>
      <w:r>
        <w:rPr>
          <w:rFonts w:hint="eastAsia"/>
        </w:rPr>
        <w:t>意图，压力直传这地下空间，袭向梅诺她们。</w:t>
      </w:r>
    </w:p>
    <w:p w14:paraId="28662125" w14:textId="77777777" w:rsidR="00DE14DB" w:rsidRDefault="00DE14DB" w:rsidP="00DE14DB">
      <w:pPr>
        <w:ind w:firstLineChars="200" w:firstLine="420"/>
      </w:pPr>
      <w:r>
        <w:rPr>
          <w:rFonts w:hint="eastAsia"/>
        </w:rPr>
        <w:t>「上面！」</w:t>
      </w:r>
    </w:p>
    <w:p w14:paraId="71124C40" w14:textId="22F23819" w:rsidR="00DE14DB" w:rsidRDefault="00DE14DB" w:rsidP="00DE14DB">
      <w:pPr>
        <w:ind w:firstLineChars="200" w:firstLine="420"/>
      </w:pPr>
      <w:r>
        <w:rPr>
          <w:rFonts w:hint="eastAsia"/>
        </w:rPr>
        <w:t>在雅修娜</w:t>
      </w:r>
      <w:ins w:id="1748" w:author="夜 夜" w:date="2022-12-10T15:35:00Z">
        <w:r w:rsidR="005679E7">
          <w:rPr>
            <w:rFonts w:hint="eastAsia"/>
          </w:rPr>
          <w:t>发出</w:t>
        </w:r>
      </w:ins>
      <w:r>
        <w:rPr>
          <w:rFonts w:hint="eastAsia"/>
        </w:rPr>
        <w:t>警告的同时，通道的</w:t>
      </w:r>
      <w:del w:id="1749" w:author="夜 夜" w:date="2022-12-10T15:38:00Z">
        <w:r w:rsidDel="00CD6D92">
          <w:rPr>
            <w:rFonts w:hint="eastAsia"/>
          </w:rPr>
          <w:delText>天花板</w:delText>
        </w:r>
      </w:del>
      <w:ins w:id="1750" w:author="夜 夜" w:date="2022-12-10T15:38:00Z">
        <w:r w:rsidR="00CD6D92">
          <w:rPr>
            <w:rFonts w:hint="eastAsia"/>
          </w:rPr>
          <w:t>上方</w:t>
        </w:r>
      </w:ins>
      <w:ins w:id="1751" w:author="夜 夜" w:date="2022-12-10T15:39:00Z">
        <w:r w:rsidR="008412F6">
          <w:rPr>
            <w:rFonts w:hint="eastAsia"/>
          </w:rPr>
          <w:t>崩塌</w:t>
        </w:r>
      </w:ins>
      <w:del w:id="1752" w:author="夜 夜" w:date="2022-12-10T15:39:00Z">
        <w:r w:rsidDel="008412F6">
          <w:rPr>
            <w:rFonts w:hint="eastAsia"/>
          </w:rPr>
          <w:delText>塌落</w:delText>
        </w:r>
      </w:del>
      <w:r>
        <w:rPr>
          <w:rFonts w:hint="eastAsia"/>
        </w:rPr>
        <w:t>了。</w:t>
      </w:r>
    </w:p>
    <w:p w14:paraId="66041BD9" w14:textId="77777777" w:rsidR="00DE14DB" w:rsidRDefault="00DE14DB" w:rsidP="00DE14DB">
      <w:pPr>
        <w:ind w:firstLineChars="200" w:firstLine="420"/>
      </w:pPr>
      <w:r>
        <w:rPr>
          <w:rFonts w:hint="eastAsia"/>
        </w:rPr>
        <w:t>「！」</w:t>
      </w:r>
    </w:p>
    <w:p w14:paraId="46AD438D" w14:textId="1CD2EE5D" w:rsidR="00DE14DB" w:rsidRDefault="00DE14DB" w:rsidP="00DE14DB">
      <w:pPr>
        <w:ind w:firstLineChars="200" w:firstLine="420"/>
        <w:rPr>
          <w:ins w:id="1753" w:author="夜 夜" w:date="2022-12-10T15:27:00Z"/>
        </w:rPr>
      </w:pPr>
      <w:del w:id="1754" w:author="夜 夜" w:date="2022-12-10T15:41:00Z">
        <w:r w:rsidDel="00E14C19">
          <w:rPr>
            <w:rFonts w:hint="eastAsia"/>
          </w:rPr>
          <w:delText>从地面上贯穿到地下通道</w:delText>
        </w:r>
      </w:del>
      <w:ins w:id="1755" w:author="夜 夜" w:date="2022-12-10T15:41:00Z">
        <w:r w:rsidR="00E14C19">
          <w:rPr>
            <w:rFonts w:hint="eastAsia"/>
          </w:rPr>
          <w:t>贯穿地面</w:t>
        </w:r>
        <w:r w:rsidR="00A006A5">
          <w:rPr>
            <w:rFonts w:hint="eastAsia"/>
          </w:rPr>
          <w:t>直达地下通道</w:t>
        </w:r>
        <w:r w:rsidR="00E14C19">
          <w:rPr>
            <w:rFonts w:hint="eastAsia"/>
          </w:rPr>
          <w:t>，向</w:t>
        </w:r>
      </w:ins>
      <w:del w:id="1756" w:author="夜 夜" w:date="2022-12-10T15:39:00Z">
        <w:r w:rsidDel="00587ED3">
          <w:rPr>
            <w:rFonts w:hint="eastAsia"/>
          </w:rPr>
          <w:delText>天花板，</w:delText>
        </w:r>
      </w:del>
      <w:del w:id="1757" w:author="夜 夜" w:date="2022-12-10T15:41:00Z">
        <w:r w:rsidDel="00E14C19">
          <w:rPr>
            <w:rFonts w:hint="eastAsia"/>
          </w:rPr>
          <w:delText>袭击</w:delText>
        </w:r>
      </w:del>
      <w:r>
        <w:rPr>
          <w:rFonts w:hint="eastAsia"/>
        </w:rPr>
        <w:t>梅诺她们</w:t>
      </w:r>
      <w:ins w:id="1758" w:author="夜 夜" w:date="2022-12-10T15:41:00Z">
        <w:r w:rsidR="00E14C19">
          <w:rPr>
            <w:rFonts w:hint="eastAsia"/>
          </w:rPr>
          <w:t>袭来</w:t>
        </w:r>
      </w:ins>
      <w:r>
        <w:rPr>
          <w:rFonts w:hint="eastAsia"/>
        </w:rPr>
        <w:t>的，是一道拳头大小化作人形的光芒。它背后还生着一对翅膀，宛如故事书中描绘的妖精。</w:t>
      </w:r>
    </w:p>
    <w:p w14:paraId="552644C3" w14:textId="4EE71198" w:rsidR="005D6CCE" w:rsidRDefault="001B4750" w:rsidP="00DE14DB">
      <w:pPr>
        <w:ind w:firstLineChars="200" w:firstLine="420"/>
      </w:pPr>
      <w:ins w:id="1759" w:author="夜 夜" w:date="2022-12-10T15:27:00Z">
        <w:r>
          <w:rPr>
            <w:rFonts w:hint="eastAsia"/>
          </w:rPr>
          <w:t>现场的三人，</w:t>
        </w:r>
      </w:ins>
      <w:ins w:id="1760" w:author="夜 夜" w:date="2022-12-10T15:28:00Z">
        <w:r>
          <w:rPr>
            <w:rFonts w:hint="eastAsia"/>
          </w:rPr>
          <w:t>都</w:t>
        </w:r>
      </w:ins>
      <w:ins w:id="1761" w:author="夜 夜" w:date="2022-12-10T15:27:00Z">
        <w:r>
          <w:rPr>
            <w:rFonts w:hint="eastAsia"/>
          </w:rPr>
          <w:t>直直</w:t>
        </w:r>
      </w:ins>
      <w:ins w:id="1762" w:author="夜 夜" w:date="2022-12-10T15:28:00Z">
        <w:r>
          <w:rPr>
            <w:rFonts w:hint="eastAsia"/>
          </w:rPr>
          <w:t>地</w:t>
        </w:r>
      </w:ins>
      <w:ins w:id="1763" w:author="夜 夜" w:date="2022-12-10T15:27:00Z">
        <w:r>
          <w:rPr>
            <w:rFonts w:hint="eastAsia"/>
          </w:rPr>
          <w:t>盯着</w:t>
        </w:r>
      </w:ins>
      <w:ins w:id="1764" w:author="夜 夜" w:date="2022-12-10T15:28:00Z">
        <w:r>
          <w:rPr>
            <w:rFonts w:hint="eastAsia"/>
          </w:rPr>
          <w:t>忽然出现的存在。</w:t>
        </w:r>
      </w:ins>
    </w:p>
    <w:p w14:paraId="00054B66" w14:textId="77777777" w:rsidR="00DE14DB" w:rsidRDefault="00DE14DB" w:rsidP="00DE14DB">
      <w:pPr>
        <w:ind w:firstLineChars="200" w:firstLine="420"/>
      </w:pPr>
      <w:r>
        <w:rPr>
          <w:rFonts w:hint="eastAsia"/>
        </w:rPr>
        <w:t>「那个是，什么……？」</w:t>
      </w:r>
    </w:p>
    <w:p w14:paraId="662A2CFE" w14:textId="7FEFEAD0" w:rsidR="00DE14DB" w:rsidRDefault="00DE14DB" w:rsidP="00DE14DB">
      <w:pPr>
        <w:ind w:firstLineChars="200" w:firstLine="420"/>
      </w:pPr>
      <w:r>
        <w:rPr>
          <w:rFonts w:hint="eastAsia"/>
        </w:rPr>
        <w:t>「……这</w:t>
      </w:r>
      <w:ins w:id="1765" w:author="夜 夜" w:date="2022-12-10T15:28:00Z">
        <w:r w:rsidR="00B064CC">
          <w:rPr>
            <w:rFonts w:hint="eastAsia"/>
          </w:rPr>
          <w:t>个，</w:t>
        </w:r>
      </w:ins>
      <w:r>
        <w:rPr>
          <w:rFonts w:hint="eastAsia"/>
        </w:rPr>
        <w:t>是」</w:t>
      </w:r>
    </w:p>
    <w:p w14:paraId="7B0CFB2A" w14:textId="5D7A46C8" w:rsidR="00DE14DB" w:rsidRDefault="00DE14DB" w:rsidP="00DE14DB">
      <w:pPr>
        <w:ind w:firstLineChars="200" w:firstLine="420"/>
      </w:pPr>
      <w:r>
        <w:rPr>
          <w:rFonts w:hint="eastAsia"/>
        </w:rPr>
        <w:lastRenderedPageBreak/>
        <w:t>梅诺没法立刻回答。这是就连精通魔导的她，也不</w:t>
      </w:r>
      <w:del w:id="1766" w:author="夜 夜" w:date="2022-12-10T15:57:00Z">
        <w:r w:rsidDel="007F3177">
          <w:rPr>
            <w:rFonts w:hint="eastAsia"/>
          </w:rPr>
          <w:delText>完全</w:delText>
        </w:r>
      </w:del>
      <w:r>
        <w:rPr>
          <w:rFonts w:hint="eastAsia"/>
        </w:rPr>
        <w:t>清楚</w:t>
      </w:r>
      <w:ins w:id="1767" w:author="夜 夜" w:date="2022-12-10T15:28:00Z">
        <w:r w:rsidR="00B064CC">
          <w:rPr>
            <w:rFonts w:hint="eastAsia"/>
          </w:rPr>
          <w:t>的</w:t>
        </w:r>
      </w:ins>
      <w:r>
        <w:rPr>
          <w:rFonts w:hint="eastAsia"/>
        </w:rPr>
        <w:t>东西。看起来像是漂浮的导力聚合体，但恐怕不对。</w:t>
      </w:r>
    </w:p>
    <w:p w14:paraId="3C0C81BB" w14:textId="77777777" w:rsidR="00DE14DB" w:rsidRDefault="00DE14DB" w:rsidP="00DE14DB">
      <w:pPr>
        <w:ind w:firstLineChars="200" w:firstLine="420"/>
      </w:pPr>
      <w:r>
        <w:rPr>
          <w:rFonts w:hint="eastAsia"/>
        </w:rPr>
        <w:t>最令人惊奇的是，在这妖精身上感受不到导力的气息。</w:t>
      </w:r>
    </w:p>
    <w:p w14:paraId="46D9A5FF" w14:textId="77777777" w:rsidR="00DE14DB" w:rsidRDefault="00DE14DB" w:rsidP="00DE14DB">
      <w:pPr>
        <w:ind w:firstLineChars="200" w:firstLine="420"/>
      </w:pPr>
      <w:r>
        <w:rPr>
          <w:rFonts w:hint="eastAsia"/>
        </w:rPr>
        <w:t>它明显是魔导中孕育而出的东西，但没有导力反应。梅诺理解了这一事实究竟代表了什么，战栗蔓延背后。</w:t>
      </w:r>
    </w:p>
    <w:p w14:paraId="26C1F0EB" w14:textId="631C2CCE" w:rsidR="00DE14DB" w:rsidRDefault="00DE14DB" w:rsidP="00DE14DB">
      <w:pPr>
        <w:ind w:firstLineChars="200" w:firstLine="420"/>
      </w:pPr>
      <w:r>
        <w:rPr>
          <w:rFonts w:hint="eastAsia"/>
        </w:rPr>
        <w:t>梅诺立刻将导力</w:t>
      </w:r>
      <w:del w:id="1768" w:author="夜 夜" w:date="2022-12-10T15:30:00Z">
        <w:r w:rsidDel="00D42D3C">
          <w:rPr>
            <w:rFonts w:hint="eastAsia"/>
          </w:rPr>
          <w:delText>流入</w:delText>
        </w:r>
      </w:del>
      <w:ins w:id="1769" w:author="夜 夜" w:date="2022-12-10T15:30:00Z">
        <w:r w:rsidR="00D42D3C">
          <w:rPr>
            <w:rFonts w:hint="eastAsia"/>
          </w:rPr>
          <w:t>注入</w:t>
        </w:r>
      </w:ins>
      <w:r>
        <w:rPr>
          <w:rFonts w:hint="eastAsia"/>
        </w:rPr>
        <w:t>教典。</w:t>
      </w:r>
    </w:p>
    <w:p w14:paraId="79443392" w14:textId="03F1925D" w:rsidR="00DE14DB" w:rsidRDefault="00DE14DB" w:rsidP="00DE14DB">
      <w:pPr>
        <w:ind w:firstLineChars="200" w:firstLine="420"/>
      </w:pPr>
      <w:r>
        <w:rPr>
          <w:rFonts w:hint="eastAsia"/>
        </w:rPr>
        <w:t>『导力</w:t>
      </w:r>
      <w:r w:rsidR="004D0278">
        <w:rPr>
          <w:rFonts w:hint="eastAsia"/>
        </w:rPr>
        <w:t>：接续</w:t>
      </w:r>
      <w:r>
        <w:rPr>
          <w:rFonts w:hint="eastAsia"/>
        </w:rPr>
        <w:t>——教典·二章五节——发动【啊啊，你应知道包围虔诚羊群的墙壁不会崩塌】』</w:t>
      </w:r>
    </w:p>
    <w:p w14:paraId="487B5DD3" w14:textId="77777777" w:rsidR="00DE14DB" w:rsidRDefault="00DE14DB" w:rsidP="00DE14DB">
      <w:pPr>
        <w:ind w:firstLineChars="200" w:firstLine="420"/>
      </w:pPr>
      <w:r>
        <w:rPr>
          <w:rFonts w:hint="eastAsia"/>
        </w:rPr>
        <w:t>妖精的翅膀高速振动。</w:t>
      </w:r>
    </w:p>
    <w:p w14:paraId="3FCB562C" w14:textId="77777777" w:rsidR="00DE14DB" w:rsidRDefault="00DE14DB" w:rsidP="00DE14DB">
      <w:pPr>
        <w:ind w:firstLineChars="200" w:firstLine="420"/>
      </w:pPr>
      <w:r>
        <w:rPr>
          <w:rFonts w:hint="eastAsia"/>
        </w:rPr>
        <w:t>这高速振翅像昆虫一样。妖精以超越在场三人动态视力的速度滑翔在空中。</w:t>
      </w:r>
    </w:p>
    <w:p w14:paraId="76B5ACC0" w14:textId="77777777" w:rsidR="00DE14DB" w:rsidRDefault="00DE14DB" w:rsidP="00DE14DB">
      <w:pPr>
        <w:ind w:firstLineChars="200" w:firstLine="420"/>
      </w:pPr>
      <w:r>
        <w:rPr>
          <w:rFonts w:hint="eastAsia"/>
        </w:rPr>
        <w:t>在空中高速飞行的妖精，与梅诺瞬间发动的防御魔导激烈碰撞。这股冲击，将模拟了教会墙壁的魔导打了个粉碎。</w:t>
      </w:r>
    </w:p>
    <w:p w14:paraId="32B128A1" w14:textId="77777777" w:rsidR="00DE14DB" w:rsidRDefault="00DE14DB" w:rsidP="00DE14DB">
      <w:pPr>
        <w:ind w:firstLineChars="200" w:firstLine="420"/>
      </w:pPr>
      <w:r>
        <w:rPr>
          <w:rFonts w:hint="eastAsia"/>
        </w:rPr>
        <w:t>「！」</w:t>
      </w:r>
    </w:p>
    <w:p w14:paraId="51706B19" w14:textId="77777777" w:rsidR="00DE14DB" w:rsidRDefault="00DE14DB" w:rsidP="00DE14DB">
      <w:pPr>
        <w:ind w:firstLineChars="200" w:firstLine="420"/>
      </w:pPr>
      <w:r>
        <w:rPr>
          <w:rFonts w:hint="eastAsia"/>
        </w:rPr>
        <w:t>「前辈！」</w:t>
      </w:r>
    </w:p>
    <w:p w14:paraId="60C98A47" w14:textId="0E93A89E" w:rsidR="00DE14DB" w:rsidRDefault="00DE14DB" w:rsidP="00DE14DB">
      <w:pPr>
        <w:ind w:firstLineChars="200" w:firstLine="420"/>
      </w:pPr>
      <w:r>
        <w:rPr>
          <w:rFonts w:hint="eastAsia"/>
        </w:rPr>
        <w:t>通常来说，</w:t>
      </w:r>
      <w:ins w:id="1770" w:author="夜 夜" w:date="2022-12-12T18:45:00Z">
        <w:r w:rsidR="007A3D16">
          <w:rPr>
            <w:rFonts w:hint="eastAsia"/>
          </w:rPr>
          <w:t>不可能</w:t>
        </w:r>
        <w:r w:rsidR="00A35723">
          <w:rPr>
            <w:rFonts w:hint="eastAsia"/>
          </w:rPr>
          <w:t>有办法</w:t>
        </w:r>
      </w:ins>
      <w:r>
        <w:rPr>
          <w:rFonts w:hint="eastAsia"/>
        </w:rPr>
        <w:t>一击就打破教典的防御魔导</w:t>
      </w:r>
      <w:del w:id="1771" w:author="夜 夜" w:date="2022-12-12T18:45:00Z">
        <w:r w:rsidDel="00A35723">
          <w:rPr>
            <w:rFonts w:hint="eastAsia"/>
          </w:rPr>
          <w:delText>是</w:delText>
        </w:r>
        <w:r w:rsidDel="007A3D16">
          <w:rPr>
            <w:rFonts w:hint="eastAsia"/>
          </w:rPr>
          <w:delText>不可能</w:delText>
        </w:r>
        <w:r w:rsidDel="00A35723">
          <w:rPr>
            <w:rFonts w:hint="eastAsia"/>
          </w:rPr>
          <w:delText>的事</w:delText>
        </w:r>
      </w:del>
      <w:r>
        <w:rPr>
          <w:rFonts w:hint="eastAsia"/>
        </w:rPr>
        <w:t>。茉茉</w:t>
      </w:r>
      <w:del w:id="1772" w:author="夜 夜" w:date="2022-12-12T18:49:00Z">
        <w:r w:rsidDel="00365684">
          <w:rPr>
            <w:rFonts w:hint="eastAsia"/>
          </w:rPr>
          <w:delText>在</w:delText>
        </w:r>
      </w:del>
      <w:r>
        <w:rPr>
          <w:rFonts w:hint="eastAsia"/>
        </w:rPr>
        <w:t>尖叫</w:t>
      </w:r>
      <w:ins w:id="1773" w:author="夜 夜" w:date="2022-12-12T18:49:00Z">
        <w:r w:rsidR="00365684">
          <w:rPr>
            <w:rFonts w:hint="eastAsia"/>
          </w:rPr>
          <w:t>着</w:t>
        </w:r>
      </w:ins>
      <w:del w:id="1774" w:author="夜 夜" w:date="2022-12-12T18:49:00Z">
        <w:r w:rsidDel="00365684">
          <w:rPr>
            <w:rFonts w:hint="eastAsia"/>
          </w:rPr>
          <w:delText>后</w:delText>
        </w:r>
      </w:del>
      <w:r>
        <w:rPr>
          <w:rFonts w:hint="eastAsia"/>
        </w:rPr>
        <w:t>挥舞出了线锯。面对精准地</w:t>
      </w:r>
      <w:del w:id="1775" w:author="夜 夜" w:date="2022-12-12T18:48:00Z">
        <w:r w:rsidDel="00162157">
          <w:rPr>
            <w:rFonts w:hint="eastAsia"/>
          </w:rPr>
          <w:delText>迫近</w:delText>
        </w:r>
      </w:del>
      <w:ins w:id="1776" w:author="夜 夜" w:date="2022-12-12T18:48:00Z">
        <w:r w:rsidR="00162157">
          <w:rPr>
            <w:rFonts w:hint="eastAsia"/>
          </w:rPr>
          <w:t>飞向</w:t>
        </w:r>
      </w:ins>
      <w:r>
        <w:rPr>
          <w:rFonts w:hint="eastAsia"/>
        </w:rPr>
        <w:t>自己的线锯，妖精</w:t>
      </w:r>
      <w:del w:id="1777" w:author="夜 夜" w:date="2022-12-12T18:48:00Z">
        <w:r w:rsidDel="00162157">
          <w:rPr>
            <w:rFonts w:hint="eastAsia"/>
          </w:rPr>
          <w:delText>那</w:delText>
        </w:r>
      </w:del>
      <w:ins w:id="1778" w:author="夜 夜" w:date="2022-12-12T18:48:00Z">
        <w:r w:rsidR="00162157">
          <w:rPr>
            <w:rFonts w:hint="eastAsia"/>
          </w:rPr>
          <w:t>挥动</w:t>
        </w:r>
        <w:r w:rsidR="00C80723">
          <w:rPr>
            <w:rFonts w:hint="eastAsia"/>
          </w:rPr>
          <w:t>了</w:t>
        </w:r>
        <w:r w:rsidR="00162157">
          <w:rPr>
            <w:rFonts w:hint="eastAsia"/>
          </w:rPr>
          <w:t>自己</w:t>
        </w:r>
      </w:ins>
      <w:r>
        <w:rPr>
          <w:rFonts w:hint="eastAsia"/>
        </w:rPr>
        <w:t>小小的</w:t>
      </w:r>
      <w:del w:id="1779" w:author="夜 夜" w:date="2022-12-12T18:48:00Z">
        <w:r w:rsidDel="00162157">
          <w:rPr>
            <w:rFonts w:hint="eastAsia"/>
          </w:rPr>
          <w:delText>身躯</w:delText>
        </w:r>
      </w:del>
      <w:r>
        <w:rPr>
          <w:rFonts w:hint="eastAsia"/>
        </w:rPr>
        <w:t>手臂</w:t>
      </w:r>
      <w:del w:id="1780" w:author="夜 夜" w:date="2022-12-12T18:48:00Z">
        <w:r w:rsidDel="00162157">
          <w:rPr>
            <w:rFonts w:hint="eastAsia"/>
          </w:rPr>
          <w:delText>轻动</w:delText>
        </w:r>
      </w:del>
      <w:r>
        <w:rPr>
          <w:rFonts w:hint="eastAsia"/>
        </w:rPr>
        <w:t>。</w:t>
      </w:r>
    </w:p>
    <w:p w14:paraId="2ECAAAB9" w14:textId="77777777" w:rsidR="00DE14DB" w:rsidRDefault="00DE14DB" w:rsidP="00DE14DB">
      <w:pPr>
        <w:ind w:firstLineChars="200" w:firstLine="420"/>
      </w:pPr>
      <w:r>
        <w:rPr>
          <w:rFonts w:hint="eastAsia"/>
        </w:rPr>
        <w:t>妖精在触碰的一刹那，线锯蒸发散失掉了。</w:t>
      </w:r>
    </w:p>
    <w:p w14:paraId="30044862" w14:textId="77777777" w:rsidR="00DE14DB" w:rsidRDefault="00DE14DB" w:rsidP="00DE14DB">
      <w:pPr>
        <w:ind w:firstLineChars="200" w:firstLine="420"/>
      </w:pPr>
      <w:r>
        <w:rPr>
          <w:rFonts w:hint="eastAsia"/>
        </w:rPr>
        <w:t>「哈」</w:t>
      </w:r>
    </w:p>
    <w:p w14:paraId="2F59B4E3" w14:textId="1817059B" w:rsidR="00DE14DB" w:rsidRDefault="00DE14DB" w:rsidP="00DE14DB">
      <w:pPr>
        <w:ind w:firstLineChars="200" w:firstLine="420"/>
      </w:pPr>
      <w:r>
        <w:rPr>
          <w:rFonts w:hint="eastAsia"/>
        </w:rPr>
        <w:t>茉茉目瞪口呆。</w:t>
      </w:r>
      <w:del w:id="1781" w:author="夜 夜" w:date="2022-12-12T18:49:00Z">
        <w:r w:rsidDel="00D83BA1">
          <w:rPr>
            <w:rFonts w:hint="eastAsia"/>
          </w:rPr>
          <w:delText>她的</w:delText>
        </w:r>
      </w:del>
      <w:ins w:id="1782" w:author="夜 夜" w:date="2022-12-12T18:50:00Z">
        <w:r w:rsidR="00D83BA1">
          <w:rPr>
            <w:rFonts w:hint="eastAsia"/>
          </w:rPr>
          <w:t>看似只是</w:t>
        </w:r>
      </w:ins>
      <w:r>
        <w:rPr>
          <w:rFonts w:hint="eastAsia"/>
        </w:rPr>
        <w:t>线锯，</w:t>
      </w:r>
      <w:ins w:id="1783" w:author="夜 夜" w:date="2022-12-12T18:50:00Z">
        <w:r w:rsidR="00D83BA1">
          <w:rPr>
            <w:rFonts w:hint="eastAsia"/>
          </w:rPr>
          <w:t>但</w:t>
        </w:r>
        <w:r w:rsidR="008B75B1">
          <w:rPr>
            <w:rFonts w:hint="eastAsia"/>
          </w:rPr>
          <w:t>实际上</w:t>
        </w:r>
        <w:r w:rsidR="00D83BA1">
          <w:rPr>
            <w:rFonts w:hint="eastAsia"/>
          </w:rPr>
          <w:t>用</w:t>
        </w:r>
      </w:ins>
      <w:del w:id="1784" w:author="夜 夜" w:date="2022-12-12T18:50:00Z">
        <w:r w:rsidDel="00D83BA1">
          <w:rPr>
            <w:rFonts w:hint="eastAsia"/>
          </w:rPr>
          <w:delText>经过了</w:delText>
        </w:r>
      </w:del>
      <w:r>
        <w:rPr>
          <w:rFonts w:hint="eastAsia"/>
        </w:rPr>
        <w:t>导力强化提升了</w:t>
      </w:r>
      <w:del w:id="1785" w:author="夜 夜" w:date="2022-12-12T18:50:00Z">
        <w:r w:rsidDel="008B75B1">
          <w:rPr>
            <w:rFonts w:hint="eastAsia"/>
          </w:rPr>
          <w:delText>基础</w:delText>
        </w:r>
      </w:del>
      <w:r>
        <w:rPr>
          <w:rFonts w:hint="eastAsia"/>
        </w:rPr>
        <w:t>强度。</w:t>
      </w:r>
      <w:del w:id="1786" w:author="夜 夜" w:date="2022-12-12T18:54:00Z">
        <w:r w:rsidDel="0098163B">
          <w:rPr>
            <w:rFonts w:hint="eastAsia"/>
          </w:rPr>
          <w:delText>明明</w:delText>
        </w:r>
      </w:del>
      <w:r>
        <w:rPr>
          <w:rFonts w:hint="eastAsia"/>
        </w:rPr>
        <w:t>即便与雅修娜的巨剑交锋也</w:t>
      </w:r>
      <w:del w:id="1787" w:author="夜 夜" w:date="2022-12-12T18:55:00Z">
        <w:r w:rsidDel="0098163B">
          <w:rPr>
            <w:rFonts w:hint="eastAsia"/>
          </w:rPr>
          <w:delText>不</w:delText>
        </w:r>
      </w:del>
      <w:del w:id="1788" w:author="夜 夜" w:date="2022-12-12T18:54:00Z">
        <w:r w:rsidDel="0098163B">
          <w:rPr>
            <w:rFonts w:hint="eastAsia"/>
          </w:rPr>
          <w:delText>会</w:delText>
        </w:r>
      </w:del>
      <w:ins w:id="1789" w:author="夜 夜" w:date="2022-12-12T18:54:00Z">
        <w:r w:rsidR="0098163B">
          <w:rPr>
            <w:rFonts w:hint="eastAsia"/>
          </w:rPr>
          <w:t>没有</w:t>
        </w:r>
      </w:ins>
      <w:r>
        <w:rPr>
          <w:rFonts w:hint="eastAsia"/>
        </w:rPr>
        <w:t>破损，没想到竟然</w:t>
      </w:r>
      <w:ins w:id="1790" w:author="夜 夜" w:date="2022-12-12T18:55:00Z">
        <w:r w:rsidR="0098163B">
          <w:rPr>
            <w:rFonts w:hint="eastAsia"/>
          </w:rPr>
          <w:t>就这样</w:t>
        </w:r>
      </w:ins>
      <w:r>
        <w:rPr>
          <w:rFonts w:hint="eastAsia"/>
        </w:rPr>
        <w:t>蒸发掉了。</w:t>
      </w:r>
    </w:p>
    <w:p w14:paraId="1F7D47C7" w14:textId="77777777" w:rsidR="00DE14DB" w:rsidRDefault="00DE14DB" w:rsidP="00DE14DB">
      <w:pPr>
        <w:ind w:firstLineChars="200" w:firstLine="420"/>
      </w:pPr>
      <w:r>
        <w:rPr>
          <w:rFonts w:hint="eastAsia"/>
        </w:rPr>
        <w:t>但是，这争取到了一瞬</w:t>
      </w:r>
      <w:del w:id="1791" w:author="夜 夜" w:date="2022-12-12T18:57:00Z">
        <w:r w:rsidDel="00DE3F77">
          <w:rPr>
            <w:rFonts w:hint="eastAsia"/>
          </w:rPr>
          <w:delText>间</w:delText>
        </w:r>
      </w:del>
      <w:r>
        <w:rPr>
          <w:rFonts w:hint="eastAsia"/>
        </w:rPr>
        <w:t>的时间。</w:t>
      </w:r>
    </w:p>
    <w:p w14:paraId="24375292" w14:textId="456EEBE7" w:rsidR="00DE14DB" w:rsidRDefault="00DE14DB" w:rsidP="00DE14DB">
      <w:pPr>
        <w:ind w:firstLineChars="200" w:firstLine="420"/>
      </w:pPr>
      <w:r>
        <w:rPr>
          <w:rFonts w:hint="eastAsia"/>
        </w:rPr>
        <w:t>『导力</w:t>
      </w:r>
      <w:r w:rsidR="004D0278">
        <w:rPr>
          <w:rFonts w:hint="eastAsia"/>
        </w:rPr>
        <w:t>：接续</w:t>
      </w:r>
      <w:r>
        <w:rPr>
          <w:rFonts w:hint="eastAsia"/>
        </w:rPr>
        <w:t>——短剑·纹章——发动【疾风】』</w:t>
      </w:r>
    </w:p>
    <w:p w14:paraId="79676422" w14:textId="64856BE5" w:rsidR="00DE14DB" w:rsidRDefault="00DE14DB" w:rsidP="00DE14DB">
      <w:pPr>
        <w:ind w:firstLineChars="200" w:firstLine="420"/>
      </w:pPr>
      <w:r>
        <w:rPr>
          <w:rFonts w:hint="eastAsia"/>
        </w:rPr>
        <w:t>纹章魔导发动，短剑中的风喷薄而出，梅诺借着风势跃</w:t>
      </w:r>
      <w:del w:id="1792" w:author="夜 夜" w:date="2022-12-12T19:06:00Z">
        <w:r w:rsidDel="00FF690D">
          <w:rPr>
            <w:rFonts w:hint="eastAsia"/>
          </w:rPr>
          <w:delText>开</w:delText>
        </w:r>
      </w:del>
      <w:ins w:id="1793" w:author="夜 夜" w:date="2022-12-12T19:06:00Z">
        <w:r w:rsidR="00FF690D">
          <w:rPr>
            <w:rFonts w:hint="eastAsia"/>
          </w:rPr>
          <w:t>起，退到了远处</w:t>
        </w:r>
      </w:ins>
      <w:del w:id="1794" w:author="夜 夜" w:date="2022-12-12T19:06:00Z">
        <w:r w:rsidDel="00FF690D">
          <w:rPr>
            <w:rFonts w:hint="eastAsia"/>
          </w:rPr>
          <w:delText>着地</w:delText>
        </w:r>
      </w:del>
      <w:r>
        <w:rPr>
          <w:rFonts w:hint="eastAsia"/>
        </w:rPr>
        <w:t>。</w:t>
      </w:r>
    </w:p>
    <w:p w14:paraId="0E7955EE" w14:textId="330595A0" w:rsidR="00DE14DB" w:rsidRDefault="00DE14DB" w:rsidP="00DE14DB">
      <w:pPr>
        <w:ind w:firstLineChars="200" w:firstLine="420"/>
      </w:pPr>
      <w:r>
        <w:rPr>
          <w:rFonts w:hint="eastAsia"/>
        </w:rPr>
        <w:t>梅诺与妖精拉开了一大段距离，眼神变得</w:t>
      </w:r>
      <w:del w:id="1795" w:author="夜 夜" w:date="2022-12-12T19:07:00Z">
        <w:r w:rsidDel="00DA6C65">
          <w:rPr>
            <w:rFonts w:hint="eastAsia"/>
          </w:rPr>
          <w:delText>严峻</w:delText>
        </w:r>
      </w:del>
      <w:ins w:id="1796" w:author="夜 夜" w:date="2022-12-12T19:07:00Z">
        <w:r w:rsidR="00DA6C65">
          <w:rPr>
            <w:rFonts w:hint="eastAsia"/>
          </w:rPr>
          <w:t>严肃起来</w:t>
        </w:r>
      </w:ins>
      <w:r>
        <w:rPr>
          <w:rFonts w:hint="eastAsia"/>
        </w:rPr>
        <w:t>。对手的</w:t>
      </w:r>
      <w:del w:id="1797" w:author="夜 夜" w:date="2022-12-12T19:07:00Z">
        <w:r w:rsidDel="000530D0">
          <w:rPr>
            <w:rFonts w:hint="eastAsia"/>
          </w:rPr>
          <w:delText>威胁程度</w:delText>
        </w:r>
      </w:del>
      <w:ins w:id="1798" w:author="夜 夜" w:date="2022-12-12T19:07:00Z">
        <w:r w:rsidR="000530D0">
          <w:rPr>
            <w:rFonts w:hint="eastAsia"/>
          </w:rPr>
          <w:t>带来的威胁</w:t>
        </w:r>
      </w:ins>
      <w:ins w:id="1799" w:author="夜 夜" w:date="2022-12-12T19:08:00Z">
        <w:r w:rsidR="000530D0">
          <w:rPr>
            <w:rFonts w:hint="eastAsia"/>
          </w:rPr>
          <w:t>可不像它的外表看上去</w:t>
        </w:r>
      </w:ins>
      <w:del w:id="1800" w:author="夜 夜" w:date="2022-12-12T19:08:00Z">
        <w:r w:rsidDel="000530D0">
          <w:rPr>
            <w:rFonts w:hint="eastAsia"/>
          </w:rPr>
          <w:delText>与表面</w:delText>
        </w:r>
      </w:del>
      <w:ins w:id="1801" w:author="夜 夜" w:date="2022-12-12T19:08:00Z">
        <w:r w:rsidR="000530D0">
          <w:rPr>
            <w:rFonts w:hint="eastAsia"/>
          </w:rPr>
          <w:t>那么小</w:t>
        </w:r>
      </w:ins>
      <w:del w:id="1802" w:author="夜 夜" w:date="2022-12-12T19:08:00Z">
        <w:r w:rsidDel="000530D0">
          <w:rPr>
            <w:rFonts w:hint="eastAsia"/>
          </w:rPr>
          <w:delText>大小无关</w:delText>
        </w:r>
      </w:del>
      <w:r>
        <w:rPr>
          <w:rFonts w:hint="eastAsia"/>
        </w:rPr>
        <w:t>。</w:t>
      </w:r>
    </w:p>
    <w:p w14:paraId="5FE23C63" w14:textId="77777777" w:rsidR="00DE14DB" w:rsidRDefault="00DE14DB" w:rsidP="00DE14DB">
      <w:pPr>
        <w:ind w:firstLineChars="200" w:firstLine="420"/>
      </w:pPr>
      <w:r>
        <w:rPr>
          <w:rFonts w:hint="eastAsia"/>
        </w:rPr>
        <w:t>「前辈！这东西，不是物质！！甚至也不是导力生命体。而是发动后的魔导现象！」</w:t>
      </w:r>
    </w:p>
    <w:p w14:paraId="05339343" w14:textId="4A5B7510" w:rsidR="00DE14DB" w:rsidRDefault="00DE14DB" w:rsidP="00DE14DB">
      <w:pPr>
        <w:ind w:firstLineChars="200" w:firstLine="420"/>
      </w:pPr>
      <w:r>
        <w:rPr>
          <w:rFonts w:hint="eastAsia"/>
        </w:rPr>
        <w:t>「我知道</w:t>
      </w:r>
      <w:del w:id="1803" w:author="夜 夜" w:date="2022-12-12T19:09:00Z">
        <w:r w:rsidDel="0046382C">
          <w:rPr>
            <w:rFonts w:hint="eastAsia"/>
          </w:rPr>
          <w:delText>了</w:delText>
        </w:r>
      </w:del>
      <w:ins w:id="1804" w:author="夜 夜" w:date="2022-12-12T19:09:00Z">
        <w:r w:rsidR="0046382C">
          <w:rPr>
            <w:rFonts w:hint="eastAsia"/>
          </w:rPr>
          <w:t>的</w:t>
        </w:r>
      </w:ins>
      <w:r>
        <w:rPr>
          <w:rFonts w:hint="eastAsia"/>
        </w:rPr>
        <w:t>！能产生这种东西的魔导，</w:t>
      </w:r>
      <w:del w:id="1805" w:author="夜 夜" w:date="2022-12-12T19:09:00Z">
        <w:r w:rsidDel="004F3942">
          <w:rPr>
            <w:rFonts w:hint="eastAsia"/>
          </w:rPr>
          <w:delText>在</w:delText>
        </w:r>
      </w:del>
      <w:ins w:id="1806" w:author="夜 夜" w:date="2022-12-12T19:09:00Z">
        <w:r w:rsidR="004F3942">
          <w:rPr>
            <w:rFonts w:hint="eastAsia"/>
          </w:rPr>
          <w:t>除了</w:t>
        </w:r>
      </w:ins>
      <w:r>
        <w:rPr>
          <w:rFonts w:hint="eastAsia"/>
        </w:rPr>
        <w:t>纯粹概念</w:t>
      </w:r>
      <w:del w:id="1807" w:author="夜 夜" w:date="2022-12-12T19:09:00Z">
        <w:r w:rsidDel="004F3942">
          <w:rPr>
            <w:rFonts w:hint="eastAsia"/>
          </w:rPr>
          <w:delText>以外</w:delText>
        </w:r>
      </w:del>
      <w:ins w:id="1808" w:author="夜 夜" w:date="2022-12-12T19:09:00Z">
        <w:r w:rsidR="004F3942">
          <w:rPr>
            <w:rFonts w:hint="eastAsia"/>
          </w:rPr>
          <w:t>就</w:t>
        </w:r>
      </w:ins>
      <w:r>
        <w:rPr>
          <w:rFonts w:hint="eastAsia"/>
        </w:rPr>
        <w:t>只有一个可能</w:t>
      </w:r>
      <w:del w:id="1809" w:author="夜 夜" w:date="2022-12-12T19:10:00Z">
        <w:r w:rsidDel="004F3942">
          <w:rPr>
            <w:rFonts w:hint="eastAsia"/>
          </w:rPr>
          <w:delText>喔</w:delText>
        </w:r>
      </w:del>
      <w:ins w:id="1810" w:author="夜 夜" w:date="2022-12-12T19:10:00Z">
        <w:r w:rsidR="004F3942">
          <w:rPr>
            <w:rFonts w:hint="eastAsia"/>
          </w:rPr>
          <w:t>了</w:t>
        </w:r>
      </w:ins>
      <w:r>
        <w:rPr>
          <w:rFonts w:hint="eastAsia"/>
        </w:rPr>
        <w:t>！」</w:t>
      </w:r>
    </w:p>
    <w:p w14:paraId="26A51708" w14:textId="78340D05" w:rsidR="00DE14DB" w:rsidRDefault="00DE14DB" w:rsidP="00DE14DB">
      <w:pPr>
        <w:ind w:firstLineChars="200" w:firstLine="420"/>
      </w:pPr>
      <w:del w:id="1811" w:author="夜 夜" w:date="2022-12-12T19:10:00Z">
        <w:r w:rsidDel="004F3942">
          <w:rPr>
            <w:rFonts w:hint="eastAsia"/>
          </w:rPr>
          <w:delText>这东西</w:delText>
        </w:r>
      </w:del>
      <w:ins w:id="1812" w:author="夜 夜" w:date="2022-12-12T19:10:00Z">
        <w:r w:rsidR="004F3942">
          <w:rPr>
            <w:rFonts w:hint="eastAsia"/>
          </w:rPr>
          <w:t>它</w:t>
        </w:r>
      </w:ins>
      <w:r>
        <w:rPr>
          <w:rFonts w:hint="eastAsia"/>
        </w:rPr>
        <w:t>轻易地突破了梅诺展开的教典魔导，又一击摧毁了茉茉的物理攻击。虽然是前所未见的魔导，但所属系统还是知道的。梅诺咬紧牙关，幽怨地念道：</w:t>
      </w:r>
    </w:p>
    <w:p w14:paraId="26714F65" w14:textId="77777777" w:rsidR="00DE14DB" w:rsidRDefault="00DE14DB" w:rsidP="00DE14DB">
      <w:pPr>
        <w:ind w:firstLineChars="200" w:firstLine="420"/>
      </w:pPr>
      <w:r>
        <w:rPr>
          <w:rFonts w:hint="eastAsia"/>
        </w:rPr>
        <w:t>「原色概念魔导……！」</w:t>
      </w:r>
    </w:p>
    <w:p w14:paraId="63FFA616" w14:textId="78607346" w:rsidR="00DE14DB" w:rsidRDefault="00DE14DB" w:rsidP="00DE14DB">
      <w:pPr>
        <w:ind w:firstLineChars="200" w:firstLine="420"/>
      </w:pPr>
      <w:r>
        <w:rPr>
          <w:rFonts w:hint="eastAsia"/>
        </w:rPr>
        <w:t>那是</w:t>
      </w:r>
      <w:del w:id="1813" w:author="夜 夜" w:date="2022-12-12T19:12:00Z">
        <w:r w:rsidDel="00A5619E">
          <w:rPr>
            <w:rFonts w:hint="eastAsia"/>
          </w:rPr>
          <w:delText>最为接近实现</w:delText>
        </w:r>
      </w:del>
      <w:ins w:id="1814" w:author="夜 夜" w:date="2022-12-12T19:14:00Z">
        <w:r w:rsidR="00102C19">
          <w:rPr>
            <w:rFonts w:hint="eastAsia"/>
          </w:rPr>
          <w:t>最有可能实现</w:t>
        </w:r>
      </w:ins>
      <w:r>
        <w:rPr>
          <w:rFonts w:hint="eastAsia"/>
        </w:rPr>
        <w:t>人们</w:t>
      </w:r>
      <w:ins w:id="1815" w:author="夜 夜" w:date="2022-12-12T19:14:00Z">
        <w:r w:rsidR="00157EA9">
          <w:rPr>
            <w:rFonts w:hint="eastAsia"/>
          </w:rPr>
          <w:t>的</w:t>
        </w:r>
      </w:ins>
      <w:ins w:id="1816" w:author="夜 夜" w:date="2022-12-12T19:13:00Z">
        <w:r w:rsidR="00102C19">
          <w:rPr>
            <w:rFonts w:hint="eastAsia"/>
          </w:rPr>
          <w:t>梦想中</w:t>
        </w:r>
      </w:ins>
      <w:ins w:id="1817" w:author="夜 夜" w:date="2022-12-12T19:14:00Z">
        <w:r w:rsidR="00157EA9">
          <w:rPr>
            <w:rFonts w:hint="eastAsia"/>
          </w:rPr>
          <w:t>，那些有关</w:t>
        </w:r>
      </w:ins>
      <w:del w:id="1818" w:author="夜 夜" w:date="2022-12-12T19:13:00Z">
        <w:r w:rsidDel="00102C19">
          <w:rPr>
            <w:rFonts w:hint="eastAsia"/>
          </w:rPr>
          <w:delText>关于</w:delText>
        </w:r>
      </w:del>
      <w:r>
        <w:rPr>
          <w:rFonts w:hint="eastAsia"/>
        </w:rPr>
        <w:t>『魔法』</w:t>
      </w:r>
      <w:del w:id="1819" w:author="夜 夜" w:date="2022-12-12T19:12:00Z">
        <w:r w:rsidDel="00A5619E">
          <w:rPr>
            <w:rFonts w:hint="eastAsia"/>
          </w:rPr>
          <w:delText>与</w:delText>
        </w:r>
      </w:del>
      <w:del w:id="1820" w:author="夜 夜" w:date="2022-12-12T19:13:00Z">
        <w:r w:rsidDel="00102C19">
          <w:rPr>
            <w:rFonts w:hint="eastAsia"/>
          </w:rPr>
          <w:delText>梦想</w:delText>
        </w:r>
      </w:del>
      <w:r>
        <w:rPr>
          <w:rFonts w:hint="eastAsia"/>
        </w:rPr>
        <w:t>的童话的魔导。</w:t>
      </w:r>
      <w:ins w:id="1821" w:author="夜 夜" w:date="2022-12-12T19:21:00Z">
        <w:r w:rsidR="00685AA4">
          <w:rPr>
            <w:rFonts w:hint="eastAsia"/>
          </w:rPr>
          <w:t>修道院教过</w:t>
        </w:r>
      </w:ins>
      <w:del w:id="1822" w:author="夜 夜" w:date="2022-12-12T19:20:00Z">
        <w:r w:rsidDel="001E4C85">
          <w:rPr>
            <w:rFonts w:hint="eastAsia"/>
          </w:rPr>
          <w:delText>虽然</w:delText>
        </w:r>
      </w:del>
      <w:del w:id="1823" w:author="夜 夜" w:date="2022-12-12T19:21:00Z">
        <w:r w:rsidDel="00685AA4">
          <w:rPr>
            <w:rFonts w:hint="eastAsia"/>
          </w:rPr>
          <w:delText>学到过</w:delText>
        </w:r>
      </w:del>
      <w:ins w:id="1824" w:author="夜 夜" w:date="2022-12-12T19:21:00Z">
        <w:r w:rsidR="00E51F23">
          <w:rPr>
            <w:rFonts w:hint="eastAsia"/>
          </w:rPr>
          <w:t>，</w:t>
        </w:r>
      </w:ins>
      <w:r>
        <w:rPr>
          <w:rFonts w:hint="eastAsia"/>
        </w:rPr>
        <w:t>魔导兵</w:t>
      </w:r>
      <w:ins w:id="1825" w:author="夜 夜" w:date="2022-12-12T19:21:00Z">
        <w:r w:rsidR="00685AA4">
          <w:rPr>
            <w:rFonts w:hint="eastAsia"/>
          </w:rPr>
          <w:t>只</w:t>
        </w:r>
      </w:ins>
      <w:r>
        <w:rPr>
          <w:rFonts w:hint="eastAsia"/>
        </w:rPr>
        <w:t>是其中最简单的使用方式</w:t>
      </w:r>
      <w:ins w:id="1826" w:author="夜 夜" w:date="2022-12-12T19:21:00Z">
        <w:r w:rsidR="00685AA4">
          <w:rPr>
            <w:rFonts w:hint="eastAsia"/>
          </w:rPr>
          <w:t>而已</w:t>
        </w:r>
      </w:ins>
      <w:r>
        <w:rPr>
          <w:rFonts w:hint="eastAsia"/>
        </w:rPr>
        <w:t>，</w:t>
      </w:r>
      <w:del w:id="1827" w:author="夜 夜" w:date="2022-12-12T19:21:00Z">
        <w:r w:rsidDel="00685AA4">
          <w:rPr>
            <w:rFonts w:hint="eastAsia"/>
          </w:rPr>
          <w:delText>但</w:delText>
        </w:r>
      </w:del>
      <w:ins w:id="1828" w:author="夜 夜" w:date="2022-12-12T19:21:00Z">
        <w:r w:rsidR="00685AA4">
          <w:rPr>
            <w:rFonts w:hint="eastAsia"/>
          </w:rPr>
          <w:t>因此</w:t>
        </w:r>
      </w:ins>
      <w:r>
        <w:rPr>
          <w:rFonts w:hint="eastAsia"/>
        </w:rPr>
        <w:t>它的潜在威胁程度，某种意义上比原罪魔导还要强。</w:t>
      </w:r>
    </w:p>
    <w:p w14:paraId="6193965F" w14:textId="77777777" w:rsidR="00DE14DB" w:rsidRDefault="00DE14DB" w:rsidP="00DE14DB">
      <w:pPr>
        <w:ind w:firstLineChars="200" w:firstLine="420"/>
      </w:pPr>
      <w:r>
        <w:rPr>
          <w:rFonts w:hint="eastAsia"/>
        </w:rPr>
        <w:t>毕竟在理论上来说，原色魔导</w:t>
      </w:r>
      <w:r w:rsidRPr="00DE14DB">
        <w:rPr>
          <w:rFonts w:hint="eastAsia"/>
          <w:em w:val="dot"/>
        </w:rPr>
        <w:t>没有做不到的事</w:t>
      </w:r>
      <w:r>
        <w:rPr>
          <w:rFonts w:hint="eastAsia"/>
        </w:rPr>
        <w:t>。</w:t>
      </w:r>
    </w:p>
    <w:p w14:paraId="75FCA86E" w14:textId="77777777" w:rsidR="00DE14DB" w:rsidRDefault="00DE14DB" w:rsidP="00DE14DB">
      <w:pPr>
        <w:ind w:firstLineChars="200" w:firstLine="420"/>
      </w:pPr>
      <w:r>
        <w:rPr>
          <w:rFonts w:hint="eastAsia"/>
        </w:rPr>
        <w:t>「……是来追我的啊」</w:t>
      </w:r>
    </w:p>
    <w:p w14:paraId="78D66FB4" w14:textId="77777777" w:rsidR="00DE14DB" w:rsidRDefault="00DE14DB" w:rsidP="00DE14DB">
      <w:pPr>
        <w:ind w:firstLineChars="200" w:firstLine="420"/>
      </w:pPr>
      <w:r>
        <w:rPr>
          <w:rFonts w:hint="eastAsia"/>
        </w:rPr>
        <w:t>「是的」</w:t>
      </w:r>
    </w:p>
    <w:p w14:paraId="55885462" w14:textId="77777777" w:rsidR="00DE14DB" w:rsidRDefault="00DE14DB" w:rsidP="00DE14DB">
      <w:pPr>
        <w:ind w:firstLineChars="200" w:firstLine="420"/>
      </w:pPr>
      <w:r>
        <w:rPr>
          <w:rFonts w:hint="eastAsia"/>
        </w:rPr>
        <w:t>雅修娜的低语一语中的，梅诺点头肯定。</w:t>
      </w:r>
    </w:p>
    <w:p w14:paraId="6A1A2783" w14:textId="77777777" w:rsidR="00DE14DB" w:rsidRDefault="00DE14DB" w:rsidP="00DE14DB">
      <w:pPr>
        <w:ind w:firstLineChars="200" w:firstLine="420"/>
      </w:pPr>
      <w:r>
        <w:rPr>
          <w:rFonts w:hint="eastAsia"/>
        </w:rPr>
        <w:t>这振翅的妖精追踪着雅修娜的导力反应。恐怕是从恶魔的残骸中</w:t>
      </w:r>
      <w:del w:id="1829" w:author="夜 夜" w:date="2022-12-12T19:25:00Z">
        <w:r w:rsidDel="005E5C81">
          <w:rPr>
            <w:rFonts w:hint="eastAsia"/>
          </w:rPr>
          <w:delText>，</w:delText>
        </w:r>
      </w:del>
      <w:r>
        <w:rPr>
          <w:rFonts w:hint="eastAsia"/>
        </w:rPr>
        <w:t>提取了雅修娜的导力，再使它对其反应吧。</w:t>
      </w:r>
    </w:p>
    <w:p w14:paraId="086ACCB9" w14:textId="77777777" w:rsidR="00DE14DB" w:rsidRDefault="00DE14DB" w:rsidP="00DE14DB">
      <w:pPr>
        <w:ind w:firstLineChars="200" w:firstLine="420"/>
      </w:pPr>
      <w:r>
        <w:rPr>
          <w:rFonts w:hint="eastAsia"/>
        </w:rPr>
        <w:t>「奥薇尔集齐了全部三色的原色辉石。这无疑是她的手笔吧」</w:t>
      </w:r>
    </w:p>
    <w:p w14:paraId="043C798D" w14:textId="5C9A0DC0" w:rsidR="00DE14DB" w:rsidRDefault="00DE14DB" w:rsidP="00DE14DB">
      <w:pPr>
        <w:ind w:firstLineChars="200" w:firstLine="420"/>
      </w:pPr>
      <w:r>
        <w:rPr>
          <w:rFonts w:hint="eastAsia"/>
        </w:rPr>
        <w:t>「……大主教这种水平的魔导行使者，若是</w:t>
      </w:r>
      <w:del w:id="1830" w:author="夜 夜" w:date="2022-12-12T19:26:00Z">
        <w:r w:rsidDel="001C47BF">
          <w:rPr>
            <w:rFonts w:hint="eastAsia"/>
          </w:rPr>
          <w:delText>使</w:delText>
        </w:r>
      </w:del>
      <w:r>
        <w:rPr>
          <w:rFonts w:hint="eastAsia"/>
        </w:rPr>
        <w:t>用起</w:t>
      </w:r>
      <w:del w:id="1831" w:author="夜 夜" w:date="2022-12-12T19:26:00Z">
        <w:r w:rsidDel="001C47BF">
          <w:rPr>
            <w:rFonts w:hint="eastAsia"/>
          </w:rPr>
          <w:delText>了</w:delText>
        </w:r>
      </w:del>
      <w:r>
        <w:rPr>
          <w:rFonts w:hint="eastAsia"/>
        </w:rPr>
        <w:t>原色概念，</w:t>
      </w:r>
      <w:del w:id="1832" w:author="夜 夜" w:date="2022-12-12T19:26:00Z">
        <w:r w:rsidDel="001C47BF">
          <w:rPr>
            <w:rFonts w:hint="eastAsia"/>
          </w:rPr>
          <w:delText>大概很少有</w:delText>
        </w:r>
      </w:del>
      <w:ins w:id="1833" w:author="夜 夜" w:date="2022-12-12T19:26:00Z">
        <w:r w:rsidR="001C47BF">
          <w:rPr>
            <w:rFonts w:hint="eastAsia"/>
          </w:rPr>
          <w:t>就没什么</w:t>
        </w:r>
      </w:ins>
      <w:r>
        <w:rPr>
          <w:rFonts w:hint="eastAsia"/>
        </w:rPr>
        <w:t>做不到的事情了</w:t>
      </w:r>
      <w:ins w:id="1834" w:author="夜 夜" w:date="2022-12-12T19:26:00Z">
        <w:r w:rsidR="001C47BF">
          <w:rPr>
            <w:rFonts w:hint="eastAsia"/>
          </w:rPr>
          <w:t>吧</w:t>
        </w:r>
      </w:ins>
      <w:del w:id="1835" w:author="夜 夜" w:date="2022-12-12T19:26:00Z">
        <w:r w:rsidDel="001C47BF">
          <w:rPr>
            <w:rFonts w:hint="eastAsia"/>
          </w:rPr>
          <w:delText>呢</w:delText>
        </w:r>
      </w:del>
      <w:r>
        <w:rPr>
          <w:rFonts w:hint="eastAsia"/>
        </w:rPr>
        <w:t>。而且，这可是连该如何实现都不清楚的魔导啊」</w:t>
      </w:r>
    </w:p>
    <w:p w14:paraId="1F0FCD5F" w14:textId="7213B47A" w:rsidR="00DE14DB" w:rsidRDefault="0099413F" w:rsidP="00DE14DB">
      <w:pPr>
        <w:ind w:firstLineChars="200" w:firstLine="420"/>
      </w:pPr>
      <w:ins w:id="1836" w:author="夜 夜" w:date="2022-12-12T19:27:00Z">
        <w:r>
          <w:rPr>
            <w:rFonts w:hint="eastAsia"/>
          </w:rPr>
          <w:t>首先可以肯定</w:t>
        </w:r>
      </w:ins>
      <w:del w:id="1837" w:author="夜 夜" w:date="2022-12-12T19:27:00Z">
        <w:r w:rsidR="00DE14DB" w:rsidDel="0099413F">
          <w:rPr>
            <w:rFonts w:hint="eastAsia"/>
          </w:rPr>
          <w:delText>眼前的妖精</w:delText>
        </w:r>
      </w:del>
      <w:r w:rsidR="00DE14DB">
        <w:rPr>
          <w:rFonts w:hint="eastAsia"/>
        </w:rPr>
        <w:t>，</w:t>
      </w:r>
      <w:del w:id="1838" w:author="夜 夜" w:date="2022-12-12T19:27:00Z">
        <w:r w:rsidR="00DE14DB" w:rsidDel="0099413F">
          <w:rPr>
            <w:rFonts w:hint="eastAsia"/>
          </w:rPr>
          <w:delText>首先肯定</w:delText>
        </w:r>
      </w:del>
      <w:ins w:id="1839" w:author="夜 夜" w:date="2022-12-12T19:27:00Z">
        <w:r>
          <w:rPr>
            <w:rFonts w:hint="eastAsia"/>
          </w:rPr>
          <w:t>眼前的妖精</w:t>
        </w:r>
      </w:ins>
      <w:r w:rsidR="00DE14DB">
        <w:rPr>
          <w:rFonts w:hint="eastAsia"/>
        </w:rPr>
        <w:t>是奥薇尔发动的魔导现象。</w:t>
      </w:r>
    </w:p>
    <w:p w14:paraId="3C46835D" w14:textId="555E8678" w:rsidR="00DE14DB" w:rsidRDefault="00DE14DB" w:rsidP="00DE14DB">
      <w:pPr>
        <w:ind w:firstLineChars="200" w:firstLine="420"/>
      </w:pPr>
      <w:r>
        <w:rPr>
          <w:rFonts w:hint="eastAsia"/>
        </w:rPr>
        <w:t>在发动原色魔导的同时，『追踪雅修娜，捉住她』的现象就会持续</w:t>
      </w:r>
      <w:del w:id="1840" w:author="夜 夜" w:date="2022-12-12T19:29:00Z">
        <w:r w:rsidDel="00AC2DE6">
          <w:rPr>
            <w:rFonts w:hint="eastAsia"/>
          </w:rPr>
          <w:delText>发生</w:delText>
        </w:r>
      </w:del>
      <w:ins w:id="1841" w:author="夜 夜" w:date="2022-12-12T19:29:00Z">
        <w:r w:rsidR="00AC2DE6">
          <w:rPr>
            <w:rFonts w:hint="eastAsia"/>
          </w:rPr>
          <w:t>进行</w:t>
        </w:r>
      </w:ins>
      <w:r>
        <w:rPr>
          <w:rFonts w:hint="eastAsia"/>
        </w:rPr>
        <w:t>。</w:t>
      </w:r>
      <w:ins w:id="1842" w:author="夜 夜" w:date="2022-12-12T19:30:00Z">
        <w:r w:rsidR="002F3A0A">
          <w:rPr>
            <w:rFonts w:hint="eastAsia"/>
          </w:rPr>
          <w:t>只是</w:t>
        </w:r>
      </w:ins>
      <w:del w:id="1843" w:author="夜 夜" w:date="2022-12-12T19:29:00Z">
        <w:r w:rsidDel="00AC2DE6">
          <w:rPr>
            <w:rFonts w:hint="eastAsia"/>
          </w:rPr>
          <w:delText>通过</w:delText>
        </w:r>
      </w:del>
      <w:ins w:id="1844" w:author="夜 夜" w:date="2022-12-12T19:29:00Z">
        <w:r w:rsidR="00AC2DE6">
          <w:rPr>
            <w:rFonts w:hint="eastAsia"/>
          </w:rPr>
          <w:t>在</w:t>
        </w:r>
      </w:ins>
      <w:del w:id="1845" w:author="夜 夜" w:date="2022-12-12T19:33:00Z">
        <w:r w:rsidDel="006846E7">
          <w:rPr>
            <w:rFonts w:hint="eastAsia"/>
          </w:rPr>
          <w:delText>这</w:delText>
        </w:r>
      </w:del>
      <w:del w:id="1846" w:author="夜 夜" w:date="2022-12-12T19:30:00Z">
        <w:r w:rsidDel="00C91CF8">
          <w:rPr>
            <w:rFonts w:hint="eastAsia"/>
          </w:rPr>
          <w:delText>一</w:delText>
        </w:r>
      </w:del>
      <w:ins w:id="1847" w:author="夜 夜" w:date="2022-12-12T19:30:00Z">
        <w:r w:rsidR="00C91CF8">
          <w:rPr>
            <w:rFonts w:hint="eastAsia"/>
          </w:rPr>
          <w:t>追击的</w:t>
        </w:r>
      </w:ins>
      <w:r>
        <w:rPr>
          <w:rFonts w:hint="eastAsia"/>
        </w:rPr>
        <w:t>过程</w:t>
      </w:r>
      <w:ins w:id="1848" w:author="夜 夜" w:date="2022-12-12T19:30:00Z">
        <w:r w:rsidR="00C91CF8">
          <w:rPr>
            <w:rFonts w:hint="eastAsia"/>
          </w:rPr>
          <w:t>中</w:t>
        </w:r>
      </w:ins>
      <w:ins w:id="1849" w:author="夜 夜" w:date="2022-12-12T19:33:00Z">
        <w:r w:rsidR="006846E7">
          <w:rPr>
            <w:rFonts w:hint="eastAsia"/>
          </w:rPr>
          <w:t>，</w:t>
        </w:r>
      </w:ins>
      <w:ins w:id="1850" w:author="夜 夜" w:date="2022-12-12T19:34:00Z">
        <w:r w:rsidR="006846E7">
          <w:rPr>
            <w:rFonts w:hint="eastAsia"/>
          </w:rPr>
          <w:t>魔导</w:t>
        </w:r>
      </w:ins>
      <w:del w:id="1851" w:author="夜 夜" w:date="2022-12-12T19:30:00Z">
        <w:r w:rsidDel="002F3A0A">
          <w:rPr>
            <w:rFonts w:hint="eastAsia"/>
          </w:rPr>
          <w:delText>，那个妖精获得了现在的身形吧</w:delText>
        </w:r>
      </w:del>
      <w:ins w:id="1852" w:author="夜 夜" w:date="2022-12-12T19:30:00Z">
        <w:r w:rsidR="002F3A0A">
          <w:rPr>
            <w:rFonts w:hint="eastAsia"/>
          </w:rPr>
          <w:t>形成</w:t>
        </w:r>
      </w:ins>
      <w:ins w:id="1853" w:author="夜 夜" w:date="2022-12-12T19:33:00Z">
        <w:r w:rsidR="006846E7">
          <w:rPr>
            <w:rFonts w:hint="eastAsia"/>
          </w:rPr>
          <w:t>了妖精的外形</w:t>
        </w:r>
      </w:ins>
      <w:r>
        <w:rPr>
          <w:rFonts w:hint="eastAsia"/>
        </w:rPr>
        <w:t>。恐怕，根据不同情况，它也</w:t>
      </w:r>
      <w:ins w:id="1854" w:author="夜 夜" w:date="2022-12-12T19:38:00Z">
        <w:r w:rsidR="006746A4">
          <w:rPr>
            <w:rFonts w:hint="eastAsia"/>
          </w:rPr>
          <w:t>可能</w:t>
        </w:r>
      </w:ins>
      <w:del w:id="1855" w:author="夜 夜" w:date="2022-12-12T19:34:00Z">
        <w:r w:rsidDel="006846E7">
          <w:rPr>
            <w:rFonts w:hint="eastAsia"/>
          </w:rPr>
          <w:delText>完全</w:delText>
        </w:r>
      </w:del>
      <w:del w:id="1856" w:author="夜 夜" w:date="2022-12-12T19:38:00Z">
        <w:r w:rsidR="00D64D44" w:rsidDel="00D64D44">
          <w:rPr>
            <w:rFonts w:hint="eastAsia"/>
          </w:rPr>
          <w:delText>可以</w:delText>
        </w:r>
      </w:del>
      <w:ins w:id="1857" w:author="夜 夜" w:date="2022-12-12T19:38:00Z">
        <w:r w:rsidR="00D64D44">
          <w:rPr>
            <w:rFonts w:hint="eastAsia"/>
          </w:rPr>
          <w:t>会</w:t>
        </w:r>
      </w:ins>
      <w:ins w:id="1858" w:author="夜 夜" w:date="2022-12-12T19:34:00Z">
        <w:r w:rsidR="006846E7">
          <w:rPr>
            <w:rFonts w:hint="eastAsia"/>
          </w:rPr>
          <w:t>完全</w:t>
        </w:r>
      </w:ins>
      <w:r>
        <w:rPr>
          <w:rFonts w:hint="eastAsia"/>
        </w:rPr>
        <w:t>变成其他的形态吧。</w:t>
      </w:r>
    </w:p>
    <w:p w14:paraId="782A560E" w14:textId="0576EF6C" w:rsidR="00DE14DB" w:rsidRDefault="00DE14DB" w:rsidP="00DE14DB">
      <w:pPr>
        <w:ind w:firstLineChars="200" w:firstLine="420"/>
      </w:pPr>
      <w:r>
        <w:rPr>
          <w:rFonts w:hint="eastAsia"/>
        </w:rPr>
        <w:lastRenderedPageBreak/>
        <w:t>这种魔导并未产生物质上的现象，而是抽象观念上的魔导现象。梅诺有着自己是一流魔导行使者的自信，但这种魔导的高深程度还是让她叹为观止。单单发动这一魔导</w:t>
      </w:r>
      <w:ins w:id="1859" w:author="夜 夜" w:date="2022-12-12T19:42:00Z">
        <w:r w:rsidR="00B56FA6">
          <w:rPr>
            <w:rFonts w:hint="eastAsia"/>
          </w:rPr>
          <w:t>就</w:t>
        </w:r>
      </w:ins>
      <w:del w:id="1860" w:author="夜 夜" w:date="2022-12-12T19:42:00Z">
        <w:r w:rsidDel="00B56FA6">
          <w:rPr>
            <w:rFonts w:hint="eastAsia"/>
          </w:rPr>
          <w:delText>所</w:delText>
        </w:r>
      </w:del>
      <w:r>
        <w:rPr>
          <w:rFonts w:hint="eastAsia"/>
        </w:rPr>
        <w:t>需</w:t>
      </w:r>
      <w:ins w:id="1861" w:author="夜 夜" w:date="2022-12-12T19:42:00Z">
        <w:r w:rsidR="00B56FA6">
          <w:rPr>
            <w:rFonts w:hint="eastAsia"/>
          </w:rPr>
          <w:t>要</w:t>
        </w:r>
      </w:ins>
      <w:r>
        <w:rPr>
          <w:rFonts w:hint="eastAsia"/>
        </w:rPr>
        <w:t>的</w:t>
      </w:r>
      <w:ins w:id="1862" w:author="夜 夜" w:date="2022-12-12T19:42:00Z">
        <w:r w:rsidR="005D0C68">
          <w:rPr>
            <w:rFonts w:hint="eastAsia"/>
          </w:rPr>
          <w:t>极为高深的</w:t>
        </w:r>
      </w:ins>
      <w:r>
        <w:rPr>
          <w:rFonts w:hint="eastAsia"/>
        </w:rPr>
        <w:t>魔导技术与</w:t>
      </w:r>
      <w:ins w:id="1863" w:author="夜 夜" w:date="2022-12-12T19:43:00Z">
        <w:r w:rsidR="005D0C68">
          <w:rPr>
            <w:rFonts w:hint="eastAsia"/>
          </w:rPr>
          <w:t>非常庞大的</w:t>
        </w:r>
      </w:ins>
      <w:r>
        <w:rPr>
          <w:rFonts w:hint="eastAsia"/>
        </w:rPr>
        <w:t>导力量</w:t>
      </w:r>
      <w:del w:id="1864" w:author="夜 夜" w:date="2022-12-12T19:43:00Z">
        <w:r w:rsidDel="005D0C68">
          <w:rPr>
            <w:rFonts w:hint="eastAsia"/>
          </w:rPr>
          <w:delText>就是极为庞大的</w:delText>
        </w:r>
      </w:del>
      <w:r>
        <w:rPr>
          <w:rFonts w:hint="eastAsia"/>
        </w:rPr>
        <w:t>。这导力操作的水平</w:t>
      </w:r>
      <w:del w:id="1865" w:author="夜 夜" w:date="2022-12-12T19:45:00Z">
        <w:r w:rsidDel="009732AA">
          <w:rPr>
            <w:rFonts w:hint="eastAsia"/>
          </w:rPr>
          <w:delText>当然超越</w:delText>
        </w:r>
      </w:del>
      <w:ins w:id="1866" w:author="夜 夜" w:date="2022-12-12T19:45:00Z">
        <w:r w:rsidR="009732AA">
          <w:rPr>
            <w:rFonts w:hint="eastAsia"/>
          </w:rPr>
          <w:t>自然是高于</w:t>
        </w:r>
      </w:ins>
      <w:r>
        <w:rPr>
          <w:rFonts w:hint="eastAsia"/>
        </w:rPr>
        <w:t>梅诺，</w:t>
      </w:r>
      <w:del w:id="1867" w:author="夜 夜" w:date="2022-12-12T19:50:00Z">
        <w:r w:rsidDel="00AA771D">
          <w:rPr>
            <w:rFonts w:hint="eastAsia"/>
          </w:rPr>
          <w:delText>最坏情况估计，</w:delText>
        </w:r>
      </w:del>
      <w:ins w:id="1868" w:author="夜 夜" w:date="2022-12-12T19:50:00Z">
        <w:r w:rsidR="00AA771D">
          <w:rPr>
            <w:rFonts w:hint="eastAsia"/>
          </w:rPr>
          <w:t>而</w:t>
        </w:r>
      </w:ins>
      <w:r>
        <w:rPr>
          <w:rFonts w:hint="eastAsia"/>
        </w:rPr>
        <w:t>单是发动这一魔导的导力消耗量，</w:t>
      </w:r>
      <w:ins w:id="1869" w:author="夜 夜" w:date="2022-12-12T19:53:00Z">
        <w:r w:rsidR="00602D6D">
          <w:rPr>
            <w:rFonts w:hint="eastAsia"/>
          </w:rPr>
          <w:t>搞不好</w:t>
        </w:r>
      </w:ins>
      <w:r>
        <w:rPr>
          <w:rFonts w:hint="eastAsia"/>
        </w:rPr>
        <w:t>就能与茉茉的潜在导力量相</w:t>
      </w:r>
      <w:ins w:id="1870" w:author="夜 夜" w:date="2022-12-12T19:51:00Z">
        <w:r w:rsidR="00757FEA">
          <w:rPr>
            <w:rFonts w:hint="eastAsia"/>
          </w:rPr>
          <w:t>匹敌</w:t>
        </w:r>
      </w:ins>
      <w:del w:id="1871" w:author="夜 夜" w:date="2022-12-12T19:51:00Z">
        <w:r w:rsidDel="00AA771D">
          <w:rPr>
            <w:rFonts w:hint="eastAsia"/>
          </w:rPr>
          <w:delText>匹</w:delText>
        </w:r>
      </w:del>
      <w:r>
        <w:rPr>
          <w:rFonts w:hint="eastAsia"/>
        </w:rPr>
        <w:t>。</w:t>
      </w:r>
    </w:p>
    <w:p w14:paraId="0B345E09" w14:textId="2B7627F9" w:rsidR="00DE14DB" w:rsidRDefault="00DE14DB" w:rsidP="00DE14DB">
      <w:pPr>
        <w:ind w:firstLineChars="200" w:firstLine="420"/>
      </w:pPr>
      <w:r>
        <w:rPr>
          <w:rFonts w:hint="eastAsia"/>
        </w:rPr>
        <w:t>「</w:t>
      </w:r>
      <w:ins w:id="1872" w:author="夜 夜" w:date="2022-12-12T19:54:00Z">
        <w:r w:rsidR="00602D6D">
          <w:rPr>
            <w:rFonts w:hint="eastAsia"/>
          </w:rPr>
          <w:t>也</w:t>
        </w:r>
      </w:ins>
      <w:del w:id="1873" w:author="夜 夜" w:date="2022-12-12T19:54:00Z">
        <w:r w:rsidDel="00602D6D">
          <w:rPr>
            <w:rFonts w:hint="eastAsia"/>
          </w:rPr>
          <w:delText>这</w:delText>
        </w:r>
      </w:del>
      <w:r>
        <w:rPr>
          <w:rFonts w:hint="eastAsia"/>
        </w:rPr>
        <w:t>、</w:t>
      </w:r>
      <w:ins w:id="1874" w:author="夜 夜" w:date="2022-12-12T19:54:00Z">
        <w:r w:rsidR="00602D6D">
          <w:rPr>
            <w:rFonts w:hint="eastAsia"/>
          </w:rPr>
          <w:t>也就是说</w:t>
        </w:r>
      </w:ins>
      <w:del w:id="1875" w:author="夜 夜" w:date="2022-12-12T19:54:00Z">
        <w:r w:rsidDel="00602D6D">
          <w:rPr>
            <w:rFonts w:hint="eastAsia"/>
          </w:rPr>
          <w:delText>这样说的话</w:delText>
        </w:r>
      </w:del>
      <w:r>
        <w:rPr>
          <w:rFonts w:hint="eastAsia"/>
        </w:rPr>
        <w:t>——。</w:t>
      </w:r>
      <w:ins w:id="1876" w:author="夜 夜" w:date="2022-12-12T19:54:00Z">
        <w:r w:rsidR="00602D6D">
          <w:rPr>
            <w:rFonts w:hint="eastAsia"/>
          </w:rPr>
          <w:t>只要</w:t>
        </w:r>
      </w:ins>
      <w:r>
        <w:rPr>
          <w:rFonts w:hint="eastAsia"/>
        </w:rPr>
        <w:t>抛下公啾大人</w:t>
      </w:r>
      <w:del w:id="1877" w:author="夜 夜" w:date="2022-12-12T19:54:00Z">
        <w:r w:rsidDel="00602D6D">
          <w:rPr>
            <w:rFonts w:hint="eastAsia"/>
          </w:rPr>
          <w:delText>的话</w:delText>
        </w:r>
      </w:del>
      <w:r>
        <w:rPr>
          <w:rFonts w:hint="eastAsia"/>
        </w:rPr>
        <w:t>，前辈和茉茉就能逃跑了呢——」</w:t>
      </w:r>
    </w:p>
    <w:p w14:paraId="730837FD" w14:textId="29128BC5" w:rsidR="00DE14DB" w:rsidRDefault="00DE14DB" w:rsidP="00DE14DB">
      <w:pPr>
        <w:ind w:firstLineChars="200" w:firstLine="420"/>
      </w:pPr>
      <w:r>
        <w:rPr>
          <w:rFonts w:hint="eastAsia"/>
        </w:rPr>
        <w:t>「</w:t>
      </w:r>
      <w:ins w:id="1878" w:author="夜 夜" w:date="2022-12-12T22:01:00Z">
        <w:r w:rsidR="00097A30">
          <w:rPr>
            <w:rFonts w:hint="eastAsia"/>
          </w:rPr>
          <w:t>那</w:t>
        </w:r>
      </w:ins>
      <w:r>
        <w:rPr>
          <w:rFonts w:hint="eastAsia"/>
        </w:rPr>
        <w:t>要是</w:t>
      </w:r>
      <w:del w:id="1879" w:author="夜 夜" w:date="2022-12-12T22:01:00Z">
        <w:r w:rsidDel="00097A30">
          <w:rPr>
            <w:rFonts w:hint="eastAsia"/>
          </w:rPr>
          <w:delText>有个万一</w:delText>
        </w:r>
      </w:del>
      <w:ins w:id="1880" w:author="夜 夜" w:date="2022-12-12T22:01:00Z">
        <w:r w:rsidR="00097A30">
          <w:rPr>
            <w:rFonts w:hint="eastAsia"/>
          </w:rPr>
          <w:t>情况紧急</w:t>
        </w:r>
      </w:ins>
      <w:r>
        <w:rPr>
          <w:rFonts w:hint="eastAsia"/>
        </w:rPr>
        <w:t>就这样做吧。</w:t>
      </w:r>
      <w:del w:id="1881" w:author="夜 夜" w:date="2022-12-12T22:00:00Z">
        <w:r w:rsidDel="00F30F1E">
          <w:rPr>
            <w:rFonts w:hint="eastAsia"/>
          </w:rPr>
          <w:delText>我也不想当累赘啊</w:delText>
        </w:r>
      </w:del>
      <w:ins w:id="1882" w:author="夜 夜" w:date="2022-12-12T22:00:00Z">
        <w:r w:rsidR="00F30F1E">
          <w:rPr>
            <w:rFonts w:hint="eastAsia"/>
          </w:rPr>
          <w:t>拖累你们了</w:t>
        </w:r>
      </w:ins>
      <w:ins w:id="1883" w:author="夜 夜" w:date="2022-12-12T22:01:00Z">
        <w:r w:rsidR="00097A30">
          <w:rPr>
            <w:rFonts w:hint="eastAsia"/>
          </w:rPr>
          <w:t>实在抱歉</w:t>
        </w:r>
      </w:ins>
      <w:r>
        <w:rPr>
          <w:rFonts w:hint="eastAsia"/>
        </w:rPr>
        <w:t>」</w:t>
      </w:r>
    </w:p>
    <w:p w14:paraId="1D58D202" w14:textId="3549A970" w:rsidR="00DE14DB" w:rsidRDefault="00DE14DB" w:rsidP="00DE14DB">
      <w:pPr>
        <w:ind w:firstLineChars="200" w:firstLine="420"/>
      </w:pPr>
      <w:r>
        <w:rPr>
          <w:rFonts w:hint="eastAsia"/>
        </w:rPr>
        <w:t>「……呜哇。恶心。表现得这么乖</w:t>
      </w:r>
      <w:del w:id="1884" w:author="夜 夜" w:date="2022-12-12T22:07:00Z">
        <w:r w:rsidDel="009B0C65">
          <w:rPr>
            <w:rFonts w:hint="eastAsia"/>
          </w:rPr>
          <w:delText>却</w:delText>
        </w:r>
      </w:del>
      <w:ins w:id="1885" w:author="夜 夜" w:date="2022-12-12T22:07:00Z">
        <w:r w:rsidR="009B0C65">
          <w:rPr>
            <w:rFonts w:hint="eastAsia"/>
          </w:rPr>
          <w:t>还能</w:t>
        </w:r>
      </w:ins>
      <w:r>
        <w:rPr>
          <w:rFonts w:hint="eastAsia"/>
        </w:rPr>
        <w:t>这么烦人，</w:t>
      </w:r>
      <w:del w:id="1886" w:author="夜 夜" w:date="2022-12-12T22:08:00Z">
        <w:r w:rsidDel="00387828">
          <w:rPr>
            <w:rFonts w:hint="eastAsia"/>
          </w:rPr>
          <w:delText>某种意义上</w:delText>
        </w:r>
      </w:del>
      <w:r>
        <w:rPr>
          <w:rFonts w:hint="eastAsia"/>
        </w:rPr>
        <w:t>也</w:t>
      </w:r>
      <w:ins w:id="1887" w:author="夜 夜" w:date="2022-12-12T22:08:00Z">
        <w:r w:rsidR="00387828">
          <w:rPr>
            <w:rFonts w:hint="eastAsia"/>
          </w:rPr>
          <w:t>算</w:t>
        </w:r>
      </w:ins>
      <w:r>
        <w:rPr>
          <w:rFonts w:hint="eastAsia"/>
        </w:rPr>
        <w:t>是</w:t>
      </w:r>
      <w:del w:id="1888" w:author="夜 夜" w:date="2022-12-12T22:08:00Z">
        <w:r w:rsidDel="00387828">
          <w:rPr>
            <w:rFonts w:hint="eastAsia"/>
          </w:rPr>
          <w:delText>一</w:delText>
        </w:r>
      </w:del>
      <w:ins w:id="1889" w:author="夜 夜" w:date="2022-12-12T22:08:00Z">
        <w:r w:rsidR="00387828">
          <w:rPr>
            <w:rFonts w:hint="eastAsia"/>
          </w:rPr>
          <w:t>某</w:t>
        </w:r>
      </w:ins>
      <w:r>
        <w:rPr>
          <w:rFonts w:hint="eastAsia"/>
        </w:rPr>
        <w:t>种才能吧」</w:t>
      </w:r>
    </w:p>
    <w:p w14:paraId="737D5C2F" w14:textId="77777777" w:rsidR="00DE14DB" w:rsidRDefault="00DE14DB" w:rsidP="00DE14DB">
      <w:pPr>
        <w:ind w:firstLineChars="200" w:firstLine="420"/>
      </w:pPr>
      <w:r>
        <w:rPr>
          <w:rFonts w:hint="eastAsia"/>
        </w:rPr>
        <w:t>茉茉一边说着坏话，一边抽出裙子褶边中备用的线锯。梅诺也毫不松懈地架起短剑。</w:t>
      </w:r>
    </w:p>
    <w:p w14:paraId="2B465F87" w14:textId="528573E5" w:rsidR="00DE14DB" w:rsidRDefault="00DE14DB" w:rsidP="00DE14DB">
      <w:pPr>
        <w:ind w:firstLineChars="200" w:firstLine="420"/>
      </w:pPr>
      <w:del w:id="1890" w:author="夜 夜" w:date="2022-12-12T22:11:00Z">
        <w:r w:rsidDel="001E2E60">
          <w:rPr>
            <w:rFonts w:ascii="Yu Mincho" w:eastAsia="Yu Mincho" w:hAnsi="Yu Mincho" w:hint="eastAsia"/>
          </w:rPr>
          <w:delText>具</w:delText>
        </w:r>
      </w:del>
      <w:ins w:id="1891" w:author="夜 夜" w:date="2022-12-12T22:11:00Z">
        <w:r w:rsidR="001E2E60">
          <w:rPr>
            <w:rFonts w:hint="eastAsia"/>
          </w:rPr>
          <w:t>生</w:t>
        </w:r>
        <w:r w:rsidR="004C0CED">
          <w:rPr>
            <w:rFonts w:hint="eastAsia"/>
          </w:rPr>
          <w:t>有双</w:t>
        </w:r>
      </w:ins>
      <w:r>
        <w:rPr>
          <w:rFonts w:hint="eastAsia"/>
        </w:rPr>
        <w:t>翼的妖精应该并不</w:t>
      </w:r>
      <w:del w:id="1892" w:author="夜 夜" w:date="2022-12-12T22:11:00Z">
        <w:r w:rsidDel="004C0CED">
          <w:rPr>
            <w:rFonts w:hint="eastAsia"/>
          </w:rPr>
          <w:delText>会</w:delText>
        </w:r>
      </w:del>
      <w:r>
        <w:rPr>
          <w:rFonts w:hint="eastAsia"/>
        </w:rPr>
        <w:t>只以雅修娜为目标。为了</w:t>
      </w:r>
      <w:del w:id="1893" w:author="夜 夜" w:date="2022-12-12T22:12:00Z">
        <w:r w:rsidDel="004C0CED">
          <w:rPr>
            <w:rFonts w:hint="eastAsia"/>
          </w:rPr>
          <w:delText>导致</w:delText>
        </w:r>
      </w:del>
      <w:ins w:id="1894" w:author="夜 夜" w:date="2022-12-12T22:12:00Z">
        <w:r w:rsidR="004C0CED">
          <w:rPr>
            <w:rFonts w:hint="eastAsia"/>
          </w:rPr>
          <w:t>把事实导向</w:t>
        </w:r>
      </w:ins>
      <w:r>
        <w:rPr>
          <w:rFonts w:hint="eastAsia"/>
        </w:rPr>
        <w:t>捉住雅修娜这一</w:t>
      </w:r>
      <w:del w:id="1895" w:author="夜 夜" w:date="2022-12-12T22:12:00Z">
        <w:r w:rsidDel="00FE7F4A">
          <w:rPr>
            <w:rFonts w:hint="eastAsia"/>
          </w:rPr>
          <w:delText>结果</w:delText>
        </w:r>
      </w:del>
      <w:ins w:id="1896" w:author="夜 夜" w:date="2022-12-12T22:12:00Z">
        <w:r w:rsidR="00FE7F4A">
          <w:rPr>
            <w:rFonts w:hint="eastAsia"/>
          </w:rPr>
          <w:t>结局</w:t>
        </w:r>
      </w:ins>
      <w:r>
        <w:rPr>
          <w:rFonts w:hint="eastAsia"/>
        </w:rPr>
        <w:t>，</w:t>
      </w:r>
      <w:ins w:id="1897" w:author="夜 夜" w:date="2022-12-12T22:12:00Z">
        <w:r w:rsidR="00FE7F4A">
          <w:rPr>
            <w:rFonts w:hint="eastAsia"/>
          </w:rPr>
          <w:t>周围的人物</w:t>
        </w:r>
      </w:ins>
      <w:r>
        <w:rPr>
          <w:rFonts w:hint="eastAsia"/>
        </w:rPr>
        <w:t>也必须</w:t>
      </w:r>
      <w:ins w:id="1898" w:author="夜 夜" w:date="2022-12-12T22:12:00Z">
        <w:r w:rsidR="00FE7F4A">
          <w:rPr>
            <w:rFonts w:hint="eastAsia"/>
          </w:rPr>
          <w:t>要解决掉</w:t>
        </w:r>
      </w:ins>
      <w:del w:id="1899" w:author="夜 夜" w:date="2022-12-12T22:12:00Z">
        <w:r w:rsidDel="00FE7F4A">
          <w:rPr>
            <w:rFonts w:hint="eastAsia"/>
          </w:rPr>
          <w:delText>排除周围的人物</w:delText>
        </w:r>
        <w:r w:rsidR="00FE7F4A" w:rsidDel="00FE7F4A">
          <w:rPr>
            <w:rFonts w:hint="eastAsia"/>
          </w:rPr>
          <w:delText>吧</w:delText>
        </w:r>
      </w:del>
      <w:ins w:id="1900" w:author="夜 夜" w:date="2022-12-12T22:12:00Z">
        <w:r w:rsidR="00FE7F4A">
          <w:rPr>
            <w:rFonts w:hint="eastAsia"/>
          </w:rPr>
          <w:t>才对</w:t>
        </w:r>
      </w:ins>
      <w:r>
        <w:rPr>
          <w:rFonts w:hint="eastAsia"/>
        </w:rPr>
        <w:t>。</w:t>
      </w:r>
    </w:p>
    <w:p w14:paraId="45CB799C" w14:textId="19C59F12" w:rsidR="00DE14DB" w:rsidRDefault="00DE14DB" w:rsidP="00DE14DB">
      <w:pPr>
        <w:ind w:firstLineChars="200" w:firstLine="420"/>
      </w:pPr>
      <w:r>
        <w:rPr>
          <w:rFonts w:hint="eastAsia"/>
        </w:rPr>
        <w:t>「现在就把我</w:t>
      </w:r>
      <w:del w:id="1901" w:author="夜 夜" w:date="2022-12-13T02:58:00Z">
        <w:r w:rsidDel="00407C99">
          <w:rPr>
            <w:rFonts w:hint="eastAsia"/>
          </w:rPr>
          <w:delText>留在这里</w:delText>
        </w:r>
      </w:del>
      <w:ins w:id="1902" w:author="夜 夜" w:date="2022-12-13T02:58:00Z">
        <w:r w:rsidR="00407C99">
          <w:rPr>
            <w:rFonts w:hint="eastAsia"/>
          </w:rPr>
          <w:t>放下来</w:t>
        </w:r>
      </w:ins>
      <w:r>
        <w:rPr>
          <w:rFonts w:hint="eastAsia"/>
        </w:rPr>
        <w:t>吧。没有</w:t>
      </w:r>
      <w:del w:id="1903" w:author="夜 夜" w:date="2022-12-13T02:58:00Z">
        <w:r w:rsidDel="00427B2D">
          <w:rPr>
            <w:rFonts w:hint="eastAsia"/>
          </w:rPr>
          <w:delText>任何</w:delText>
        </w:r>
      </w:del>
      <w:r>
        <w:rPr>
          <w:rFonts w:hint="eastAsia"/>
        </w:rPr>
        <w:t>人会责怪你的」</w:t>
      </w:r>
    </w:p>
    <w:p w14:paraId="2A053F06" w14:textId="0F716D4F" w:rsidR="00DE14DB" w:rsidRDefault="00DE14DB" w:rsidP="00DE14DB">
      <w:pPr>
        <w:ind w:firstLineChars="200" w:firstLine="420"/>
      </w:pPr>
      <w:r>
        <w:rPr>
          <w:rFonts w:hint="eastAsia"/>
        </w:rPr>
        <w:t>「殿下。下次再这样示弱的话，您的贵体就</w:t>
      </w:r>
      <w:ins w:id="1904" w:author="夜 夜" w:date="2022-12-13T03:01:00Z">
        <w:r w:rsidR="00F86019">
          <w:rPr>
            <w:rFonts w:hint="eastAsia"/>
          </w:rPr>
          <w:t>做好</w:t>
        </w:r>
      </w:ins>
      <w:ins w:id="1905" w:author="夜 夜" w:date="2022-12-13T03:02:00Z">
        <w:r w:rsidR="00F86019">
          <w:rPr>
            <w:rFonts w:hint="eastAsia"/>
          </w:rPr>
          <w:t>承受难以想象的剧痛的</w:t>
        </w:r>
      </w:ins>
      <w:r>
        <w:rPr>
          <w:rFonts w:hint="eastAsia"/>
        </w:rPr>
        <w:t>准备</w:t>
      </w:r>
      <w:del w:id="1906" w:author="夜 夜" w:date="2022-12-13T03:01:00Z">
        <w:r w:rsidDel="00F86019">
          <w:rPr>
            <w:rFonts w:hint="eastAsia"/>
          </w:rPr>
          <w:delText>好感受</w:delText>
        </w:r>
      </w:del>
      <w:del w:id="1907" w:author="夜 夜" w:date="2022-12-13T03:02:00Z">
        <w:r w:rsidDel="00F86019">
          <w:rPr>
            <w:rFonts w:hint="eastAsia"/>
          </w:rPr>
          <w:delText>剧痛</w:delText>
        </w:r>
      </w:del>
      <w:r>
        <w:rPr>
          <w:rFonts w:hint="eastAsia"/>
        </w:rPr>
        <w:t>吧」</w:t>
      </w:r>
    </w:p>
    <w:p w14:paraId="264F8B7E" w14:textId="77777777" w:rsidR="00DE14DB" w:rsidRDefault="00DE14DB" w:rsidP="00DE14DB">
      <w:pPr>
        <w:ind w:firstLineChars="200" w:firstLine="420"/>
      </w:pPr>
      <w:r>
        <w:rPr>
          <w:rFonts w:hint="eastAsia"/>
        </w:rPr>
        <w:t>「但——咕啊！？」</w:t>
      </w:r>
    </w:p>
    <w:p w14:paraId="54A73118" w14:textId="77777777" w:rsidR="00DE14DB" w:rsidRDefault="00DE14DB" w:rsidP="00DE14DB">
      <w:pPr>
        <w:ind w:firstLineChars="200" w:firstLine="420"/>
      </w:pPr>
      <w:r>
        <w:rPr>
          <w:rFonts w:hint="eastAsia"/>
        </w:rPr>
        <w:t>梅诺的背后响起惨叫声。</w:t>
      </w:r>
    </w:p>
    <w:p w14:paraId="2D135B22" w14:textId="3421010C" w:rsidR="00DE14DB" w:rsidRDefault="00DE14DB" w:rsidP="00DE14DB">
      <w:pPr>
        <w:ind w:firstLineChars="200" w:firstLine="420"/>
      </w:pPr>
      <w:r>
        <w:rPr>
          <w:rFonts w:hint="eastAsia"/>
        </w:rPr>
        <w:t>梅诺</w:t>
      </w:r>
      <w:del w:id="1908" w:author="夜 夜" w:date="2022-12-13T03:09:00Z">
        <w:r w:rsidDel="00360496">
          <w:rPr>
            <w:rFonts w:hint="eastAsia"/>
          </w:rPr>
          <w:delText>将导力流向了</w:delText>
        </w:r>
      </w:del>
      <w:ins w:id="1909" w:author="夜 夜" w:date="2022-12-13T03:09:00Z">
        <w:r w:rsidR="00360496">
          <w:rPr>
            <w:rFonts w:hint="eastAsia"/>
          </w:rPr>
          <w:t>连上了</w:t>
        </w:r>
      </w:ins>
      <w:r>
        <w:rPr>
          <w:rFonts w:hint="eastAsia"/>
        </w:rPr>
        <w:t>雅修娜</w:t>
      </w:r>
      <w:ins w:id="1910" w:author="夜 夜" w:date="2022-12-13T03:09:00Z">
        <w:r w:rsidR="00360496">
          <w:rPr>
            <w:rFonts w:hint="eastAsia"/>
          </w:rPr>
          <w:t>的</w:t>
        </w:r>
        <w:r w:rsidR="00B255D5">
          <w:rPr>
            <w:rFonts w:hint="eastAsia"/>
          </w:rPr>
          <w:t>导力</w:t>
        </w:r>
      </w:ins>
      <w:r>
        <w:rPr>
          <w:rFonts w:hint="eastAsia"/>
        </w:rPr>
        <w:t>。</w:t>
      </w:r>
      <w:ins w:id="1911" w:author="夜 夜" w:date="2022-12-13T03:09:00Z">
        <w:r w:rsidR="00B255D5">
          <w:rPr>
            <w:rFonts w:hint="eastAsia"/>
          </w:rPr>
          <w:t>人体在</w:t>
        </w:r>
      </w:ins>
      <w:del w:id="1912" w:author="夜 夜" w:date="2022-12-13T03:04:00Z">
        <w:r w:rsidDel="00F81027">
          <w:rPr>
            <w:rFonts w:hint="eastAsia"/>
          </w:rPr>
          <w:delText>人体</w:delText>
        </w:r>
      </w:del>
      <w:ins w:id="1913" w:author="夜 夜" w:date="2022-12-13T03:03:00Z">
        <w:r w:rsidR="00587408">
          <w:rPr>
            <w:rFonts w:hint="eastAsia"/>
          </w:rPr>
          <w:t>进行</w:t>
        </w:r>
      </w:ins>
      <w:r>
        <w:rPr>
          <w:rFonts w:hint="eastAsia"/>
        </w:rPr>
        <w:t>导力连接</w:t>
      </w:r>
      <w:del w:id="1914" w:author="夜 夜" w:date="2022-12-13T03:04:00Z">
        <w:r w:rsidDel="00C640BB">
          <w:rPr>
            <w:rFonts w:hint="eastAsia"/>
          </w:rPr>
          <w:delText>往往</w:delText>
        </w:r>
      </w:del>
      <w:ins w:id="1915" w:author="夜 夜" w:date="2022-12-13T03:04:00Z">
        <w:r w:rsidR="00C640BB">
          <w:rPr>
            <w:rFonts w:hint="eastAsia"/>
          </w:rPr>
          <w:t>时</w:t>
        </w:r>
      </w:ins>
      <w:del w:id="1916" w:author="夜 夜" w:date="2022-12-13T03:04:00Z">
        <w:r w:rsidDel="00C640BB">
          <w:rPr>
            <w:rFonts w:hint="eastAsia"/>
          </w:rPr>
          <w:delText>伴随着</w:delText>
        </w:r>
      </w:del>
      <w:ins w:id="1917" w:author="夜 夜" w:date="2022-12-13T03:09:00Z">
        <w:r w:rsidR="00B255D5">
          <w:rPr>
            <w:rFonts w:hint="eastAsia"/>
          </w:rPr>
          <w:t>会伴随着</w:t>
        </w:r>
      </w:ins>
      <w:r>
        <w:rPr>
          <w:rFonts w:hint="eastAsia"/>
        </w:rPr>
        <w:t>剧烈的疼痛。</w:t>
      </w:r>
      <w:ins w:id="1918" w:author="夜 夜" w:date="2022-12-13T03:15:00Z">
        <w:r w:rsidR="00794E54">
          <w:rPr>
            <w:rFonts w:hint="eastAsia"/>
          </w:rPr>
          <w:t>不论</w:t>
        </w:r>
      </w:ins>
      <w:del w:id="1919" w:author="夜 夜" w:date="2022-12-13T03:15:00Z">
        <w:r w:rsidDel="00794E54">
          <w:rPr>
            <w:rFonts w:hint="eastAsia"/>
          </w:rPr>
          <w:delText>梅诺</w:delText>
        </w:r>
      </w:del>
      <w:ins w:id="1920" w:author="夜 夜" w:date="2022-12-13T03:10:00Z">
        <w:r w:rsidR="005163CF">
          <w:rPr>
            <w:rFonts w:hint="eastAsia"/>
          </w:rPr>
          <w:t>体质</w:t>
        </w:r>
      </w:ins>
      <w:del w:id="1921" w:author="夜 夜" w:date="2022-12-13T03:10:00Z">
        <w:r w:rsidDel="005163CF">
          <w:rPr>
            <w:rFonts w:hint="eastAsia"/>
          </w:rPr>
          <w:delText>有着</w:delText>
        </w:r>
      </w:del>
      <w:r>
        <w:rPr>
          <w:rFonts w:hint="eastAsia"/>
        </w:rPr>
        <w:t>特殊</w:t>
      </w:r>
      <w:ins w:id="1922" w:author="夜 夜" w:date="2022-12-13T03:15:00Z">
        <w:r w:rsidR="00794E54">
          <w:rPr>
            <w:rFonts w:hint="eastAsia"/>
          </w:rPr>
          <w:t>的梅诺</w:t>
        </w:r>
      </w:ins>
      <w:del w:id="1923" w:author="夜 夜" w:date="2022-12-13T03:10:00Z">
        <w:r w:rsidDel="005163CF">
          <w:rPr>
            <w:rFonts w:hint="eastAsia"/>
          </w:rPr>
          <w:delText>的体质倒是不会</w:delText>
        </w:r>
      </w:del>
      <w:r>
        <w:rPr>
          <w:rFonts w:hint="eastAsia"/>
        </w:rPr>
        <w:t>，</w:t>
      </w:r>
      <w:ins w:id="1924" w:author="夜 夜" w:date="2022-12-13T03:15:00Z">
        <w:r w:rsidR="00794E54">
          <w:rPr>
            <w:rFonts w:hint="eastAsia"/>
          </w:rPr>
          <w:t>王女</w:t>
        </w:r>
        <w:r w:rsidR="00125717">
          <w:rPr>
            <w:rFonts w:hint="eastAsia"/>
          </w:rPr>
          <w:t>没有因</w:t>
        </w:r>
      </w:ins>
      <w:del w:id="1925" w:author="夜 夜" w:date="2022-12-13T03:15:00Z">
        <w:r w:rsidDel="00794E54">
          <w:rPr>
            <w:rFonts w:hint="eastAsia"/>
          </w:rPr>
          <w:delText>但</w:delText>
        </w:r>
      </w:del>
      <w:del w:id="1926" w:author="夜 夜" w:date="2022-12-13T03:11:00Z">
        <w:r w:rsidDel="00400B73">
          <w:rPr>
            <w:rFonts w:hint="eastAsia"/>
          </w:rPr>
          <w:delText>雅修娜的体内</w:delText>
        </w:r>
      </w:del>
      <w:r>
        <w:rPr>
          <w:rFonts w:hint="eastAsia"/>
        </w:rPr>
        <w:t>导力被强行抽取</w:t>
      </w:r>
      <w:del w:id="1927" w:author="夜 夜" w:date="2022-12-13T03:15:00Z">
        <w:r w:rsidDel="00125717">
          <w:rPr>
            <w:rFonts w:hint="eastAsia"/>
          </w:rPr>
          <w:delText>时</w:delText>
        </w:r>
      </w:del>
      <w:del w:id="1928" w:author="夜 夜" w:date="2022-12-13T03:11:00Z">
        <w:r w:rsidDel="00400B73">
          <w:rPr>
            <w:rFonts w:hint="eastAsia"/>
          </w:rPr>
          <w:delText>产生了</w:delText>
        </w:r>
      </w:del>
      <w:ins w:id="1929" w:author="夜 夜" w:date="2022-12-13T03:11:00Z">
        <w:r w:rsidR="00400B73">
          <w:rPr>
            <w:rFonts w:hint="eastAsia"/>
          </w:rPr>
          <w:t>的</w:t>
        </w:r>
      </w:ins>
      <w:r>
        <w:rPr>
          <w:rFonts w:hint="eastAsia"/>
        </w:rPr>
        <w:t>剧痛</w:t>
      </w:r>
      <w:ins w:id="1930" w:author="夜 夜" w:date="2022-12-13T03:15:00Z">
        <w:r w:rsidR="00125717">
          <w:rPr>
            <w:rFonts w:hint="eastAsia"/>
          </w:rPr>
          <w:t>而</w:t>
        </w:r>
      </w:ins>
      <w:ins w:id="1931" w:author="夜 夜" w:date="2022-12-13T03:16:00Z">
        <w:r w:rsidR="00125717">
          <w:rPr>
            <w:rFonts w:hint="eastAsia"/>
          </w:rPr>
          <w:t>晕倒</w:t>
        </w:r>
      </w:ins>
      <w:r>
        <w:rPr>
          <w:rFonts w:hint="eastAsia"/>
        </w:rPr>
        <w:t>，</w:t>
      </w:r>
      <w:del w:id="1932" w:author="夜 夜" w:date="2022-12-13T03:16:00Z">
        <w:r w:rsidDel="00125717">
          <w:rPr>
            <w:rFonts w:hint="eastAsia"/>
          </w:rPr>
          <w:delText>而这并没有使她晕倒</w:delText>
        </w:r>
      </w:del>
      <w:r>
        <w:rPr>
          <w:rFonts w:hint="eastAsia"/>
        </w:rPr>
        <w:t>也是不可思议。</w:t>
      </w:r>
    </w:p>
    <w:p w14:paraId="5A9BF307" w14:textId="77777777" w:rsidR="00DE14DB" w:rsidRDefault="00DE14DB" w:rsidP="00DE14DB">
      <w:pPr>
        <w:ind w:firstLineChars="200" w:firstLine="420"/>
      </w:pPr>
      <w:r>
        <w:rPr>
          <w:rFonts w:hint="eastAsia"/>
        </w:rPr>
        <w:t>「你、你、啊……！」</w:t>
      </w:r>
    </w:p>
    <w:p w14:paraId="2BC73EEB" w14:textId="07C67D2A" w:rsidR="00DE14DB" w:rsidRDefault="00DE14DB" w:rsidP="00DE14DB">
      <w:pPr>
        <w:ind w:firstLineChars="200" w:firstLine="420"/>
      </w:pPr>
      <w:r>
        <w:rPr>
          <w:rFonts w:hint="eastAsia"/>
        </w:rPr>
        <w:t>「</w:t>
      </w:r>
      <w:ins w:id="1933" w:author="夜 夜" w:date="2022-12-13T03:16:00Z">
        <w:r w:rsidR="001C208A">
          <w:rPr>
            <w:rFonts w:hint="eastAsia"/>
          </w:rPr>
          <w:t>我</w:t>
        </w:r>
      </w:ins>
      <w:r>
        <w:rPr>
          <w:rFonts w:hint="eastAsia"/>
        </w:rPr>
        <w:t>警告过您了」</w:t>
      </w:r>
    </w:p>
    <w:p w14:paraId="15C57C04" w14:textId="44F34FDE" w:rsidR="00DE14DB" w:rsidRDefault="00DE14DB" w:rsidP="00DE14DB">
      <w:pPr>
        <w:ind w:firstLineChars="200" w:firstLine="420"/>
      </w:pPr>
      <w:del w:id="1934" w:author="夜 夜" w:date="2022-12-13T03:18:00Z">
        <w:r w:rsidDel="000F3493">
          <w:rPr>
            <w:rFonts w:hint="eastAsia"/>
          </w:rPr>
          <w:delText>梅诺用疼痛搪塞了</w:delText>
        </w:r>
      </w:del>
      <w:ins w:id="1935" w:author="夜 夜" w:date="2022-12-13T03:18:00Z">
        <w:r w:rsidR="000F3493">
          <w:rPr>
            <w:rFonts w:hint="eastAsia"/>
          </w:rPr>
          <w:t>雅修娜对疼痛</w:t>
        </w:r>
      </w:ins>
      <w:del w:id="1936" w:author="夜 夜" w:date="2022-12-13T03:18:00Z">
        <w:r w:rsidDel="000F3493">
          <w:rPr>
            <w:rFonts w:hint="eastAsia"/>
          </w:rPr>
          <w:delText>雅修娜</w:delText>
        </w:r>
      </w:del>
      <w:r>
        <w:rPr>
          <w:rFonts w:hint="eastAsia"/>
        </w:rPr>
        <w:t>的抱怨</w:t>
      </w:r>
      <w:ins w:id="1937" w:author="夜 夜" w:date="2022-12-13T03:18:00Z">
        <w:r w:rsidR="000F3493">
          <w:rPr>
            <w:rFonts w:hint="eastAsia"/>
          </w:rPr>
          <w:t>被梅诺</w:t>
        </w:r>
        <w:r w:rsidR="00F3113B">
          <w:rPr>
            <w:rFonts w:hint="eastAsia"/>
          </w:rPr>
          <w:t>轻易地搪塞了过去</w:t>
        </w:r>
      </w:ins>
      <w:r>
        <w:rPr>
          <w:rFonts w:hint="eastAsia"/>
        </w:rPr>
        <w:t>。</w:t>
      </w:r>
    </w:p>
    <w:p w14:paraId="5433533C" w14:textId="18CD4794" w:rsidR="00DE14DB" w:rsidRDefault="00DE14DB" w:rsidP="00DE14DB">
      <w:pPr>
        <w:ind w:firstLineChars="200" w:firstLine="420"/>
      </w:pPr>
      <w:r>
        <w:rPr>
          <w:rFonts w:hint="eastAsia"/>
        </w:rPr>
        <w:t>而且，梅诺</w:t>
      </w:r>
      <w:del w:id="1938" w:author="夜 夜" w:date="2022-12-13T03:19:00Z">
        <w:r w:rsidDel="00F3113B">
          <w:rPr>
            <w:rFonts w:hint="eastAsia"/>
          </w:rPr>
          <w:delText>不会</w:delText>
        </w:r>
        <w:r w:rsidDel="00D65F73">
          <w:rPr>
            <w:rFonts w:hint="eastAsia"/>
          </w:rPr>
          <w:delText>毫无意义地就</w:delText>
        </w:r>
      </w:del>
      <w:r>
        <w:rPr>
          <w:rFonts w:hint="eastAsia"/>
        </w:rPr>
        <w:t>吸取雅修娜的导力</w:t>
      </w:r>
      <w:ins w:id="1939" w:author="夜 夜" w:date="2022-12-13T03:19:00Z">
        <w:r w:rsidR="00D65F73">
          <w:rPr>
            <w:rFonts w:hint="eastAsia"/>
          </w:rPr>
          <w:t>并不是毫无意义的</w:t>
        </w:r>
      </w:ins>
      <w:r>
        <w:rPr>
          <w:rFonts w:hint="eastAsia"/>
        </w:rPr>
        <w:t>。</w:t>
      </w:r>
    </w:p>
    <w:p w14:paraId="500CFDF6" w14:textId="77777777" w:rsidR="00DE14DB" w:rsidRDefault="00DE14DB" w:rsidP="00DE14DB">
      <w:pPr>
        <w:ind w:firstLineChars="200" w:firstLine="420"/>
      </w:pPr>
      <w:r>
        <w:rPr>
          <w:rFonts w:hint="eastAsia"/>
        </w:rPr>
        <w:t>妖精疑惑地比较着梅诺与雅修娜。</w:t>
      </w:r>
    </w:p>
    <w:p w14:paraId="1D77A60E" w14:textId="2F36EE2A" w:rsidR="00DE14DB" w:rsidRDefault="00DE14DB" w:rsidP="00DE14DB">
      <w:pPr>
        <w:ind w:firstLineChars="200" w:firstLine="420"/>
      </w:pPr>
      <w:r>
        <w:rPr>
          <w:rFonts w:hint="eastAsia"/>
        </w:rPr>
        <w:t>对于</w:t>
      </w:r>
      <w:ins w:id="1940" w:author="夜 夜" w:date="2022-12-14T23:05:00Z">
        <w:r w:rsidR="008974F0">
          <w:rPr>
            <w:rFonts w:hint="eastAsia"/>
          </w:rPr>
          <w:t>依靠</w:t>
        </w:r>
      </w:ins>
      <w:del w:id="1941" w:author="夜 夜" w:date="2022-12-14T23:05:00Z">
        <w:r w:rsidDel="008974F0">
          <w:rPr>
            <w:rFonts w:hint="eastAsia"/>
          </w:rPr>
          <w:delText>用</w:delText>
        </w:r>
      </w:del>
      <w:r>
        <w:rPr>
          <w:rFonts w:hint="eastAsia"/>
        </w:rPr>
        <w:t>导力来识别个体的妖精来说，</w:t>
      </w:r>
      <w:ins w:id="1942" w:author="夜 夜" w:date="2022-12-14T23:06:00Z">
        <w:r w:rsidR="00FA6086">
          <w:rPr>
            <w:rFonts w:hint="eastAsia"/>
          </w:rPr>
          <w:t>它</w:t>
        </w:r>
      </w:ins>
      <w:r>
        <w:rPr>
          <w:rFonts w:hint="eastAsia"/>
        </w:rPr>
        <w:t>无法区分吸取了雅修娜导力的梅诺与雅修娜本人。</w:t>
      </w:r>
    </w:p>
    <w:p w14:paraId="122A18D7" w14:textId="61D4B843" w:rsidR="00DE14DB" w:rsidRDefault="00DE14DB" w:rsidP="00DE14DB">
      <w:pPr>
        <w:ind w:firstLineChars="200" w:firstLine="420"/>
      </w:pPr>
      <w:r>
        <w:rPr>
          <w:rFonts w:hint="eastAsia"/>
        </w:rPr>
        <w:t>梅诺用手指</w:t>
      </w:r>
      <w:del w:id="1943" w:author="夜 夜" w:date="2022-12-14T23:07:00Z">
        <w:r w:rsidDel="002D4FB9">
          <w:rPr>
            <w:rFonts w:hint="eastAsia"/>
          </w:rPr>
          <w:delText>向妖精弹出</w:delText>
        </w:r>
      </w:del>
      <w:ins w:id="1944" w:author="夜 夜" w:date="2022-12-14T23:07:00Z">
        <w:r w:rsidR="002D4FB9">
          <w:rPr>
            <w:rFonts w:hint="eastAsia"/>
          </w:rPr>
          <w:t>把</w:t>
        </w:r>
      </w:ins>
      <w:r>
        <w:rPr>
          <w:rFonts w:hint="eastAsia"/>
        </w:rPr>
        <w:t>一枚五印硬币</w:t>
      </w:r>
      <w:ins w:id="1945" w:author="夜 夜" w:date="2022-12-14T23:07:00Z">
        <w:r w:rsidR="00E22F00">
          <w:rPr>
            <w:rFonts w:hint="eastAsia"/>
          </w:rPr>
          <w:t>弹</w:t>
        </w:r>
        <w:r w:rsidR="002D4FB9">
          <w:rPr>
            <w:rFonts w:hint="eastAsia"/>
          </w:rPr>
          <w:t>向妖精</w:t>
        </w:r>
      </w:ins>
      <w:r>
        <w:rPr>
          <w:rFonts w:hint="eastAsia"/>
        </w:rPr>
        <w:t>。</w:t>
      </w:r>
    </w:p>
    <w:p w14:paraId="7407BAF5" w14:textId="54F27EB0" w:rsidR="00DE14DB" w:rsidRDefault="00DE14DB" w:rsidP="00DE14DB">
      <w:pPr>
        <w:ind w:firstLineChars="200" w:firstLine="420"/>
      </w:pPr>
      <w:r>
        <w:rPr>
          <w:rFonts w:hint="eastAsia"/>
        </w:rPr>
        <w:t>「看这边，笨蛋</w:t>
      </w:r>
      <w:del w:id="1946" w:author="夜 夜" w:date="2022-12-14T23:07:00Z">
        <w:r w:rsidDel="00E22F00">
          <w:rPr>
            <w:rFonts w:hint="eastAsia"/>
          </w:rPr>
          <w:delText>现象</w:delText>
        </w:r>
      </w:del>
      <w:ins w:id="1947" w:author="夜 夜" w:date="2022-12-14T23:07:00Z">
        <w:r w:rsidR="00E22F00">
          <w:rPr>
            <w:rFonts w:hint="eastAsia"/>
          </w:rPr>
          <w:t>魔导</w:t>
        </w:r>
      </w:ins>
      <w:r>
        <w:rPr>
          <w:rFonts w:hint="eastAsia"/>
        </w:rPr>
        <w:t>」</w:t>
      </w:r>
    </w:p>
    <w:p w14:paraId="679C3473" w14:textId="2D355B0D" w:rsidR="00DE14DB" w:rsidRDefault="00DE14DB" w:rsidP="00DE14DB">
      <w:pPr>
        <w:ind w:firstLineChars="200" w:firstLine="420"/>
      </w:pPr>
      <w:r>
        <w:rPr>
          <w:rFonts w:hint="eastAsia"/>
        </w:rPr>
        <w:t>妖精</w:t>
      </w:r>
      <w:ins w:id="1948" w:author="夜 夜" w:date="2022-12-14T23:07:00Z">
        <w:r w:rsidR="00025811">
          <w:rPr>
            <w:rFonts w:hint="eastAsia"/>
          </w:rPr>
          <w:t>，</w:t>
        </w:r>
      </w:ins>
      <w:del w:id="1949" w:author="夜 夜" w:date="2022-12-14T23:07:00Z">
        <w:r w:rsidDel="00E22F00">
          <w:rPr>
            <w:rFonts w:hint="eastAsia"/>
          </w:rPr>
          <w:delText>的脸朝</w:delText>
        </w:r>
      </w:del>
      <w:ins w:id="1950" w:author="夜 夜" w:date="2022-12-14T23:07:00Z">
        <w:r w:rsidR="00E22F00">
          <w:rPr>
            <w:rFonts w:hint="eastAsia"/>
          </w:rPr>
          <w:t>看</w:t>
        </w:r>
      </w:ins>
      <w:r>
        <w:rPr>
          <w:rFonts w:hint="eastAsia"/>
        </w:rPr>
        <w:t>向了梅诺。</w:t>
      </w:r>
    </w:p>
    <w:p w14:paraId="6E950BE5" w14:textId="758DAD25" w:rsidR="00DE14DB" w:rsidRDefault="00DE14DB" w:rsidP="00DE14DB">
      <w:pPr>
        <w:ind w:firstLineChars="200" w:firstLine="420"/>
      </w:pPr>
      <w:r>
        <w:rPr>
          <w:rFonts w:hint="eastAsia"/>
        </w:rPr>
        <w:t>它</w:t>
      </w:r>
      <w:del w:id="1951" w:author="夜 夜" w:date="2022-12-14T23:46:00Z">
        <w:r w:rsidDel="00EA6E7F">
          <w:rPr>
            <w:rFonts w:hint="eastAsia"/>
          </w:rPr>
          <w:delText>应该</w:delText>
        </w:r>
      </w:del>
      <w:del w:id="1952" w:author="夜 夜" w:date="2022-12-14T23:15:00Z">
        <w:r w:rsidDel="0019067C">
          <w:rPr>
            <w:rFonts w:hint="eastAsia"/>
          </w:rPr>
          <w:delText>并</w:delText>
        </w:r>
      </w:del>
      <w:del w:id="1953" w:author="夜 夜" w:date="2022-12-14T23:14:00Z">
        <w:r w:rsidDel="00311D82">
          <w:rPr>
            <w:rFonts w:hint="eastAsia"/>
          </w:rPr>
          <w:delText>不会</w:delText>
        </w:r>
      </w:del>
      <w:ins w:id="1954" w:author="夜 夜" w:date="2022-12-14T23:46:00Z">
        <w:r w:rsidR="00EA6E7F">
          <w:rPr>
            <w:rFonts w:hint="eastAsia"/>
          </w:rPr>
          <w:t>不可能</w:t>
        </w:r>
      </w:ins>
      <w:r>
        <w:rPr>
          <w:rFonts w:hint="eastAsia"/>
        </w:rPr>
        <w:t>听懂梅诺的话，</w:t>
      </w:r>
      <w:ins w:id="1955" w:author="夜 夜" w:date="2022-12-14T23:18:00Z">
        <w:r w:rsidR="00EB0DA0">
          <w:rPr>
            <w:rFonts w:hint="eastAsia"/>
          </w:rPr>
          <w:t>多半</w:t>
        </w:r>
      </w:ins>
      <w:del w:id="1956" w:author="夜 夜" w:date="2022-12-14T23:15:00Z">
        <w:r w:rsidDel="00555305">
          <w:rPr>
            <w:rFonts w:hint="eastAsia"/>
          </w:rPr>
          <w:delText>看来</w:delText>
        </w:r>
      </w:del>
      <w:r>
        <w:rPr>
          <w:rFonts w:hint="eastAsia"/>
        </w:rPr>
        <w:t>只</w:t>
      </w:r>
      <w:ins w:id="1957" w:author="夜 夜" w:date="2022-12-14T23:45:00Z">
        <w:r w:rsidR="00EA6E7F">
          <w:rPr>
            <w:rFonts w:hint="eastAsia"/>
          </w:rPr>
          <w:t>不过</w:t>
        </w:r>
      </w:ins>
      <w:r>
        <w:rPr>
          <w:rFonts w:hint="eastAsia"/>
        </w:rPr>
        <w:t>是决定先解决梅诺。反正</w:t>
      </w:r>
      <w:ins w:id="1958" w:author="夜 夜" w:date="2022-12-14T23:19:00Z">
        <w:r w:rsidR="00361347">
          <w:rPr>
            <w:rFonts w:hint="eastAsia"/>
          </w:rPr>
          <w:t>计划是把两个人都抓住</w:t>
        </w:r>
      </w:ins>
      <w:del w:id="1959" w:author="夜 夜" w:date="2022-12-14T23:19:00Z">
        <w:r w:rsidDel="00361347">
          <w:rPr>
            <w:rFonts w:hint="eastAsia"/>
          </w:rPr>
          <w:delText>本来也打算两者都要捕获</w:delText>
        </w:r>
      </w:del>
      <w:r>
        <w:rPr>
          <w:rFonts w:hint="eastAsia"/>
        </w:rPr>
        <w:t>，先集中攻击梅诺也</w:t>
      </w:r>
      <w:ins w:id="1960" w:author="夜 夜" w:date="2022-12-14T23:21:00Z">
        <w:r w:rsidR="003B46D2">
          <w:rPr>
            <w:rFonts w:hint="eastAsia"/>
          </w:rPr>
          <w:t>算是</w:t>
        </w:r>
      </w:ins>
      <w:del w:id="1961" w:author="夜 夜" w:date="2022-12-14T23:21:00Z">
        <w:r w:rsidDel="003B46D2">
          <w:rPr>
            <w:rFonts w:hint="eastAsia"/>
          </w:rPr>
          <w:delText>是</w:delText>
        </w:r>
      </w:del>
      <w:ins w:id="1962" w:author="夜 夜" w:date="2022-12-14T23:21:00Z">
        <w:r w:rsidR="00817CBE">
          <w:rPr>
            <w:rFonts w:hint="eastAsia"/>
          </w:rPr>
          <w:t>计划的一部分</w:t>
        </w:r>
      </w:ins>
      <w:del w:id="1963" w:author="夜 夜" w:date="2022-12-14T23:20:00Z">
        <w:r w:rsidDel="003203C3">
          <w:rPr>
            <w:rFonts w:hint="eastAsia"/>
          </w:rPr>
          <w:delText>目标之内的事</w:delText>
        </w:r>
      </w:del>
      <w:r>
        <w:rPr>
          <w:rFonts w:hint="eastAsia"/>
        </w:rPr>
        <w:t>。</w:t>
      </w:r>
    </w:p>
    <w:p w14:paraId="66F65483" w14:textId="5992FC5A" w:rsidR="00DE14DB" w:rsidRDefault="00DE14DB" w:rsidP="00DE14DB">
      <w:pPr>
        <w:ind w:firstLineChars="200" w:firstLine="420"/>
      </w:pPr>
      <w:r>
        <w:rPr>
          <w:rFonts w:hint="eastAsia"/>
        </w:rPr>
        <w:t>梅诺把背</w:t>
      </w:r>
      <w:ins w:id="1964" w:author="夜 夜" w:date="2022-12-14T23:24:00Z">
        <w:r w:rsidR="004070D6">
          <w:rPr>
            <w:rFonts w:hint="eastAsia"/>
          </w:rPr>
          <w:t>上</w:t>
        </w:r>
      </w:ins>
      <w:del w:id="1965" w:author="夜 夜" w:date="2022-12-14T23:23:00Z">
        <w:r w:rsidDel="004070D6">
          <w:rPr>
            <w:rFonts w:hint="eastAsia"/>
          </w:rPr>
          <w:delText>负</w:delText>
        </w:r>
      </w:del>
      <w:r>
        <w:rPr>
          <w:rFonts w:hint="eastAsia"/>
        </w:rPr>
        <w:t>的雅修娜放</w:t>
      </w:r>
      <w:ins w:id="1966" w:author="夜 夜" w:date="2022-12-14T23:24:00Z">
        <w:r w:rsidR="00854B21">
          <w:rPr>
            <w:rFonts w:hint="eastAsia"/>
          </w:rPr>
          <w:t>了下来</w:t>
        </w:r>
      </w:ins>
      <w:del w:id="1967" w:author="夜 夜" w:date="2022-12-14T23:24:00Z">
        <w:r w:rsidDel="00854B21">
          <w:rPr>
            <w:rFonts w:hint="eastAsia"/>
          </w:rPr>
          <w:delText>在了地面上</w:delText>
        </w:r>
      </w:del>
      <w:r>
        <w:rPr>
          <w:rFonts w:hint="eastAsia"/>
        </w:rPr>
        <w:t>。</w:t>
      </w:r>
    </w:p>
    <w:p w14:paraId="13151D67" w14:textId="77777777" w:rsidR="00DE14DB" w:rsidRDefault="00DE14DB" w:rsidP="00DE14DB">
      <w:pPr>
        <w:ind w:firstLineChars="200" w:firstLine="420"/>
      </w:pPr>
      <w:r>
        <w:rPr>
          <w:rFonts w:hint="eastAsia"/>
        </w:rPr>
        <w:t>「茉茉，我来争取</w:t>
      </w:r>
      <w:del w:id="1968" w:author="夜 夜" w:date="2022-12-14T23:23:00Z">
        <w:r w:rsidDel="004B6C66">
          <w:rPr>
            <w:rFonts w:hint="eastAsia"/>
          </w:rPr>
          <w:delText>点</w:delText>
        </w:r>
      </w:del>
      <w:r>
        <w:rPr>
          <w:rFonts w:hint="eastAsia"/>
        </w:rPr>
        <w:t>时间」</w:t>
      </w:r>
    </w:p>
    <w:p w14:paraId="2C15BCE7" w14:textId="77777777" w:rsidR="00DE14DB" w:rsidRDefault="00DE14DB" w:rsidP="00DE14DB">
      <w:pPr>
        <w:ind w:firstLineChars="200" w:firstLine="420"/>
      </w:pPr>
      <w:r>
        <w:rPr>
          <w:rFonts w:hint="eastAsia"/>
        </w:rPr>
        <w:t>「好的——，交给我吧——！」</w:t>
      </w:r>
    </w:p>
    <w:p w14:paraId="58FCC481" w14:textId="58D01649" w:rsidR="00DE14DB" w:rsidRDefault="00BE6DF9" w:rsidP="00DE14DB">
      <w:pPr>
        <w:ind w:firstLineChars="200" w:firstLine="420"/>
      </w:pPr>
      <w:ins w:id="1969" w:author="夜 夜" w:date="2022-12-14T23:25:00Z">
        <w:r>
          <w:rPr>
            <w:rFonts w:hint="eastAsia"/>
          </w:rPr>
          <w:t>接下来要做什么？梅诺和茉茉之间的默契已经</w:t>
        </w:r>
      </w:ins>
      <w:r w:rsidR="00DE14DB">
        <w:rPr>
          <w:rFonts w:hint="eastAsia"/>
        </w:rPr>
        <w:t>无需</w:t>
      </w:r>
      <w:ins w:id="1970" w:author="夜 夜" w:date="2022-12-14T23:25:00Z">
        <w:r w:rsidR="00A463B1">
          <w:rPr>
            <w:rFonts w:hint="eastAsia"/>
          </w:rPr>
          <w:t>更</w:t>
        </w:r>
      </w:ins>
      <w:del w:id="1971" w:author="夜 夜" w:date="2022-12-14T23:25:00Z">
        <w:r w:rsidR="00DE14DB" w:rsidDel="00A463B1">
          <w:rPr>
            <w:rFonts w:hint="eastAsia"/>
          </w:rPr>
          <w:delText>过</w:delText>
        </w:r>
      </w:del>
      <w:r w:rsidR="00DE14DB">
        <w:rPr>
          <w:rFonts w:hint="eastAsia"/>
        </w:rPr>
        <w:t>多言语</w:t>
      </w:r>
      <w:del w:id="1972" w:author="夜 夜" w:date="2022-12-14T23:25:00Z">
        <w:r w:rsidR="00DE14DB" w:rsidDel="00A463B1">
          <w:rPr>
            <w:rFonts w:hint="eastAsia"/>
          </w:rPr>
          <w:delText>，</w:delText>
        </w:r>
        <w:r w:rsidR="00DE14DB" w:rsidDel="00BE6DF9">
          <w:rPr>
            <w:rFonts w:hint="eastAsia"/>
          </w:rPr>
          <w:delText>梅诺和茉茉</w:delText>
        </w:r>
        <w:r w:rsidR="00DE14DB" w:rsidDel="00A463B1">
          <w:rPr>
            <w:rFonts w:hint="eastAsia"/>
          </w:rPr>
          <w:delText>就能交流想法，知晓该如何行动</w:delText>
        </w:r>
      </w:del>
      <w:r w:rsidR="00DE14DB">
        <w:rPr>
          <w:rFonts w:hint="eastAsia"/>
        </w:rPr>
        <w:t>。</w:t>
      </w:r>
    </w:p>
    <w:p w14:paraId="740B79DA" w14:textId="77777777" w:rsidR="00DE14DB" w:rsidRDefault="00DE14DB" w:rsidP="00DE14DB">
      <w:pPr>
        <w:ind w:firstLineChars="200" w:firstLine="420"/>
      </w:pPr>
      <w:r>
        <w:rPr>
          <w:rFonts w:hint="eastAsia"/>
        </w:rPr>
        <w:t>战斗开始了。</w:t>
      </w:r>
    </w:p>
    <w:p w14:paraId="774E9D19" w14:textId="77777777" w:rsidR="00DE14DB" w:rsidRDefault="00DE14DB" w:rsidP="00DE14DB">
      <w:pPr>
        <w:ind w:firstLineChars="200" w:firstLine="420"/>
      </w:pPr>
    </w:p>
    <w:p w14:paraId="1DEDC07F" w14:textId="6F83D300" w:rsidR="00DE14DB" w:rsidRDefault="00DE14DB" w:rsidP="00DE14DB">
      <w:pPr>
        <w:ind w:firstLineChars="200" w:firstLine="420"/>
      </w:pPr>
      <w:del w:id="1973" w:author="夜 夜" w:date="2022-12-14T23:26:00Z">
        <w:r w:rsidDel="00A463B1">
          <w:rPr>
            <w:rFonts w:hint="eastAsia"/>
          </w:rPr>
          <w:delText>在第二次震动中，</w:delText>
        </w:r>
      </w:del>
      <w:r>
        <w:rPr>
          <w:rFonts w:hint="eastAsia"/>
        </w:rPr>
        <w:t>灯里</w:t>
      </w:r>
      <w:ins w:id="1974" w:author="夜 夜" w:date="2022-12-14T23:26:00Z">
        <w:r w:rsidR="00A463B1">
          <w:rPr>
            <w:rFonts w:hint="eastAsia"/>
          </w:rPr>
          <w:t>在第二次震动中</w:t>
        </w:r>
      </w:ins>
      <w:r>
        <w:rPr>
          <w:rFonts w:hint="eastAsia"/>
        </w:rPr>
        <w:t>醒来了。</w:t>
      </w:r>
    </w:p>
    <w:p w14:paraId="44FE77B7" w14:textId="77777777" w:rsidR="00DE14DB" w:rsidRDefault="00DE14DB" w:rsidP="00DE14DB">
      <w:pPr>
        <w:ind w:firstLineChars="200" w:firstLine="420"/>
      </w:pPr>
      <w:r>
        <w:rPr>
          <w:rFonts w:hint="eastAsia"/>
        </w:rPr>
        <w:t>「唔啊？」</w:t>
      </w:r>
    </w:p>
    <w:p w14:paraId="71438E6E" w14:textId="2754A3D1" w:rsidR="00DE14DB" w:rsidRDefault="00DE14DB" w:rsidP="00DE14DB">
      <w:pPr>
        <w:ind w:firstLineChars="200" w:firstLine="420"/>
      </w:pPr>
      <w:del w:id="1975" w:author="夜 夜" w:date="2022-12-14T23:30:00Z">
        <w:r w:rsidDel="00A54675">
          <w:rPr>
            <w:rFonts w:hint="eastAsia"/>
          </w:rPr>
          <w:delText>虽然地震时也是如此</w:delText>
        </w:r>
      </w:del>
      <w:ins w:id="1976" w:author="夜 夜" w:date="2022-12-14T23:30:00Z">
        <w:r w:rsidR="00A54675">
          <w:rPr>
            <w:rFonts w:hint="eastAsia"/>
          </w:rPr>
          <w:t>好像又地震了</w:t>
        </w:r>
      </w:ins>
      <w:r>
        <w:rPr>
          <w:rFonts w:hint="eastAsia"/>
        </w:rPr>
        <w:t>，</w:t>
      </w:r>
      <w:del w:id="1977" w:author="夜 夜" w:date="2022-12-14T23:30:00Z">
        <w:r w:rsidDel="00D8252B">
          <w:rPr>
            <w:rFonts w:hint="eastAsia"/>
          </w:rPr>
          <w:delText>但</w:delText>
        </w:r>
      </w:del>
      <w:r>
        <w:rPr>
          <w:rFonts w:hint="eastAsia"/>
        </w:rPr>
        <w:t>周围的人群</w:t>
      </w:r>
      <w:ins w:id="1978" w:author="夜 夜" w:date="2022-12-14T23:30:00Z">
        <w:r w:rsidR="00852AD1">
          <w:rPr>
            <w:rFonts w:hint="eastAsia"/>
          </w:rPr>
          <w:t>发着巨大的</w:t>
        </w:r>
      </w:ins>
      <w:r>
        <w:rPr>
          <w:rFonts w:hint="eastAsia"/>
        </w:rPr>
        <w:t>喧嚣</w:t>
      </w:r>
      <w:ins w:id="1979" w:author="夜 夜" w:date="2022-12-14T23:30:00Z">
        <w:r w:rsidR="00852AD1">
          <w:rPr>
            <w:rFonts w:hint="eastAsia"/>
          </w:rPr>
          <w:t>声</w:t>
        </w:r>
      </w:ins>
      <w:del w:id="1980" w:author="夜 夜" w:date="2022-12-14T23:30:00Z">
        <w:r w:rsidDel="00D8252B">
          <w:rPr>
            <w:rFonts w:hint="eastAsia"/>
          </w:rPr>
          <w:delText>声太大了</w:delText>
        </w:r>
      </w:del>
      <w:r>
        <w:rPr>
          <w:rFonts w:hint="eastAsia"/>
        </w:rPr>
        <w:t>。</w:t>
      </w:r>
    </w:p>
    <w:p w14:paraId="47BC01D4" w14:textId="692CCEB0" w:rsidR="00DE14DB" w:rsidRDefault="00DE14DB" w:rsidP="00DE14DB">
      <w:pPr>
        <w:ind w:firstLineChars="200" w:firstLine="420"/>
      </w:pPr>
      <w:r>
        <w:rPr>
          <w:rFonts w:hint="eastAsia"/>
        </w:rPr>
        <w:t>「怎么</w:t>
      </w:r>
      <w:del w:id="1981" w:author="夜 夜" w:date="2022-12-14T23:29:00Z">
        <w:r w:rsidDel="0042060A">
          <w:rPr>
            <w:rFonts w:hint="eastAsia"/>
          </w:rPr>
          <w:delText>回事</w:delText>
        </w:r>
      </w:del>
      <w:ins w:id="1982" w:author="夜 夜" w:date="2022-12-14T23:29:00Z">
        <w:r w:rsidR="0042060A">
          <w:rPr>
            <w:rFonts w:hint="eastAsia"/>
          </w:rPr>
          <w:t>了</w:t>
        </w:r>
      </w:ins>
      <w:r>
        <w:rPr>
          <w:rFonts w:hint="eastAsia"/>
        </w:rPr>
        <w:t>呢……</w:t>
      </w:r>
      <w:del w:id="1983" w:author="夜 夜" w:date="2022-12-14T23:29:00Z">
        <w:r w:rsidDel="00A54675">
          <w:rPr>
            <w:rFonts w:hint="eastAsia"/>
          </w:rPr>
          <w:delText>难道这里</w:delText>
        </w:r>
      </w:del>
      <w:ins w:id="1984" w:author="夜 夜" w:date="2022-12-14T23:29:00Z">
        <w:r w:rsidR="00A54675">
          <w:rPr>
            <w:rFonts w:hint="eastAsia"/>
          </w:rPr>
          <w:t>这是</w:t>
        </w:r>
      </w:ins>
      <w:r>
        <w:rPr>
          <w:rFonts w:hint="eastAsia"/>
        </w:rPr>
        <w:t>比日本还要多震</w:t>
      </w:r>
      <w:ins w:id="1985" w:author="夜 夜" w:date="2022-12-14T23:29:00Z">
        <w:r w:rsidR="00A54675">
          <w:rPr>
            <w:rFonts w:hint="eastAsia"/>
          </w:rPr>
          <w:t>的地方</w:t>
        </w:r>
      </w:ins>
      <w:r>
        <w:rPr>
          <w:rFonts w:hint="eastAsia"/>
        </w:rPr>
        <w:t>吗？」</w:t>
      </w:r>
    </w:p>
    <w:p w14:paraId="129F0333" w14:textId="65954B38" w:rsidR="00DE14DB" w:rsidRDefault="00DE14DB" w:rsidP="00DE14DB">
      <w:pPr>
        <w:ind w:firstLineChars="200" w:firstLine="420"/>
      </w:pPr>
      <w:r>
        <w:rPr>
          <w:rFonts w:hint="eastAsia"/>
        </w:rPr>
        <w:t>灯里悄悄地看向窗外的大街。不知为何，明明是夜晚，</w:t>
      </w:r>
      <w:del w:id="1986" w:author="夜 夜" w:date="2022-12-14T23:31:00Z">
        <w:r w:rsidDel="00852AD1">
          <w:rPr>
            <w:rFonts w:hint="eastAsia"/>
          </w:rPr>
          <w:delText>却似乎</w:delText>
        </w:r>
      </w:del>
      <w:ins w:id="1987" w:author="夜 夜" w:date="2022-12-14T23:31:00Z">
        <w:r w:rsidR="00852AD1">
          <w:rPr>
            <w:rFonts w:hint="eastAsia"/>
          </w:rPr>
          <w:t>街上却</w:t>
        </w:r>
      </w:ins>
      <w:r>
        <w:rPr>
          <w:rFonts w:hint="eastAsia"/>
        </w:rPr>
        <w:t>人头攒动。</w:t>
      </w:r>
    </w:p>
    <w:p w14:paraId="794A858E" w14:textId="76FD7988" w:rsidR="00DE14DB" w:rsidRDefault="00DE14DB" w:rsidP="00DE14DB">
      <w:pPr>
        <w:ind w:firstLineChars="200" w:firstLine="420"/>
      </w:pPr>
      <w:r>
        <w:rPr>
          <w:rFonts w:hint="eastAsia"/>
        </w:rPr>
        <w:t>但</w:t>
      </w:r>
      <w:ins w:id="1988" w:author="夜 夜" w:date="2022-12-14T23:36:00Z">
        <w:r w:rsidR="009038C2">
          <w:rPr>
            <w:rFonts w:hint="eastAsia"/>
          </w:rPr>
          <w:t>这里不是什么异国他乡</w:t>
        </w:r>
      </w:ins>
      <w:del w:id="1989" w:author="夜 夜" w:date="2022-12-14T23:35:00Z">
        <w:r w:rsidDel="00D64FC7">
          <w:rPr>
            <w:rFonts w:hint="eastAsia"/>
          </w:rPr>
          <w:delText>是</w:delText>
        </w:r>
      </w:del>
      <w:ins w:id="1990" w:author="夜 夜" w:date="2022-12-14T23:36:00Z">
        <w:r w:rsidR="009038C2">
          <w:rPr>
            <w:rFonts w:hint="eastAsia"/>
          </w:rPr>
          <w:t>，而</w:t>
        </w:r>
      </w:ins>
      <w:ins w:id="1991" w:author="夜 夜" w:date="2022-12-14T23:35:00Z">
        <w:r w:rsidR="00D64FC7">
          <w:rPr>
            <w:rFonts w:hint="eastAsia"/>
          </w:rPr>
          <w:t>是异世界</w:t>
        </w:r>
      </w:ins>
      <w:del w:id="1992" w:author="夜 夜" w:date="2022-12-14T23:36:00Z">
        <w:r w:rsidDel="009038C2">
          <w:rPr>
            <w:rFonts w:hint="eastAsia"/>
          </w:rPr>
          <w:delText>，</w:delText>
        </w:r>
      </w:del>
      <w:del w:id="1993" w:author="夜 夜" w:date="2022-12-14T23:35:00Z">
        <w:r w:rsidDel="00D64FC7">
          <w:rPr>
            <w:rFonts w:hint="eastAsia"/>
          </w:rPr>
          <w:delText>这里不是</w:delText>
        </w:r>
      </w:del>
      <w:del w:id="1994" w:author="夜 夜" w:date="2022-12-14T23:36:00Z">
        <w:r w:rsidDel="009038C2">
          <w:rPr>
            <w:rFonts w:hint="eastAsia"/>
          </w:rPr>
          <w:delText>异国</w:delText>
        </w:r>
      </w:del>
      <w:del w:id="1995" w:author="夜 夜" w:date="2022-12-14T23:35:00Z">
        <w:r w:rsidDel="00D64FC7">
          <w:rPr>
            <w:rFonts w:hint="eastAsia"/>
          </w:rPr>
          <w:delText>，而是异世界</w:delText>
        </w:r>
      </w:del>
      <w:r>
        <w:rPr>
          <w:rFonts w:hint="eastAsia"/>
        </w:rPr>
        <w:t>。灯里</w:t>
      </w:r>
      <w:ins w:id="1996" w:author="夜 夜" w:date="2022-12-14T23:36:00Z">
        <w:r w:rsidR="009038C2">
          <w:rPr>
            <w:rFonts w:hint="eastAsia"/>
          </w:rPr>
          <w:t>没有</w:t>
        </w:r>
      </w:ins>
      <w:del w:id="1997" w:author="夜 夜" w:date="2022-12-14T23:36:00Z">
        <w:r w:rsidDel="009038C2">
          <w:rPr>
            <w:rFonts w:hint="eastAsia"/>
          </w:rPr>
          <w:delText>不敢</w:delText>
        </w:r>
      </w:del>
      <w:r>
        <w:rPr>
          <w:rFonts w:hint="eastAsia"/>
        </w:rPr>
        <w:t>独自出门</w:t>
      </w:r>
      <w:ins w:id="1998" w:author="夜 夜" w:date="2022-12-14T23:36:00Z">
        <w:r w:rsidR="009038C2">
          <w:rPr>
            <w:rFonts w:hint="eastAsia"/>
          </w:rPr>
          <w:t>的勇气</w:t>
        </w:r>
      </w:ins>
      <w:r>
        <w:rPr>
          <w:rFonts w:hint="eastAsia"/>
        </w:rPr>
        <w:t>。</w:t>
      </w:r>
    </w:p>
    <w:p w14:paraId="3AF2841C" w14:textId="69E3BCBF" w:rsidR="00DE14DB" w:rsidRDefault="00DE14DB" w:rsidP="00DE14DB">
      <w:pPr>
        <w:ind w:firstLineChars="200" w:firstLine="420"/>
      </w:pPr>
      <w:r>
        <w:rPr>
          <w:rFonts w:hint="eastAsia"/>
        </w:rPr>
        <w:t>「没关系……没关系，大概。梅诺小姐也说过，</w:t>
      </w:r>
      <w:ins w:id="1999" w:author="夜 夜" w:date="2022-12-14T23:37:00Z">
        <w:r w:rsidR="004F0054">
          <w:rPr>
            <w:rFonts w:hint="eastAsia"/>
          </w:rPr>
          <w:t>我</w:t>
        </w:r>
      </w:ins>
      <w:r>
        <w:rPr>
          <w:rFonts w:hint="eastAsia"/>
        </w:rPr>
        <w:t>马上就能回</w:t>
      </w:r>
      <w:del w:id="2000" w:author="夜 夜" w:date="2022-12-14T23:37:00Z">
        <w:r w:rsidDel="004F0054">
          <w:rPr>
            <w:rFonts w:hint="eastAsia"/>
          </w:rPr>
          <w:delText>到</w:delText>
        </w:r>
      </w:del>
      <w:r>
        <w:rPr>
          <w:rFonts w:hint="eastAsia"/>
        </w:rPr>
        <w:t>日本了」</w:t>
      </w:r>
    </w:p>
    <w:p w14:paraId="04C2F2D4" w14:textId="559114B9" w:rsidR="00DE14DB" w:rsidRDefault="00DE14DB" w:rsidP="00DE14DB">
      <w:pPr>
        <w:ind w:firstLineChars="200" w:firstLine="420"/>
      </w:pPr>
      <w:del w:id="2001" w:author="夜 夜" w:date="2022-12-14T23:38:00Z">
        <w:r w:rsidDel="0059003A">
          <w:rPr>
            <w:rFonts w:hint="eastAsia"/>
          </w:rPr>
          <w:delText>她</w:delText>
        </w:r>
      </w:del>
      <w:ins w:id="2002" w:author="夜 夜" w:date="2022-12-14T23:38:00Z">
        <w:r w:rsidR="0059003A">
          <w:rPr>
            <w:rFonts w:hint="eastAsia"/>
          </w:rPr>
          <w:t>灯里</w:t>
        </w:r>
      </w:ins>
      <w:r>
        <w:rPr>
          <w:rFonts w:hint="eastAsia"/>
        </w:rPr>
        <w:t>紧紧闭上</w:t>
      </w:r>
      <w:del w:id="2003" w:author="夜 夜" w:date="2022-12-14T23:38:00Z">
        <w:r w:rsidDel="0059003A">
          <w:rPr>
            <w:rFonts w:hint="eastAsia"/>
          </w:rPr>
          <w:delText>了眼</w:delText>
        </w:r>
      </w:del>
      <w:ins w:id="2004" w:author="夜 夜" w:date="2022-12-14T23:38:00Z">
        <w:r w:rsidR="0059003A">
          <w:rPr>
            <w:rFonts w:hint="eastAsia"/>
          </w:rPr>
          <w:t>眼睛</w:t>
        </w:r>
      </w:ins>
      <w:r>
        <w:rPr>
          <w:rFonts w:hint="eastAsia"/>
        </w:rPr>
        <w:t>，</w:t>
      </w:r>
      <w:ins w:id="2005" w:author="夜 夜" w:date="2022-12-14T23:38:00Z">
        <w:r w:rsidR="004F0054">
          <w:rPr>
            <w:rFonts w:hint="eastAsia"/>
          </w:rPr>
          <w:t>躺</w:t>
        </w:r>
      </w:ins>
      <w:r>
        <w:rPr>
          <w:rFonts w:hint="eastAsia"/>
        </w:rPr>
        <w:t>回到床上。</w:t>
      </w:r>
    </w:p>
    <w:p w14:paraId="45EA5B86" w14:textId="2E057CB7" w:rsidR="00DE14DB" w:rsidRDefault="00DE14DB" w:rsidP="00DE14DB">
      <w:pPr>
        <w:ind w:firstLineChars="200" w:firstLine="420"/>
      </w:pPr>
      <w:r>
        <w:rPr>
          <w:rFonts w:hint="eastAsia"/>
        </w:rPr>
        <w:t>眼前浮现了日本教室的景象。现在这梦一般的现实，</w:t>
      </w:r>
      <w:del w:id="2006" w:author="夜 夜" w:date="2022-12-14T23:39:00Z">
        <w:r w:rsidDel="00D413B1">
          <w:rPr>
            <w:rFonts w:hint="eastAsia"/>
          </w:rPr>
          <w:delText>几天后</w:delText>
        </w:r>
      </w:del>
      <w:ins w:id="2007" w:author="夜 夜" w:date="2022-12-14T23:39:00Z">
        <w:r w:rsidR="00D413B1">
          <w:rPr>
            <w:rFonts w:hint="eastAsia"/>
          </w:rPr>
          <w:t>再过几天</w:t>
        </w:r>
      </w:ins>
      <w:r>
        <w:rPr>
          <w:rFonts w:hint="eastAsia"/>
        </w:rPr>
        <w:t>就</w:t>
      </w:r>
      <w:del w:id="2008" w:author="夜 夜" w:date="2022-12-14T23:39:00Z">
        <w:r w:rsidDel="00D413B1">
          <w:rPr>
            <w:rFonts w:hint="eastAsia"/>
          </w:rPr>
          <w:delText>要</w:delText>
        </w:r>
      </w:del>
      <w:r>
        <w:rPr>
          <w:rFonts w:hint="eastAsia"/>
        </w:rPr>
        <w:t>结束了。不管多么不想待在教室</w:t>
      </w:r>
      <w:del w:id="2009" w:author="夜 夜" w:date="2022-12-14T23:41:00Z">
        <w:r w:rsidDel="000C6CC2">
          <w:rPr>
            <w:rFonts w:hint="eastAsia"/>
          </w:rPr>
          <w:delText>里</w:delText>
        </w:r>
      </w:del>
      <w:r>
        <w:rPr>
          <w:rFonts w:hint="eastAsia"/>
        </w:rPr>
        <w:t>，</w:t>
      </w:r>
      <w:ins w:id="2010" w:author="夜 夜" w:date="2022-12-14T23:41:00Z">
        <w:r w:rsidR="000C6CC2">
          <w:rPr>
            <w:rFonts w:hint="eastAsia"/>
          </w:rPr>
          <w:t>也</w:t>
        </w:r>
      </w:ins>
      <w:del w:id="2011" w:author="夜 夜" w:date="2022-12-14T23:40:00Z">
        <w:r w:rsidDel="002E2529">
          <w:rPr>
            <w:rFonts w:hint="eastAsia"/>
          </w:rPr>
          <w:delText>比起</w:delText>
        </w:r>
      </w:del>
      <w:ins w:id="2012" w:author="夜 夜" w:date="2022-12-14T23:40:00Z">
        <w:r w:rsidR="002E2529">
          <w:rPr>
            <w:rFonts w:hint="eastAsia"/>
          </w:rPr>
          <w:t>总比</w:t>
        </w:r>
      </w:ins>
      <w:ins w:id="2013" w:author="夜 夜" w:date="2022-12-14T23:41:00Z">
        <w:r w:rsidR="002E2529">
          <w:rPr>
            <w:rFonts w:hint="eastAsia"/>
          </w:rPr>
          <w:t>待在这样的</w:t>
        </w:r>
      </w:ins>
      <w:del w:id="2014" w:author="夜 夜" w:date="2022-12-14T23:41:00Z">
        <w:r w:rsidDel="002E2529">
          <w:rPr>
            <w:rFonts w:hint="eastAsia"/>
          </w:rPr>
          <w:delText>这</w:delText>
        </w:r>
      </w:del>
      <w:del w:id="2015" w:author="夜 夜" w:date="2022-12-14T23:40:00Z">
        <w:r w:rsidDel="002E2529">
          <w:rPr>
            <w:rFonts w:hint="eastAsia"/>
          </w:rPr>
          <w:delText>一</w:delText>
        </w:r>
      </w:del>
      <w:r>
        <w:rPr>
          <w:rFonts w:hint="eastAsia"/>
        </w:rPr>
        <w:t>世界</w:t>
      </w:r>
      <w:del w:id="2016" w:author="夜 夜" w:date="2022-12-14T23:41:00Z">
        <w:r w:rsidDel="002E2529">
          <w:rPr>
            <w:rFonts w:hint="eastAsia"/>
          </w:rPr>
          <w:delText>还是</w:delText>
        </w:r>
      </w:del>
      <w:r>
        <w:rPr>
          <w:rFonts w:hint="eastAsia"/>
        </w:rPr>
        <w:t>好</w:t>
      </w:r>
      <w:del w:id="2017" w:author="夜 夜" w:date="2022-12-14T23:41:00Z">
        <w:r w:rsidDel="002E2529">
          <w:rPr>
            <w:rFonts w:hint="eastAsia"/>
          </w:rPr>
          <w:delText>一点的</w:delText>
        </w:r>
      </w:del>
      <w:r>
        <w:rPr>
          <w:rFonts w:hint="eastAsia"/>
        </w:rPr>
        <w:t>。尽管这里也使用着日语，但也就这点好处了。</w:t>
      </w:r>
      <w:del w:id="2018" w:author="夜 夜" w:date="2022-12-14T23:42:00Z">
        <w:r w:rsidDel="00174977">
          <w:rPr>
            <w:rFonts w:hint="eastAsia"/>
          </w:rPr>
          <w:delText>突然</w:delText>
        </w:r>
      </w:del>
      <w:ins w:id="2019" w:author="夜 夜" w:date="2022-12-14T23:42:00Z">
        <w:r w:rsidR="00174977">
          <w:rPr>
            <w:rFonts w:hint="eastAsia"/>
          </w:rPr>
          <w:t>莫名</w:t>
        </w:r>
      </w:ins>
      <w:r>
        <w:rPr>
          <w:rFonts w:hint="eastAsia"/>
        </w:rPr>
        <w:t>就</w:t>
      </w:r>
      <w:r>
        <w:rPr>
          <w:rFonts w:hint="eastAsia"/>
        </w:rPr>
        <w:lastRenderedPageBreak/>
        <w:t>被召唤至此，又</w:t>
      </w:r>
      <w:del w:id="2020" w:author="夜 夜" w:date="2022-12-14T23:42:00Z">
        <w:r w:rsidDel="00174977">
          <w:rPr>
            <w:rFonts w:hint="eastAsia"/>
          </w:rPr>
          <w:delText>随意摆弄</w:delText>
        </w:r>
      </w:del>
      <w:ins w:id="2021" w:author="夜 夜" w:date="2022-12-14T23:42:00Z">
        <w:r w:rsidR="00174977">
          <w:rPr>
            <w:rFonts w:hint="eastAsia"/>
          </w:rPr>
          <w:t>经历</w:t>
        </w:r>
      </w:ins>
      <w:ins w:id="2022" w:author="夜 夜" w:date="2022-12-14T23:43:00Z">
        <w:r w:rsidR="00B70587">
          <w:rPr>
            <w:rFonts w:hint="eastAsia"/>
          </w:rPr>
          <w:t>种种</w:t>
        </w:r>
      </w:ins>
      <w:ins w:id="2023" w:author="夜 夜" w:date="2022-12-14T23:42:00Z">
        <w:r w:rsidR="00174977">
          <w:rPr>
            <w:rFonts w:hint="eastAsia"/>
          </w:rPr>
          <w:t>波折</w:t>
        </w:r>
      </w:ins>
      <w:r>
        <w:rPr>
          <w:rFonts w:hint="eastAsia"/>
        </w:rPr>
        <w:t>，灯里心中的不安与孤独渐渐高涨。</w:t>
      </w:r>
    </w:p>
    <w:p w14:paraId="4AC5F979" w14:textId="175F577D" w:rsidR="00DE14DB" w:rsidRDefault="00DE14DB" w:rsidP="00DE14DB">
      <w:pPr>
        <w:ind w:firstLineChars="200" w:firstLine="420"/>
      </w:pPr>
      <w:r>
        <w:rPr>
          <w:rFonts w:hint="eastAsia"/>
        </w:rPr>
        <w:t>「能回去的……只要，再</w:t>
      </w:r>
      <w:ins w:id="2024" w:author="夜 夜" w:date="2022-12-14T23:44:00Z">
        <w:r w:rsidR="00A618C9">
          <w:rPr>
            <w:rFonts w:hint="eastAsia"/>
          </w:rPr>
          <w:t>等</w:t>
        </w:r>
      </w:ins>
      <w:r>
        <w:rPr>
          <w:rFonts w:hint="eastAsia"/>
        </w:rPr>
        <w:t>几</w:t>
      </w:r>
      <w:ins w:id="2025" w:author="夜 夜" w:date="2022-12-14T23:44:00Z">
        <w:r w:rsidR="00A618C9">
          <w:rPr>
            <w:rFonts w:hint="eastAsia"/>
          </w:rPr>
          <w:t>天</w:t>
        </w:r>
      </w:ins>
      <w:del w:id="2026" w:author="夜 夜" w:date="2022-12-14T23:44:00Z">
        <w:r w:rsidDel="00A618C9">
          <w:rPr>
            <w:rFonts w:hint="eastAsia"/>
          </w:rPr>
          <w:delText>日</w:delText>
        </w:r>
      </w:del>
      <w:r>
        <w:rPr>
          <w:rFonts w:hint="eastAsia"/>
        </w:rPr>
        <w:t>」</w:t>
      </w:r>
    </w:p>
    <w:p w14:paraId="28006FF9" w14:textId="77777777" w:rsidR="00DE14DB" w:rsidRDefault="00DE14DB" w:rsidP="00DE14DB">
      <w:pPr>
        <w:ind w:firstLineChars="200" w:firstLine="420"/>
      </w:pPr>
      <w:r>
        <w:rPr>
          <w:rFonts w:hint="eastAsia"/>
        </w:rPr>
        <w:t>然而。</w:t>
      </w:r>
    </w:p>
    <w:p w14:paraId="33D47534" w14:textId="478256B8" w:rsidR="00DE14DB" w:rsidRDefault="00DE14DB" w:rsidP="00DE14DB">
      <w:pPr>
        <w:ind w:firstLineChars="200" w:firstLine="420"/>
      </w:pPr>
      <w:del w:id="2027" w:author="夜 夜" w:date="2022-12-14T23:45:00Z">
        <w:r w:rsidDel="0058406D">
          <w:rPr>
            <w:rFonts w:hint="eastAsia"/>
          </w:rPr>
          <w:delText>灯里闭上眼后，</w:delText>
        </w:r>
      </w:del>
      <w:r>
        <w:rPr>
          <w:rFonts w:hint="eastAsia"/>
        </w:rPr>
        <w:t>不知为何，</w:t>
      </w:r>
      <w:ins w:id="2028" w:author="夜 夜" w:date="2022-12-14T23:45:00Z">
        <w:r w:rsidR="0058406D">
          <w:rPr>
            <w:rFonts w:hint="eastAsia"/>
          </w:rPr>
          <w:t>灯里闭上眼后，</w:t>
        </w:r>
      </w:ins>
      <w:r>
        <w:rPr>
          <w:rFonts w:hint="eastAsia"/>
        </w:rPr>
        <w:t>眼前</w:t>
      </w:r>
      <w:del w:id="2029" w:author="夜 夜" w:date="2022-12-14T23:44:00Z">
        <w:r w:rsidDel="00380BA7">
          <w:rPr>
            <w:rFonts w:hint="eastAsia"/>
          </w:rPr>
          <w:delText>也</w:delText>
        </w:r>
      </w:del>
      <w:r>
        <w:rPr>
          <w:rFonts w:hint="eastAsia"/>
        </w:rPr>
        <w:t>浮现出了将自己带到这里的那名少女的身影。</w:t>
      </w:r>
    </w:p>
    <w:p w14:paraId="78A12C3F" w14:textId="77777777" w:rsidR="00DE14DB" w:rsidRDefault="00DE14DB" w:rsidP="00DE14DB">
      <w:pPr>
        <w:ind w:firstLineChars="200" w:firstLine="420"/>
      </w:pPr>
    </w:p>
    <w:p w14:paraId="5A2B5D5A" w14:textId="77777777" w:rsidR="00DE14DB" w:rsidRDefault="00DE14DB" w:rsidP="00DE14DB">
      <w:pPr>
        <w:ind w:firstLineChars="200" w:firstLine="420"/>
      </w:pPr>
      <w:r>
        <w:rPr>
          <w:rFonts w:hint="eastAsia"/>
        </w:rPr>
        <w:t>茉茉打开了教典。</w:t>
      </w:r>
    </w:p>
    <w:p w14:paraId="4CA93843" w14:textId="4C060FCB" w:rsidR="00DE14DB" w:rsidRDefault="00D53E16" w:rsidP="00DE14DB">
      <w:pPr>
        <w:ind w:firstLineChars="200" w:firstLine="420"/>
      </w:pPr>
      <w:ins w:id="2030" w:author="夜 夜" w:date="2022-12-14T23:55:00Z">
        <w:r>
          <w:rPr>
            <w:rFonts w:hint="eastAsia"/>
          </w:rPr>
          <w:t>大量的导力光开始从</w:t>
        </w:r>
      </w:ins>
      <w:r w:rsidR="00DE14DB">
        <w:rPr>
          <w:rFonts w:hint="eastAsia"/>
        </w:rPr>
        <w:t>她那身</w:t>
      </w:r>
      <w:del w:id="2031" w:author="夜 夜" w:date="2022-12-14T23:46:00Z">
        <w:r w:rsidR="00DE14DB" w:rsidDel="00EA6E7F">
          <w:rPr>
            <w:rFonts w:hint="eastAsia"/>
          </w:rPr>
          <w:delText>裹</w:delText>
        </w:r>
      </w:del>
      <w:ins w:id="2032" w:author="夜 夜" w:date="2022-12-14T23:46:00Z">
        <w:r w:rsidR="00EA6E7F">
          <w:rPr>
            <w:rFonts w:hint="eastAsia"/>
          </w:rPr>
          <w:t>穿</w:t>
        </w:r>
      </w:ins>
      <w:r w:rsidR="00DE14DB">
        <w:rPr>
          <w:rFonts w:hint="eastAsia"/>
        </w:rPr>
        <w:t>白服的娇小身躯</w:t>
      </w:r>
      <w:ins w:id="2033" w:author="夜 夜" w:date="2022-12-14T23:54:00Z">
        <w:r w:rsidR="00AA554C">
          <w:rPr>
            <w:rFonts w:hint="eastAsia"/>
          </w:rPr>
          <w:t>中</w:t>
        </w:r>
      </w:ins>
      <w:ins w:id="2034" w:author="夜 夜" w:date="2022-12-14T23:55:00Z">
        <w:r>
          <w:rPr>
            <w:rFonts w:hint="eastAsia"/>
          </w:rPr>
          <w:t>向四周</w:t>
        </w:r>
      </w:ins>
      <w:del w:id="2035" w:author="夜 夜" w:date="2022-12-14T23:54:00Z">
        <w:r w:rsidR="00DE14DB" w:rsidDel="00AA554C">
          <w:rPr>
            <w:rFonts w:hint="eastAsia"/>
          </w:rPr>
          <w:delText>，涌动</w:delText>
        </w:r>
      </w:del>
      <w:ins w:id="2036" w:author="夜 夜" w:date="2022-12-14T23:54:00Z">
        <w:r w:rsidR="00AA554C">
          <w:rPr>
            <w:rFonts w:hint="eastAsia"/>
          </w:rPr>
          <w:t>飘散</w:t>
        </w:r>
      </w:ins>
      <w:del w:id="2037" w:author="夜 夜" w:date="2022-12-14T23:55:00Z">
        <w:r w:rsidR="00DE14DB" w:rsidDel="00D53E16">
          <w:rPr>
            <w:rFonts w:hint="eastAsia"/>
          </w:rPr>
          <w:delText>出大量的导力光</w:delText>
        </w:r>
      </w:del>
      <w:r w:rsidR="00DE14DB">
        <w:rPr>
          <w:rFonts w:hint="eastAsia"/>
        </w:rPr>
        <w:t>。与此同时，梅诺飞奔而出。</w:t>
      </w:r>
    </w:p>
    <w:p w14:paraId="12E031C4" w14:textId="7F16E363" w:rsidR="00DE14DB" w:rsidRDefault="00DE14DB" w:rsidP="00DE14DB">
      <w:pPr>
        <w:ind w:firstLineChars="200" w:firstLine="420"/>
      </w:pPr>
      <w:del w:id="2038" w:author="夜 夜" w:date="2022-12-14T23:51:00Z">
        <w:r w:rsidDel="00E82EDA">
          <w:rPr>
            <w:rFonts w:hint="eastAsia"/>
          </w:rPr>
          <w:delText>瞄准了</w:delText>
        </w:r>
      </w:del>
      <w:ins w:id="2039" w:author="夜 夜" w:date="2022-12-14T23:51:00Z">
        <w:r w:rsidR="00E82EDA">
          <w:rPr>
            <w:rFonts w:hint="eastAsia"/>
          </w:rPr>
          <w:t>锁定了</w:t>
        </w:r>
      </w:ins>
      <w:r>
        <w:rPr>
          <w:rFonts w:hint="eastAsia"/>
        </w:rPr>
        <w:t>梅诺的妖精</w:t>
      </w:r>
      <w:del w:id="2040" w:author="夜 夜" w:date="2022-12-14T23:51:00Z">
        <w:r w:rsidDel="006F2DC1">
          <w:rPr>
            <w:rFonts w:hint="eastAsia"/>
          </w:rPr>
          <w:delText>，它的翅膀</w:delText>
        </w:r>
      </w:del>
      <w:r>
        <w:rPr>
          <w:rFonts w:hint="eastAsia"/>
        </w:rPr>
        <w:t>开始振动</w:t>
      </w:r>
      <w:ins w:id="2041" w:author="夜 夜" w:date="2022-12-14T23:51:00Z">
        <w:r w:rsidR="006F2DC1">
          <w:rPr>
            <w:rFonts w:hint="eastAsia"/>
          </w:rPr>
          <w:t>自己的翅膀</w:t>
        </w:r>
      </w:ins>
      <w:r>
        <w:rPr>
          <w:rFonts w:hint="eastAsia"/>
        </w:rPr>
        <w:t>。</w:t>
      </w:r>
    </w:p>
    <w:p w14:paraId="3DE1F45C" w14:textId="2264CCA7" w:rsidR="00DE14DB" w:rsidRDefault="00DE14DB" w:rsidP="00DE14DB">
      <w:pPr>
        <w:ind w:firstLineChars="200" w:firstLine="420"/>
      </w:pPr>
      <w:r>
        <w:rPr>
          <w:rFonts w:hint="eastAsia"/>
        </w:rPr>
        <w:t>它</w:t>
      </w:r>
      <w:del w:id="2042" w:author="夜 夜" w:date="2022-12-14T23:56:00Z">
        <w:r w:rsidDel="00BA6C86">
          <w:rPr>
            <w:rFonts w:hint="eastAsia"/>
          </w:rPr>
          <w:delText>在</w:delText>
        </w:r>
      </w:del>
      <w:ins w:id="2043" w:author="夜 夜" w:date="2022-12-14T23:53:00Z">
        <w:r w:rsidR="0077095B">
          <w:rPr>
            <w:rFonts w:hint="eastAsia"/>
          </w:rPr>
          <w:t>划过</w:t>
        </w:r>
        <w:r w:rsidR="008F5282">
          <w:rPr>
            <w:rFonts w:hint="eastAsia"/>
          </w:rPr>
          <w:t>空气，</w:t>
        </w:r>
      </w:ins>
      <w:del w:id="2044" w:author="夜 夜" w:date="2022-12-14T23:51:00Z">
        <w:r w:rsidDel="006F2DC1">
          <w:rPr>
            <w:rFonts w:hint="eastAsia"/>
          </w:rPr>
          <w:delText>空中立体</w:delText>
        </w:r>
      </w:del>
      <w:del w:id="2045" w:author="夜 夜" w:date="2022-12-14T23:52:00Z">
        <w:r w:rsidDel="00FC00F8">
          <w:rPr>
            <w:rFonts w:hint="eastAsia"/>
          </w:rPr>
          <w:delText>滑行的</w:delText>
        </w:r>
      </w:del>
      <w:r>
        <w:rPr>
          <w:rFonts w:hint="eastAsia"/>
        </w:rPr>
        <w:t>疾速</w:t>
      </w:r>
      <w:ins w:id="2046" w:author="夜 夜" w:date="2022-12-14T23:52:00Z">
        <w:r w:rsidR="00FC00F8">
          <w:rPr>
            <w:rFonts w:hint="eastAsia"/>
          </w:rPr>
          <w:t>地</w:t>
        </w:r>
      </w:ins>
      <w:ins w:id="2047" w:author="夜 夜" w:date="2022-12-14T23:53:00Z">
        <w:r w:rsidR="0077095B">
          <w:rPr>
            <w:rFonts w:hint="eastAsia"/>
          </w:rPr>
          <w:t>飞行的</w:t>
        </w:r>
      </w:ins>
      <w:r>
        <w:rPr>
          <w:rFonts w:hint="eastAsia"/>
        </w:rPr>
        <w:t>动作</w:t>
      </w:r>
      <w:ins w:id="2048" w:author="夜 夜" w:date="2022-12-14T23:53:00Z">
        <w:r w:rsidR="008F5282">
          <w:rPr>
            <w:rFonts w:hint="eastAsia"/>
          </w:rPr>
          <w:t>，快得</w:t>
        </w:r>
      </w:ins>
      <w:ins w:id="2049" w:author="夜 夜" w:date="2022-12-14T23:56:00Z">
        <w:r w:rsidR="00BA6C86">
          <w:rPr>
            <w:rFonts w:hint="eastAsia"/>
          </w:rPr>
          <w:t>连</w:t>
        </w:r>
      </w:ins>
      <w:del w:id="2050" w:author="夜 夜" w:date="2022-12-14T23:53:00Z">
        <w:r w:rsidDel="008F5282">
          <w:rPr>
            <w:rFonts w:hint="eastAsia"/>
          </w:rPr>
          <w:delText>，以</w:delText>
        </w:r>
      </w:del>
      <w:r>
        <w:rPr>
          <w:rFonts w:hint="eastAsia"/>
        </w:rPr>
        <w:t>目光</w:t>
      </w:r>
      <w:ins w:id="2051" w:author="夜 夜" w:date="2022-12-14T23:53:00Z">
        <w:r w:rsidR="008F5282">
          <w:rPr>
            <w:rFonts w:hint="eastAsia"/>
          </w:rPr>
          <w:t>都</w:t>
        </w:r>
      </w:ins>
      <w:r>
        <w:rPr>
          <w:rFonts w:hint="eastAsia"/>
        </w:rPr>
        <w:t>难以捕捉。无法防御，回避也很难。若是妖精有着</w:t>
      </w:r>
      <w:ins w:id="2052" w:author="夜 夜" w:date="2022-12-14T23:56:00Z">
        <w:r w:rsidR="00C038AF">
          <w:rPr>
            <w:rFonts w:hint="eastAsia"/>
          </w:rPr>
          <w:t>等同</w:t>
        </w:r>
      </w:ins>
      <w:r>
        <w:rPr>
          <w:rFonts w:hint="eastAsia"/>
        </w:rPr>
        <w:t>人类</w:t>
      </w:r>
      <w:del w:id="2053" w:author="夜 夜" w:date="2022-12-14T23:56:00Z">
        <w:r w:rsidDel="00C038AF">
          <w:rPr>
            <w:rFonts w:hint="eastAsia"/>
          </w:rPr>
          <w:delText>一样</w:delText>
        </w:r>
      </w:del>
      <w:r>
        <w:rPr>
          <w:rFonts w:hint="eastAsia"/>
        </w:rPr>
        <w:t>的智力，梅诺在眨眼间就会败北吧。不如说，</w:t>
      </w:r>
      <w:del w:id="2054" w:author="夜 夜" w:date="2022-12-14T23:58:00Z">
        <w:r w:rsidDel="00527A69">
          <w:rPr>
            <w:rFonts w:hint="eastAsia"/>
          </w:rPr>
          <w:delText>现在</w:delText>
        </w:r>
      </w:del>
      <w:ins w:id="2055" w:author="夜 夜" w:date="2022-12-14T23:57:00Z">
        <w:r w:rsidR="00096C82">
          <w:rPr>
            <w:rFonts w:hint="eastAsia"/>
          </w:rPr>
          <w:t>自己</w:t>
        </w:r>
      </w:ins>
      <w:ins w:id="2056" w:author="夜 夜" w:date="2022-12-14T23:58:00Z">
        <w:r w:rsidR="00527A69">
          <w:rPr>
            <w:rFonts w:hint="eastAsia"/>
          </w:rPr>
          <w:t>还能</w:t>
        </w:r>
      </w:ins>
      <w:del w:id="2057" w:author="夜 夜" w:date="2022-12-14T23:58:00Z">
        <w:r w:rsidDel="00527A69">
          <w:rPr>
            <w:rFonts w:hint="eastAsia"/>
          </w:rPr>
          <w:delText>还</w:delText>
        </w:r>
      </w:del>
      <w:ins w:id="2058" w:author="夜 夜" w:date="2022-12-14T23:57:00Z">
        <w:r w:rsidR="00096C82">
          <w:rPr>
            <w:rFonts w:hint="eastAsia"/>
          </w:rPr>
          <w:t>四肢健全</w:t>
        </w:r>
      </w:ins>
      <w:del w:id="2059" w:author="夜 夜" w:date="2022-12-14T23:56:00Z">
        <w:r w:rsidDel="00096C82">
          <w:rPr>
            <w:rFonts w:hint="eastAsia"/>
          </w:rPr>
          <w:delText>能全身完整</w:delText>
        </w:r>
      </w:del>
      <w:r>
        <w:rPr>
          <w:rFonts w:hint="eastAsia"/>
        </w:rPr>
        <w:t>地站在这里</w:t>
      </w:r>
      <w:ins w:id="2060" w:author="夜 夜" w:date="2022-12-14T23:57:00Z">
        <w:r w:rsidR="001B25B1">
          <w:rPr>
            <w:rFonts w:hint="eastAsia"/>
          </w:rPr>
          <w:t>本身就</w:t>
        </w:r>
      </w:ins>
      <w:r>
        <w:rPr>
          <w:rFonts w:hint="eastAsia"/>
        </w:rPr>
        <w:t>已经是奇迹了。</w:t>
      </w:r>
    </w:p>
    <w:p w14:paraId="20684431" w14:textId="77777777" w:rsidR="00DE14DB" w:rsidRDefault="00DE14DB" w:rsidP="00DE14DB">
      <w:pPr>
        <w:ind w:firstLineChars="200" w:firstLine="420"/>
      </w:pPr>
      <w:r>
        <w:rPr>
          <w:rFonts w:hint="eastAsia"/>
        </w:rPr>
        <w:t>所以，梅诺更是冷静地分析了，现在自己为什么可以平安无事。</w:t>
      </w:r>
    </w:p>
    <w:p w14:paraId="5B0CCC50" w14:textId="35E3F37D" w:rsidR="00DE14DB" w:rsidRDefault="00DE14DB" w:rsidP="00DE14DB">
      <w:pPr>
        <w:ind w:firstLineChars="200" w:firstLine="420"/>
      </w:pPr>
      <w:r>
        <w:rPr>
          <w:rFonts w:hint="eastAsia"/>
        </w:rPr>
        <w:t>在妖精开始行动之时，梅诺</w:t>
      </w:r>
      <w:ins w:id="2061" w:author="夜 夜" w:date="2022-12-14T23:59:00Z">
        <w:r w:rsidR="005639C5">
          <w:rPr>
            <w:rFonts w:hint="eastAsia"/>
          </w:rPr>
          <w:t>往自己</w:t>
        </w:r>
      </w:ins>
      <w:r>
        <w:rPr>
          <w:rFonts w:hint="eastAsia"/>
        </w:rPr>
        <w:t>新取出</w:t>
      </w:r>
      <w:ins w:id="2062" w:author="夜 夜" w:date="2022-12-14T23:59:00Z">
        <w:r w:rsidR="005639C5">
          <w:rPr>
            <w:rFonts w:hint="eastAsia"/>
          </w:rPr>
          <w:t>的</w:t>
        </w:r>
      </w:ins>
      <w:r>
        <w:rPr>
          <w:rFonts w:hint="eastAsia"/>
        </w:rPr>
        <w:t>一枚五印硬币</w:t>
      </w:r>
      <w:ins w:id="2063" w:author="夜 夜" w:date="2022-12-14T23:59:00Z">
        <w:r w:rsidR="005639C5">
          <w:rPr>
            <w:rFonts w:hint="eastAsia"/>
          </w:rPr>
          <w:t>里</w:t>
        </w:r>
      </w:ins>
      <w:del w:id="2064" w:author="夜 夜" w:date="2022-12-14T23:59:00Z">
        <w:r w:rsidDel="005639C5">
          <w:rPr>
            <w:rFonts w:hint="eastAsia"/>
          </w:rPr>
          <w:delText>，</w:delText>
        </w:r>
      </w:del>
      <w:r>
        <w:rPr>
          <w:rFonts w:hint="eastAsia"/>
        </w:rPr>
        <w:t>注入导力。</w:t>
      </w:r>
    </w:p>
    <w:p w14:paraId="150701F7" w14:textId="5F1F8F5E" w:rsidR="00DE14DB" w:rsidRDefault="00DE14DB" w:rsidP="00DE14DB">
      <w:pPr>
        <w:ind w:firstLineChars="200" w:firstLine="420"/>
      </w:pPr>
      <w:r>
        <w:rPr>
          <w:rFonts w:hint="eastAsia"/>
        </w:rPr>
        <w:t>『导力</w:t>
      </w:r>
      <w:r w:rsidR="004D0278">
        <w:rPr>
          <w:rFonts w:hint="eastAsia"/>
        </w:rPr>
        <w:t>：接续</w:t>
      </w:r>
      <w:r>
        <w:rPr>
          <w:rFonts w:hint="eastAsia"/>
        </w:rPr>
        <w:t>——五印硬币·纹章——发动【导泡】』</w:t>
      </w:r>
    </w:p>
    <w:p w14:paraId="48E31F98" w14:textId="36F2E5F2" w:rsidR="00DE14DB" w:rsidRDefault="00DE14DB" w:rsidP="00DE14DB">
      <w:pPr>
        <w:ind w:firstLineChars="200" w:firstLine="420"/>
      </w:pPr>
      <w:del w:id="2065" w:author="夜 夜" w:date="2022-12-14T23:59:00Z">
        <w:r w:rsidDel="001B1864">
          <w:rPr>
            <w:rFonts w:hint="eastAsia"/>
          </w:rPr>
          <w:delText>噗地一下，</w:delText>
        </w:r>
      </w:del>
      <w:r>
        <w:rPr>
          <w:rFonts w:hint="eastAsia"/>
        </w:rPr>
        <w:t>导力之泡</w:t>
      </w:r>
      <w:ins w:id="2066" w:author="夜 夜" w:date="2022-12-14T23:59:00Z">
        <w:r w:rsidR="001B1864">
          <w:rPr>
            <w:rFonts w:hint="eastAsia"/>
          </w:rPr>
          <w:t>轻飘飘地</w:t>
        </w:r>
      </w:ins>
      <w:ins w:id="2067" w:author="夜 夜" w:date="2022-12-15T00:00:00Z">
        <w:r w:rsidR="001B1864">
          <w:rPr>
            <w:rFonts w:hint="eastAsia"/>
          </w:rPr>
          <w:t>向周围</w:t>
        </w:r>
      </w:ins>
      <w:del w:id="2068" w:author="夜 夜" w:date="2022-12-15T00:02:00Z">
        <w:r w:rsidDel="004B75CD">
          <w:rPr>
            <w:rFonts w:hint="eastAsia"/>
          </w:rPr>
          <w:delText>飞散而出</w:delText>
        </w:r>
      </w:del>
      <w:ins w:id="2069" w:author="夜 夜" w:date="2022-12-15T00:02:00Z">
        <w:r w:rsidR="004B75CD">
          <w:rPr>
            <w:rFonts w:hint="eastAsia"/>
          </w:rPr>
          <w:t>飘散</w:t>
        </w:r>
      </w:ins>
      <w:r>
        <w:rPr>
          <w:rFonts w:hint="eastAsia"/>
        </w:rPr>
        <w:t>。</w:t>
      </w:r>
    </w:p>
    <w:p w14:paraId="4C3FF345" w14:textId="595C4210" w:rsidR="00DE14DB" w:rsidRDefault="00DE14DB" w:rsidP="00DE14DB">
      <w:pPr>
        <w:ind w:firstLineChars="200" w:firstLine="420"/>
      </w:pPr>
      <w:r>
        <w:rPr>
          <w:rFonts w:hint="eastAsia"/>
        </w:rPr>
        <w:t>这是完全没有杀伤能力的魔导，但妖精对它产生了反应。以人类为对手的话，这魔导充其量就是当做障眼法的骗小孩把戏，但高速移动的妖精却</w:t>
      </w:r>
      <w:del w:id="2070" w:author="夜 夜" w:date="2022-12-15T00:04:00Z">
        <w:r w:rsidDel="004A3DDA">
          <w:rPr>
            <w:rFonts w:hint="eastAsia"/>
          </w:rPr>
          <w:delText>特</w:delText>
        </w:r>
      </w:del>
      <w:ins w:id="2071" w:author="夜 夜" w:date="2022-12-15T00:04:00Z">
        <w:r w:rsidR="004A3DDA">
          <w:rPr>
            <w:rFonts w:hint="eastAsia"/>
          </w:rPr>
          <w:t>执</w:t>
        </w:r>
      </w:ins>
      <w:r>
        <w:rPr>
          <w:rFonts w:hint="eastAsia"/>
        </w:rPr>
        <w:t>意将这些泡泡一个一个地攻击驱除。</w:t>
      </w:r>
    </w:p>
    <w:p w14:paraId="4C646ADE" w14:textId="77777777" w:rsidR="00DE14DB" w:rsidRDefault="00DE14DB" w:rsidP="00DE14DB">
      <w:pPr>
        <w:ind w:firstLineChars="200" w:firstLine="420"/>
      </w:pPr>
      <w:r>
        <w:rPr>
          <w:rFonts w:hint="eastAsia"/>
        </w:rPr>
        <w:t>「果然」</w:t>
      </w:r>
    </w:p>
    <w:p w14:paraId="4364A775" w14:textId="59CCF5FD" w:rsidR="00DE14DB" w:rsidRDefault="00DE14DB" w:rsidP="00DE14DB">
      <w:pPr>
        <w:ind w:firstLineChars="200" w:firstLine="420"/>
      </w:pPr>
      <w:r>
        <w:rPr>
          <w:rFonts w:hint="eastAsia"/>
        </w:rPr>
        <w:t>那个妖精</w:t>
      </w:r>
      <w:del w:id="2072" w:author="夜 夜" w:date="2022-12-15T00:06:00Z">
        <w:r w:rsidDel="00B84C80">
          <w:rPr>
            <w:rFonts w:hint="eastAsia"/>
          </w:rPr>
          <w:delText>辨识</w:delText>
        </w:r>
      </w:del>
      <w:ins w:id="2073" w:author="夜 夜" w:date="2022-12-15T00:06:00Z">
        <w:r w:rsidR="00B84C80">
          <w:rPr>
            <w:rFonts w:hint="eastAsia"/>
          </w:rPr>
          <w:t>只是依靠导力反应辨认</w:t>
        </w:r>
      </w:ins>
      <w:r>
        <w:rPr>
          <w:rFonts w:hint="eastAsia"/>
        </w:rPr>
        <w:t>捕获对象</w:t>
      </w:r>
      <w:del w:id="2074" w:author="夜 夜" w:date="2022-12-15T00:06:00Z">
        <w:r w:rsidDel="00B84C80">
          <w:rPr>
            <w:rFonts w:hint="eastAsia"/>
          </w:rPr>
          <w:delText>的手段，</w:delText>
        </w:r>
        <w:r w:rsidDel="000730B8">
          <w:rPr>
            <w:rFonts w:hint="eastAsia"/>
          </w:rPr>
          <w:delText>只有</w:delText>
        </w:r>
        <w:r w:rsidDel="00B84C80">
          <w:rPr>
            <w:rFonts w:hint="eastAsia"/>
          </w:rPr>
          <w:delText>导力反应</w:delText>
        </w:r>
      </w:del>
      <w:r>
        <w:rPr>
          <w:rFonts w:hint="eastAsia"/>
        </w:rPr>
        <w:t>。所以梅诺将接受到的雅修娜的导力注入、并生成【导泡】的话，它就无法</w:t>
      </w:r>
      <w:del w:id="2075" w:author="夜 夜" w:date="2022-12-15T00:07:00Z">
        <w:r w:rsidDel="00FF7936">
          <w:rPr>
            <w:rFonts w:hint="eastAsia"/>
          </w:rPr>
          <w:delText>鉴别</w:delText>
        </w:r>
      </w:del>
      <w:ins w:id="2076" w:author="夜 夜" w:date="2022-12-15T00:07:00Z">
        <w:r w:rsidR="00FF7936">
          <w:rPr>
            <w:rFonts w:hint="eastAsia"/>
          </w:rPr>
          <w:t>区别导泡</w:t>
        </w:r>
      </w:ins>
      <w:r>
        <w:rPr>
          <w:rFonts w:hint="eastAsia"/>
        </w:rPr>
        <w:t>与雅修娜本人</w:t>
      </w:r>
      <w:del w:id="2077" w:author="夜 夜" w:date="2022-12-15T00:08:00Z">
        <w:r w:rsidDel="00FF7936">
          <w:rPr>
            <w:rFonts w:hint="eastAsia"/>
          </w:rPr>
          <w:delText>的区别</w:delText>
        </w:r>
      </w:del>
      <w:r>
        <w:rPr>
          <w:rFonts w:hint="eastAsia"/>
        </w:rPr>
        <w:t>，</w:t>
      </w:r>
      <w:ins w:id="2078" w:author="夜 夜" w:date="2022-12-15T00:08:00Z">
        <w:r w:rsidR="000066E6">
          <w:rPr>
            <w:rFonts w:hint="eastAsia"/>
          </w:rPr>
          <w:t>于是开始</w:t>
        </w:r>
      </w:ins>
      <w:del w:id="2079" w:author="夜 夜" w:date="2022-12-15T00:08:00Z">
        <w:r w:rsidDel="000066E6">
          <w:rPr>
            <w:rFonts w:hint="eastAsia"/>
          </w:rPr>
          <w:delText>采取</w:delText>
        </w:r>
      </w:del>
      <w:r>
        <w:rPr>
          <w:rFonts w:hint="eastAsia"/>
        </w:rPr>
        <w:t>试图捕获附近的</w:t>
      </w:r>
      <w:ins w:id="2080" w:author="夜 夜" w:date="2022-12-15T00:08:00Z">
        <w:r w:rsidR="000066E6">
          <w:rPr>
            <w:rFonts w:hint="eastAsia"/>
          </w:rPr>
          <w:t>导泡中的</w:t>
        </w:r>
      </w:ins>
      <w:r>
        <w:rPr>
          <w:rFonts w:hint="eastAsia"/>
        </w:rPr>
        <w:t>雅修娜</w:t>
      </w:r>
      <w:ins w:id="2081" w:author="夜 夜" w:date="2022-12-15T00:08:00Z">
        <w:r w:rsidR="000066E6">
          <w:rPr>
            <w:rFonts w:hint="eastAsia"/>
          </w:rPr>
          <w:t>的</w:t>
        </w:r>
      </w:ins>
      <w:r>
        <w:rPr>
          <w:rFonts w:hint="eastAsia"/>
        </w:rPr>
        <w:t>导力</w:t>
      </w:r>
      <w:del w:id="2082" w:author="夜 夜" w:date="2022-12-15T00:08:00Z">
        <w:r w:rsidDel="000066E6">
          <w:rPr>
            <w:rFonts w:hint="eastAsia"/>
          </w:rPr>
          <w:delText>的行动</w:delText>
        </w:r>
      </w:del>
      <w:r>
        <w:rPr>
          <w:rFonts w:hint="eastAsia"/>
        </w:rPr>
        <w:t>。</w:t>
      </w:r>
    </w:p>
    <w:p w14:paraId="0779010F" w14:textId="3B89C420" w:rsidR="00DE14DB" w:rsidRDefault="00DE14DB" w:rsidP="00DE14DB">
      <w:pPr>
        <w:ind w:firstLineChars="200" w:firstLine="420"/>
      </w:pPr>
      <w:del w:id="2083" w:author="夜 夜" w:date="2022-12-15T00:14:00Z">
        <w:r w:rsidDel="003A36F0">
          <w:rPr>
            <w:rFonts w:hint="eastAsia"/>
          </w:rPr>
          <w:delText>这样的话，</w:delText>
        </w:r>
      </w:del>
      <w:ins w:id="2084" w:author="夜 夜" w:date="2022-12-15T00:14:00Z">
        <w:r w:rsidR="003A36F0">
          <w:rPr>
            <w:rFonts w:hint="eastAsia"/>
          </w:rPr>
          <w:t>只要这样</w:t>
        </w:r>
        <w:r w:rsidR="00A22951">
          <w:rPr>
            <w:rFonts w:hint="eastAsia"/>
          </w:rPr>
          <w:t>，</w:t>
        </w:r>
        <w:r w:rsidR="003A36F0">
          <w:rPr>
            <w:rFonts w:hint="eastAsia"/>
          </w:rPr>
          <w:t>应该</w:t>
        </w:r>
      </w:ins>
      <w:del w:id="2085" w:author="夜 夜" w:date="2022-12-15T00:09:00Z">
        <w:r w:rsidDel="00BC137B">
          <w:rPr>
            <w:rFonts w:hint="eastAsia"/>
          </w:rPr>
          <w:delText>在茉茉准备完毕前</w:delText>
        </w:r>
      </w:del>
      <w:ins w:id="2086" w:author="夜 夜" w:date="2022-12-15T00:09:00Z">
        <w:r w:rsidR="00CC3CA1">
          <w:rPr>
            <w:rFonts w:hint="eastAsia"/>
          </w:rPr>
          <w:t>就</w:t>
        </w:r>
      </w:ins>
      <w:r>
        <w:rPr>
          <w:rFonts w:hint="eastAsia"/>
        </w:rPr>
        <w:t>能争取到</w:t>
      </w:r>
      <w:ins w:id="2087" w:author="夜 夜" w:date="2022-12-15T00:09:00Z">
        <w:r w:rsidR="00BC137B">
          <w:rPr>
            <w:rFonts w:hint="eastAsia"/>
          </w:rPr>
          <w:t>足够</w:t>
        </w:r>
      </w:ins>
      <w:ins w:id="2088" w:author="夜 夜" w:date="2022-12-15T00:14:00Z">
        <w:r w:rsidR="00051679">
          <w:rPr>
            <w:rFonts w:hint="eastAsia"/>
          </w:rPr>
          <w:t>时间</w:t>
        </w:r>
      </w:ins>
      <w:ins w:id="2089" w:author="夜 夜" w:date="2022-12-15T00:09:00Z">
        <w:r w:rsidR="00BC137B">
          <w:rPr>
            <w:rFonts w:hint="eastAsia"/>
          </w:rPr>
          <w:t>让</w:t>
        </w:r>
      </w:ins>
      <w:ins w:id="2090" w:author="夜 夜" w:date="2022-12-15T00:10:00Z">
        <w:r w:rsidR="00BC137B">
          <w:rPr>
            <w:rFonts w:hint="eastAsia"/>
          </w:rPr>
          <w:t>茉茉</w:t>
        </w:r>
      </w:ins>
      <w:ins w:id="2091" w:author="夜 夜" w:date="2022-12-15T00:09:00Z">
        <w:r w:rsidR="00BC137B">
          <w:rPr>
            <w:rFonts w:hint="eastAsia"/>
          </w:rPr>
          <w:t>完成准备</w:t>
        </w:r>
      </w:ins>
      <w:del w:id="2092" w:author="夜 夜" w:date="2022-12-15T00:14:00Z">
        <w:r w:rsidDel="00051679">
          <w:rPr>
            <w:rFonts w:hint="eastAsia"/>
          </w:rPr>
          <w:delText>时间</w:delText>
        </w:r>
      </w:del>
      <w:ins w:id="2093" w:author="夜 夜" w:date="2022-12-15T00:15:00Z">
        <w:r w:rsidR="00A22951">
          <w:rPr>
            <w:rFonts w:hint="eastAsia"/>
          </w:rPr>
          <w:t>。</w:t>
        </w:r>
      </w:ins>
      <w:del w:id="2094" w:author="夜 夜" w:date="2022-12-15T00:15:00Z">
        <w:r w:rsidDel="00A22951">
          <w:rPr>
            <w:rFonts w:hint="eastAsia"/>
          </w:rPr>
          <w:delText>，</w:delText>
        </w:r>
      </w:del>
      <w:r>
        <w:rPr>
          <w:rFonts w:hint="eastAsia"/>
        </w:rPr>
        <w:t>梅诺</w:t>
      </w:r>
      <w:ins w:id="2095" w:author="夜 夜" w:date="2022-12-15T00:15:00Z">
        <w:r w:rsidR="00A22951">
          <w:rPr>
            <w:rFonts w:hint="eastAsia"/>
          </w:rPr>
          <w:t>如此想着，</w:t>
        </w:r>
      </w:ins>
      <w:r>
        <w:rPr>
          <w:rFonts w:hint="eastAsia"/>
        </w:rPr>
        <w:t>向茉茉投去视线。</w:t>
      </w:r>
    </w:p>
    <w:p w14:paraId="482A4FDA" w14:textId="204A1648" w:rsidR="00DE14DB" w:rsidRDefault="00DE14DB" w:rsidP="00DE14DB">
      <w:pPr>
        <w:ind w:firstLineChars="200" w:firstLine="420"/>
      </w:pPr>
      <w:r>
        <w:rPr>
          <w:rFonts w:hint="eastAsia"/>
        </w:rPr>
        <w:t>茉茉已经打开了教典，</w:t>
      </w:r>
      <w:ins w:id="2096" w:author="夜 夜" w:date="2022-12-15T00:15:00Z">
        <w:r w:rsidR="008D358E">
          <w:rPr>
            <w:rFonts w:hint="eastAsia"/>
          </w:rPr>
          <w:t>正</w:t>
        </w:r>
      </w:ins>
      <w:r>
        <w:rPr>
          <w:rFonts w:hint="eastAsia"/>
        </w:rPr>
        <w:t>全神贯注</w:t>
      </w:r>
      <w:ins w:id="2097" w:author="夜 夜" w:date="2022-12-15T00:16:00Z">
        <w:r w:rsidR="0021043E">
          <w:rPr>
            <w:rFonts w:hint="eastAsia"/>
          </w:rPr>
          <w:t>地</w:t>
        </w:r>
      </w:ins>
      <w:ins w:id="2098" w:author="夜 夜" w:date="2022-12-15T00:15:00Z">
        <w:r w:rsidR="008D358E">
          <w:rPr>
            <w:rFonts w:hint="eastAsia"/>
          </w:rPr>
          <w:t>构筑</w:t>
        </w:r>
      </w:ins>
      <w:del w:id="2099" w:author="夜 夜" w:date="2022-12-15T00:15:00Z">
        <w:r w:rsidDel="008D358E">
          <w:rPr>
            <w:rFonts w:hint="eastAsia"/>
          </w:rPr>
          <w:delText>地展开</w:delText>
        </w:r>
      </w:del>
      <w:r>
        <w:rPr>
          <w:rFonts w:hint="eastAsia"/>
        </w:rPr>
        <w:t>教典魔导的</w:t>
      </w:r>
      <w:ins w:id="2100" w:author="夜 夜" w:date="2022-12-15T00:16:00Z">
        <w:r w:rsidR="0021043E">
          <w:rPr>
            <w:rFonts w:hint="eastAsia"/>
          </w:rPr>
          <w:t>魔导构成</w:t>
        </w:r>
      </w:ins>
      <w:del w:id="2101" w:author="夜 夜" w:date="2022-12-15T00:15:00Z">
        <w:r w:rsidDel="0021043E">
          <w:rPr>
            <w:rFonts w:hint="eastAsia"/>
          </w:rPr>
          <w:delText>结构</w:delText>
        </w:r>
      </w:del>
      <w:r>
        <w:rPr>
          <w:rFonts w:hint="eastAsia"/>
        </w:rPr>
        <w:t>。</w:t>
      </w:r>
    </w:p>
    <w:p w14:paraId="1A4628E7" w14:textId="2505C516" w:rsidR="00DE14DB" w:rsidRDefault="00DE14DB" w:rsidP="00DE14DB">
      <w:pPr>
        <w:ind w:firstLineChars="200" w:firstLine="420"/>
      </w:pPr>
      <w:r>
        <w:rPr>
          <w:rFonts w:hint="eastAsia"/>
        </w:rPr>
        <w:t>『导力</w:t>
      </w:r>
      <w:r w:rsidR="004D0278">
        <w:rPr>
          <w:rFonts w:hint="eastAsia"/>
        </w:rPr>
        <w:t>：接续</w:t>
      </w:r>
      <w:r>
        <w:rPr>
          <w:rFonts w:hint="eastAsia"/>
        </w:rPr>
        <w:t>——教典·一章四节全文——发动【「你在做什么」王如此询问。而女人回答：「我在挖井」然而大地干涸、地面龟裂、满是沙尘。王觉得不可思议：在无水的大地、末日的世界里为何在挖井。王说着：「水不涌出。矿脉枯竭。石油耗尽。没有平稳。没有秩序。在现在的世界，有什么会涌出？有能埋的东西吗？有能找出的东西吗？有该挖的东西吗？」女人回答：「世界还没死亡』</w:t>
      </w:r>
    </w:p>
    <w:p w14:paraId="109BDD12" w14:textId="5DDE3740" w:rsidR="00DE14DB" w:rsidRDefault="00DE14DB" w:rsidP="00DE14DB">
      <w:pPr>
        <w:ind w:firstLineChars="200" w:firstLine="420"/>
      </w:pPr>
      <w:r>
        <w:rPr>
          <w:rFonts w:hint="eastAsia"/>
        </w:rPr>
        <w:t>茉茉在战斗时</w:t>
      </w:r>
      <w:ins w:id="2102" w:author="夜 夜" w:date="2022-12-15T00:17:00Z">
        <w:r w:rsidR="002243FD">
          <w:rPr>
            <w:rFonts w:hint="eastAsia"/>
          </w:rPr>
          <w:t>几乎</w:t>
        </w:r>
      </w:ins>
      <w:r>
        <w:rPr>
          <w:rFonts w:hint="eastAsia"/>
        </w:rPr>
        <w:t>不</w:t>
      </w:r>
      <w:del w:id="2103" w:author="夜 夜" w:date="2022-12-15T00:18:00Z">
        <w:r w:rsidDel="000107C8">
          <w:rPr>
            <w:rFonts w:hint="eastAsia"/>
          </w:rPr>
          <w:delText>怎么</w:delText>
        </w:r>
      </w:del>
      <w:r>
        <w:rPr>
          <w:rFonts w:hint="eastAsia"/>
        </w:rPr>
        <w:t>使用教典魔导。考虑到</w:t>
      </w:r>
      <w:ins w:id="2104" w:author="夜 夜" w:date="2022-12-15T00:20:00Z">
        <w:r w:rsidR="00FD2F07">
          <w:rPr>
            <w:rFonts w:hint="eastAsia"/>
          </w:rPr>
          <w:t>教典魔导的</w:t>
        </w:r>
      </w:ins>
      <w:r>
        <w:rPr>
          <w:rFonts w:hint="eastAsia"/>
        </w:rPr>
        <w:t>威力与发动速度，以她的导力量来说，在大部分场合下仅凭肉搏就</w:t>
      </w:r>
      <w:del w:id="2105" w:author="夜 夜" w:date="2022-12-15T00:20:00Z">
        <w:r w:rsidDel="000C5C75">
          <w:rPr>
            <w:rFonts w:hint="eastAsia"/>
          </w:rPr>
          <w:delText>十分</w:delText>
        </w:r>
      </w:del>
      <w:r>
        <w:rPr>
          <w:rFonts w:hint="eastAsia"/>
        </w:rPr>
        <w:t>足够了。所以她即使使用教典魔导，也</w:t>
      </w:r>
      <w:del w:id="2106" w:author="夜 夜" w:date="2022-12-15T00:21:00Z">
        <w:r w:rsidDel="00F61747">
          <w:rPr>
            <w:rFonts w:hint="eastAsia"/>
          </w:rPr>
          <w:delText>基本</w:delText>
        </w:r>
      </w:del>
      <w:ins w:id="2107" w:author="夜 夜" w:date="2022-12-15T00:21:00Z">
        <w:r w:rsidR="00F61747">
          <w:rPr>
            <w:rFonts w:hint="eastAsia"/>
          </w:rPr>
          <w:t>都不</w:t>
        </w:r>
      </w:ins>
      <w:r>
        <w:rPr>
          <w:rFonts w:hint="eastAsia"/>
        </w:rPr>
        <w:t>是</w:t>
      </w:r>
      <w:ins w:id="2108" w:author="夜 夜" w:date="2022-12-15T00:21:00Z">
        <w:r w:rsidR="00F61747">
          <w:rPr>
            <w:rFonts w:hint="eastAsia"/>
          </w:rPr>
          <w:t>用于</w:t>
        </w:r>
      </w:ins>
      <w:r>
        <w:rPr>
          <w:rFonts w:hint="eastAsia"/>
        </w:rPr>
        <w:t>战斗</w:t>
      </w:r>
      <w:del w:id="2109" w:author="夜 夜" w:date="2022-12-15T00:21:00Z">
        <w:r w:rsidDel="00F61747">
          <w:rPr>
            <w:rFonts w:hint="eastAsia"/>
          </w:rPr>
          <w:delText>外</w:delText>
        </w:r>
      </w:del>
      <w:r>
        <w:rPr>
          <w:rFonts w:hint="eastAsia"/>
        </w:rPr>
        <w:t>的魔导。</w:t>
      </w:r>
    </w:p>
    <w:p w14:paraId="467CA307" w14:textId="0557AEC7" w:rsidR="00DE14DB" w:rsidRDefault="00DE14DB" w:rsidP="00DE14DB">
      <w:pPr>
        <w:ind w:firstLineChars="200" w:firstLine="420"/>
      </w:pPr>
      <w:r>
        <w:rPr>
          <w:rFonts w:hint="eastAsia"/>
        </w:rPr>
        <w:t>茉茉</w:t>
      </w:r>
      <w:ins w:id="2110" w:author="夜 夜" w:date="2022-12-15T00:23:00Z">
        <w:r w:rsidR="00921B14">
          <w:rPr>
            <w:rFonts w:hint="eastAsia"/>
          </w:rPr>
          <w:t>通过</w:t>
        </w:r>
      </w:ins>
      <w:del w:id="2111" w:author="夜 夜" w:date="2022-12-15T00:23:00Z">
        <w:r w:rsidDel="00921B14">
          <w:rPr>
            <w:rFonts w:hint="eastAsia"/>
          </w:rPr>
          <w:delText>的导力流经</w:delText>
        </w:r>
      </w:del>
      <w:r>
        <w:rPr>
          <w:rFonts w:hint="eastAsia"/>
        </w:rPr>
        <w:t>教典，</w:t>
      </w:r>
      <w:ins w:id="2112" w:author="夜 夜" w:date="2022-12-15T00:23:00Z">
        <w:r w:rsidR="00921B14">
          <w:rPr>
            <w:rFonts w:hint="eastAsia"/>
          </w:rPr>
          <w:t>使用自己的导力</w:t>
        </w:r>
      </w:ins>
      <w:del w:id="2113" w:author="夜 夜" w:date="2022-12-15T00:23:00Z">
        <w:r w:rsidDel="00921B14">
          <w:rPr>
            <w:rFonts w:hint="eastAsia"/>
          </w:rPr>
          <w:delText>前去</w:delText>
        </w:r>
      </w:del>
      <w:r>
        <w:rPr>
          <w:rFonts w:hint="eastAsia"/>
        </w:rPr>
        <w:t>干涉地下的地脉。</w:t>
      </w:r>
    </w:p>
    <w:p w14:paraId="368712D1" w14:textId="258CFE42" w:rsidR="00DE14DB" w:rsidRDefault="00DE14DB" w:rsidP="00DE14DB">
      <w:pPr>
        <w:ind w:firstLineChars="200" w:firstLine="420"/>
      </w:pPr>
      <w:r>
        <w:rPr>
          <w:rFonts w:hint="eastAsia"/>
        </w:rPr>
        <w:t>茉茉没有能够控制地脉的导力操作技术。</w:t>
      </w:r>
      <w:ins w:id="2114" w:author="夜 夜" w:date="2022-12-15T00:24:00Z">
        <w:r w:rsidR="00973A6C">
          <w:rPr>
            <w:rFonts w:hint="eastAsia"/>
          </w:rPr>
          <w:t>虽然</w:t>
        </w:r>
      </w:ins>
      <w:r>
        <w:rPr>
          <w:rFonts w:hint="eastAsia"/>
        </w:rPr>
        <w:t>能干涉地脉的魔导</w:t>
      </w:r>
      <w:del w:id="2115" w:author="夜 夜" w:date="2022-12-15T00:24:00Z">
        <w:r w:rsidDel="00973A6C">
          <w:rPr>
            <w:rFonts w:hint="eastAsia"/>
          </w:rPr>
          <w:delText>并</w:delText>
        </w:r>
      </w:del>
      <w:r>
        <w:rPr>
          <w:rFonts w:hint="eastAsia"/>
        </w:rPr>
        <w:t>不多，</w:t>
      </w:r>
      <w:del w:id="2116" w:author="夜 夜" w:date="2022-12-15T00:24:00Z">
        <w:r w:rsidDel="00565301">
          <w:rPr>
            <w:rFonts w:hint="eastAsia"/>
          </w:rPr>
          <w:delText>而且</w:delText>
        </w:r>
      </w:del>
      <w:ins w:id="2117" w:author="夜 夜" w:date="2022-12-15T00:24:00Z">
        <w:r w:rsidR="00565301">
          <w:rPr>
            <w:rFonts w:hint="eastAsia"/>
          </w:rPr>
          <w:t>但</w:t>
        </w:r>
      </w:ins>
      <w:r>
        <w:rPr>
          <w:rFonts w:hint="eastAsia"/>
        </w:rPr>
        <w:t>本来也没有特别</w:t>
      </w:r>
      <w:ins w:id="2118" w:author="夜 夜" w:date="2022-12-15T00:25:00Z">
        <w:r w:rsidR="00136ABF">
          <w:rPr>
            <w:rFonts w:hint="eastAsia"/>
          </w:rPr>
          <w:t>的</w:t>
        </w:r>
      </w:ins>
      <w:del w:id="2119" w:author="夜 夜" w:date="2022-12-15T00:25:00Z">
        <w:r w:rsidDel="00136ABF">
          <w:rPr>
            <w:rFonts w:hint="eastAsia"/>
          </w:rPr>
          <w:delText>去学习的</w:delText>
        </w:r>
      </w:del>
      <w:r>
        <w:rPr>
          <w:rFonts w:hint="eastAsia"/>
        </w:rPr>
        <w:t>理由</w:t>
      </w:r>
      <w:ins w:id="2120" w:author="夜 夜" w:date="2022-12-15T00:25:00Z">
        <w:r w:rsidR="00136ABF">
          <w:rPr>
            <w:rFonts w:hint="eastAsia"/>
          </w:rPr>
          <w:t>需要学习它们</w:t>
        </w:r>
      </w:ins>
      <w:r>
        <w:rPr>
          <w:rFonts w:hint="eastAsia"/>
        </w:rPr>
        <w:t>。</w:t>
      </w:r>
    </w:p>
    <w:p w14:paraId="76E9BC81" w14:textId="77777777" w:rsidR="00DE14DB" w:rsidRDefault="00DE14DB" w:rsidP="00DE14DB">
      <w:pPr>
        <w:ind w:firstLineChars="200" w:firstLine="420"/>
      </w:pPr>
      <w:r>
        <w:rPr>
          <w:rFonts w:hint="eastAsia"/>
        </w:rPr>
        <w:t>『成为庞大的循环，这颗星球的光芒会创造出昭告平稳的高墙吧。」王相信了她的话。他还没被世界抛弃。于是王聚集了人民，开始挖掘，最终看到光芒，他们知晓了那便是希望。他们想到了，没错。主之心贯通天地，远达千里彼端】』</w:t>
      </w:r>
    </w:p>
    <w:p w14:paraId="7FF1A63B" w14:textId="77777777" w:rsidR="00DE14DB" w:rsidRDefault="00DE14DB" w:rsidP="00DE14DB">
      <w:pPr>
        <w:ind w:firstLineChars="200" w:firstLine="420"/>
      </w:pPr>
      <w:r>
        <w:rPr>
          <w:rFonts w:hint="eastAsia"/>
        </w:rPr>
        <w:t>线路连接上了。</w:t>
      </w:r>
    </w:p>
    <w:p w14:paraId="748331EC" w14:textId="443EE6E8" w:rsidR="00DE14DB" w:rsidRDefault="00136ABF" w:rsidP="00DE14DB">
      <w:pPr>
        <w:ind w:firstLineChars="200" w:firstLine="420"/>
      </w:pPr>
      <w:ins w:id="2121" w:author="夜 夜" w:date="2022-12-15T00:25:00Z">
        <w:r>
          <w:rPr>
            <w:rFonts w:hint="eastAsia"/>
          </w:rPr>
          <w:t>但也</w:t>
        </w:r>
      </w:ins>
      <w:r w:rsidR="00DE14DB">
        <w:rPr>
          <w:rFonts w:hint="eastAsia"/>
        </w:rPr>
        <w:t>仅仅</w:t>
      </w:r>
      <w:ins w:id="2122" w:author="夜 夜" w:date="2022-12-15T00:25:00Z">
        <w:r w:rsidR="0014085E">
          <w:rPr>
            <w:rFonts w:hint="eastAsia"/>
          </w:rPr>
          <w:t>只</w:t>
        </w:r>
      </w:ins>
      <w:r w:rsidR="00DE14DB">
        <w:rPr>
          <w:rFonts w:hint="eastAsia"/>
        </w:rPr>
        <w:t>是连接上了</w:t>
      </w:r>
      <w:del w:id="2123" w:author="夜 夜" w:date="2022-12-15T00:25:00Z">
        <w:r w:rsidR="00DE14DB" w:rsidDel="0014085E">
          <w:rPr>
            <w:rFonts w:hint="eastAsia"/>
          </w:rPr>
          <w:delText>而已</w:delText>
        </w:r>
      </w:del>
      <w:r w:rsidR="00DE14DB">
        <w:rPr>
          <w:rFonts w:hint="eastAsia"/>
        </w:rPr>
        <w:t>。茉茉并不擅长教典魔导，所以茉茉引出的地脉并不会形成物质上的压力之流，本身无法作为攻击。果然，对茉茉自己来说，这</w:t>
      </w:r>
      <w:del w:id="2124" w:author="夜 夜" w:date="2022-12-15T00:27:00Z">
        <w:r w:rsidR="00DE14DB" w:rsidDel="001B2AB9">
          <w:rPr>
            <w:rFonts w:hint="eastAsia"/>
          </w:rPr>
          <w:delText>是近乎徒劳</w:delText>
        </w:r>
      </w:del>
      <w:ins w:id="2125" w:author="夜 夜" w:date="2022-12-15T00:27:00Z">
        <w:r w:rsidR="001B2AB9">
          <w:rPr>
            <w:rFonts w:hint="eastAsia"/>
          </w:rPr>
          <w:t>个</w:t>
        </w:r>
      </w:ins>
      <w:del w:id="2126" w:author="夜 夜" w:date="2022-12-15T00:27:00Z">
        <w:r w:rsidR="00DE14DB" w:rsidDel="001B2AB9">
          <w:rPr>
            <w:rFonts w:hint="eastAsia"/>
          </w:rPr>
          <w:delText>的</w:delText>
        </w:r>
      </w:del>
      <w:r w:rsidR="00DE14DB">
        <w:rPr>
          <w:rFonts w:hint="eastAsia"/>
        </w:rPr>
        <w:t>魔导</w:t>
      </w:r>
      <w:ins w:id="2127" w:author="夜 夜" w:date="2022-12-15T00:27:00Z">
        <w:r w:rsidR="001B2AB9">
          <w:rPr>
            <w:rFonts w:hint="eastAsia"/>
          </w:rPr>
          <w:t>差不多是毫无意义</w:t>
        </w:r>
      </w:ins>
      <w:r w:rsidR="00DE14DB">
        <w:rPr>
          <w:rFonts w:hint="eastAsia"/>
        </w:rPr>
        <w:t>。</w:t>
      </w:r>
    </w:p>
    <w:p w14:paraId="681F1AC0" w14:textId="058EB7D7" w:rsidR="00DE14DB" w:rsidRDefault="00DE14DB" w:rsidP="00DE14DB">
      <w:pPr>
        <w:ind w:firstLineChars="200" w:firstLine="420"/>
      </w:pPr>
      <w:del w:id="2128" w:author="夜 夜" w:date="2022-12-15T00:27:00Z">
        <w:r w:rsidDel="005F083C">
          <w:rPr>
            <w:rFonts w:hint="eastAsia"/>
          </w:rPr>
          <w:delText>所以，</w:delText>
        </w:r>
      </w:del>
      <w:r>
        <w:rPr>
          <w:rFonts w:hint="eastAsia"/>
        </w:rPr>
        <w:t>这是茉茉为了梅诺才</w:t>
      </w:r>
      <w:ins w:id="2129" w:author="夜 夜" w:date="2022-12-15T00:27:00Z">
        <w:r w:rsidR="005F083C">
          <w:rPr>
            <w:rFonts w:hint="eastAsia"/>
          </w:rPr>
          <w:t>学习</w:t>
        </w:r>
      </w:ins>
      <w:del w:id="2130" w:author="夜 夜" w:date="2022-12-15T00:27:00Z">
        <w:r w:rsidDel="005F083C">
          <w:rPr>
            <w:rFonts w:hint="eastAsia"/>
          </w:rPr>
          <w:delText>习得</w:delText>
        </w:r>
      </w:del>
      <w:r>
        <w:rPr>
          <w:rFonts w:hint="eastAsia"/>
        </w:rPr>
        <w:t>的魔导。</w:t>
      </w:r>
    </w:p>
    <w:p w14:paraId="0C5226DF" w14:textId="77777777" w:rsidR="00DE14DB" w:rsidRDefault="00DE14DB" w:rsidP="00DE14DB">
      <w:pPr>
        <w:ind w:firstLineChars="200" w:firstLine="420"/>
      </w:pPr>
      <w:r>
        <w:rPr>
          <w:rFonts w:hint="eastAsia"/>
        </w:rPr>
        <w:t>「多谢，茉茉！」</w:t>
      </w:r>
    </w:p>
    <w:p w14:paraId="46A9FACC" w14:textId="24242BD9" w:rsidR="00DE14DB" w:rsidRDefault="00DE14DB" w:rsidP="00DE14DB">
      <w:pPr>
        <w:ind w:firstLineChars="200" w:firstLine="420"/>
      </w:pPr>
      <w:r>
        <w:rPr>
          <w:rFonts w:hint="eastAsia"/>
        </w:rPr>
        <w:t>茉茉所抽出的地脉，就由梅诺</w:t>
      </w:r>
      <w:ins w:id="2131" w:author="夜 夜" w:date="2022-12-15T00:31:00Z">
        <w:r w:rsidR="00BC6F9A">
          <w:rPr>
            <w:rFonts w:hint="eastAsia"/>
          </w:rPr>
          <w:t>干涉</w:t>
        </w:r>
      </w:ins>
      <w:del w:id="2132" w:author="夜 夜" w:date="2022-12-15T00:31:00Z">
        <w:r w:rsidDel="00BC6F9A">
          <w:rPr>
            <w:rFonts w:hint="eastAsia"/>
          </w:rPr>
          <w:delText>来</w:delText>
        </w:r>
      </w:del>
      <w:del w:id="2133" w:author="夜 夜" w:date="2022-12-15T00:27:00Z">
        <w:r w:rsidDel="005F083C">
          <w:rPr>
            <w:rFonts w:hint="eastAsia"/>
          </w:rPr>
          <w:delText>干涉</w:delText>
        </w:r>
      </w:del>
      <w:r>
        <w:rPr>
          <w:rFonts w:hint="eastAsia"/>
        </w:rPr>
        <w:t>。对梅诺来说，她没有足以干涉地脉的导力量</w:t>
      </w:r>
      <w:ins w:id="2134" w:author="夜 夜" w:date="2022-12-15T00:29:00Z">
        <w:r w:rsidR="006D066C">
          <w:rPr>
            <w:rFonts w:hint="eastAsia"/>
          </w:rPr>
          <w:t>。</w:t>
        </w:r>
      </w:ins>
      <w:del w:id="2135" w:author="夜 夜" w:date="2022-12-15T00:29:00Z">
        <w:r w:rsidDel="006D066C">
          <w:rPr>
            <w:rFonts w:hint="eastAsia"/>
          </w:rPr>
          <w:delText>，</w:delText>
        </w:r>
      </w:del>
      <w:r>
        <w:rPr>
          <w:rFonts w:hint="eastAsia"/>
        </w:rPr>
        <w:t>茉茉</w:t>
      </w:r>
      <w:ins w:id="2136" w:author="夜 夜" w:date="2022-12-15T00:29:00Z">
        <w:r w:rsidR="00D55BD5">
          <w:rPr>
            <w:rFonts w:hint="eastAsia"/>
          </w:rPr>
          <w:lastRenderedPageBreak/>
          <w:t>可以从代买中</w:t>
        </w:r>
      </w:ins>
      <w:r>
        <w:rPr>
          <w:rFonts w:hint="eastAsia"/>
        </w:rPr>
        <w:t>抽取</w:t>
      </w:r>
      <w:ins w:id="2137" w:author="夜 夜" w:date="2022-12-15T00:29:00Z">
        <w:r w:rsidR="00D55BD5">
          <w:rPr>
            <w:rFonts w:hint="eastAsia"/>
          </w:rPr>
          <w:t>远胜梅诺的</w:t>
        </w:r>
      </w:ins>
      <w:del w:id="2138" w:author="夜 夜" w:date="2022-12-15T00:29:00Z">
        <w:r w:rsidDel="00D55BD5">
          <w:rPr>
            <w:rFonts w:hint="eastAsia"/>
          </w:rPr>
          <w:delText>的</w:delText>
        </w:r>
      </w:del>
      <w:r>
        <w:rPr>
          <w:rFonts w:hint="eastAsia"/>
        </w:rPr>
        <w:t>导力量</w:t>
      </w:r>
      <w:del w:id="2139" w:author="夜 夜" w:date="2022-12-15T00:29:00Z">
        <w:r w:rsidDel="00D55BD5">
          <w:rPr>
            <w:rFonts w:hint="eastAsia"/>
          </w:rPr>
          <w:delText>远胜自己</w:delText>
        </w:r>
      </w:del>
      <w:r>
        <w:rPr>
          <w:rFonts w:hint="eastAsia"/>
        </w:rPr>
        <w:t>。</w:t>
      </w:r>
    </w:p>
    <w:p w14:paraId="02075063" w14:textId="77777777" w:rsidR="00DE14DB" w:rsidRDefault="00DE14DB" w:rsidP="00DE14DB">
      <w:pPr>
        <w:ind w:firstLineChars="200" w:firstLine="420"/>
      </w:pPr>
      <w:r>
        <w:rPr>
          <w:rFonts w:hint="eastAsia"/>
        </w:rPr>
        <w:t>茉茉从地脉中抽取庞大的导力，再由梅诺操作。</w:t>
      </w:r>
    </w:p>
    <w:p w14:paraId="6DA38522" w14:textId="77777777" w:rsidR="00DE14DB" w:rsidRDefault="00DE14DB" w:rsidP="00DE14DB">
      <w:pPr>
        <w:ind w:firstLineChars="200" w:firstLine="420"/>
      </w:pPr>
      <w:r>
        <w:rPr>
          <w:rFonts w:hint="eastAsia"/>
        </w:rPr>
        <w:t>这是二人在面对规模巨大的对手时的定式。</w:t>
      </w:r>
    </w:p>
    <w:p w14:paraId="353758C6" w14:textId="22CECE95" w:rsidR="00DE14DB" w:rsidRDefault="00DE14DB" w:rsidP="00DE14DB">
      <w:pPr>
        <w:ind w:firstLineChars="200" w:firstLine="420"/>
      </w:pPr>
      <w:r>
        <w:rPr>
          <w:rFonts w:hint="eastAsia"/>
        </w:rPr>
        <w:t>『导力</w:t>
      </w:r>
      <w:r w:rsidR="004D0278">
        <w:rPr>
          <w:rFonts w:hint="eastAsia"/>
        </w:rPr>
        <w:t>：接续</w:t>
      </w:r>
      <w:r>
        <w:rPr>
          <w:rFonts w:hint="eastAsia"/>
        </w:rPr>
        <w:t>——教典·十四章三节——发动【似比天高、如及明月般伸长】』</w:t>
      </w:r>
    </w:p>
    <w:p w14:paraId="2755723B" w14:textId="77777777" w:rsidR="00DE14DB" w:rsidRDefault="00DE14DB" w:rsidP="00DE14DB">
      <w:pPr>
        <w:ind w:firstLineChars="200" w:firstLine="420"/>
      </w:pPr>
      <w:r>
        <w:rPr>
          <w:rFonts w:hint="eastAsia"/>
        </w:rPr>
        <w:t>梅诺依靠教典魔导，赋予地下喷发的导力以形态。</w:t>
      </w:r>
    </w:p>
    <w:p w14:paraId="140C1428" w14:textId="7CED099B" w:rsidR="00DE14DB" w:rsidRDefault="00DE14DB" w:rsidP="00DE14DB">
      <w:pPr>
        <w:ind w:firstLineChars="200" w:firstLine="420"/>
      </w:pPr>
      <w:r>
        <w:rPr>
          <w:rFonts w:hint="eastAsia"/>
        </w:rPr>
        <w:t>一</w:t>
      </w:r>
      <w:ins w:id="2140" w:author="夜 夜" w:date="2022-12-15T00:33:00Z">
        <w:r w:rsidR="002869FF">
          <w:rPr>
            <w:rFonts w:hint="eastAsia"/>
          </w:rPr>
          <w:t>把</w:t>
        </w:r>
      </w:ins>
      <w:del w:id="2141" w:author="夜 夜" w:date="2022-12-15T00:33:00Z">
        <w:r w:rsidDel="002869FF">
          <w:rPr>
            <w:rFonts w:hint="eastAsia"/>
          </w:rPr>
          <w:delText>柄</w:delText>
        </w:r>
      </w:del>
      <w:r>
        <w:rPr>
          <w:rFonts w:hint="eastAsia"/>
        </w:rPr>
        <w:t>巨大的剑。</w:t>
      </w:r>
    </w:p>
    <w:p w14:paraId="2E6E0A64" w14:textId="751F3E53" w:rsidR="00DE14DB" w:rsidRDefault="002869FF" w:rsidP="00DE14DB">
      <w:pPr>
        <w:ind w:firstLineChars="200" w:firstLine="420"/>
      </w:pPr>
      <w:ins w:id="2142" w:author="夜 夜" w:date="2022-12-15T00:33:00Z">
        <w:r>
          <w:rPr>
            <w:rFonts w:hint="eastAsia"/>
          </w:rPr>
          <w:t>在近距离下无法一览全貌的</w:t>
        </w:r>
      </w:ins>
      <w:del w:id="2143" w:author="夜 夜" w:date="2022-12-15T00:33:00Z">
        <w:r w:rsidR="00DE14DB" w:rsidDel="002869FF">
          <w:rPr>
            <w:rFonts w:hint="eastAsia"/>
          </w:rPr>
          <w:delText>这柄</w:delText>
        </w:r>
      </w:del>
      <w:ins w:id="2144" w:author="夜 夜" w:date="2022-12-15T00:33:00Z">
        <w:r>
          <w:rPr>
            <w:rFonts w:hint="eastAsia"/>
          </w:rPr>
          <w:t>体积巨大</w:t>
        </w:r>
      </w:ins>
      <w:del w:id="2145" w:author="夜 夜" w:date="2022-12-15T00:33:00Z">
        <w:r w:rsidR="00DE14DB" w:rsidDel="002869FF">
          <w:rPr>
            <w:rFonts w:hint="eastAsia"/>
          </w:rPr>
          <w:delText>膨大</w:delText>
        </w:r>
      </w:del>
      <w:r w:rsidR="00DE14DB">
        <w:rPr>
          <w:rFonts w:hint="eastAsia"/>
        </w:rPr>
        <w:t>的剑刃，</w:t>
      </w:r>
      <w:del w:id="2146" w:author="夜 夜" w:date="2022-12-15T00:33:00Z">
        <w:r w:rsidR="00DE14DB" w:rsidDel="002869FF">
          <w:rPr>
            <w:rFonts w:hint="eastAsia"/>
          </w:rPr>
          <w:delText>在近距离下无法一览全貌</w:delText>
        </w:r>
      </w:del>
      <w:r w:rsidR="00DE14DB">
        <w:rPr>
          <w:rFonts w:hint="eastAsia"/>
        </w:rPr>
        <w:t>。巨大的导力之剑</w:t>
      </w:r>
      <w:ins w:id="2147" w:author="夜 夜" w:date="2022-12-15T00:35:00Z">
        <w:r w:rsidR="00B72B5B">
          <w:rPr>
            <w:rFonts w:hint="eastAsia"/>
          </w:rPr>
          <w:t>贯穿妖精</w:t>
        </w:r>
      </w:ins>
      <w:r w:rsidR="00DE14DB">
        <w:rPr>
          <w:rFonts w:hint="eastAsia"/>
        </w:rPr>
        <w:t>，从梅诺她们所在的地下，</w:t>
      </w:r>
      <w:del w:id="2148" w:author="夜 夜" w:date="2022-12-15T00:34:00Z">
        <w:r w:rsidR="00DE14DB" w:rsidDel="00600BE7">
          <w:rPr>
            <w:rFonts w:hint="eastAsia"/>
          </w:rPr>
          <w:delText>高耸直插</w:delText>
        </w:r>
      </w:del>
      <w:ins w:id="2149" w:author="夜 夜" w:date="2022-12-15T00:34:00Z">
        <w:r w:rsidR="00600BE7">
          <w:rPr>
            <w:rFonts w:hint="eastAsia"/>
          </w:rPr>
          <w:t>刺穿地层，直达</w:t>
        </w:r>
      </w:ins>
      <w:r w:rsidR="00DE14DB">
        <w:rPr>
          <w:rFonts w:hint="eastAsia"/>
        </w:rPr>
        <w:t>加尔姆</w:t>
      </w:r>
      <w:ins w:id="2150" w:author="夜 夜" w:date="2022-12-15T00:34:00Z">
        <w:r w:rsidR="00600BE7">
          <w:rPr>
            <w:rFonts w:hint="eastAsia"/>
          </w:rPr>
          <w:t>地表</w:t>
        </w:r>
      </w:ins>
      <w:del w:id="2151" w:author="夜 夜" w:date="2022-12-15T00:34:00Z">
        <w:r w:rsidR="00DE14DB" w:rsidDel="00600BE7">
          <w:rPr>
            <w:rFonts w:hint="eastAsia"/>
          </w:rPr>
          <w:delText>地上</w:delText>
        </w:r>
      </w:del>
      <w:del w:id="2152" w:author="夜 夜" w:date="2022-12-15T00:35:00Z">
        <w:r w:rsidR="00DE14DB" w:rsidDel="00B72B5B">
          <w:rPr>
            <w:rFonts w:hint="eastAsia"/>
          </w:rPr>
          <w:delText>，贯穿</w:delText>
        </w:r>
      </w:del>
      <w:del w:id="2153" w:author="夜 夜" w:date="2022-12-15T00:34:00Z">
        <w:r w:rsidR="00DE14DB" w:rsidDel="00B72B5B">
          <w:rPr>
            <w:rFonts w:hint="eastAsia"/>
          </w:rPr>
          <w:delText>了</w:delText>
        </w:r>
      </w:del>
      <w:del w:id="2154" w:author="夜 夜" w:date="2022-12-15T00:35:00Z">
        <w:r w:rsidR="00DE14DB" w:rsidDel="00B72B5B">
          <w:rPr>
            <w:rFonts w:hint="eastAsia"/>
          </w:rPr>
          <w:delText>妖精</w:delText>
        </w:r>
      </w:del>
      <w:r w:rsidR="00DE14DB">
        <w:rPr>
          <w:rFonts w:hint="eastAsia"/>
        </w:rPr>
        <w:t>。</w:t>
      </w:r>
    </w:p>
    <w:p w14:paraId="4E915939" w14:textId="40FD5E03" w:rsidR="00DE14DB" w:rsidRDefault="00DE14DB" w:rsidP="00DE14DB">
      <w:pPr>
        <w:ind w:firstLineChars="200" w:firstLine="420"/>
      </w:pPr>
      <w:r>
        <w:rPr>
          <w:rFonts w:hint="eastAsia"/>
        </w:rPr>
        <w:t>梅诺在倾泻着</w:t>
      </w:r>
      <w:del w:id="2155" w:author="夜 夜" w:date="2022-12-15T00:37:00Z">
        <w:r w:rsidDel="00125832">
          <w:rPr>
            <w:rFonts w:hint="eastAsia"/>
          </w:rPr>
          <w:delText>从</w:delText>
        </w:r>
      </w:del>
      <w:ins w:id="2156" w:author="夜 夜" w:date="2022-12-15T00:37:00Z">
        <w:r w:rsidR="00125832">
          <w:rPr>
            <w:rFonts w:hint="eastAsia"/>
          </w:rPr>
          <w:t>来自</w:t>
        </w:r>
      </w:ins>
      <w:r>
        <w:rPr>
          <w:rFonts w:hint="eastAsia"/>
        </w:rPr>
        <w:t>茉茉</w:t>
      </w:r>
      <w:del w:id="2157" w:author="夜 夜" w:date="2022-12-15T00:37:00Z">
        <w:r w:rsidDel="00125832">
          <w:rPr>
            <w:rFonts w:hint="eastAsia"/>
          </w:rPr>
          <w:delText>接受</w:delText>
        </w:r>
      </w:del>
      <w:r>
        <w:rPr>
          <w:rFonts w:hint="eastAsia"/>
        </w:rPr>
        <w:t>的【力</w:t>
      </w:r>
      <w:del w:id="2158" w:author="夜 夜" w:date="2022-12-15T00:37:00Z">
        <w:r w:rsidDel="00125832">
          <w:rPr>
            <w:rFonts w:hint="eastAsia"/>
          </w:rPr>
          <w:delText>量</w:delText>
        </w:r>
      </w:del>
      <w:r>
        <w:rPr>
          <w:rFonts w:hint="eastAsia"/>
        </w:rPr>
        <w:t>】的同时，今天</w:t>
      </w:r>
      <w:del w:id="2159" w:author="夜 夜" w:date="2022-12-15T00:37:00Z">
        <w:r w:rsidDel="00125832">
          <w:rPr>
            <w:rFonts w:hint="eastAsia"/>
          </w:rPr>
          <w:delText>里</w:delText>
        </w:r>
      </w:del>
      <w:r>
        <w:rPr>
          <w:rFonts w:hint="eastAsia"/>
        </w:rPr>
        <w:t>最强的一次震动，震撼着加尔姆的市民</w:t>
      </w:r>
      <w:ins w:id="2160" w:author="夜 夜" w:date="2022-12-15T00:37:00Z">
        <w:r w:rsidR="00125832">
          <w:rPr>
            <w:rFonts w:hint="eastAsia"/>
          </w:rPr>
          <w:t>们</w:t>
        </w:r>
      </w:ins>
      <w:r>
        <w:rPr>
          <w:rFonts w:hint="eastAsia"/>
        </w:rPr>
        <w:t>。</w:t>
      </w:r>
    </w:p>
    <w:p w14:paraId="3918B0B5" w14:textId="77777777" w:rsidR="00DE14DB" w:rsidRDefault="00DE14DB" w:rsidP="00DE14DB">
      <w:pPr>
        <w:ind w:firstLineChars="200" w:firstLine="420"/>
      </w:pPr>
    </w:p>
    <w:p w14:paraId="033FD0CC" w14:textId="74A0CB9E" w:rsidR="00DE14DB" w:rsidRDefault="00DE14DB" w:rsidP="00DE14DB">
      <w:pPr>
        <w:ind w:firstLineChars="200" w:firstLine="420"/>
      </w:pPr>
      <w:r>
        <w:rPr>
          <w:rFonts w:hint="eastAsia"/>
        </w:rPr>
        <w:t>这第三次震动，</w:t>
      </w:r>
      <w:del w:id="2161" w:author="夜 夜" w:date="2022-12-15T00:55:00Z">
        <w:r w:rsidDel="00F12772">
          <w:rPr>
            <w:rFonts w:hint="eastAsia"/>
          </w:rPr>
          <w:delText>摇动</w:delText>
        </w:r>
      </w:del>
      <w:ins w:id="2162" w:author="夜 夜" w:date="2022-12-15T00:55:00Z">
        <w:r w:rsidR="00F12772">
          <w:rPr>
            <w:rFonts w:hint="eastAsia"/>
          </w:rPr>
          <w:t>晃动</w:t>
        </w:r>
      </w:ins>
      <w:r>
        <w:rPr>
          <w:rFonts w:hint="eastAsia"/>
        </w:rPr>
        <w:t>着奥薇尔衰老的身体。</w:t>
      </w:r>
    </w:p>
    <w:p w14:paraId="4239C8B3" w14:textId="1CA838E3" w:rsidR="00DE14DB" w:rsidRDefault="00DE14DB" w:rsidP="00DE14DB">
      <w:pPr>
        <w:ind w:firstLineChars="200" w:firstLine="420"/>
      </w:pPr>
      <w:r>
        <w:rPr>
          <w:rFonts w:hint="eastAsia"/>
        </w:rPr>
        <w:t>虽然也不是什么很强的震动，但随着咯啷一声</w:t>
      </w:r>
      <w:del w:id="2163" w:author="夜 夜" w:date="2022-12-15T00:43:00Z">
        <w:r w:rsidDel="002B1532">
          <w:rPr>
            <w:rFonts w:hint="eastAsia"/>
          </w:rPr>
          <w:delText>原本立着的</w:delText>
        </w:r>
      </w:del>
      <w:r>
        <w:rPr>
          <w:rFonts w:hint="eastAsia"/>
        </w:rPr>
        <w:t>手杖</w:t>
      </w:r>
      <w:ins w:id="2164" w:author="夜 夜" w:date="2022-12-15T00:43:00Z">
        <w:r w:rsidR="002B1532">
          <w:rPr>
            <w:rFonts w:hint="eastAsia"/>
          </w:rPr>
          <w:t>掉到</w:t>
        </w:r>
      </w:ins>
      <w:del w:id="2165" w:author="夜 夜" w:date="2022-12-15T00:43:00Z">
        <w:r w:rsidDel="002B1532">
          <w:rPr>
            <w:rFonts w:hint="eastAsia"/>
          </w:rPr>
          <w:delText>倒在</w:delText>
        </w:r>
      </w:del>
      <w:r>
        <w:rPr>
          <w:rFonts w:hint="eastAsia"/>
        </w:rPr>
        <w:t>了地上。杖端镶嵌的三色石反射闪耀着光</w:t>
      </w:r>
      <w:del w:id="2166" w:author="夜 夜" w:date="2022-12-15T00:51:00Z">
        <w:r w:rsidDel="00B84D2C">
          <w:rPr>
            <w:rFonts w:hint="eastAsia"/>
          </w:rPr>
          <w:delText>辉</w:delText>
        </w:r>
      </w:del>
      <w:ins w:id="2167" w:author="夜 夜" w:date="2022-12-15T00:51:00Z">
        <w:r w:rsidR="00B84D2C">
          <w:rPr>
            <w:rFonts w:hint="eastAsia"/>
          </w:rPr>
          <w:t>芒</w:t>
        </w:r>
      </w:ins>
      <w:r>
        <w:rPr>
          <w:rFonts w:hint="eastAsia"/>
        </w:rPr>
        <w:t>。</w:t>
      </w:r>
    </w:p>
    <w:p w14:paraId="3DD54369" w14:textId="3218C6B5" w:rsidR="00DE14DB" w:rsidRDefault="00DE14DB" w:rsidP="00DE14DB">
      <w:pPr>
        <w:ind w:firstLineChars="200" w:firstLine="420"/>
      </w:pPr>
      <w:r>
        <w:rPr>
          <w:rFonts w:hint="eastAsia"/>
        </w:rPr>
        <w:t>「啊呀……</w:t>
      </w:r>
      <w:ins w:id="2168" w:author="夜 夜" w:date="2022-12-20T22:21:00Z">
        <w:r w:rsidR="001D6D01">
          <w:rPr>
            <w:rFonts w:hint="eastAsia"/>
          </w:rPr>
          <w:t>果然</w:t>
        </w:r>
      </w:ins>
      <w:del w:id="2169" w:author="夜 夜" w:date="2022-12-20T22:21:00Z">
        <w:r w:rsidDel="001D6D01">
          <w:rPr>
            <w:rFonts w:hint="eastAsia"/>
          </w:rPr>
          <w:delText>稍微</w:delText>
        </w:r>
      </w:del>
      <w:ins w:id="2170" w:author="夜 夜" w:date="2022-12-15T00:52:00Z">
        <w:r w:rsidR="00C53A70">
          <w:rPr>
            <w:rFonts w:hint="eastAsia"/>
          </w:rPr>
          <w:t>，</w:t>
        </w:r>
      </w:ins>
      <w:del w:id="2171" w:author="夜 夜" w:date="2022-12-15T00:52:00Z">
        <w:r w:rsidDel="009D529A">
          <w:rPr>
            <w:rFonts w:hint="eastAsia"/>
          </w:rPr>
          <w:delText>，</w:delText>
        </w:r>
        <w:r w:rsidR="00530702" w:rsidDel="009D529A">
          <w:rPr>
            <w:rFonts w:hint="eastAsia"/>
          </w:rPr>
          <w:delText>有点太勉强了</w:delText>
        </w:r>
      </w:del>
      <w:del w:id="2172" w:author="夜 夜" w:date="2022-12-15T01:13:00Z">
        <w:r w:rsidR="00530702" w:rsidDel="00530702">
          <w:rPr>
            <w:rFonts w:hint="eastAsia"/>
          </w:rPr>
          <w:delText>吧</w:delText>
        </w:r>
      </w:del>
      <w:ins w:id="2173" w:author="夜 夜" w:date="2022-12-15T01:13:00Z">
        <w:r w:rsidR="00530702">
          <w:rPr>
            <w:rFonts w:hint="eastAsia"/>
          </w:rPr>
          <w:t>还是</w:t>
        </w:r>
      </w:ins>
      <w:ins w:id="2174" w:author="夜 夜" w:date="2022-12-20T22:22:00Z">
        <w:r w:rsidR="001D6D01">
          <w:rPr>
            <w:rFonts w:hint="eastAsia"/>
          </w:rPr>
          <w:t>有些</w:t>
        </w:r>
      </w:ins>
      <w:ins w:id="2175" w:author="夜 夜" w:date="2022-12-20T22:21:00Z">
        <w:r w:rsidR="001D6D01">
          <w:rPr>
            <w:rFonts w:hint="eastAsia"/>
          </w:rPr>
          <w:t>太</w:t>
        </w:r>
      </w:ins>
      <w:ins w:id="2176" w:author="夜 夜" w:date="2022-12-15T01:13:00Z">
        <w:r w:rsidR="00530702">
          <w:rPr>
            <w:rFonts w:hint="eastAsia"/>
          </w:rPr>
          <w:t>勉强</w:t>
        </w:r>
      </w:ins>
      <w:ins w:id="2177" w:author="夜 夜" w:date="2022-12-20T22:22:00Z">
        <w:r w:rsidR="001D6D01">
          <w:rPr>
            <w:rFonts w:hint="eastAsia"/>
          </w:rPr>
          <w:t xml:space="preserve">了吗 </w:t>
        </w:r>
      </w:ins>
      <w:r>
        <w:rPr>
          <w:rFonts w:hint="eastAsia"/>
        </w:rPr>
        <w:t>」</w:t>
      </w:r>
    </w:p>
    <w:p w14:paraId="3987EF75" w14:textId="341A29AC" w:rsidR="00DE14DB" w:rsidRDefault="00DE14DB" w:rsidP="00DE14DB">
      <w:pPr>
        <w:ind w:firstLineChars="200" w:firstLine="420"/>
      </w:pPr>
      <w:r>
        <w:rPr>
          <w:rFonts w:hint="eastAsia"/>
        </w:rPr>
        <w:t>奥薇尔从大圣堂的露台，看到了街道塌陷的部分，</w:t>
      </w:r>
      <w:del w:id="2178" w:author="夜 夜" w:date="2022-12-15T00:39:00Z">
        <w:r w:rsidDel="00AF690F">
          <w:rPr>
            <w:rFonts w:hint="eastAsia"/>
          </w:rPr>
          <w:delText>慎重</w:delText>
        </w:r>
      </w:del>
      <w:ins w:id="2179" w:author="夜 夜" w:date="2022-12-15T00:39:00Z">
        <w:r w:rsidR="00AF690F">
          <w:rPr>
            <w:rFonts w:hint="eastAsia"/>
          </w:rPr>
          <w:t>慢慢</w:t>
        </w:r>
      </w:ins>
      <w:r>
        <w:rPr>
          <w:rFonts w:hint="eastAsia"/>
        </w:rPr>
        <w:t>地</w:t>
      </w:r>
      <w:ins w:id="2180" w:author="夜 夜" w:date="2022-12-15T00:39:00Z">
        <w:r w:rsidR="00AF690F">
          <w:rPr>
            <w:rFonts w:hint="eastAsia"/>
          </w:rPr>
          <w:t>坐到了椅子上</w:t>
        </w:r>
      </w:ins>
      <w:del w:id="2181" w:author="夜 夜" w:date="2022-12-15T00:39:00Z">
        <w:r w:rsidDel="00AF690F">
          <w:rPr>
            <w:rFonts w:hint="eastAsia"/>
          </w:rPr>
          <w:delText>靠在椅子靠背上</w:delText>
        </w:r>
      </w:del>
      <w:r>
        <w:rPr>
          <w:rFonts w:hint="eastAsia"/>
        </w:rPr>
        <w:t>。</w:t>
      </w:r>
    </w:p>
    <w:p w14:paraId="2EFA2CF4" w14:textId="5D853D14" w:rsidR="00DE14DB" w:rsidRDefault="00BA3C0D" w:rsidP="00DE14DB">
      <w:pPr>
        <w:ind w:firstLineChars="200" w:firstLine="420"/>
      </w:pPr>
      <w:ins w:id="2182" w:author="夜 夜" w:date="2022-12-15T01:03:00Z">
        <w:r>
          <w:rPr>
            <w:rFonts w:hint="eastAsia"/>
          </w:rPr>
          <w:t>奥薇尔的身体已经衰老</w:t>
        </w:r>
      </w:ins>
      <w:del w:id="2183" w:author="夜 夜" w:date="2022-12-15T01:03:00Z">
        <w:r w:rsidR="00DE14DB" w:rsidDel="00BA3C0D">
          <w:rPr>
            <w:rFonts w:hint="eastAsia"/>
          </w:rPr>
          <w:delText>对于</w:delText>
        </w:r>
        <w:r w:rsidR="00DE14DB" w:rsidDel="00DA3D65">
          <w:rPr>
            <w:rFonts w:hint="eastAsia"/>
          </w:rPr>
          <w:delText>肉体</w:delText>
        </w:r>
        <w:r w:rsidR="00DE14DB" w:rsidDel="00BA3C0D">
          <w:rPr>
            <w:rFonts w:hint="eastAsia"/>
          </w:rPr>
          <w:delText>已然衰老的奥薇尔来讲</w:delText>
        </w:r>
      </w:del>
      <w:r w:rsidR="00DE14DB">
        <w:rPr>
          <w:rFonts w:hint="eastAsia"/>
        </w:rPr>
        <w:t>，</w:t>
      </w:r>
      <w:ins w:id="2184" w:author="夜 夜" w:date="2022-12-20T22:22:00Z">
        <w:r w:rsidR="002F20FC">
          <w:rPr>
            <w:rFonts w:hint="eastAsia"/>
          </w:rPr>
          <w:t>要是</w:t>
        </w:r>
      </w:ins>
      <w:r w:rsidR="00DE14DB">
        <w:rPr>
          <w:rFonts w:hint="eastAsia"/>
        </w:rPr>
        <w:t>亲自</w:t>
      </w:r>
      <w:del w:id="2185" w:author="夜 夜" w:date="2022-12-15T00:56:00Z">
        <w:r w:rsidR="00DE14DB" w:rsidDel="00A76E8E">
          <w:rPr>
            <w:rFonts w:hint="eastAsia"/>
          </w:rPr>
          <w:delText>追踪</w:delText>
        </w:r>
      </w:del>
      <w:ins w:id="2186" w:author="夜 夜" w:date="2022-12-20T22:22:00Z">
        <w:r w:rsidR="002F20FC">
          <w:rPr>
            <w:rFonts w:hint="eastAsia"/>
          </w:rPr>
          <w:t>上阵追击</w:t>
        </w:r>
      </w:ins>
      <w:ins w:id="2187" w:author="夜 夜" w:date="2022-12-15T01:04:00Z">
        <w:r>
          <w:rPr>
            <w:rFonts w:hint="eastAsia"/>
          </w:rPr>
          <w:t>，对她的</w:t>
        </w:r>
      </w:ins>
      <w:del w:id="2188" w:author="夜 夜" w:date="2022-12-15T01:03:00Z">
        <w:r w:rsidR="00DE14DB" w:rsidDel="00BA3C0D">
          <w:rPr>
            <w:rFonts w:hint="eastAsia"/>
          </w:rPr>
          <w:delText>演变</w:delText>
        </w:r>
      </w:del>
      <w:del w:id="2189" w:author="夜 夜" w:date="2022-12-15T01:04:00Z">
        <w:r w:rsidR="00DE14DB" w:rsidDel="00BA3C0D">
          <w:rPr>
            <w:rFonts w:hint="eastAsia"/>
          </w:rPr>
          <w:delText>为</w:delText>
        </w:r>
      </w:del>
      <w:r w:rsidR="00DE14DB">
        <w:rPr>
          <w:rFonts w:hint="eastAsia"/>
        </w:rPr>
        <w:t>体力</w:t>
      </w:r>
      <w:ins w:id="2190" w:author="夜 夜" w:date="2022-12-15T01:04:00Z">
        <w:r>
          <w:rPr>
            <w:rFonts w:hint="eastAsia"/>
          </w:rPr>
          <w:t>是一场严峻的考验</w:t>
        </w:r>
      </w:ins>
      <w:del w:id="2191" w:author="夜 夜" w:date="2022-12-15T01:04:00Z">
        <w:r w:rsidR="00DE14DB" w:rsidDel="00BA3C0D">
          <w:rPr>
            <w:rFonts w:hint="eastAsia"/>
          </w:rPr>
          <w:delText>之战的话很难办</w:delText>
        </w:r>
      </w:del>
      <w:r w:rsidR="00DE14DB">
        <w:rPr>
          <w:rFonts w:hint="eastAsia"/>
        </w:rPr>
        <w:t>。收到雅修娜逃走的报告后为了追回</w:t>
      </w:r>
      <w:ins w:id="2192" w:author="夜 夜" w:date="2022-12-20T22:22:00Z">
        <w:r w:rsidR="00341E47">
          <w:rPr>
            <w:rFonts w:hint="eastAsia"/>
          </w:rPr>
          <w:t>她</w:t>
        </w:r>
      </w:ins>
      <w:r w:rsidR="00DE14DB">
        <w:rPr>
          <w:rFonts w:hint="eastAsia"/>
        </w:rPr>
        <w:t>而放出的</w:t>
      </w:r>
      <w:ins w:id="2193" w:author="夜 夜" w:date="2022-12-20T22:23:00Z">
        <w:r w:rsidR="00341E47">
          <w:rPr>
            <w:rFonts w:hint="eastAsia"/>
          </w:rPr>
          <w:t>那只</w:t>
        </w:r>
      </w:ins>
      <w:r w:rsidR="00DE14DB">
        <w:rPr>
          <w:rFonts w:hint="eastAsia"/>
        </w:rPr>
        <w:t>妖精，</w:t>
      </w:r>
      <w:ins w:id="2194" w:author="夜 夜" w:date="2022-12-20T22:24:00Z">
        <w:r w:rsidR="00C35255">
          <w:rPr>
            <w:rFonts w:hint="eastAsia"/>
          </w:rPr>
          <w:t>与</w:t>
        </w:r>
      </w:ins>
      <w:del w:id="2195" w:author="夜 夜" w:date="2022-12-20T22:24:00Z">
        <w:r w:rsidR="00DE14DB" w:rsidDel="00C35255">
          <w:rPr>
            <w:rFonts w:hint="eastAsia"/>
          </w:rPr>
          <w:delText>正如</w:delText>
        </w:r>
      </w:del>
      <w:ins w:id="2196" w:author="夜 夜" w:date="2022-12-20T22:24:00Z">
        <w:r w:rsidR="00441E10">
          <w:rPr>
            <w:rFonts w:hint="eastAsia"/>
          </w:rPr>
          <w:t>刚刚和它战斗</w:t>
        </w:r>
        <w:r w:rsidR="00C35255">
          <w:rPr>
            <w:rFonts w:hint="eastAsia"/>
          </w:rPr>
          <w:t>时</w:t>
        </w:r>
      </w:ins>
      <w:del w:id="2197" w:author="夜 夜" w:date="2022-12-20T22:23:00Z">
        <w:r w:rsidR="00DE14DB" w:rsidDel="00205824">
          <w:rPr>
            <w:rFonts w:hint="eastAsia"/>
          </w:rPr>
          <w:delText>与之交手过</w:delText>
        </w:r>
      </w:del>
      <w:del w:id="2198" w:author="夜 夜" w:date="2022-12-20T22:24:00Z">
        <w:r w:rsidR="00DE14DB" w:rsidDel="00C35255">
          <w:rPr>
            <w:rFonts w:hint="eastAsia"/>
          </w:rPr>
          <w:delText>的</w:delText>
        </w:r>
      </w:del>
      <w:r w:rsidR="00DE14DB">
        <w:rPr>
          <w:rFonts w:hint="eastAsia"/>
        </w:rPr>
        <w:t>梅诺</w:t>
      </w:r>
      <w:ins w:id="2199" w:author="夜 夜" w:date="2022-12-20T22:24:00Z">
        <w:r w:rsidR="00C35255">
          <w:rPr>
            <w:rFonts w:hint="eastAsia"/>
          </w:rPr>
          <w:t>的</w:t>
        </w:r>
      </w:ins>
      <w:del w:id="2200" w:author="夜 夜" w:date="2022-12-20T22:24:00Z">
        <w:r w:rsidR="00DE14DB" w:rsidDel="00C35255">
          <w:rPr>
            <w:rFonts w:hint="eastAsia"/>
          </w:rPr>
          <w:delText>所</w:delText>
        </w:r>
      </w:del>
      <w:r w:rsidR="00DE14DB">
        <w:rPr>
          <w:rFonts w:hint="eastAsia"/>
        </w:rPr>
        <w:t>推测</w:t>
      </w:r>
      <w:ins w:id="2201" w:author="夜 夜" w:date="2022-12-20T22:24:00Z">
        <w:r w:rsidR="00C35255">
          <w:rPr>
            <w:rFonts w:hint="eastAsia"/>
          </w:rPr>
          <w:t>一致。</w:t>
        </w:r>
      </w:ins>
      <w:del w:id="2202" w:author="夜 夜" w:date="2022-12-20T22:24:00Z">
        <w:r w:rsidR="00DE14DB" w:rsidDel="00C35255">
          <w:rPr>
            <w:rFonts w:hint="eastAsia"/>
          </w:rPr>
          <w:delText>，</w:delText>
        </w:r>
      </w:del>
      <w:r w:rsidR="00DE14DB">
        <w:rPr>
          <w:rFonts w:hint="eastAsia"/>
        </w:rPr>
        <w:t>是</w:t>
      </w:r>
      <w:ins w:id="2203" w:author="夜 夜" w:date="2022-12-15T01:05:00Z">
        <w:r w:rsidR="00224157">
          <w:rPr>
            <w:rFonts w:hint="eastAsia"/>
          </w:rPr>
          <w:t>使用</w:t>
        </w:r>
      </w:ins>
      <w:r w:rsidR="00DE14DB">
        <w:rPr>
          <w:rFonts w:hint="eastAsia"/>
        </w:rPr>
        <w:t>原色魔导发动的魔导现象。</w:t>
      </w:r>
    </w:p>
    <w:p w14:paraId="4E9B5120" w14:textId="1303ABB4" w:rsidR="00DE14DB" w:rsidRDefault="00DE14DB" w:rsidP="00DE14DB">
      <w:pPr>
        <w:ind w:firstLineChars="200" w:firstLine="420"/>
      </w:pPr>
      <w:del w:id="2204" w:author="夜 夜" w:date="2022-12-15T01:17:00Z">
        <w:r w:rsidDel="000F5288">
          <w:rPr>
            <w:rFonts w:hint="eastAsia"/>
          </w:rPr>
          <w:delText>现在</w:delText>
        </w:r>
      </w:del>
      <w:r>
        <w:rPr>
          <w:rFonts w:hint="eastAsia"/>
        </w:rPr>
        <w:t>能发动这种</w:t>
      </w:r>
      <w:ins w:id="2205" w:author="夜 夜" w:date="2022-12-15T01:17:00Z">
        <w:r w:rsidR="00EF15A6">
          <w:rPr>
            <w:rFonts w:hint="eastAsia"/>
          </w:rPr>
          <w:t>水平的</w:t>
        </w:r>
      </w:ins>
      <w:r>
        <w:rPr>
          <w:rFonts w:hint="eastAsia"/>
        </w:rPr>
        <w:t>魔导的</w:t>
      </w:r>
      <w:del w:id="2206" w:author="夜 夜" w:date="2022-12-15T01:12:00Z">
        <w:r w:rsidDel="00E22B73">
          <w:rPr>
            <w:rFonts w:hint="eastAsia"/>
          </w:rPr>
          <w:delText>可能</w:delText>
        </w:r>
      </w:del>
      <w:r>
        <w:rPr>
          <w:rFonts w:hint="eastAsia"/>
        </w:rPr>
        <w:t>人</w:t>
      </w:r>
      <w:del w:id="2207" w:author="夜 夜" w:date="2022-12-15T01:12:00Z">
        <w:r w:rsidDel="00E22B73">
          <w:rPr>
            <w:rFonts w:hint="eastAsia"/>
          </w:rPr>
          <w:delText>选</w:delText>
        </w:r>
      </w:del>
      <w:r>
        <w:rPr>
          <w:rFonts w:hint="eastAsia"/>
        </w:rPr>
        <w:t>，</w:t>
      </w:r>
      <w:ins w:id="2208" w:author="夜 夜" w:date="2022-12-15T01:12:00Z">
        <w:r w:rsidR="00182514">
          <w:rPr>
            <w:rFonts w:hint="eastAsia"/>
          </w:rPr>
          <w:t>即使算上</w:t>
        </w:r>
      </w:ins>
      <w:del w:id="2209" w:author="夜 夜" w:date="2022-12-15T01:12:00Z">
        <w:r w:rsidDel="00182514">
          <w:rPr>
            <w:rFonts w:hint="eastAsia"/>
          </w:rPr>
          <w:delText>包括</w:delText>
        </w:r>
      </w:del>
      <w:del w:id="2210" w:author="夜 夜" w:date="2022-12-15T00:38:00Z">
        <w:r w:rsidDel="00352003">
          <w:rPr>
            <w:rFonts w:hint="eastAsia"/>
          </w:rPr>
          <w:delText>奥维尔</w:delText>
        </w:r>
      </w:del>
      <w:ins w:id="2211" w:author="夜 夜" w:date="2022-12-15T00:38:00Z">
        <w:r w:rsidR="00352003">
          <w:rPr>
            <w:rFonts w:hint="eastAsia"/>
          </w:rPr>
          <w:t>奥薇尔</w:t>
        </w:r>
      </w:ins>
      <w:ins w:id="2212" w:author="夜 夜" w:date="2022-12-15T01:12:00Z">
        <w:r w:rsidR="00182514">
          <w:rPr>
            <w:rFonts w:hint="eastAsia"/>
          </w:rPr>
          <w:t>应该也</w:t>
        </w:r>
      </w:ins>
      <w:del w:id="2213" w:author="夜 夜" w:date="2022-12-15T01:12:00Z">
        <w:r w:rsidDel="00182514">
          <w:rPr>
            <w:rFonts w:hint="eastAsia"/>
          </w:rPr>
          <w:delText>在内</w:delText>
        </w:r>
      </w:del>
      <w:r>
        <w:rPr>
          <w:rFonts w:hint="eastAsia"/>
        </w:rPr>
        <w:t>只有寥寥几人</w:t>
      </w:r>
      <w:ins w:id="2214" w:author="夜 夜" w:date="2022-12-15T01:12:00Z">
        <w:r w:rsidR="00182514">
          <w:rPr>
            <w:rFonts w:hint="eastAsia"/>
          </w:rPr>
          <w:t>而已</w:t>
        </w:r>
      </w:ins>
      <w:r>
        <w:rPr>
          <w:rFonts w:hint="eastAsia"/>
        </w:rPr>
        <w:t>。</w:t>
      </w:r>
    </w:p>
    <w:p w14:paraId="37841337" w14:textId="292B0EB1" w:rsidR="00DE14DB" w:rsidRDefault="00D73C95" w:rsidP="00DE14DB">
      <w:pPr>
        <w:ind w:firstLineChars="200" w:firstLine="420"/>
      </w:pPr>
      <w:ins w:id="2215" w:author="夜 夜" w:date="2022-12-15T01:18:00Z">
        <w:r>
          <w:rPr>
            <w:rFonts w:hint="eastAsia"/>
          </w:rPr>
          <w:t>以</w:t>
        </w:r>
      </w:ins>
      <w:r w:rsidR="00DE14DB">
        <w:rPr>
          <w:rFonts w:hint="eastAsia"/>
        </w:rPr>
        <w:t>原色魔导发动的现象越是复杂，</w:t>
      </w:r>
      <w:ins w:id="2216" w:author="夜 夜" w:date="2022-12-15T01:18:00Z">
        <w:r>
          <w:rPr>
            <w:rFonts w:hint="eastAsia"/>
          </w:rPr>
          <w:t>所</w:t>
        </w:r>
      </w:ins>
      <w:r w:rsidR="00DE14DB">
        <w:rPr>
          <w:rFonts w:hint="eastAsia"/>
        </w:rPr>
        <w:t>消耗的精神与导力就越多。</w:t>
      </w:r>
      <w:del w:id="2217" w:author="夜 夜" w:date="2022-12-15T01:19:00Z">
        <w:r w:rsidR="00DE14DB" w:rsidDel="00E906F0">
          <w:rPr>
            <w:rFonts w:hint="eastAsia"/>
          </w:rPr>
          <w:delText>这种</w:delText>
        </w:r>
      </w:del>
      <w:ins w:id="2218" w:author="夜 夜" w:date="2022-12-15T01:19:00Z">
        <w:r w:rsidR="00E906F0">
          <w:rPr>
            <w:rFonts w:hint="eastAsia"/>
          </w:rPr>
          <w:t>这次的</w:t>
        </w:r>
      </w:ins>
      <w:r w:rsidR="00DE14DB">
        <w:rPr>
          <w:rFonts w:hint="eastAsia"/>
        </w:rPr>
        <w:t>魔导</w:t>
      </w:r>
      <w:ins w:id="2219" w:author="夜 夜" w:date="2022-12-15T01:20:00Z">
        <w:r w:rsidR="00737333">
          <w:rPr>
            <w:rFonts w:hint="eastAsia"/>
          </w:rPr>
          <w:t>，</w:t>
        </w:r>
      </w:ins>
      <w:ins w:id="2220" w:author="夜 夜" w:date="2022-12-20T22:25:00Z">
        <w:r w:rsidR="00572DD5">
          <w:rPr>
            <w:rFonts w:hint="eastAsia"/>
          </w:rPr>
          <w:t>即使是</w:t>
        </w:r>
      </w:ins>
      <w:r w:rsidR="00DE14DB">
        <w:rPr>
          <w:rFonts w:hint="eastAsia"/>
        </w:rPr>
        <w:t>对奥薇尔</w:t>
      </w:r>
      <w:ins w:id="2221" w:author="夜 夜" w:date="2022-12-20T22:25:00Z">
        <w:r w:rsidR="00572DD5">
          <w:rPr>
            <w:rFonts w:hint="eastAsia"/>
          </w:rPr>
          <w:t>，</w:t>
        </w:r>
      </w:ins>
      <w:del w:id="2222" w:author="夜 夜" w:date="2022-12-20T22:25:00Z">
        <w:r w:rsidR="00DE14DB" w:rsidDel="00572DD5">
          <w:rPr>
            <w:rFonts w:hint="eastAsia"/>
          </w:rPr>
          <w:delText>来说</w:delText>
        </w:r>
      </w:del>
      <w:r w:rsidR="00DE14DB">
        <w:rPr>
          <w:rFonts w:hint="eastAsia"/>
        </w:rPr>
        <w:t>也</w:t>
      </w:r>
      <w:ins w:id="2223" w:author="夜 夜" w:date="2022-12-15T01:22:00Z">
        <w:r w:rsidR="00E76433">
          <w:rPr>
            <w:rFonts w:hint="eastAsia"/>
          </w:rPr>
          <w:t>造成了</w:t>
        </w:r>
      </w:ins>
      <w:del w:id="2224" w:author="夜 夜" w:date="2022-12-15T01:20:00Z">
        <w:r w:rsidR="00DE14DB" w:rsidDel="00737333">
          <w:rPr>
            <w:rFonts w:hint="eastAsia"/>
          </w:rPr>
          <w:delText>被迫产生了</w:delText>
        </w:r>
      </w:del>
      <w:r w:rsidR="00DE14DB">
        <w:rPr>
          <w:rFonts w:hint="eastAsia"/>
        </w:rPr>
        <w:t>预料之外</w:t>
      </w:r>
      <w:ins w:id="2225" w:author="夜 夜" w:date="2022-12-15T01:22:00Z">
        <w:r w:rsidR="00E76433">
          <w:rPr>
            <w:rFonts w:hint="eastAsia"/>
          </w:rPr>
          <w:t>的消耗</w:t>
        </w:r>
      </w:ins>
      <w:del w:id="2226" w:author="夜 夜" w:date="2022-12-15T01:20:00Z">
        <w:r w:rsidR="00DE14DB" w:rsidDel="00737333">
          <w:rPr>
            <w:rFonts w:hint="eastAsia"/>
          </w:rPr>
          <w:delText>的消耗</w:delText>
        </w:r>
      </w:del>
      <w:r w:rsidR="00DE14DB">
        <w:rPr>
          <w:rFonts w:hint="eastAsia"/>
        </w:rPr>
        <w:t>。</w:t>
      </w:r>
    </w:p>
    <w:p w14:paraId="60E1EF9B" w14:textId="25F09873" w:rsidR="00DE14DB" w:rsidRDefault="00DE14DB" w:rsidP="00DE14DB">
      <w:pPr>
        <w:ind w:firstLineChars="200" w:firstLine="420"/>
      </w:pPr>
      <w:r>
        <w:rPr>
          <w:rFonts w:hint="eastAsia"/>
        </w:rPr>
        <w:t>「</w:t>
      </w:r>
      <w:del w:id="2227" w:author="夜 夜" w:date="2022-12-20T22:33:00Z">
        <w:r w:rsidDel="00EA6961">
          <w:rPr>
            <w:rFonts w:hint="eastAsia"/>
          </w:rPr>
          <w:delText>反应呢</w:delText>
        </w:r>
      </w:del>
      <w:ins w:id="2228" w:author="夜 夜" w:date="2022-12-20T22:33:00Z">
        <w:r w:rsidR="00EA6961">
          <w:rPr>
            <w:rFonts w:hint="eastAsia"/>
          </w:rPr>
          <w:t>真</w:t>
        </w:r>
      </w:ins>
      <w:ins w:id="2229" w:author="夜 夜" w:date="2022-12-21T03:27:00Z">
        <w:r w:rsidR="004F3FF9">
          <w:rPr>
            <w:rFonts w:hint="eastAsia"/>
          </w:rPr>
          <w:t>是</w:t>
        </w:r>
      </w:ins>
      <w:ins w:id="2230" w:author="夜 夜" w:date="2022-12-21T03:26:00Z">
        <w:r w:rsidR="004F3FF9">
          <w:rPr>
            <w:rFonts w:hint="eastAsia"/>
          </w:rPr>
          <w:t>吃不消</w:t>
        </w:r>
      </w:ins>
      <w:r>
        <w:rPr>
          <w:rFonts w:hint="eastAsia"/>
        </w:rPr>
        <w:t>……」</w:t>
      </w:r>
    </w:p>
    <w:p w14:paraId="56B20A37" w14:textId="50EA47F7" w:rsidR="00DE14DB" w:rsidRDefault="00B8101A" w:rsidP="00DE14DB">
      <w:pPr>
        <w:ind w:firstLineChars="200" w:firstLine="420"/>
      </w:pPr>
      <w:ins w:id="2231" w:author="夜 夜" w:date="2022-12-20T23:18:00Z">
        <w:r>
          <w:rPr>
            <w:rFonts w:hint="eastAsia"/>
          </w:rPr>
          <w:t>人群开始</w:t>
        </w:r>
      </w:ins>
      <w:r w:rsidR="00DE14DB">
        <w:rPr>
          <w:rFonts w:hint="eastAsia"/>
        </w:rPr>
        <w:t>在奥薇尔放出的原色魔导妖精钻出的洞周围</w:t>
      </w:r>
      <w:del w:id="2232" w:author="夜 夜" w:date="2022-12-20T23:18:00Z">
        <w:r w:rsidR="00DE14DB" w:rsidDel="00B8101A">
          <w:rPr>
            <w:rFonts w:hint="eastAsia"/>
          </w:rPr>
          <w:delText>，人群开始</w:delText>
        </w:r>
      </w:del>
      <w:r w:rsidR="00DE14DB">
        <w:rPr>
          <w:rFonts w:hint="eastAsia"/>
        </w:rPr>
        <w:t>聚集。人们远远地围着洞中刺出的导力之剑，</w:t>
      </w:r>
      <w:del w:id="2233" w:author="夜 夜" w:date="2022-12-20T23:19:00Z">
        <w:r w:rsidR="00DE14DB" w:rsidDel="00D35ACB">
          <w:rPr>
            <w:rFonts w:hint="eastAsia"/>
          </w:rPr>
          <w:delText>骚动</w:delText>
        </w:r>
      </w:del>
      <w:ins w:id="2234" w:author="夜 夜" w:date="2022-12-20T23:19:00Z">
        <w:r w:rsidR="00D35ACB">
          <w:rPr>
            <w:rFonts w:hint="eastAsia"/>
          </w:rPr>
          <w:t>窸窣地</w:t>
        </w:r>
      </w:ins>
      <w:del w:id="2235" w:author="夜 夜" w:date="2022-12-20T23:19:00Z">
        <w:r w:rsidR="00DE14DB" w:rsidDel="00D35ACB">
          <w:rPr>
            <w:rFonts w:hint="eastAsia"/>
          </w:rPr>
          <w:delText>着</w:delText>
        </w:r>
      </w:del>
      <w:r w:rsidR="00DE14DB">
        <w:rPr>
          <w:rFonts w:hint="eastAsia"/>
        </w:rPr>
        <w:t>讨论</w:t>
      </w:r>
      <w:ins w:id="2236" w:author="夜 夜" w:date="2022-12-20T23:19:00Z">
        <w:r w:rsidR="00D35ACB">
          <w:rPr>
            <w:rFonts w:hint="eastAsia"/>
          </w:rPr>
          <w:t>着</w:t>
        </w:r>
      </w:ins>
      <w:del w:id="2237" w:author="夜 夜" w:date="2022-12-20T23:19:00Z">
        <w:r w:rsidR="00DE14DB" w:rsidDel="00D35ACB">
          <w:rPr>
            <w:rFonts w:hint="eastAsia"/>
          </w:rPr>
          <w:delText>这</w:delText>
        </w:r>
      </w:del>
      <w:r w:rsidR="00DE14DB">
        <w:rPr>
          <w:rFonts w:hint="eastAsia"/>
        </w:rPr>
        <w:t>事件缘由。</w:t>
      </w:r>
      <w:del w:id="2238" w:author="夜 夜" w:date="2022-12-20T23:21:00Z">
        <w:r w:rsidR="00DE14DB" w:rsidDel="00F967AD">
          <w:rPr>
            <w:rFonts w:hint="eastAsia"/>
          </w:rPr>
          <w:delText>虽然奥薇尔在攻击时</w:delText>
        </w:r>
      </w:del>
      <w:r w:rsidR="00DE14DB">
        <w:rPr>
          <w:rFonts w:hint="eastAsia"/>
        </w:rPr>
        <w:t>考虑到出现死者的话会很麻烦，所以</w:t>
      </w:r>
      <w:ins w:id="2239" w:author="夜 夜" w:date="2022-12-20T23:21:00Z">
        <w:r w:rsidR="00205E8D">
          <w:rPr>
            <w:rFonts w:hint="eastAsia"/>
          </w:rPr>
          <w:t>奥薇尔</w:t>
        </w:r>
      </w:ins>
      <w:r w:rsidR="00DE14DB">
        <w:rPr>
          <w:rFonts w:hint="eastAsia"/>
        </w:rPr>
        <w:t>是确认</w:t>
      </w:r>
      <w:del w:id="2240" w:author="夜 夜" w:date="2022-12-20T23:21:00Z">
        <w:r w:rsidR="00DE14DB" w:rsidDel="00205E8D">
          <w:rPr>
            <w:rFonts w:hint="eastAsia"/>
          </w:rPr>
          <w:delText>在</w:delText>
        </w:r>
      </w:del>
      <w:r w:rsidR="00DE14DB">
        <w:rPr>
          <w:rFonts w:hint="eastAsia"/>
        </w:rPr>
        <w:t>没有人</w:t>
      </w:r>
      <w:ins w:id="2241" w:author="夜 夜" w:date="2022-12-20T23:21:00Z">
        <w:r w:rsidR="00205E8D">
          <w:rPr>
            <w:rFonts w:hint="eastAsia"/>
          </w:rPr>
          <w:t>之后才发动的攻击</w:t>
        </w:r>
      </w:ins>
      <w:del w:id="2242" w:author="夜 夜" w:date="2022-12-20T23:21:00Z">
        <w:r w:rsidR="00DE14DB" w:rsidDel="00205E8D">
          <w:rPr>
            <w:rFonts w:hint="eastAsia"/>
          </w:rPr>
          <w:delText>的时候进行的</w:delText>
        </w:r>
      </w:del>
      <w:ins w:id="2243" w:author="夜 夜" w:date="2022-12-20T23:22:00Z">
        <w:r w:rsidR="00205E8D">
          <w:rPr>
            <w:rFonts w:hint="eastAsia"/>
          </w:rPr>
          <w:t>。</w:t>
        </w:r>
      </w:ins>
      <w:del w:id="2244" w:author="夜 夜" w:date="2022-12-20T23:21:00Z">
        <w:r w:rsidR="00DE14DB" w:rsidDel="00205E8D">
          <w:rPr>
            <w:rFonts w:hint="eastAsia"/>
          </w:rPr>
          <w:delText>，</w:delText>
        </w:r>
      </w:del>
      <w:r w:rsidR="00DE14DB">
        <w:rPr>
          <w:rFonts w:hint="eastAsia"/>
        </w:rPr>
        <w:t>可这</w:t>
      </w:r>
      <w:ins w:id="2245" w:author="夜 夜" w:date="2022-12-20T23:22:00Z">
        <w:r w:rsidR="00205E8D">
          <w:rPr>
            <w:rFonts w:hint="eastAsia"/>
          </w:rPr>
          <w:t>第</w:t>
        </w:r>
      </w:ins>
      <w:r w:rsidR="00DE14DB">
        <w:rPr>
          <w:rFonts w:hint="eastAsia"/>
        </w:rPr>
        <w:t>二次灾害大概难免</w:t>
      </w:r>
      <w:del w:id="2246" w:author="夜 夜" w:date="2022-12-20T23:22:00Z">
        <w:r w:rsidR="00DE14DB" w:rsidDel="00205E8D">
          <w:rPr>
            <w:rFonts w:hint="eastAsia"/>
          </w:rPr>
          <w:delText>会</w:delText>
        </w:r>
      </w:del>
      <w:r w:rsidR="00DE14DB">
        <w:rPr>
          <w:rFonts w:hint="eastAsia"/>
        </w:rPr>
        <w:t>有人遇难吧。</w:t>
      </w:r>
    </w:p>
    <w:p w14:paraId="073EB1F5" w14:textId="423A452C" w:rsidR="00DE14DB" w:rsidRDefault="00DE14DB" w:rsidP="00DE14DB">
      <w:pPr>
        <w:ind w:firstLineChars="200" w:firstLine="420"/>
      </w:pPr>
      <w:r>
        <w:rPr>
          <w:rFonts w:hint="eastAsia"/>
        </w:rPr>
        <w:t>这柄从大街的洞中刺出的导力之剑</w:t>
      </w:r>
      <w:del w:id="2247" w:author="夜 夜" w:date="2022-12-20T23:23:00Z">
        <w:r w:rsidDel="00F56045">
          <w:rPr>
            <w:rFonts w:hint="eastAsia"/>
          </w:rPr>
          <w:delText>烟消云散了</w:delText>
        </w:r>
      </w:del>
      <w:ins w:id="2248" w:author="夜 夜" w:date="2022-12-20T23:23:00Z">
        <w:r w:rsidR="00F56045">
          <w:rPr>
            <w:rFonts w:hint="eastAsia"/>
          </w:rPr>
          <w:t>化作雾气消散</w:t>
        </w:r>
      </w:ins>
      <w:r>
        <w:rPr>
          <w:rFonts w:hint="eastAsia"/>
        </w:rPr>
        <w:t>。这眼熟的教典魔导，是奥薇尔曾经的某名同期所擅长的魔导。</w:t>
      </w:r>
    </w:p>
    <w:p w14:paraId="0B3DAC8B" w14:textId="7BEF31E2" w:rsidR="00DE14DB" w:rsidRDefault="00DE14DB" w:rsidP="00DE14DB">
      <w:pPr>
        <w:ind w:firstLineChars="200" w:firstLine="420"/>
      </w:pPr>
      <w:r>
        <w:rPr>
          <w:rFonts w:hint="eastAsia"/>
        </w:rPr>
        <w:t>「……真是凌厉</w:t>
      </w:r>
      <w:ins w:id="2249" w:author="夜 夜" w:date="2022-12-21T03:27:00Z">
        <w:r w:rsidR="00EB2311">
          <w:rPr>
            <w:rFonts w:hint="eastAsia"/>
          </w:rPr>
          <w:t>的一击</w:t>
        </w:r>
      </w:ins>
      <w:del w:id="2250" w:author="夜 夜" w:date="2022-12-21T03:27:00Z">
        <w:r w:rsidDel="00EB2311">
          <w:rPr>
            <w:rFonts w:hint="eastAsia"/>
          </w:rPr>
          <w:delText>啊</w:delText>
        </w:r>
      </w:del>
      <w:r>
        <w:rPr>
          <w:rFonts w:hint="eastAsia"/>
        </w:rPr>
        <w:t>。</w:t>
      </w:r>
      <w:ins w:id="2251" w:author="夜 夜" w:date="2022-12-21T03:27:00Z">
        <w:r w:rsidR="00EB2311">
          <w:rPr>
            <w:rFonts w:hint="eastAsia"/>
          </w:rPr>
          <w:t xml:space="preserve">不过 </w:t>
        </w:r>
      </w:ins>
      <w:del w:id="2252" w:author="夜 夜" w:date="2022-12-21T03:27:00Z">
        <w:r w:rsidDel="00EB2311">
          <w:rPr>
            <w:rFonts w:hint="eastAsia"/>
          </w:rPr>
          <w:delText>而且</w:delText>
        </w:r>
      </w:del>
      <w:r>
        <w:rPr>
          <w:rFonts w:hint="eastAsia"/>
        </w:rPr>
        <w:t>，</w:t>
      </w:r>
      <w:ins w:id="2253" w:author="夜 夜" w:date="2022-12-20T23:29:00Z">
        <w:r w:rsidR="00597C5A">
          <w:rPr>
            <w:rFonts w:hint="eastAsia"/>
          </w:rPr>
          <w:t>也</w:t>
        </w:r>
      </w:ins>
      <w:r>
        <w:rPr>
          <w:rFonts w:hint="eastAsia"/>
        </w:rPr>
        <w:t>有些太</w:t>
      </w:r>
      <w:del w:id="2254" w:author="夜 夜" w:date="2022-12-20T23:29:00Z">
        <w:r w:rsidDel="007F2C9D">
          <w:rPr>
            <w:rFonts w:hint="eastAsia"/>
          </w:rPr>
          <w:delText>显眼</w:delText>
        </w:r>
      </w:del>
      <w:ins w:id="2255" w:author="夜 夜" w:date="2022-12-20T23:29:00Z">
        <w:r w:rsidR="007F2C9D">
          <w:rPr>
            <w:rFonts w:hint="eastAsia"/>
          </w:rPr>
          <w:t>惹眼</w:t>
        </w:r>
      </w:ins>
      <w:r>
        <w:rPr>
          <w:rFonts w:hint="eastAsia"/>
        </w:rPr>
        <w:t>了」</w:t>
      </w:r>
    </w:p>
    <w:p w14:paraId="58110E3C" w14:textId="4439DE58" w:rsidR="00DE14DB" w:rsidRDefault="00DE14DB" w:rsidP="00DE14DB">
      <w:pPr>
        <w:ind w:firstLineChars="200" w:firstLine="420"/>
      </w:pPr>
      <w:r>
        <w:rPr>
          <w:rFonts w:hint="eastAsia"/>
        </w:rPr>
        <w:t>虽说如此，但对第三身份解释这种骚乱也很简单。龙的魔导兵与召唤的恶魔。只要看到二者的残骸，就能轻松理解了吧。只要说奥薇尔</w:t>
      </w:r>
      <w:del w:id="2256" w:author="夜 夜" w:date="2022-12-20T23:32:00Z">
        <w:r w:rsidDel="00001EA4">
          <w:rPr>
            <w:rFonts w:hint="eastAsia"/>
          </w:rPr>
          <w:delText>将</w:delText>
        </w:r>
      </w:del>
      <w:ins w:id="2257" w:author="夜 夜" w:date="2022-12-20T23:32:00Z">
        <w:r w:rsidR="00001EA4">
          <w:rPr>
            <w:rFonts w:hint="eastAsia"/>
          </w:rPr>
          <w:t>除掉了</w:t>
        </w:r>
      </w:ins>
      <w:r>
        <w:rPr>
          <w:rFonts w:hint="eastAsia"/>
        </w:rPr>
        <w:t>地下潜藏着的两大威胁</w:t>
      </w:r>
      <w:ins w:id="2258" w:author="夜 夜" w:date="2022-12-20T23:32:00Z">
        <w:r w:rsidR="00001EA4">
          <w:rPr>
            <w:rFonts w:hint="eastAsia"/>
          </w:rPr>
          <w:t>，</w:t>
        </w:r>
      </w:ins>
      <w:del w:id="2259" w:author="夜 夜" w:date="2022-12-20T23:32:00Z">
        <w:r w:rsidDel="00001EA4">
          <w:rPr>
            <w:rFonts w:hint="eastAsia"/>
          </w:rPr>
          <w:delText>除掉了</w:delText>
        </w:r>
      </w:del>
      <w:del w:id="2260" w:author="夜 夜" w:date="2022-12-20T23:30:00Z">
        <w:r w:rsidDel="007202E9">
          <w:rPr>
            <w:rFonts w:ascii="Yu Mincho" w:eastAsia="Yu Mincho" w:hAnsi="Yu Mincho" w:hint="eastAsia"/>
          </w:rPr>
          <w:delText>之类的</w:delText>
        </w:r>
      </w:del>
      <w:r>
        <w:rPr>
          <w:rFonts w:hint="eastAsia"/>
        </w:rPr>
        <w:t>就</w:t>
      </w:r>
      <w:ins w:id="2261" w:author="夜 夜" w:date="2022-12-20T23:31:00Z">
        <w:r w:rsidR="00001EA4">
          <w:rPr>
            <w:rFonts w:hint="eastAsia"/>
          </w:rPr>
          <w:t>可以</w:t>
        </w:r>
      </w:ins>
      <w:del w:id="2262" w:author="夜 夜" w:date="2022-12-20T23:31:00Z">
        <w:r w:rsidDel="00001EA4">
          <w:rPr>
            <w:rFonts w:hint="eastAsia"/>
          </w:rPr>
          <w:delText>很</w:delText>
        </w:r>
      </w:del>
      <w:ins w:id="2263" w:author="夜 夜" w:date="2022-12-20T23:32:00Z">
        <w:r w:rsidR="00001EA4">
          <w:rPr>
            <w:rFonts w:hint="eastAsia"/>
          </w:rPr>
          <w:t>轻松</w:t>
        </w:r>
      </w:ins>
      <w:del w:id="2264" w:author="夜 夜" w:date="2022-12-20T23:32:00Z">
        <w:r w:rsidDel="00001EA4">
          <w:rPr>
            <w:rFonts w:hint="eastAsia"/>
          </w:rPr>
          <w:delText>容易</w:delText>
        </w:r>
      </w:del>
      <w:del w:id="2265" w:author="夜 夜" w:date="2022-12-20T23:31:00Z">
        <w:r w:rsidDel="00FC3ECD">
          <w:rPr>
            <w:rFonts w:hint="eastAsia"/>
          </w:rPr>
          <w:delText>粉饰</w:delText>
        </w:r>
      </w:del>
      <w:ins w:id="2266" w:author="夜 夜" w:date="2022-12-20T23:31:00Z">
        <w:r w:rsidR="00FC3ECD">
          <w:rPr>
            <w:rFonts w:hint="eastAsia"/>
          </w:rPr>
          <w:t>遮掩</w:t>
        </w:r>
      </w:ins>
      <w:r>
        <w:rPr>
          <w:rFonts w:hint="eastAsia"/>
        </w:rPr>
        <w:t>过去</w:t>
      </w:r>
      <w:del w:id="2267" w:author="夜 夜" w:date="2022-12-20T23:32:00Z">
        <w:r w:rsidDel="00001EA4">
          <w:rPr>
            <w:rFonts w:hint="eastAsia"/>
          </w:rPr>
          <w:delText>了</w:delText>
        </w:r>
      </w:del>
      <w:r>
        <w:rPr>
          <w:rFonts w:hint="eastAsia"/>
        </w:rPr>
        <w:t>。</w:t>
      </w:r>
    </w:p>
    <w:p w14:paraId="215C076A" w14:textId="5DAE9066" w:rsidR="00DE14DB" w:rsidRDefault="00DE14DB" w:rsidP="00DE14DB">
      <w:pPr>
        <w:ind w:firstLineChars="200" w:firstLine="420"/>
      </w:pPr>
      <w:r>
        <w:rPr>
          <w:rFonts w:hint="eastAsia"/>
        </w:rPr>
        <w:t>问题</w:t>
      </w:r>
      <w:ins w:id="2268" w:author="夜 夜" w:date="2022-12-20T23:32:00Z">
        <w:r w:rsidR="00252DE5">
          <w:rPr>
            <w:rFonts w:hint="eastAsia"/>
          </w:rPr>
          <w:t>在于</w:t>
        </w:r>
      </w:ins>
      <w:del w:id="2269" w:author="夜 夜" w:date="2022-12-20T23:32:00Z">
        <w:r w:rsidDel="00252DE5">
          <w:rPr>
            <w:rFonts w:hint="eastAsia"/>
          </w:rPr>
          <w:delText>是</w:delText>
        </w:r>
      </w:del>
      <w:r>
        <w:rPr>
          <w:rFonts w:hint="eastAsia"/>
        </w:rPr>
        <w:t>雅修娜。</w:t>
      </w:r>
    </w:p>
    <w:p w14:paraId="62952B66" w14:textId="7341B6DD" w:rsidR="00DE14DB" w:rsidRDefault="00DE14DB" w:rsidP="00DE14DB">
      <w:pPr>
        <w:ind w:firstLineChars="200" w:firstLine="420"/>
      </w:pPr>
      <w:r>
        <w:rPr>
          <w:rFonts w:hint="eastAsia"/>
        </w:rPr>
        <w:t>「</w:t>
      </w:r>
      <w:ins w:id="2270" w:author="夜 夜" w:date="2022-12-20T23:33:00Z">
        <w:r w:rsidR="000454C4">
          <w:rPr>
            <w:rFonts w:hint="eastAsia"/>
          </w:rPr>
          <w:t>一旦</w:t>
        </w:r>
        <w:r w:rsidR="001F3DF5">
          <w:rPr>
            <w:rFonts w:hint="eastAsia"/>
          </w:rPr>
          <w:t>让</w:t>
        </w:r>
      </w:ins>
      <w:ins w:id="2271" w:author="夜 夜" w:date="2022-12-20T23:36:00Z">
        <w:r w:rsidR="0052387C">
          <w:rPr>
            <w:rFonts w:hint="eastAsia"/>
          </w:rPr>
          <w:t>殿下</w:t>
        </w:r>
      </w:ins>
      <w:r>
        <w:rPr>
          <w:rFonts w:hint="eastAsia"/>
        </w:rPr>
        <w:t>逃</w:t>
      </w:r>
      <w:del w:id="2272" w:author="夜 夜" w:date="2022-12-20T23:33:00Z">
        <w:r w:rsidDel="001F3DF5">
          <w:rPr>
            <w:rFonts w:hint="eastAsia"/>
          </w:rPr>
          <w:delText>走</w:delText>
        </w:r>
      </w:del>
      <w:ins w:id="2273" w:author="夜 夜" w:date="2022-12-20T23:33:00Z">
        <w:r w:rsidR="000454C4">
          <w:rPr>
            <w:rFonts w:hint="eastAsia"/>
          </w:rPr>
          <w:t>掉</w:t>
        </w:r>
      </w:ins>
      <w:del w:id="2274" w:author="夜 夜" w:date="2022-12-20T23:33:00Z">
        <w:r w:rsidDel="000454C4">
          <w:rPr>
            <w:rFonts w:hint="eastAsia"/>
          </w:rPr>
          <w:delText>了的话</w:delText>
        </w:r>
      </w:del>
      <w:r>
        <w:rPr>
          <w:rFonts w:hint="eastAsia"/>
        </w:rPr>
        <w:t>，</w:t>
      </w:r>
      <w:ins w:id="2275" w:author="夜 夜" w:date="2022-12-20T23:33:00Z">
        <w:r w:rsidR="000454C4">
          <w:rPr>
            <w:rFonts w:hint="eastAsia"/>
          </w:rPr>
          <w:t>之后就</w:t>
        </w:r>
      </w:ins>
      <w:del w:id="2276" w:author="夜 夜" w:date="2022-12-20T23:33:00Z">
        <w:r w:rsidDel="000454C4">
          <w:rPr>
            <w:rFonts w:hint="eastAsia"/>
          </w:rPr>
          <w:delText>殿下</w:delText>
        </w:r>
      </w:del>
      <w:r>
        <w:rPr>
          <w:rFonts w:hint="eastAsia"/>
        </w:rPr>
        <w:t>就很难处理了啊」</w:t>
      </w:r>
    </w:p>
    <w:p w14:paraId="0FAEC33F" w14:textId="175AFBA0" w:rsidR="00DE14DB" w:rsidRDefault="00DE14DB" w:rsidP="00DE14DB">
      <w:pPr>
        <w:ind w:firstLineChars="200" w:firstLine="420"/>
      </w:pPr>
      <w:r>
        <w:rPr>
          <w:rFonts w:hint="eastAsia"/>
        </w:rPr>
        <w:t>这座城中的人，大多数越是靠近权力中心，就越会钦服于奥薇尔。报告雅修娜逃跑的部下</w:t>
      </w:r>
      <w:del w:id="2277" w:author="夜 夜" w:date="2022-12-20T23:37:00Z">
        <w:r w:rsidDel="00245335">
          <w:rPr>
            <w:rFonts w:hint="eastAsia"/>
          </w:rPr>
          <w:delText>也</w:delText>
        </w:r>
      </w:del>
      <w:ins w:id="2278" w:author="夜 夜" w:date="2022-12-20T23:37:00Z">
        <w:r w:rsidR="00245335">
          <w:rPr>
            <w:rFonts w:hint="eastAsia"/>
          </w:rPr>
          <w:t>更</w:t>
        </w:r>
      </w:ins>
      <w:r>
        <w:rPr>
          <w:rFonts w:hint="eastAsia"/>
        </w:rPr>
        <w:t>是，说不定可以为了她而自戕。神官奥薇尔的功绩与人格就是如此的卓越。</w:t>
      </w:r>
    </w:p>
    <w:p w14:paraId="3E84FD89" w14:textId="27FB20EC" w:rsidR="00DE14DB" w:rsidRDefault="00DE14DB" w:rsidP="00DE14DB">
      <w:pPr>
        <w:ind w:firstLineChars="200" w:firstLine="420"/>
      </w:pPr>
      <w:r>
        <w:rPr>
          <w:rFonts w:hint="eastAsia"/>
        </w:rPr>
        <w:t>但是，葛里萨利嘉王家</w:t>
      </w:r>
      <w:ins w:id="2279" w:author="夜 夜" w:date="2022-12-20T23:39:00Z">
        <w:r w:rsidR="0020692A">
          <w:rPr>
            <w:rFonts w:hint="eastAsia"/>
          </w:rPr>
          <w:t>有本质上的</w:t>
        </w:r>
      </w:ins>
      <w:r>
        <w:rPr>
          <w:rFonts w:hint="eastAsia"/>
        </w:rPr>
        <w:t>不同。</w:t>
      </w:r>
    </w:p>
    <w:p w14:paraId="0EFF4CB6" w14:textId="45DEA5AE" w:rsidR="00DE14DB" w:rsidRDefault="00DE14DB" w:rsidP="00DE14DB">
      <w:pPr>
        <w:ind w:firstLineChars="200" w:firstLine="420"/>
      </w:pPr>
      <w:r>
        <w:rPr>
          <w:rFonts w:hint="eastAsia"/>
        </w:rPr>
        <w:t>存续了千年的葛里萨利嘉王家中，潜藏着就连奥薇尔也会忌惮</w:t>
      </w:r>
      <w:del w:id="2280" w:author="夜 夜" w:date="2022-12-20T23:40:00Z">
        <w:r w:rsidDel="00AD3004">
          <w:rPr>
            <w:rFonts w:hint="eastAsia"/>
          </w:rPr>
          <w:delText>着难以涉足</w:delText>
        </w:r>
      </w:del>
      <w:r>
        <w:rPr>
          <w:rFonts w:hint="eastAsia"/>
        </w:rPr>
        <w:t>的黑暗。再加之，</w:t>
      </w:r>
      <w:del w:id="2281" w:author="夜 夜" w:date="2022-12-20T23:41:00Z">
        <w:r w:rsidDel="00E434E9">
          <w:rPr>
            <w:rFonts w:hint="eastAsia"/>
          </w:rPr>
          <w:delText>哪怕是单纯的</w:delText>
        </w:r>
      </w:del>
      <w:ins w:id="2282" w:author="夜 夜" w:date="2022-12-20T23:41:00Z">
        <w:r w:rsidR="00E434E9">
          <w:rPr>
            <w:rFonts w:hint="eastAsia"/>
          </w:rPr>
          <w:t>单论战斗力</w:t>
        </w:r>
      </w:ins>
      <w:r>
        <w:rPr>
          <w:rFonts w:hint="eastAsia"/>
        </w:rPr>
        <w:t>战斗力</w:t>
      </w:r>
      <w:del w:id="2283" w:author="夜 夜" w:date="2022-12-20T23:41:00Z">
        <w:r w:rsidDel="00E434E9">
          <w:rPr>
            <w:rFonts w:hint="eastAsia"/>
          </w:rPr>
          <w:delText>上</w:delText>
        </w:r>
      </w:del>
      <w:r>
        <w:rPr>
          <w:rFonts w:hint="eastAsia"/>
        </w:rPr>
        <w:t>，</w:t>
      </w:r>
      <w:ins w:id="2284" w:author="夜 夜" w:date="2022-12-20T23:41:00Z">
        <w:r w:rsidR="00E434E9">
          <w:rPr>
            <w:rFonts w:hint="eastAsia"/>
          </w:rPr>
          <w:t>葛里萨利嘉王家中</w:t>
        </w:r>
      </w:ins>
      <w:r>
        <w:rPr>
          <w:rFonts w:hint="eastAsia"/>
        </w:rPr>
        <w:t>也有一人能够取奥薇尔首级。</w:t>
      </w:r>
      <w:ins w:id="2285" w:author="夜 夜" w:date="2022-12-20T23:42:00Z">
        <w:r w:rsidR="006A507F">
          <w:rPr>
            <w:rFonts w:hint="eastAsia"/>
          </w:rPr>
          <w:t>这使得</w:t>
        </w:r>
      </w:ins>
      <w:del w:id="2286" w:author="夜 夜" w:date="2022-12-20T23:42:00Z">
        <w:r w:rsidDel="006A507F">
          <w:rPr>
            <w:rFonts w:hint="eastAsia"/>
          </w:rPr>
          <w:delText>必须</w:delText>
        </w:r>
      </w:del>
      <w:ins w:id="2287" w:author="夜 夜" w:date="2022-12-20T23:42:00Z">
        <w:r w:rsidR="006A507F">
          <w:rPr>
            <w:rFonts w:hint="eastAsia"/>
          </w:rPr>
          <w:t>奥薇尔不得不</w:t>
        </w:r>
      </w:ins>
      <w:r>
        <w:rPr>
          <w:rFonts w:hint="eastAsia"/>
        </w:rPr>
        <w:t>慎重对待。</w:t>
      </w:r>
    </w:p>
    <w:p w14:paraId="732E90B8" w14:textId="30D9CC4C" w:rsidR="00DE14DB" w:rsidRDefault="00DE14DB" w:rsidP="00DE14DB">
      <w:pPr>
        <w:ind w:firstLineChars="200" w:firstLine="420"/>
      </w:pPr>
      <w:del w:id="2288" w:author="夜 夜" w:date="2022-12-20T23:43:00Z">
        <w:r w:rsidDel="007B6FDC">
          <w:rPr>
            <w:rFonts w:hint="eastAsia"/>
          </w:rPr>
          <w:delText>除此之外</w:delText>
        </w:r>
      </w:del>
      <w:ins w:id="2289" w:author="夜 夜" w:date="2022-12-20T23:43:00Z">
        <w:r w:rsidR="007B6FDC">
          <w:rPr>
            <w:rFonts w:hint="eastAsia"/>
          </w:rPr>
          <w:t>而且</w:t>
        </w:r>
      </w:ins>
      <w:del w:id="2290" w:author="夜 夜" w:date="2022-12-20T23:43:00Z">
        <w:r w:rsidDel="007B6FDC">
          <w:rPr>
            <w:rFonts w:hint="eastAsia"/>
          </w:rPr>
          <w:delText>，</w:delText>
        </w:r>
      </w:del>
      <w:ins w:id="2291" w:author="夜 夜" w:date="2022-12-20T23:43:00Z">
        <w:r w:rsidR="007B6FDC">
          <w:rPr>
            <w:rFonts w:hint="eastAsia"/>
          </w:rPr>
          <w:t>还考虑到</w:t>
        </w:r>
      </w:ins>
      <w:del w:id="2292" w:author="夜 夜" w:date="2022-12-20T23:43:00Z">
        <w:r w:rsidDel="007B6FDC">
          <w:rPr>
            <w:rFonts w:hint="eastAsia"/>
          </w:rPr>
          <w:delText>据</w:delText>
        </w:r>
      </w:del>
      <w:r>
        <w:rPr>
          <w:rFonts w:hint="eastAsia"/>
        </w:rPr>
        <w:t>报告</w:t>
      </w:r>
      <w:ins w:id="2293" w:author="夜 夜" w:date="2022-12-20T23:43:00Z">
        <w:r w:rsidR="007B6FDC">
          <w:rPr>
            <w:rFonts w:hint="eastAsia"/>
          </w:rPr>
          <w:t>中，</w:t>
        </w:r>
      </w:ins>
      <w:r>
        <w:rPr>
          <w:rFonts w:hint="eastAsia"/>
        </w:rPr>
        <w:t>侵入者是一名白服神官。虽然也有变装的可能性，但</w:t>
      </w:r>
      <w:ins w:id="2294" w:author="夜 夜" w:date="2022-12-20T23:43:00Z">
        <w:r w:rsidR="006D4CBE">
          <w:rPr>
            <w:rFonts w:hint="eastAsia"/>
          </w:rPr>
          <w:t>还是</w:t>
        </w:r>
      </w:ins>
      <w:r>
        <w:rPr>
          <w:rFonts w:hint="eastAsia"/>
        </w:rPr>
        <w:t>直接</w:t>
      </w:r>
      <w:del w:id="2295" w:author="夜 夜" w:date="2022-12-20T23:43:00Z">
        <w:r w:rsidDel="006D4CBE">
          <w:rPr>
            <w:rFonts w:hint="eastAsia"/>
          </w:rPr>
          <w:delText>点</w:delText>
        </w:r>
      </w:del>
      <w:ins w:id="2296" w:author="夜 夜" w:date="2022-12-20T23:43:00Z">
        <w:r w:rsidR="006D4CBE">
          <w:rPr>
            <w:rFonts w:hint="eastAsia"/>
          </w:rPr>
          <w:t>判断</w:t>
        </w:r>
      </w:ins>
      <w:ins w:id="2297" w:author="夜 夜" w:date="2022-12-20T23:44:00Z">
        <w:r w:rsidR="007A76EA">
          <w:rPr>
            <w:rFonts w:hint="eastAsia"/>
          </w:rPr>
          <w:t>她</w:t>
        </w:r>
      </w:ins>
      <w:del w:id="2298" w:author="夜 夜" w:date="2022-12-20T23:43:00Z">
        <w:r w:rsidDel="006D4CBE">
          <w:rPr>
            <w:rFonts w:hint="eastAsia"/>
          </w:rPr>
          <w:delText>考虑</w:delText>
        </w:r>
      </w:del>
      <w:ins w:id="2299" w:author="夜 夜" w:date="2022-12-20T23:44:00Z">
        <w:r w:rsidR="007A76EA">
          <w:rPr>
            <w:rFonts w:hint="eastAsia"/>
          </w:rPr>
          <w:t>就是给</w:t>
        </w:r>
      </w:ins>
      <w:del w:id="2300" w:author="夜 夜" w:date="2022-12-20T23:44:00Z">
        <w:r w:rsidDel="007A76EA">
          <w:rPr>
            <w:rFonts w:hint="eastAsia"/>
          </w:rPr>
          <w:delText>为</w:delText>
        </w:r>
      </w:del>
      <w:r>
        <w:rPr>
          <w:rFonts w:hint="eastAsia"/>
        </w:rPr>
        <w:t>梅诺的</w:t>
      </w:r>
      <w:ins w:id="2301" w:author="夜 夜" w:date="2022-12-20T23:44:00Z">
        <w:r w:rsidR="007A76EA">
          <w:rPr>
            <w:rFonts w:hint="eastAsia"/>
          </w:rPr>
          <w:t>担任</w:t>
        </w:r>
      </w:ins>
      <w:r>
        <w:rPr>
          <w:rFonts w:hint="eastAsia"/>
        </w:rPr>
        <w:t>辅佐官</w:t>
      </w:r>
      <w:ins w:id="2302" w:author="夜 夜" w:date="2022-12-20T23:44:00Z">
        <w:r w:rsidR="007A76EA">
          <w:rPr>
            <w:rFonts w:hint="eastAsia"/>
          </w:rPr>
          <w:t>的</w:t>
        </w:r>
      </w:ins>
      <w:r>
        <w:rPr>
          <w:rFonts w:hint="eastAsia"/>
        </w:rPr>
        <w:t>少女比较合适</w:t>
      </w:r>
      <w:del w:id="2303" w:author="夜 夜" w:date="2022-12-20T23:44:00Z">
        <w:r w:rsidDel="007A76EA">
          <w:rPr>
            <w:rFonts w:hint="eastAsia"/>
          </w:rPr>
          <w:delText>吧</w:delText>
        </w:r>
      </w:del>
      <w:r>
        <w:rPr>
          <w:rFonts w:hint="eastAsia"/>
        </w:rPr>
        <w:t>。</w:t>
      </w:r>
    </w:p>
    <w:p w14:paraId="5C72E24C" w14:textId="6D4B8873" w:rsidR="00DE14DB" w:rsidRDefault="00DE14DB" w:rsidP="00DE14DB">
      <w:pPr>
        <w:ind w:firstLineChars="200" w:firstLine="420"/>
      </w:pPr>
      <w:r>
        <w:rPr>
          <w:rFonts w:hint="eastAsia"/>
        </w:rPr>
        <w:t>「真是</w:t>
      </w:r>
      <w:ins w:id="2304" w:author="夜 夜" w:date="2022-12-20T23:47:00Z">
        <w:r w:rsidR="00D90EFA">
          <w:rPr>
            <w:rFonts w:hint="eastAsia"/>
          </w:rPr>
          <w:t>培养</w:t>
        </w:r>
        <w:r w:rsidR="004435BB">
          <w:rPr>
            <w:rFonts w:hint="eastAsia"/>
          </w:rPr>
          <w:t>出来</w:t>
        </w:r>
        <w:r w:rsidR="00D90EFA">
          <w:rPr>
            <w:rFonts w:hint="eastAsia"/>
          </w:rPr>
          <w:t>了</w:t>
        </w:r>
      </w:ins>
      <w:del w:id="2305" w:author="夜 夜" w:date="2022-12-20T23:47:00Z">
        <w:r w:rsidDel="00D90EFA">
          <w:rPr>
            <w:rFonts w:hint="eastAsia"/>
          </w:rPr>
          <w:delText>供了</w:delText>
        </w:r>
      </w:del>
      <w:ins w:id="2306" w:author="夜 夜" w:date="2022-12-20T23:47:00Z">
        <w:r w:rsidR="00D90EFA">
          <w:rPr>
            <w:rFonts w:hint="eastAsia"/>
          </w:rPr>
          <w:t>相当</w:t>
        </w:r>
      </w:ins>
      <w:del w:id="2307" w:author="夜 夜" w:date="2022-12-20T23:47:00Z">
        <w:r w:rsidDel="00D90EFA">
          <w:rPr>
            <w:rFonts w:hint="eastAsia"/>
          </w:rPr>
          <w:delText>些</w:delText>
        </w:r>
      </w:del>
      <w:r>
        <w:rPr>
          <w:rFonts w:hint="eastAsia"/>
        </w:rPr>
        <w:t>优秀的孩子</w:t>
      </w:r>
      <w:del w:id="2308" w:author="夜 夜" w:date="2022-12-20T23:47:00Z">
        <w:r w:rsidDel="00D90EFA">
          <w:rPr>
            <w:rFonts w:hint="eastAsia"/>
          </w:rPr>
          <w:delText>们</w:delText>
        </w:r>
      </w:del>
      <w:r>
        <w:rPr>
          <w:rFonts w:hint="eastAsia"/>
        </w:rPr>
        <w:t>呢」</w:t>
      </w:r>
    </w:p>
    <w:p w14:paraId="3E605666" w14:textId="3CB13DA3" w:rsidR="00DE14DB" w:rsidRDefault="008F75C0" w:rsidP="00DE14DB">
      <w:pPr>
        <w:ind w:firstLineChars="200" w:firstLine="420"/>
      </w:pPr>
      <w:ins w:id="2309" w:author="夜 夜" w:date="2022-12-20T23:50:00Z">
        <w:r>
          <w:rPr>
            <w:rFonts w:hint="eastAsia"/>
          </w:rPr>
          <w:t>这时该说一句</w:t>
        </w:r>
      </w:ins>
      <w:ins w:id="2310" w:author="夜 夜" w:date="2022-12-20T23:49:00Z">
        <w:r w:rsidR="006807D9">
          <w:rPr>
            <w:rFonts w:hint="eastAsia"/>
          </w:rPr>
          <w:t>真不愧</w:t>
        </w:r>
      </w:ins>
      <w:del w:id="2311" w:author="夜 夜" w:date="2022-12-20T23:48:00Z">
        <w:r w:rsidR="00DE14DB" w:rsidDel="00D50436">
          <w:rPr>
            <w:rFonts w:hint="eastAsia"/>
          </w:rPr>
          <w:delText>虽然想说</w:delText>
        </w:r>
        <w:r w:rsidR="00DE14DB" w:rsidDel="00FF4704">
          <w:rPr>
            <w:rFonts w:hint="eastAsia"/>
          </w:rPr>
          <w:delText>不愧是</w:delText>
        </w:r>
      </w:del>
      <w:r w:rsidR="00DE14DB">
        <w:rPr>
          <w:rFonts w:hint="eastAsia"/>
        </w:rPr>
        <w:t>『阳炎的后继』</w:t>
      </w:r>
      <w:ins w:id="2312" w:author="夜 夜" w:date="2022-12-20T23:50:00Z">
        <w:r>
          <w:rPr>
            <w:rFonts w:hint="eastAsia"/>
          </w:rPr>
          <w:t>好呢</w:t>
        </w:r>
      </w:ins>
      <w:r w:rsidR="00DE14DB">
        <w:rPr>
          <w:rFonts w:hint="eastAsia"/>
        </w:rPr>
        <w:t>，</w:t>
      </w:r>
      <w:ins w:id="2313" w:author="夜 夜" w:date="2022-12-20T23:49:00Z">
        <w:r w:rsidR="006807D9">
          <w:rPr>
            <w:rFonts w:hint="eastAsia"/>
          </w:rPr>
          <w:t>还是</w:t>
        </w:r>
      </w:ins>
      <w:ins w:id="2314" w:author="夜 夜" w:date="2022-12-20T23:50:00Z">
        <w:r>
          <w:rPr>
            <w:rFonts w:hint="eastAsia"/>
          </w:rPr>
          <w:t>该算是</w:t>
        </w:r>
      </w:ins>
      <w:del w:id="2315" w:author="夜 夜" w:date="2022-12-20T23:49:00Z">
        <w:r w:rsidR="00DE14DB" w:rsidDel="006807D9">
          <w:rPr>
            <w:rFonts w:hint="eastAsia"/>
          </w:rPr>
          <w:delText>但或许该说是导</w:delText>
        </w:r>
      </w:del>
      <w:del w:id="2316" w:author="夜 夜" w:date="2022-12-20T23:48:00Z">
        <w:r w:rsidR="00DE14DB" w:rsidDel="006807D9">
          <w:rPr>
            <w:rFonts w:hint="eastAsia"/>
          </w:rPr>
          <w:delText>师</w:delText>
        </w:r>
      </w:del>
      <w:r w:rsidR="00DE14DB">
        <w:rPr>
          <w:rFonts w:hint="eastAsia"/>
        </w:rPr>
        <w:t>『阳炎』</w:t>
      </w:r>
      <w:ins w:id="2317" w:author="夜 夜" w:date="2022-12-20T23:49:00Z">
        <w:r w:rsidR="007A1CCB">
          <w:rPr>
            <w:rFonts w:hint="eastAsia"/>
          </w:rPr>
          <w:t>教得好呢</w:t>
        </w:r>
      </w:ins>
      <w:del w:id="2318" w:author="夜 夜" w:date="2022-12-20T23:49:00Z">
        <w:r w:rsidR="00DE14DB" w:rsidDel="007A1CCB">
          <w:rPr>
            <w:rFonts w:hint="eastAsia"/>
          </w:rPr>
          <w:delText>的成果吧</w:delText>
        </w:r>
      </w:del>
      <w:r w:rsidR="00DE14DB">
        <w:rPr>
          <w:rFonts w:hint="eastAsia"/>
        </w:rPr>
        <w:t>。原本是打算</w:t>
      </w:r>
      <w:ins w:id="2319" w:author="夜 夜" w:date="2022-12-20T23:52:00Z">
        <w:r w:rsidR="00951ABF">
          <w:rPr>
            <w:rFonts w:hint="eastAsia"/>
          </w:rPr>
          <w:t>把</w:t>
        </w:r>
      </w:ins>
      <w:del w:id="2320" w:author="夜 夜" w:date="2022-12-20T23:52:00Z">
        <w:r w:rsidR="00DE14DB" w:rsidDel="00951ABF">
          <w:rPr>
            <w:rFonts w:hint="eastAsia"/>
          </w:rPr>
          <w:delText>分开</w:delText>
        </w:r>
      </w:del>
      <w:r w:rsidR="00DE14DB">
        <w:rPr>
          <w:rFonts w:hint="eastAsia"/>
        </w:rPr>
        <w:t>她们</w:t>
      </w:r>
      <w:ins w:id="2321" w:author="夜 夜" w:date="2022-12-20T23:52:00Z">
        <w:r w:rsidR="00951ABF">
          <w:rPr>
            <w:rFonts w:hint="eastAsia"/>
          </w:rPr>
          <w:t>分开</w:t>
        </w:r>
      </w:ins>
      <w:r w:rsidR="00DE14DB">
        <w:rPr>
          <w:rFonts w:hint="eastAsia"/>
        </w:rPr>
        <w:t>再</w:t>
      </w:r>
      <w:ins w:id="2322" w:author="夜 夜" w:date="2022-12-20T23:52:00Z">
        <w:r w:rsidR="00951ABF">
          <w:rPr>
            <w:rFonts w:hint="eastAsia"/>
          </w:rPr>
          <w:t>各个击破</w:t>
        </w:r>
      </w:ins>
      <w:del w:id="2323" w:author="夜 夜" w:date="2022-12-20T23:52:00Z">
        <w:r w:rsidR="00DE14DB" w:rsidDel="00951ABF">
          <w:rPr>
            <w:rFonts w:hint="eastAsia"/>
          </w:rPr>
          <w:delText>做应对</w:delText>
        </w:r>
      </w:del>
      <w:r w:rsidR="00DE14DB">
        <w:rPr>
          <w:rFonts w:hint="eastAsia"/>
        </w:rPr>
        <w:t>的，可</w:t>
      </w:r>
      <w:ins w:id="2324" w:author="夜 夜" w:date="2022-12-20T23:51:00Z">
        <w:r w:rsidR="004D29B0">
          <w:rPr>
            <w:rFonts w:hint="eastAsia"/>
          </w:rPr>
          <w:t>这次</w:t>
        </w:r>
      </w:ins>
      <w:del w:id="2325" w:author="夜 夜" w:date="2022-12-20T23:51:00Z">
        <w:r w:rsidR="00DE14DB" w:rsidDel="004D29B0">
          <w:rPr>
            <w:rFonts w:hint="eastAsia"/>
          </w:rPr>
          <w:delText>看来现在</w:delText>
        </w:r>
      </w:del>
      <w:r w:rsidR="00DE14DB">
        <w:rPr>
          <w:rFonts w:hint="eastAsia"/>
        </w:rPr>
        <w:t>她们在奥薇尔</w:t>
      </w:r>
      <w:ins w:id="2326" w:author="夜 夜" w:date="2022-12-20T23:52:00Z">
        <w:r w:rsidR="00951ABF">
          <w:rPr>
            <w:rFonts w:hint="eastAsia"/>
          </w:rPr>
          <w:t>动手</w:t>
        </w:r>
      </w:ins>
      <w:del w:id="2327" w:author="夜 夜" w:date="2022-12-20T23:51:00Z">
        <w:r w:rsidR="00DE14DB" w:rsidDel="004D29B0">
          <w:rPr>
            <w:rFonts w:hint="eastAsia"/>
          </w:rPr>
          <w:delText>干涉</w:delText>
        </w:r>
      </w:del>
      <w:r w:rsidR="00DE14DB">
        <w:rPr>
          <w:rFonts w:hint="eastAsia"/>
        </w:rPr>
        <w:t>之前就</w:t>
      </w:r>
      <w:ins w:id="2328" w:author="夜 夜" w:date="2022-12-20T23:51:00Z">
        <w:r w:rsidR="004D29B0">
          <w:rPr>
            <w:rFonts w:hint="eastAsia"/>
          </w:rPr>
          <w:t>已经</w:t>
        </w:r>
      </w:ins>
      <w:r w:rsidR="00DE14DB">
        <w:rPr>
          <w:rFonts w:hint="eastAsia"/>
        </w:rPr>
        <w:t>行动起来了。</w:t>
      </w:r>
    </w:p>
    <w:p w14:paraId="10DF6A43" w14:textId="55072BBF" w:rsidR="00DE14DB" w:rsidRDefault="00DE14DB" w:rsidP="00DE14DB">
      <w:pPr>
        <w:ind w:firstLineChars="200" w:firstLine="420"/>
      </w:pPr>
      <w:r>
        <w:rPr>
          <w:rFonts w:hint="eastAsia"/>
        </w:rPr>
        <w:t>原色概念的捕获魔导也被她们抵消了。</w:t>
      </w:r>
      <w:del w:id="2329" w:author="夜 夜" w:date="2022-12-20T23:54:00Z">
        <w:r w:rsidDel="0012089A">
          <w:rPr>
            <w:rFonts w:hint="eastAsia"/>
          </w:rPr>
          <w:delText>穿过</w:delText>
        </w:r>
      </w:del>
      <w:ins w:id="2330" w:author="夜 夜" w:date="2022-12-20T23:54:00Z">
        <w:r w:rsidR="0012089A">
          <w:rPr>
            <w:rFonts w:hint="eastAsia"/>
          </w:rPr>
          <w:t>解决那</w:t>
        </w:r>
      </w:ins>
      <w:del w:id="2331" w:author="夜 夜" w:date="2022-12-20T23:54:00Z">
        <w:r w:rsidDel="0012089A">
          <w:rPr>
            <w:rFonts w:hint="eastAsia"/>
          </w:rPr>
          <w:delText>这</w:delText>
        </w:r>
      </w:del>
      <w:r>
        <w:rPr>
          <w:rFonts w:hint="eastAsia"/>
        </w:rPr>
        <w:t>一障碍后，梅诺她们应该</w:t>
      </w:r>
      <w:ins w:id="2332" w:author="夜 夜" w:date="2022-12-20T23:54:00Z">
        <w:r w:rsidR="00776D4C">
          <w:rPr>
            <w:rFonts w:hint="eastAsia"/>
          </w:rPr>
          <w:t>马上</w:t>
        </w:r>
      </w:ins>
      <w:del w:id="2333" w:author="夜 夜" w:date="2022-12-20T23:54:00Z">
        <w:r w:rsidDel="00776D4C">
          <w:rPr>
            <w:rFonts w:hint="eastAsia"/>
          </w:rPr>
          <w:delText>很快</w:delText>
        </w:r>
      </w:del>
      <w:r>
        <w:rPr>
          <w:rFonts w:hint="eastAsia"/>
        </w:rPr>
        <w:t>就</w:t>
      </w:r>
      <w:ins w:id="2334" w:author="夜 夜" w:date="2022-12-20T23:54:00Z">
        <w:r w:rsidR="00776D4C">
          <w:rPr>
            <w:rFonts w:hint="eastAsia"/>
          </w:rPr>
          <w:t>会</w:t>
        </w:r>
      </w:ins>
      <w:del w:id="2335" w:author="夜 夜" w:date="2022-12-20T23:54:00Z">
        <w:r w:rsidDel="00776D4C">
          <w:rPr>
            <w:rFonts w:hint="eastAsia"/>
          </w:rPr>
          <w:delText>可以</w:delText>
        </w:r>
      </w:del>
      <w:ins w:id="2336" w:author="夜 夜" w:date="2022-12-20T23:54:00Z">
        <w:r w:rsidR="00776D4C">
          <w:rPr>
            <w:rFonts w:hint="eastAsia"/>
          </w:rPr>
          <w:t>离开</w:t>
        </w:r>
      </w:ins>
      <w:del w:id="2337" w:author="夜 夜" w:date="2022-12-20T23:54:00Z">
        <w:r w:rsidDel="00776D4C">
          <w:rPr>
            <w:rFonts w:hint="eastAsia"/>
          </w:rPr>
          <w:delText>逃离</w:delText>
        </w:r>
      </w:del>
      <w:r>
        <w:rPr>
          <w:rFonts w:hint="eastAsia"/>
        </w:rPr>
        <w:t>加</w:t>
      </w:r>
      <w:r>
        <w:rPr>
          <w:rFonts w:hint="eastAsia"/>
        </w:rPr>
        <w:lastRenderedPageBreak/>
        <w:t>尔姆了吧。</w:t>
      </w:r>
    </w:p>
    <w:p w14:paraId="65FC52B2" w14:textId="0714D4B6" w:rsidR="00DE14DB" w:rsidRDefault="00DE14DB" w:rsidP="00DE14DB">
      <w:pPr>
        <w:ind w:firstLineChars="200" w:firstLine="420"/>
      </w:pPr>
      <w:r>
        <w:rPr>
          <w:rFonts w:hint="eastAsia"/>
        </w:rPr>
        <w:t>从加尔姆出发</w:t>
      </w:r>
      <w:del w:id="2338" w:author="夜 夜" w:date="2022-12-20T23:55:00Z">
        <w:r w:rsidDel="00BB1BE8">
          <w:rPr>
            <w:rFonts w:hint="eastAsia"/>
          </w:rPr>
          <w:delText>逃往</w:delText>
        </w:r>
      </w:del>
      <w:ins w:id="2339" w:author="夜 夜" w:date="2022-12-20T23:55:00Z">
        <w:r w:rsidR="00BB1BE8">
          <w:rPr>
            <w:rFonts w:hint="eastAsia"/>
          </w:rPr>
          <w:t>前往</w:t>
        </w:r>
      </w:ins>
      <w:r>
        <w:rPr>
          <w:rFonts w:hint="eastAsia"/>
        </w:rPr>
        <w:t>未开拓领域的话，</w:t>
      </w:r>
      <w:ins w:id="2340" w:author="夜 夜" w:date="2022-12-20T23:57:00Z">
        <w:r w:rsidR="00C351BD">
          <w:rPr>
            <w:rFonts w:hint="eastAsia"/>
          </w:rPr>
          <w:t>最近的城市</w:t>
        </w:r>
      </w:ins>
      <w:del w:id="2341" w:author="夜 夜" w:date="2022-12-20T23:57:00Z">
        <w:r w:rsidDel="00C351BD">
          <w:rPr>
            <w:rFonts w:hint="eastAsia"/>
          </w:rPr>
          <w:delText>最先抵达的</w:delText>
        </w:r>
      </w:del>
      <w:r>
        <w:rPr>
          <w:rFonts w:hint="eastAsia"/>
        </w:rPr>
        <w:t>是邻国的港镇利贝尔。离开葛里萨利嘉，奥薇尔的影响力就很小了。</w:t>
      </w:r>
      <w:ins w:id="2342" w:author="夜 夜" w:date="2022-12-20T23:58:00Z">
        <w:r w:rsidR="006C06A6">
          <w:rPr>
            <w:rFonts w:hint="eastAsia"/>
          </w:rPr>
          <w:t>奥薇尔也没能拉拢</w:t>
        </w:r>
      </w:ins>
      <w:r>
        <w:rPr>
          <w:rFonts w:hint="eastAsia"/>
        </w:rPr>
        <w:t>在邻国国境港镇利贝尔治理着教会的</w:t>
      </w:r>
      <w:del w:id="2343" w:author="夜 夜" w:date="2022-12-21T18:26:00Z">
        <w:r w:rsidDel="002578B6">
          <w:rPr>
            <w:rFonts w:hint="eastAsia"/>
          </w:rPr>
          <w:delText>是</w:delText>
        </w:r>
      </w:del>
      <w:r>
        <w:rPr>
          <w:rFonts w:hint="eastAsia"/>
        </w:rPr>
        <w:t>西西莉亚司祭</w:t>
      </w:r>
      <w:del w:id="2344" w:author="夜 夜" w:date="2022-12-20T23:58:00Z">
        <w:r w:rsidDel="006C06A6">
          <w:rPr>
            <w:rFonts w:hint="eastAsia"/>
          </w:rPr>
          <w:delText>，她没法笼络</w:delText>
        </w:r>
      </w:del>
      <w:r>
        <w:rPr>
          <w:rFonts w:hint="eastAsia"/>
        </w:rPr>
        <w:t>。虽然</w:t>
      </w:r>
      <w:ins w:id="2345" w:author="夜 夜" w:date="2022-12-20T23:59:00Z">
        <w:r w:rsidR="00B039F2">
          <w:rPr>
            <w:rFonts w:hint="eastAsia"/>
          </w:rPr>
          <w:t>已经</w:t>
        </w:r>
      </w:ins>
      <w:ins w:id="2346" w:author="夜 夜" w:date="2022-12-21T18:26:00Z">
        <w:r w:rsidR="00A203FB">
          <w:rPr>
            <w:rFonts w:hint="eastAsia"/>
          </w:rPr>
          <w:t>尝试</w:t>
        </w:r>
      </w:ins>
      <w:ins w:id="2347" w:author="夜 夜" w:date="2022-12-20T23:59:00Z">
        <w:r w:rsidR="00B039F2">
          <w:rPr>
            <w:rFonts w:hint="eastAsia"/>
          </w:rPr>
          <w:t>过许多次</w:t>
        </w:r>
      </w:ins>
      <w:r>
        <w:rPr>
          <w:rFonts w:hint="eastAsia"/>
        </w:rPr>
        <w:t>间接</w:t>
      </w:r>
      <w:ins w:id="2348" w:author="夜 夜" w:date="2022-12-20T23:59:00Z">
        <w:r w:rsidR="00CA5E11">
          <w:rPr>
            <w:rFonts w:hint="eastAsia"/>
          </w:rPr>
          <w:t>的</w:t>
        </w:r>
      </w:ins>
      <w:del w:id="2349" w:author="夜 夜" w:date="2022-12-20T23:59:00Z">
        <w:r w:rsidDel="00CA5E11">
          <w:rPr>
            <w:rFonts w:hint="eastAsia"/>
          </w:rPr>
          <w:delText>地</w:delText>
        </w:r>
      </w:del>
      <w:r>
        <w:rPr>
          <w:rFonts w:hint="eastAsia"/>
        </w:rPr>
        <w:t>接触</w:t>
      </w:r>
      <w:del w:id="2350" w:author="夜 夜" w:date="2022-12-20T23:59:00Z">
        <w:r w:rsidDel="00CA5E11">
          <w:rPr>
            <w:rFonts w:hint="eastAsia"/>
          </w:rPr>
          <w:delText>过她很多次</w:delText>
        </w:r>
      </w:del>
      <w:r>
        <w:rPr>
          <w:rFonts w:hint="eastAsia"/>
        </w:rPr>
        <w:t>，但她是一名不受诱惑也没有劣迹的正直神官。这并不是出于正义或信仰，而仅仅是将第一身份的教条作为必须遵守的法则而已。</w:t>
      </w:r>
    </w:p>
    <w:p w14:paraId="1BFD6603" w14:textId="77777777" w:rsidR="00DE14DB" w:rsidRDefault="00DE14DB" w:rsidP="00DE14DB">
      <w:pPr>
        <w:ind w:firstLineChars="200" w:firstLine="420"/>
      </w:pPr>
      <w:r>
        <w:rPr>
          <w:rFonts w:hint="eastAsia"/>
        </w:rPr>
        <w:t>「虽然有点早，但没办法了」</w:t>
      </w:r>
    </w:p>
    <w:p w14:paraId="633F316B" w14:textId="56ECC58A" w:rsidR="00DE14DB" w:rsidRDefault="00DE14DB" w:rsidP="00DE14DB">
      <w:pPr>
        <w:ind w:firstLineChars="200" w:firstLine="420"/>
      </w:pPr>
      <w:del w:id="2351" w:author="夜 夜" w:date="2022-12-21T00:02:00Z">
        <w:r w:rsidDel="00ED57FB">
          <w:rPr>
            <w:rFonts w:hint="eastAsia"/>
          </w:rPr>
          <w:delText>即便</w:delText>
        </w:r>
      </w:del>
      <w:r>
        <w:rPr>
          <w:rFonts w:hint="eastAsia"/>
        </w:rPr>
        <w:t>纠结</w:t>
      </w:r>
      <w:ins w:id="2352" w:author="夜 夜" w:date="2022-12-21T00:02:00Z">
        <w:r w:rsidR="00ED57FB">
          <w:rPr>
            <w:rFonts w:hint="eastAsia"/>
          </w:rPr>
          <w:t>于</w:t>
        </w:r>
      </w:ins>
      <w:r>
        <w:rPr>
          <w:rFonts w:hint="eastAsia"/>
        </w:rPr>
        <w:t>既定的结果，</w:t>
      </w:r>
      <w:del w:id="2353" w:author="夜 夜" w:date="2022-12-21T00:02:00Z">
        <w:r w:rsidDel="00ED57FB">
          <w:rPr>
            <w:rFonts w:hint="eastAsia"/>
          </w:rPr>
          <w:delText>也</w:delText>
        </w:r>
      </w:del>
      <w:r>
        <w:rPr>
          <w:rFonts w:hint="eastAsia"/>
        </w:rPr>
        <w:t>无法挽回任何东西</w:t>
      </w:r>
      <w:del w:id="2354" w:author="夜 夜" w:date="2022-12-21T00:02:00Z">
        <w:r w:rsidDel="00C1680F">
          <w:rPr>
            <w:rFonts w:hint="eastAsia"/>
          </w:rPr>
          <w:delText>了</w:delText>
        </w:r>
      </w:del>
      <w:r>
        <w:rPr>
          <w:rFonts w:hint="eastAsia"/>
        </w:rPr>
        <w:t>。</w:t>
      </w:r>
    </w:p>
    <w:p w14:paraId="0A57B5C8" w14:textId="68D6742D" w:rsidR="00DE14DB" w:rsidRDefault="00DE14DB" w:rsidP="00DE14DB">
      <w:pPr>
        <w:ind w:firstLineChars="200" w:firstLine="420"/>
      </w:pPr>
      <w:r>
        <w:rPr>
          <w:rFonts w:hint="eastAsia"/>
        </w:rPr>
        <w:t>本来是为了追求对抗坐镇圣地的『主』的力量——至少</w:t>
      </w:r>
      <w:ins w:id="2355" w:author="夜 夜" w:date="2022-12-21T18:33:00Z">
        <w:r w:rsidR="008F5F1F">
          <w:rPr>
            <w:rFonts w:hint="eastAsia"/>
          </w:rPr>
          <w:t>也要</w:t>
        </w:r>
      </w:ins>
      <w:del w:id="2356" w:author="夜 夜" w:date="2022-12-21T18:33:00Z">
        <w:r w:rsidDel="008F5F1F">
          <w:rPr>
            <w:rFonts w:hint="eastAsia"/>
          </w:rPr>
          <w:delText>，能</w:delText>
        </w:r>
      </w:del>
      <w:r>
        <w:rPr>
          <w:rFonts w:hint="eastAsia"/>
        </w:rPr>
        <w:t>够打倒守护圣地的大主教</w:t>
      </w:r>
      <w:del w:id="2357" w:author="夜 夜" w:date="2022-12-21T00:03:00Z">
        <w:r w:rsidDel="00912ECC">
          <w:rPr>
            <w:rFonts w:hint="eastAsia"/>
          </w:rPr>
          <w:delText>也好</w:delText>
        </w:r>
      </w:del>
      <w:r>
        <w:rPr>
          <w:rFonts w:hint="eastAsia"/>
        </w:rPr>
        <w:t>，但现在已经无法强求了。</w:t>
      </w:r>
    </w:p>
    <w:p w14:paraId="61E58050" w14:textId="77777777" w:rsidR="00DE14DB" w:rsidRDefault="00DE14DB" w:rsidP="00DE14DB">
      <w:pPr>
        <w:ind w:firstLineChars="200" w:firstLine="420"/>
      </w:pPr>
      <w:r>
        <w:rPr>
          <w:rFonts w:hint="eastAsia"/>
        </w:rPr>
        <w:t>「派出部队。但是禁止深追」</w:t>
      </w:r>
    </w:p>
    <w:p w14:paraId="3C7861EB" w14:textId="77777777" w:rsidR="00DE14DB" w:rsidRDefault="00DE14DB" w:rsidP="00DE14DB">
      <w:pPr>
        <w:ind w:firstLineChars="200" w:firstLine="420"/>
      </w:pPr>
      <w:r>
        <w:rPr>
          <w:rFonts w:hint="eastAsia"/>
        </w:rPr>
        <w:t>奥薇尔在露台上向屋中的部下发出命令。</w:t>
      </w:r>
    </w:p>
    <w:p w14:paraId="71513A94" w14:textId="348ABFA7" w:rsidR="00DE14DB" w:rsidRDefault="00820B1B" w:rsidP="00DE14DB">
      <w:pPr>
        <w:ind w:firstLineChars="200" w:firstLine="420"/>
      </w:pPr>
      <w:ins w:id="2358" w:author="夜 夜" w:date="2022-12-21T03:25:00Z">
        <w:r>
          <w:rPr>
            <w:rFonts w:hint="eastAsia"/>
          </w:rPr>
          <w:t>她们</w:t>
        </w:r>
      </w:ins>
      <w:ins w:id="2359" w:author="夜 夜" w:date="2022-12-21T03:26:00Z">
        <w:r>
          <w:rPr>
            <w:rFonts w:hint="eastAsia"/>
          </w:rPr>
          <w:t>只能</w:t>
        </w:r>
      </w:ins>
      <w:r w:rsidR="00DE14DB">
        <w:rPr>
          <w:rFonts w:hint="eastAsia"/>
        </w:rPr>
        <w:t>逃</w:t>
      </w:r>
      <w:ins w:id="2360" w:author="夜 夜" w:date="2022-12-21T03:26:00Z">
        <w:r>
          <w:rPr>
            <w:rFonts w:hint="eastAsia"/>
          </w:rPr>
          <w:t>往</w:t>
        </w:r>
      </w:ins>
      <w:del w:id="2361" w:author="夜 夜" w:date="2022-12-21T03:26:00Z">
        <w:r w:rsidR="00DE14DB" w:rsidDel="00820B1B">
          <w:rPr>
            <w:rFonts w:hint="eastAsia"/>
          </w:rPr>
          <w:delText>跑的</w:delText>
        </w:r>
      </w:del>
      <w:del w:id="2362" w:author="夜 夜" w:date="2022-12-21T00:04:00Z">
        <w:r w:rsidR="00DE14DB" w:rsidDel="00BB6770">
          <w:rPr>
            <w:rFonts w:hint="eastAsia"/>
          </w:rPr>
          <w:delText>目标</w:delText>
        </w:r>
      </w:del>
      <w:del w:id="2363" w:author="夜 夜" w:date="2022-12-21T03:26:00Z">
        <w:r w:rsidR="00DE14DB" w:rsidDel="00820B1B">
          <w:rPr>
            <w:rFonts w:hint="eastAsia"/>
          </w:rPr>
          <w:delText>，只</w:delText>
        </w:r>
      </w:del>
      <w:del w:id="2364" w:author="夜 夜" w:date="2022-12-21T00:04:00Z">
        <w:r w:rsidR="00DE14DB" w:rsidDel="00BB6770">
          <w:rPr>
            <w:rFonts w:hint="eastAsia"/>
          </w:rPr>
          <w:delText>可能</w:delText>
        </w:r>
      </w:del>
      <w:del w:id="2365" w:author="夜 夜" w:date="2022-12-21T03:26:00Z">
        <w:r w:rsidR="00DE14DB" w:rsidDel="00820B1B">
          <w:rPr>
            <w:rFonts w:hint="eastAsia"/>
          </w:rPr>
          <w:delText>是</w:delText>
        </w:r>
      </w:del>
      <w:r w:rsidR="00DE14DB">
        <w:rPr>
          <w:rFonts w:hint="eastAsia"/>
        </w:rPr>
        <w:t>未开拓领域。</w:t>
      </w:r>
    </w:p>
    <w:p w14:paraId="5441212C" w14:textId="282DFD4A" w:rsidR="00DE14DB" w:rsidRDefault="00DE14DB" w:rsidP="00DE14DB">
      <w:pPr>
        <w:ind w:firstLineChars="200" w:firstLine="420"/>
      </w:pPr>
      <w:r>
        <w:rPr>
          <w:rFonts w:hint="eastAsia"/>
        </w:rPr>
        <w:t>最好是能够</w:t>
      </w:r>
      <w:ins w:id="2366" w:author="夜 夜" w:date="2022-12-21T18:35:00Z">
        <w:r w:rsidR="00264EB9">
          <w:rPr>
            <w:rFonts w:hint="eastAsia"/>
          </w:rPr>
          <w:t>抓</w:t>
        </w:r>
      </w:ins>
      <w:del w:id="2367" w:author="夜 夜" w:date="2022-12-21T18:35:00Z">
        <w:r w:rsidDel="00264EB9">
          <w:rPr>
            <w:rFonts w:hint="eastAsia"/>
          </w:rPr>
          <w:delText>捕</w:delText>
        </w:r>
      </w:del>
      <w:r>
        <w:rPr>
          <w:rFonts w:hint="eastAsia"/>
        </w:rPr>
        <w:t>获，但</w:t>
      </w:r>
      <w:ins w:id="2368" w:author="夜 夜" w:date="2022-12-21T18:36:00Z">
        <w:r w:rsidR="00291860">
          <w:rPr>
            <w:rFonts w:hint="eastAsia"/>
          </w:rPr>
          <w:t>被她们</w:t>
        </w:r>
      </w:ins>
      <w:r>
        <w:rPr>
          <w:rFonts w:hint="eastAsia"/>
        </w:rPr>
        <w:t>逃</w:t>
      </w:r>
      <w:ins w:id="2369" w:author="夜 夜" w:date="2022-12-21T18:36:00Z">
        <w:r w:rsidR="00291860">
          <w:rPr>
            <w:rFonts w:hint="eastAsia"/>
          </w:rPr>
          <w:t>走</w:t>
        </w:r>
      </w:ins>
      <w:del w:id="2370" w:author="夜 夜" w:date="2022-12-21T18:36:00Z">
        <w:r w:rsidDel="00291860">
          <w:rPr>
            <w:rFonts w:hint="eastAsia"/>
          </w:rPr>
          <w:delText>跑了</w:delText>
        </w:r>
      </w:del>
      <w:r>
        <w:rPr>
          <w:rFonts w:hint="eastAsia"/>
        </w:rPr>
        <w:t>也没关系。【时】之纯粹概念与</w:t>
      </w:r>
      <w:del w:id="2371" w:author="夜 夜" w:date="2022-12-21T19:17:00Z">
        <w:r w:rsidDel="00B42F5F">
          <w:rPr>
            <w:rFonts w:hint="eastAsia"/>
          </w:rPr>
          <w:delText>身负</w:delText>
        </w:r>
      </w:del>
      <w:ins w:id="2372" w:author="夜 夜" w:date="2022-12-21T19:17:00Z">
        <w:r w:rsidR="00B42F5F">
          <w:rPr>
            <w:rFonts w:hint="eastAsia"/>
          </w:rPr>
          <w:t>潜藏着</w:t>
        </w:r>
      </w:ins>
      <w:r>
        <w:rPr>
          <w:rFonts w:hint="eastAsia"/>
        </w:rPr>
        <w:t>操纵</w:t>
      </w:r>
      <w:del w:id="2373" w:author="夜 夜" w:date="2022-12-21T19:17:00Z">
        <w:r w:rsidDel="00EA218C">
          <w:rPr>
            <w:rFonts w:hint="eastAsia"/>
          </w:rPr>
          <w:delText>它</w:delText>
        </w:r>
      </w:del>
      <w:ins w:id="2374" w:author="夜 夜" w:date="2022-12-21T19:17:00Z">
        <w:r w:rsidR="00EA218C">
          <w:rPr>
            <w:rFonts w:hint="eastAsia"/>
          </w:rPr>
          <w:t>纯粹概念</w:t>
        </w:r>
      </w:ins>
      <w:r>
        <w:rPr>
          <w:rFonts w:hint="eastAsia"/>
        </w:rPr>
        <w:t>的可能性的素材梅诺，</w:t>
      </w:r>
      <w:ins w:id="2375" w:author="夜 夜" w:date="2022-12-21T19:17:00Z">
        <w:r w:rsidR="00CF4482">
          <w:rPr>
            <w:rFonts w:hint="eastAsia"/>
          </w:rPr>
          <w:t>虽说</w:t>
        </w:r>
      </w:ins>
      <w:r>
        <w:rPr>
          <w:rFonts w:hint="eastAsia"/>
        </w:rPr>
        <w:t>这两者十分贵重，但</w:t>
      </w:r>
      <w:ins w:id="2376" w:author="夜 夜" w:date="2022-12-21T19:18:00Z">
        <w:r w:rsidR="00B6412D">
          <w:rPr>
            <w:rFonts w:hint="eastAsia"/>
          </w:rPr>
          <w:t>能</w:t>
        </w:r>
      </w:ins>
      <w:del w:id="2377" w:author="夜 夜" w:date="2022-12-21T19:18:00Z">
        <w:r w:rsidDel="00B6412D">
          <w:rPr>
            <w:rFonts w:hint="eastAsia"/>
          </w:rPr>
          <w:delText>也只是</w:delText>
        </w:r>
      </w:del>
      <w:r>
        <w:rPr>
          <w:rFonts w:hint="eastAsia"/>
        </w:rPr>
        <w:t>实现</w:t>
      </w:r>
      <w:ins w:id="2378" w:author="夜 夜" w:date="2022-12-21T19:18:00Z">
        <w:r w:rsidR="00B6412D">
          <w:rPr>
            <w:rFonts w:hint="eastAsia"/>
          </w:rPr>
          <w:t>的只不过是</w:t>
        </w:r>
      </w:ins>
      <w:r>
        <w:rPr>
          <w:rFonts w:hint="eastAsia"/>
        </w:rPr>
        <w:t>奥薇尔</w:t>
      </w:r>
      <w:ins w:id="2379" w:author="夜 夜" w:date="2022-12-21T19:18:00Z">
        <w:r w:rsidR="00B6412D">
          <w:rPr>
            <w:rFonts w:hint="eastAsia"/>
          </w:rPr>
          <w:t>的</w:t>
        </w:r>
      </w:ins>
      <w:r>
        <w:rPr>
          <w:rFonts w:hint="eastAsia"/>
        </w:rPr>
        <w:t>个人欲望</w:t>
      </w:r>
      <w:del w:id="2380" w:author="夜 夜" w:date="2022-12-21T19:18:00Z">
        <w:r w:rsidDel="00B6412D">
          <w:rPr>
            <w:rFonts w:hint="eastAsia"/>
          </w:rPr>
          <w:delText>的东西</w:delText>
        </w:r>
      </w:del>
      <w:r>
        <w:rPr>
          <w:rFonts w:hint="eastAsia"/>
        </w:rPr>
        <w:t>罢了。</w:t>
      </w:r>
      <w:ins w:id="2381" w:author="夜 夜" w:date="2022-12-21T19:18:00Z">
        <w:r w:rsidR="008B20F3">
          <w:rPr>
            <w:rFonts w:hint="eastAsia"/>
          </w:rPr>
          <w:t>与</w:t>
        </w:r>
      </w:ins>
      <w:del w:id="2382" w:author="夜 夜" w:date="2022-12-21T19:18:00Z">
        <w:r w:rsidDel="008B20F3">
          <w:rPr>
            <w:rFonts w:hint="eastAsia"/>
          </w:rPr>
          <w:delText>比起接下来</w:delText>
        </w:r>
      </w:del>
      <w:ins w:id="2383" w:author="夜 夜" w:date="2022-12-21T19:18:00Z">
        <w:r w:rsidR="008B20F3">
          <w:rPr>
            <w:rFonts w:hint="eastAsia"/>
          </w:rPr>
          <w:t>今后</w:t>
        </w:r>
      </w:ins>
      <w:r>
        <w:rPr>
          <w:rFonts w:hint="eastAsia"/>
        </w:rPr>
        <w:t>要做的事</w:t>
      </w:r>
      <w:ins w:id="2384" w:author="夜 夜" w:date="2022-12-21T19:19:00Z">
        <w:r w:rsidR="008B20F3">
          <w:rPr>
            <w:rFonts w:hint="eastAsia"/>
          </w:rPr>
          <w:t>相比</w:t>
        </w:r>
      </w:ins>
      <w:r>
        <w:rPr>
          <w:rFonts w:hint="eastAsia"/>
        </w:rPr>
        <w:t>，优先度</w:t>
      </w:r>
      <w:del w:id="2385" w:author="夜 夜" w:date="2022-12-21T19:19:00Z">
        <w:r w:rsidDel="008B20F3">
          <w:rPr>
            <w:rFonts w:hint="eastAsia"/>
          </w:rPr>
          <w:delText>并</w:delText>
        </w:r>
      </w:del>
      <w:r>
        <w:rPr>
          <w:rFonts w:hint="eastAsia"/>
        </w:rPr>
        <w:t>不高。</w:t>
      </w:r>
    </w:p>
    <w:p w14:paraId="61A273EB" w14:textId="17F97FD1" w:rsidR="00DE14DB" w:rsidRDefault="00DE14DB" w:rsidP="00DE14DB">
      <w:pPr>
        <w:ind w:firstLineChars="200" w:firstLine="420"/>
      </w:pPr>
      <w:r>
        <w:rPr>
          <w:rFonts w:hint="eastAsia"/>
        </w:rPr>
        <w:t>更何况，</w:t>
      </w:r>
      <w:del w:id="2386" w:author="夜 夜" w:date="2022-12-21T19:28:00Z">
        <w:r w:rsidDel="0093012E">
          <w:rPr>
            <w:rFonts w:hint="eastAsia"/>
          </w:rPr>
          <w:delText>带着异世界人的</w:delText>
        </w:r>
      </w:del>
      <w:r>
        <w:rPr>
          <w:rFonts w:hint="eastAsia"/>
        </w:rPr>
        <w:t>『阳炎的后继』</w:t>
      </w:r>
      <w:ins w:id="2387" w:author="夜 夜" w:date="2022-12-21T19:28:00Z">
        <w:r w:rsidR="00AE7803">
          <w:rPr>
            <w:rFonts w:hint="eastAsia"/>
          </w:rPr>
          <w:t>亲自</w:t>
        </w:r>
        <w:r w:rsidR="0093012E">
          <w:rPr>
            <w:rFonts w:hint="eastAsia"/>
          </w:rPr>
          <w:t>带着异世界人</w:t>
        </w:r>
      </w:ins>
      <w:del w:id="2388" w:author="夜 夜" w:date="2022-12-21T19:28:00Z">
        <w:r w:rsidDel="0093012E">
          <w:rPr>
            <w:rFonts w:hint="eastAsia"/>
          </w:rPr>
          <w:delText>会引</w:delText>
        </w:r>
      </w:del>
      <w:r>
        <w:rPr>
          <w:rFonts w:hint="eastAsia"/>
        </w:rPr>
        <w:t>——</w:t>
      </w:r>
      <w:ins w:id="2389" w:author="夜 夜" w:date="2022-12-21T19:28:00Z">
        <w:r w:rsidR="00AE7803">
          <w:rPr>
            <w:rFonts w:hint="eastAsia"/>
          </w:rPr>
          <w:t>意味着她们可以帮自己引开</w:t>
        </w:r>
      </w:ins>
      <w:r>
        <w:rPr>
          <w:rFonts w:hint="eastAsia"/>
        </w:rPr>
        <w:t>『阳炎』</w:t>
      </w:r>
      <w:del w:id="2390" w:author="夜 夜" w:date="2022-12-21T19:28:00Z">
        <w:r w:rsidDel="00AE7803">
          <w:rPr>
            <w:rFonts w:hint="eastAsia"/>
          </w:rPr>
          <w:delText>出手</w:delText>
        </w:r>
      </w:del>
      <w:r>
        <w:rPr>
          <w:rFonts w:hint="eastAsia"/>
        </w:rPr>
        <w:t>，</w:t>
      </w:r>
      <w:del w:id="2391" w:author="夜 夜" w:date="2022-12-21T19:26:00Z">
        <w:r w:rsidDel="00307FFD">
          <w:rPr>
            <w:rFonts w:hint="eastAsia"/>
          </w:rPr>
          <w:delText>可能会是</w:delText>
        </w:r>
      </w:del>
      <w:ins w:id="2392" w:author="夜 夜" w:date="2022-12-21T19:26:00Z">
        <w:r w:rsidR="00307FFD">
          <w:rPr>
            <w:rFonts w:hint="eastAsia"/>
          </w:rPr>
          <w:t>说不定</w:t>
        </w:r>
      </w:ins>
      <w:ins w:id="2393" w:author="夜 夜" w:date="2022-12-21T19:29:00Z">
        <w:r w:rsidR="00793DC9">
          <w:rPr>
            <w:rFonts w:hint="eastAsia"/>
          </w:rPr>
          <w:t>这还</w:t>
        </w:r>
      </w:ins>
      <w:ins w:id="2394" w:author="夜 夜" w:date="2022-12-21T19:26:00Z">
        <w:r w:rsidR="00307FFD">
          <w:rPr>
            <w:rFonts w:hint="eastAsia"/>
          </w:rPr>
          <w:t>会成为</w:t>
        </w:r>
      </w:ins>
      <w:r>
        <w:rPr>
          <w:rFonts w:hint="eastAsia"/>
        </w:rPr>
        <w:t>不错的诱饵。</w:t>
      </w:r>
    </w:p>
    <w:p w14:paraId="3045DD88" w14:textId="6F109E82" w:rsidR="00DE14DB" w:rsidRDefault="00DE14DB" w:rsidP="00DE14DB">
      <w:pPr>
        <w:ind w:firstLineChars="200" w:firstLine="420"/>
      </w:pPr>
      <w:r>
        <w:rPr>
          <w:rFonts w:hint="eastAsia"/>
        </w:rPr>
        <w:t>「开始吧。</w:t>
      </w:r>
      <w:del w:id="2395" w:author="夜 夜" w:date="2022-12-21T19:25:00Z">
        <w:r w:rsidDel="002F34F8">
          <w:rPr>
            <w:rFonts w:hint="eastAsia"/>
          </w:rPr>
          <w:delText>『主』之类的东西</w:delText>
        </w:r>
      </w:del>
      <w:r>
        <w:rPr>
          <w:rFonts w:hint="eastAsia"/>
        </w:rPr>
        <w:t>，</w:t>
      </w:r>
      <w:del w:id="2396" w:author="夜 夜" w:date="2022-12-21T19:25:00Z">
        <w:r w:rsidDel="002F34F8">
          <w:rPr>
            <w:rFonts w:hint="eastAsia"/>
          </w:rPr>
          <w:delText>不</w:delText>
        </w:r>
      </w:del>
      <w:ins w:id="2397" w:author="夜 夜" w:date="2022-12-21T19:25:00Z">
        <w:r w:rsidR="002F34F8">
          <w:rPr>
            <w:rFonts w:hint="eastAsia"/>
          </w:rPr>
          <w:t>必须要</w:t>
        </w:r>
      </w:ins>
      <w:r>
        <w:rPr>
          <w:rFonts w:hint="eastAsia"/>
        </w:rPr>
        <w:t>让人们知道</w:t>
      </w:r>
      <w:ins w:id="2398" w:author="夜 夜" w:date="2022-12-21T19:25:00Z">
        <w:r w:rsidR="002F34F8">
          <w:rPr>
            <w:rFonts w:hint="eastAsia"/>
          </w:rPr>
          <w:t>『主』</w:t>
        </w:r>
      </w:ins>
      <w:ins w:id="2399" w:author="夜 夜" w:date="2022-12-21T19:26:00Z">
        <w:r w:rsidR="007C2AAC">
          <w:rPr>
            <w:rFonts w:hint="eastAsia"/>
          </w:rPr>
          <w:t>什么都是不可信的</w:t>
        </w:r>
      </w:ins>
      <w:del w:id="2400" w:author="夜 夜" w:date="2022-12-21T19:25:00Z">
        <w:r w:rsidDel="002F34F8">
          <w:rPr>
            <w:rFonts w:hint="eastAsia"/>
          </w:rPr>
          <w:delText>那并不是可信的东西可不行</w:delText>
        </w:r>
      </w:del>
      <w:del w:id="2401" w:author="夜 夜" w:date="2022-12-21T19:26:00Z">
        <w:r w:rsidDel="007C2AAC">
          <w:rPr>
            <w:rFonts w:hint="eastAsia"/>
          </w:rPr>
          <w:delText>啊</w:delText>
        </w:r>
      </w:del>
      <w:r>
        <w:rPr>
          <w:rFonts w:hint="eastAsia"/>
        </w:rPr>
        <w:t>」</w:t>
      </w:r>
    </w:p>
    <w:p w14:paraId="0350781C" w14:textId="77777777" w:rsidR="00DE14DB" w:rsidRDefault="00DE14DB" w:rsidP="00DE14DB">
      <w:pPr>
        <w:ind w:firstLineChars="200" w:firstLine="420"/>
      </w:pPr>
      <w:r>
        <w:rPr>
          <w:rFonts w:hint="eastAsia"/>
        </w:rPr>
        <w:t>「是！」</w:t>
      </w:r>
    </w:p>
    <w:p w14:paraId="411C8B82" w14:textId="77777777" w:rsidR="00DE14DB" w:rsidRDefault="00DE14DB" w:rsidP="00DE14DB">
      <w:pPr>
        <w:ind w:firstLineChars="200" w:firstLine="420"/>
      </w:pPr>
      <w:r>
        <w:rPr>
          <w:rFonts w:hint="eastAsia"/>
        </w:rPr>
        <w:t>奥薇尔从露台回到了部下们待机的屋中。</w:t>
      </w:r>
    </w:p>
    <w:p w14:paraId="7F20E30D" w14:textId="55D40D1C" w:rsidR="00DE14DB" w:rsidRDefault="00DE14DB" w:rsidP="00DE14DB">
      <w:pPr>
        <w:ind w:firstLineChars="200" w:firstLine="420"/>
      </w:pPr>
      <w:r>
        <w:rPr>
          <w:rFonts w:hint="eastAsia"/>
        </w:rPr>
        <w:t>从很久以前，就在谋划着让这个国家独立的方案了。</w:t>
      </w:r>
      <w:del w:id="2402" w:author="夜 夜" w:date="2022-12-21T19:30:00Z">
        <w:r w:rsidDel="00F3356B">
          <w:rPr>
            <w:rFonts w:hint="eastAsia"/>
          </w:rPr>
          <w:delText>剩下的，</w:delText>
        </w:r>
      </w:del>
      <w:ins w:id="2403" w:author="夜 夜" w:date="2022-12-21T19:30:00Z">
        <w:r w:rsidR="00F3356B">
          <w:rPr>
            <w:rFonts w:hint="eastAsia"/>
          </w:rPr>
          <w:t>奥薇尔</w:t>
        </w:r>
      </w:ins>
      <w:r>
        <w:rPr>
          <w:rFonts w:hint="eastAsia"/>
        </w:rPr>
        <w:t>只是在等计划实施的时机。</w:t>
      </w:r>
      <w:ins w:id="2404" w:author="夜 夜" w:date="2022-12-21T19:31:00Z">
        <w:r w:rsidR="0077444F">
          <w:rPr>
            <w:rFonts w:hint="eastAsia"/>
          </w:rPr>
          <w:t>奥薇尔</w:t>
        </w:r>
      </w:ins>
      <w:r>
        <w:rPr>
          <w:rFonts w:hint="eastAsia"/>
        </w:rPr>
        <w:t>在国内</w:t>
      </w:r>
      <w:ins w:id="2405" w:author="夜 夜" w:date="2022-12-21T19:31:00Z">
        <w:r w:rsidR="0077444F">
          <w:rPr>
            <w:rFonts w:hint="eastAsia"/>
          </w:rPr>
          <w:t>拥有了</w:t>
        </w:r>
      </w:ins>
      <w:del w:id="2406" w:author="夜 夜" w:date="2022-12-21T19:31:00Z">
        <w:r w:rsidDel="0077444F">
          <w:rPr>
            <w:rFonts w:hint="eastAsia"/>
          </w:rPr>
          <w:delText>有</w:delText>
        </w:r>
      </w:del>
      <w:ins w:id="2407" w:author="夜 夜" w:date="2022-12-21T19:31:00Z">
        <w:r w:rsidR="00DF595E">
          <w:rPr>
            <w:rFonts w:hint="eastAsia"/>
          </w:rPr>
          <w:t>数量众多</w:t>
        </w:r>
      </w:ins>
      <w:del w:id="2408" w:author="夜 夜" w:date="2022-12-21T19:31:00Z">
        <w:r w:rsidDel="00DF595E">
          <w:rPr>
            <w:rFonts w:hint="eastAsia"/>
          </w:rPr>
          <w:delText>足够多</w:delText>
        </w:r>
      </w:del>
      <w:r>
        <w:rPr>
          <w:rFonts w:hint="eastAsia"/>
        </w:rPr>
        <w:t>的协助者。现在</w:t>
      </w:r>
      <w:ins w:id="2409" w:author="夜 夜" w:date="2022-12-21T19:32:00Z">
        <w:r w:rsidR="00FE1AA3">
          <w:rPr>
            <w:rFonts w:hint="eastAsia"/>
          </w:rPr>
          <w:t>的</w:t>
        </w:r>
        <w:r w:rsidR="000E39DB">
          <w:rPr>
            <w:rFonts w:hint="eastAsia"/>
          </w:rPr>
          <w:t>自己可以</w:t>
        </w:r>
        <w:r w:rsidR="00FE1AA3">
          <w:rPr>
            <w:rFonts w:hint="eastAsia"/>
          </w:rPr>
          <w:t>让</w:t>
        </w:r>
      </w:ins>
      <w:del w:id="2410" w:author="夜 夜" w:date="2022-12-21T19:32:00Z">
        <w:r w:rsidDel="000E39DB">
          <w:rPr>
            <w:rFonts w:hint="eastAsia"/>
          </w:rPr>
          <w:delText>这</w:delText>
        </w:r>
        <w:r w:rsidDel="00FE1AA3">
          <w:rPr>
            <w:rFonts w:hint="eastAsia"/>
          </w:rPr>
          <w:delText>葛里萨利嘉王国，正是</w:delText>
        </w:r>
      </w:del>
      <w:ins w:id="2411" w:author="夜 夜" w:date="2022-12-21T19:32:00Z">
        <w:r w:rsidR="00FE1AA3">
          <w:rPr>
            <w:rFonts w:hint="eastAsia"/>
          </w:rPr>
          <w:t>葛里萨利嘉王国</w:t>
        </w:r>
      </w:ins>
      <w:r>
        <w:rPr>
          <w:rFonts w:hint="eastAsia"/>
        </w:rPr>
        <w:t>摆脱第一身份的干涉，</w:t>
      </w:r>
      <w:ins w:id="2412" w:author="夜 夜" w:date="2022-12-21T19:32:00Z">
        <w:r w:rsidR="00FE1AA3">
          <w:rPr>
            <w:rFonts w:hint="eastAsia"/>
          </w:rPr>
          <w:t>成功</w:t>
        </w:r>
      </w:ins>
      <w:r>
        <w:rPr>
          <w:rFonts w:hint="eastAsia"/>
        </w:rPr>
        <w:t>独立</w:t>
      </w:r>
      <w:ins w:id="2413" w:author="夜 夜" w:date="2022-12-21T19:32:00Z">
        <w:r w:rsidR="00FE1AA3">
          <w:rPr>
            <w:rFonts w:hint="eastAsia"/>
          </w:rPr>
          <w:t>了</w:t>
        </w:r>
      </w:ins>
      <w:del w:id="2414" w:author="夜 夜" w:date="2022-12-21T19:32:00Z">
        <w:r w:rsidDel="00FE1AA3">
          <w:rPr>
            <w:rFonts w:hint="eastAsia"/>
          </w:rPr>
          <w:delText>出来的时候</w:delText>
        </w:r>
      </w:del>
      <w:r>
        <w:rPr>
          <w:rFonts w:hint="eastAsia"/>
        </w:rPr>
        <w:t>。</w:t>
      </w:r>
    </w:p>
    <w:p w14:paraId="2BB35EFD" w14:textId="4F4F50A4" w:rsidR="00DE14DB" w:rsidRDefault="00DE14DB" w:rsidP="00DE14DB">
      <w:pPr>
        <w:ind w:firstLineChars="200" w:firstLine="420"/>
      </w:pPr>
      <w:r>
        <w:rPr>
          <w:rFonts w:hint="eastAsia"/>
        </w:rPr>
        <w:t>之后，就是看看</w:t>
      </w:r>
      <w:ins w:id="2415" w:author="夜 夜" w:date="2022-12-22T10:45:00Z">
        <w:r w:rsidR="005101DA">
          <w:rPr>
            <w:rFonts w:hint="eastAsia"/>
          </w:rPr>
          <w:t>自己的这番行动，</w:t>
        </w:r>
      </w:ins>
      <w:ins w:id="2416" w:author="夜 夜" w:date="2022-12-22T10:46:00Z">
        <w:r w:rsidR="003C7DDF">
          <w:rPr>
            <w:rFonts w:hint="eastAsia"/>
          </w:rPr>
          <w:t>对</w:t>
        </w:r>
        <w:r w:rsidR="005E0B1B">
          <w:rPr>
            <w:rFonts w:hint="eastAsia"/>
          </w:rPr>
          <w:t>信仰着</w:t>
        </w:r>
      </w:ins>
      <w:del w:id="2417" w:author="夜 夜" w:date="2022-12-22T10:45:00Z">
        <w:r w:rsidDel="005101DA">
          <w:rPr>
            <w:rFonts w:hint="eastAsia"/>
          </w:rPr>
          <w:delText>尊崇着</w:delText>
        </w:r>
      </w:del>
      <w:r>
        <w:rPr>
          <w:rFonts w:hint="eastAsia"/>
        </w:rPr>
        <w:t>圣地</w:t>
      </w:r>
      <w:ins w:id="2418" w:author="夜 夜" w:date="2022-12-22T10:46:00Z">
        <w:r w:rsidR="005E0B1B">
          <w:rPr>
            <w:rFonts w:hint="eastAsia"/>
          </w:rPr>
          <w:t>中的</w:t>
        </w:r>
      </w:ins>
      <w:del w:id="2419" w:author="夜 夜" w:date="2022-12-22T10:46:00Z">
        <w:r w:rsidDel="005E0B1B">
          <w:rPr>
            <w:rFonts w:hint="eastAsia"/>
          </w:rPr>
          <w:delText>中</w:delText>
        </w:r>
      </w:del>
      <w:r>
        <w:rPr>
          <w:rFonts w:hint="eastAsia"/>
        </w:rPr>
        <w:t>『主』的第一身份</w:t>
      </w:r>
      <w:del w:id="2420" w:author="夜 夜" w:date="2022-12-22T10:46:00Z">
        <w:r w:rsidDel="003C7DDF">
          <w:rPr>
            <w:rFonts w:hint="eastAsia"/>
          </w:rPr>
          <w:delText>们，</w:delText>
        </w:r>
      </w:del>
      <w:ins w:id="2421" w:author="夜 夜" w:date="2022-12-22T10:46:00Z">
        <w:r w:rsidR="003C7DDF">
          <w:rPr>
            <w:rFonts w:hint="eastAsia"/>
          </w:rPr>
          <w:t>的</w:t>
        </w:r>
      </w:ins>
      <w:r>
        <w:rPr>
          <w:rFonts w:hint="eastAsia"/>
        </w:rPr>
        <w:t>地位</w:t>
      </w:r>
      <w:ins w:id="2422" w:author="夜 夜" w:date="2022-12-22T10:47:00Z">
        <w:r w:rsidR="00681743">
          <w:rPr>
            <w:rFonts w:hint="eastAsia"/>
          </w:rPr>
          <w:t>，会</w:t>
        </w:r>
        <w:r w:rsidR="005E0B1B">
          <w:rPr>
            <w:rFonts w:hint="eastAsia"/>
          </w:rPr>
          <w:t>造成</w:t>
        </w:r>
      </w:ins>
      <w:del w:id="2423" w:author="夜 夜" w:date="2022-12-22T10:46:00Z">
        <w:r w:rsidDel="005E0B1B">
          <w:rPr>
            <w:rFonts w:hint="eastAsia"/>
          </w:rPr>
          <w:delText>会受到</w:delText>
        </w:r>
      </w:del>
      <w:r>
        <w:rPr>
          <w:rFonts w:hint="eastAsia"/>
        </w:rPr>
        <w:t>怎样的动摇</w:t>
      </w:r>
      <w:del w:id="2424" w:author="夜 夜" w:date="2022-12-22T10:47:00Z">
        <w:r w:rsidDel="005E0B1B">
          <w:rPr>
            <w:rFonts w:hint="eastAsia"/>
          </w:rPr>
          <w:delText>了</w:delText>
        </w:r>
      </w:del>
      <w:r>
        <w:rPr>
          <w:rFonts w:hint="eastAsia"/>
        </w:rPr>
        <w:t>。</w:t>
      </w:r>
      <w:del w:id="2425" w:author="夜 夜" w:date="2022-12-22T10:45:00Z">
        <w:r w:rsidDel="003F3E5C">
          <w:rPr>
            <w:rFonts w:hint="eastAsia"/>
          </w:rPr>
          <w:delText>除此之外别无它想</w:delText>
        </w:r>
      </w:del>
      <w:ins w:id="2426" w:author="夜 夜" w:date="2022-12-22T10:45:00Z">
        <w:r w:rsidR="003F3E5C">
          <w:rPr>
            <w:rFonts w:hint="eastAsia"/>
          </w:rPr>
          <w:t>仅此而已</w:t>
        </w:r>
      </w:ins>
      <w:r>
        <w:rPr>
          <w:rFonts w:hint="eastAsia"/>
        </w:rPr>
        <w:t>。</w:t>
      </w:r>
    </w:p>
    <w:p w14:paraId="1B4FCDBB" w14:textId="514BA7FD" w:rsidR="00DE14DB" w:rsidRDefault="00DE14DB" w:rsidP="00DE14DB">
      <w:pPr>
        <w:ind w:firstLineChars="200" w:firstLine="420"/>
      </w:pPr>
      <w:r>
        <w:rPr>
          <w:rFonts w:hint="eastAsia"/>
        </w:rPr>
        <w:t>奥薇尔下达了最初，也是最</w:t>
      </w:r>
      <w:del w:id="2427" w:author="夜 夜" w:date="2022-12-21T19:33:00Z">
        <w:r w:rsidDel="00EA6C07">
          <w:rPr>
            <w:rFonts w:hint="eastAsia"/>
          </w:rPr>
          <w:delText>大</w:delText>
        </w:r>
      </w:del>
      <w:ins w:id="2428" w:author="夜 夜" w:date="2022-12-21T19:33:00Z">
        <w:r w:rsidR="00EA6C07">
          <w:rPr>
            <w:rFonts w:hint="eastAsia"/>
          </w:rPr>
          <w:t>重要</w:t>
        </w:r>
      </w:ins>
      <w:r>
        <w:rPr>
          <w:rFonts w:hint="eastAsia"/>
        </w:rPr>
        <w:t>的命令。</w:t>
      </w:r>
    </w:p>
    <w:p w14:paraId="5F942CCA" w14:textId="177E71B2" w:rsidR="00DE14DB" w:rsidRDefault="00DE14DB" w:rsidP="00DE14DB">
      <w:pPr>
        <w:ind w:firstLineChars="200" w:firstLine="420"/>
      </w:pPr>
      <w:r>
        <w:rPr>
          <w:rFonts w:hint="eastAsia"/>
        </w:rPr>
        <w:t>「首先，</w:t>
      </w:r>
      <w:del w:id="2429" w:author="夜 夜" w:date="2022-12-22T10:48:00Z">
        <w:r w:rsidDel="00806082">
          <w:rPr>
            <w:rFonts w:hint="eastAsia"/>
          </w:rPr>
          <w:delText>请</w:delText>
        </w:r>
      </w:del>
      <w:ins w:id="2430" w:author="夜 夜" w:date="2022-12-22T10:48:00Z">
        <w:r w:rsidR="00806082">
          <w:rPr>
            <w:rFonts w:hint="eastAsia"/>
          </w:rPr>
          <w:t>就从</w:t>
        </w:r>
      </w:ins>
      <w:r>
        <w:rPr>
          <w:rFonts w:hint="eastAsia"/>
        </w:rPr>
        <w:t>焚烧教典</w:t>
      </w:r>
      <w:ins w:id="2431" w:author="夜 夜" w:date="2022-12-22T10:48:00Z">
        <w:r w:rsidR="00806082">
          <w:rPr>
            <w:rFonts w:hint="eastAsia"/>
          </w:rPr>
          <w:t>开始</w:t>
        </w:r>
      </w:ins>
      <w:r>
        <w:rPr>
          <w:rFonts w:hint="eastAsia"/>
        </w:rPr>
        <w:t>吧」</w:t>
      </w:r>
    </w:p>
    <w:p w14:paraId="52872184" w14:textId="6865762C" w:rsidR="00DE14DB" w:rsidRDefault="00DE14DB" w:rsidP="00DE14DB">
      <w:pPr>
        <w:ind w:firstLineChars="200" w:firstLine="420"/>
      </w:pPr>
      <w:r>
        <w:rPr>
          <w:rFonts w:hint="eastAsia"/>
        </w:rPr>
        <w:t>几乎所有的神官，左手中都一直会抱着教典。</w:t>
      </w:r>
      <w:del w:id="2432" w:author="夜 夜" w:date="2022-12-22T10:52:00Z">
        <w:r w:rsidDel="00453ED8">
          <w:rPr>
            <w:rFonts w:hint="eastAsia"/>
          </w:rPr>
          <w:delText>这</w:delText>
        </w:r>
      </w:del>
      <w:ins w:id="2433" w:author="夜 夜" w:date="2022-12-22T10:52:00Z">
        <w:r w:rsidR="00453ED8">
          <w:rPr>
            <w:rFonts w:hint="eastAsia"/>
          </w:rPr>
          <w:t>教典</w:t>
        </w:r>
      </w:ins>
      <w:r>
        <w:rPr>
          <w:rFonts w:hint="eastAsia"/>
        </w:rPr>
        <w:t>既</w:t>
      </w:r>
      <w:ins w:id="2434" w:author="夜 夜" w:date="2022-12-22T10:52:00Z">
        <w:r w:rsidR="00CD613B">
          <w:rPr>
            <w:rFonts w:hint="eastAsia"/>
          </w:rPr>
          <w:t>是魔导书，</w:t>
        </w:r>
        <w:r w:rsidR="00453ED8">
          <w:rPr>
            <w:rFonts w:hint="eastAsia"/>
          </w:rPr>
          <w:t>可以</w:t>
        </w:r>
      </w:ins>
      <w:del w:id="2435" w:author="夜 夜" w:date="2022-12-22T10:52:00Z">
        <w:r w:rsidDel="00453ED8">
          <w:rPr>
            <w:rFonts w:hint="eastAsia"/>
          </w:rPr>
          <w:delText>是</w:delText>
        </w:r>
      </w:del>
      <w:r>
        <w:rPr>
          <w:rFonts w:hint="eastAsia"/>
        </w:rPr>
        <w:t>作为武器</w:t>
      </w:r>
      <w:del w:id="2436" w:author="夜 夜" w:date="2022-12-22T10:52:00Z">
        <w:r w:rsidDel="00CD613B">
          <w:rPr>
            <w:rFonts w:hint="eastAsia"/>
          </w:rPr>
          <w:delText>的魔导书</w:delText>
        </w:r>
      </w:del>
      <w:r>
        <w:rPr>
          <w:rFonts w:hint="eastAsia"/>
        </w:rPr>
        <w:t>，也是信仰的证明。</w:t>
      </w:r>
    </w:p>
    <w:p w14:paraId="251DA084" w14:textId="7A4F3AA7" w:rsidR="00DE14DB" w:rsidRDefault="00DE14DB" w:rsidP="00DE14DB">
      <w:pPr>
        <w:ind w:firstLineChars="200" w:firstLine="420"/>
      </w:pPr>
      <w:r>
        <w:rPr>
          <w:rFonts w:hint="eastAsia"/>
        </w:rPr>
        <w:t>正因如此，</w:t>
      </w:r>
      <w:ins w:id="2437" w:author="夜 夜" w:date="2022-12-22T10:53:00Z">
        <w:r w:rsidR="00830ADC">
          <w:rPr>
            <w:rFonts w:hint="eastAsia"/>
          </w:rPr>
          <w:t>奥薇尔要</w:t>
        </w:r>
      </w:ins>
      <w:ins w:id="2438" w:author="夜 夜" w:date="2022-12-22T10:54:00Z">
        <w:r w:rsidR="00830ADC">
          <w:rPr>
            <w:rFonts w:hint="eastAsia"/>
          </w:rPr>
          <w:t>在国内展开</w:t>
        </w:r>
      </w:ins>
      <w:ins w:id="2439" w:author="夜 夜" w:date="2022-12-22T10:53:00Z">
        <w:r w:rsidR="000344BB">
          <w:rPr>
            <w:rFonts w:hint="eastAsia"/>
          </w:rPr>
          <w:t>大规模的焚书，</w:t>
        </w:r>
      </w:ins>
      <w:ins w:id="2440" w:author="夜 夜" w:date="2022-12-22T10:54:00Z">
        <w:r w:rsidR="00830ADC">
          <w:rPr>
            <w:rFonts w:hint="eastAsia"/>
          </w:rPr>
          <w:t>以此</w:t>
        </w:r>
      </w:ins>
      <w:del w:id="2441" w:author="夜 夜" w:date="2022-12-22T10:54:00Z">
        <w:r w:rsidDel="0058475A">
          <w:rPr>
            <w:rFonts w:hint="eastAsia"/>
          </w:rPr>
          <w:delText>就必须</w:delText>
        </w:r>
      </w:del>
      <w:r>
        <w:rPr>
          <w:rFonts w:hint="eastAsia"/>
        </w:rPr>
        <w:t>让全大陆知晓</w:t>
      </w:r>
      <w:del w:id="2442" w:author="夜 夜" w:date="2022-12-22T10:53:00Z">
        <w:r w:rsidDel="000344BB">
          <w:rPr>
            <w:rFonts w:hint="eastAsia"/>
          </w:rPr>
          <w:delText>，这个国家中正进行着大规模的焚书</w:delText>
        </w:r>
      </w:del>
      <w:r>
        <w:rPr>
          <w:rFonts w:hint="eastAsia"/>
        </w:rPr>
        <w:t>。</w:t>
      </w:r>
    </w:p>
    <w:p w14:paraId="7CA3C071" w14:textId="16EBC499" w:rsidR="00DE14DB" w:rsidRDefault="00DE14DB" w:rsidP="00DE14DB">
      <w:pPr>
        <w:ind w:firstLineChars="200" w:firstLine="420"/>
      </w:pPr>
      <w:r>
        <w:rPr>
          <w:rFonts w:hint="eastAsia"/>
        </w:rPr>
        <w:t>第一身份的扭曲</w:t>
      </w:r>
      <w:ins w:id="2443" w:author="夜 夜" w:date="2022-12-22T10:56:00Z">
        <w:r w:rsidR="00C40F00">
          <w:rPr>
            <w:rFonts w:hint="eastAsia"/>
          </w:rPr>
          <w:t>之处。</w:t>
        </w:r>
      </w:ins>
      <w:del w:id="2444" w:author="夜 夜" w:date="2022-12-22T10:56:00Z">
        <w:r w:rsidDel="00C40F00">
          <w:rPr>
            <w:rFonts w:hint="eastAsia"/>
          </w:rPr>
          <w:delText>，</w:delText>
        </w:r>
      </w:del>
      <w:ins w:id="2445" w:author="夜 夜" w:date="2022-12-22T10:57:00Z">
        <w:r w:rsidR="00C40F00">
          <w:rPr>
            <w:rFonts w:hint="eastAsia"/>
          </w:rPr>
          <w:t>以及毫无意义的</w:t>
        </w:r>
      </w:ins>
      <w:del w:id="2446" w:author="夜 夜" w:date="2022-12-22T10:57:00Z">
        <w:r w:rsidDel="00C40F00">
          <w:rPr>
            <w:rFonts w:hint="eastAsia"/>
          </w:rPr>
          <w:delText>就在于</w:delText>
        </w:r>
      </w:del>
      <w:ins w:id="2447" w:author="夜 夜" w:date="2022-12-22T10:56:00Z">
        <w:r w:rsidR="009F4E4E">
          <w:rPr>
            <w:rFonts w:hint="eastAsia"/>
          </w:rPr>
          <w:t>对</w:t>
        </w:r>
      </w:ins>
      <w:r>
        <w:rPr>
          <w:rFonts w:hint="eastAsia"/>
        </w:rPr>
        <w:t>『主』的</w:t>
      </w:r>
      <w:del w:id="2448" w:author="夜 夜" w:date="2022-12-22T10:57:00Z">
        <w:r w:rsidDel="00C40F00">
          <w:rPr>
            <w:rFonts w:hint="eastAsia"/>
          </w:rPr>
          <w:delText>无聊</w:delText>
        </w:r>
      </w:del>
      <w:r>
        <w:rPr>
          <w:rFonts w:hint="eastAsia"/>
        </w:rPr>
        <w:t>信仰。</w:t>
      </w:r>
    </w:p>
    <w:p w14:paraId="311A9CBF" w14:textId="77777777" w:rsidR="00DE14DB" w:rsidRDefault="00DE14DB" w:rsidP="00DE14DB">
      <w:pPr>
        <w:ind w:firstLineChars="200" w:firstLine="420"/>
      </w:pPr>
      <w:r>
        <w:rPr>
          <w:rFonts w:hint="eastAsia"/>
        </w:rPr>
        <w:t>「……」</w:t>
      </w:r>
    </w:p>
    <w:p w14:paraId="64FC223A" w14:textId="1B2F55DA" w:rsidR="00DE14DB" w:rsidRDefault="00DE14DB" w:rsidP="00DE14DB">
      <w:pPr>
        <w:ind w:firstLineChars="200" w:firstLine="420"/>
      </w:pPr>
      <w:r>
        <w:rPr>
          <w:rFonts w:hint="eastAsia"/>
        </w:rPr>
        <w:t>奥薇尔</w:t>
      </w:r>
      <w:del w:id="2449" w:author="夜 夜" w:date="2022-12-22T10:58:00Z">
        <w:r w:rsidDel="00836EB2">
          <w:rPr>
            <w:rFonts w:hint="eastAsia"/>
          </w:rPr>
          <w:delText>看了看</w:delText>
        </w:r>
      </w:del>
      <w:ins w:id="2450" w:author="夜 夜" w:date="2022-12-22T10:58:00Z">
        <w:r w:rsidR="00836EB2">
          <w:rPr>
            <w:rFonts w:hint="eastAsia"/>
          </w:rPr>
          <w:t>盯着</w:t>
        </w:r>
      </w:ins>
      <w:r>
        <w:rPr>
          <w:rFonts w:hint="eastAsia"/>
        </w:rPr>
        <w:t>自己那</w:t>
      </w:r>
      <w:ins w:id="2451" w:author="夜 夜" w:date="2022-12-22T10:58:00Z">
        <w:r w:rsidR="00836EB2">
          <w:rPr>
            <w:rFonts w:hint="eastAsia"/>
          </w:rPr>
          <w:t>遍布皱纹</w:t>
        </w:r>
      </w:ins>
      <w:del w:id="2452" w:author="夜 夜" w:date="2022-12-22T10:58:00Z">
        <w:r w:rsidDel="00836EB2">
          <w:rPr>
            <w:rFonts w:hint="eastAsia"/>
          </w:rPr>
          <w:delText>皱缩</w:delText>
        </w:r>
      </w:del>
      <w:r>
        <w:rPr>
          <w:rFonts w:hint="eastAsia"/>
        </w:rPr>
        <w:t>的手。</w:t>
      </w:r>
    </w:p>
    <w:p w14:paraId="37B9F8EB" w14:textId="2DE33838" w:rsidR="00DE14DB" w:rsidRDefault="003A49F3" w:rsidP="00DE14DB">
      <w:pPr>
        <w:ind w:firstLineChars="200" w:firstLine="420"/>
      </w:pPr>
      <w:ins w:id="2453" w:author="夜 夜" w:date="2022-12-22T10:58:00Z">
        <w:r>
          <w:rPr>
            <w:rFonts w:hint="eastAsia"/>
          </w:rPr>
          <w:t>她</w:t>
        </w:r>
      </w:ins>
      <w:del w:id="2454" w:author="夜 夜" w:date="2022-12-22T10:58:00Z">
        <w:r w:rsidR="00DE14DB" w:rsidDel="003A49F3">
          <w:rPr>
            <w:rFonts w:hint="eastAsia"/>
          </w:rPr>
          <w:delText>自己</w:delText>
        </w:r>
      </w:del>
      <w:r w:rsidR="00DE14DB">
        <w:rPr>
          <w:rFonts w:hint="eastAsia"/>
        </w:rPr>
        <w:t>放弃了</w:t>
      </w:r>
      <w:ins w:id="2455" w:author="夜 夜" w:date="2022-12-22T10:58:00Z">
        <w:r>
          <w:rPr>
            <w:rFonts w:hint="eastAsia"/>
          </w:rPr>
          <w:t>自己的</w:t>
        </w:r>
      </w:ins>
      <w:r w:rsidR="00DE14DB">
        <w:rPr>
          <w:rFonts w:hint="eastAsia"/>
        </w:rPr>
        <w:t>信仰。在放弃了那正直、美丽之物的时候，自己心中</w:t>
      </w:r>
      <w:ins w:id="2456" w:author="夜 夜" w:date="2022-12-22T10:59:00Z">
        <w:r w:rsidR="00540EE5">
          <w:rPr>
            <w:rFonts w:hint="eastAsia"/>
          </w:rPr>
          <w:t>曾</w:t>
        </w:r>
      </w:ins>
      <w:ins w:id="2457" w:author="夜 夜" w:date="2022-12-22T11:00:00Z">
        <w:r w:rsidR="00540EE5">
          <w:rPr>
            <w:rFonts w:hint="eastAsia"/>
          </w:rPr>
          <w:t>怀抱着</w:t>
        </w:r>
      </w:ins>
      <w:del w:id="2458" w:author="夜 夜" w:date="2022-12-22T10:59:00Z">
        <w:r w:rsidR="00DE14DB" w:rsidDel="00540EE5">
          <w:rPr>
            <w:rFonts w:hint="eastAsia"/>
          </w:rPr>
          <w:delText>是</w:delText>
        </w:r>
      </w:del>
      <w:ins w:id="2459" w:author="夜 夜" w:date="2022-12-22T10:59:00Z">
        <w:r w:rsidR="00540EE5">
          <w:rPr>
            <w:rFonts w:hint="eastAsia"/>
          </w:rPr>
          <w:t>怎样的</w:t>
        </w:r>
      </w:ins>
      <w:del w:id="2460" w:author="夜 夜" w:date="2022-12-22T10:59:00Z">
        <w:r w:rsidR="00DE14DB" w:rsidDel="00540EE5">
          <w:rPr>
            <w:rFonts w:hint="eastAsia"/>
          </w:rPr>
          <w:delText>什么</w:delText>
        </w:r>
      </w:del>
      <w:r w:rsidR="00DE14DB">
        <w:rPr>
          <w:rFonts w:hint="eastAsia"/>
        </w:rPr>
        <w:t>感情</w:t>
      </w:r>
      <w:del w:id="2461" w:author="夜 夜" w:date="2022-12-22T10:59:00Z">
        <w:r w:rsidR="00DE14DB" w:rsidDel="00540EE5">
          <w:rPr>
            <w:rFonts w:hint="eastAsia"/>
          </w:rPr>
          <w:delText>来着</w:delText>
        </w:r>
      </w:del>
      <w:ins w:id="2462" w:author="夜 夜" w:date="2022-12-22T11:00:00Z">
        <w:r w:rsidR="00540EE5">
          <w:rPr>
            <w:rFonts w:hint="eastAsia"/>
          </w:rPr>
          <w:t>？</w:t>
        </w:r>
      </w:ins>
      <w:del w:id="2463" w:author="夜 夜" w:date="2022-12-22T11:00:00Z">
        <w:r w:rsidR="00DE14DB" w:rsidDel="00540EE5">
          <w:rPr>
            <w:rFonts w:hint="eastAsia"/>
          </w:rPr>
          <w:delText>。</w:delText>
        </w:r>
      </w:del>
    </w:p>
    <w:p w14:paraId="748F0DC9" w14:textId="6C10E031" w:rsidR="00DE14DB" w:rsidRDefault="00DE14DB" w:rsidP="00DE14DB">
      <w:pPr>
        <w:ind w:firstLineChars="200" w:firstLine="420"/>
        <w:rPr>
          <w:ins w:id="2464" w:author="夜 夜" w:date="2022-12-22T11:00:00Z"/>
        </w:rPr>
      </w:pPr>
      <w:r>
        <w:rPr>
          <w:rFonts w:hint="eastAsia"/>
        </w:rPr>
        <w:t>那时的回忆，</w:t>
      </w:r>
      <w:ins w:id="2465" w:author="夜 夜" w:date="2022-12-22T11:00:00Z">
        <w:r w:rsidR="00AE39F5">
          <w:rPr>
            <w:rFonts w:hint="eastAsia"/>
          </w:rPr>
          <w:t>早已褪去了色彩</w:t>
        </w:r>
      </w:ins>
      <w:del w:id="2466" w:author="夜 夜" w:date="2022-12-22T11:00:00Z">
        <w:r w:rsidDel="00AE39F5">
          <w:rPr>
            <w:rFonts w:hint="eastAsia"/>
          </w:rPr>
          <w:delText>已经褪色了</w:delText>
        </w:r>
      </w:del>
      <w:r>
        <w:rPr>
          <w:rFonts w:hint="eastAsia"/>
        </w:rPr>
        <w:t>。</w:t>
      </w:r>
    </w:p>
    <w:p w14:paraId="4A202337" w14:textId="54FAC543" w:rsidR="00E87F7C" w:rsidDel="00F545E9" w:rsidRDefault="00E87F7C" w:rsidP="00F545E9">
      <w:pPr>
        <w:ind w:firstLineChars="200" w:firstLine="420"/>
        <w:rPr>
          <w:del w:id="2467" w:author="夜 夜" w:date="2022-12-22T11:02:00Z"/>
        </w:rPr>
      </w:pPr>
      <w:ins w:id="2468" w:author="夜 夜" w:date="2022-12-22T11:00:00Z">
        <w:r>
          <w:rPr>
            <w:rFonts w:hint="eastAsia"/>
          </w:rPr>
          <w:t>如今</w:t>
        </w:r>
      </w:ins>
      <w:ins w:id="2469" w:author="夜 夜" w:date="2022-12-22T11:01:00Z">
        <w:r w:rsidR="00C60C11">
          <w:rPr>
            <w:rFonts w:hint="eastAsia"/>
          </w:rPr>
          <w:t>，自己手中</w:t>
        </w:r>
      </w:ins>
      <w:ins w:id="2470" w:author="夜 夜" w:date="2022-12-22T11:03:00Z">
        <w:r w:rsidR="002E3571">
          <w:rPr>
            <w:rFonts w:hint="eastAsia"/>
          </w:rPr>
          <w:t>紧握</w:t>
        </w:r>
      </w:ins>
      <w:ins w:id="2471" w:author="夜 夜" w:date="2022-12-22T11:01:00Z">
        <w:r w:rsidR="00C60C11">
          <w:rPr>
            <w:rFonts w:hint="eastAsia"/>
          </w:rPr>
          <w:t>的</w:t>
        </w:r>
      </w:ins>
      <w:ins w:id="2472" w:author="夜 夜" w:date="2022-12-22T11:03:00Z">
        <w:r w:rsidR="0051123D">
          <w:rPr>
            <w:rFonts w:hint="eastAsia"/>
          </w:rPr>
          <w:t>不再是教典</w:t>
        </w:r>
      </w:ins>
      <w:ins w:id="2473" w:author="夜 夜" w:date="2022-12-22T11:01:00Z">
        <w:r w:rsidR="00C60C11">
          <w:rPr>
            <w:rFonts w:hint="eastAsia"/>
          </w:rPr>
          <w:t>，</w:t>
        </w:r>
      </w:ins>
      <w:ins w:id="2474" w:author="夜 夜" w:date="2022-12-22T11:04:00Z">
        <w:r w:rsidR="0051123D">
          <w:rPr>
            <w:rFonts w:hint="eastAsia"/>
          </w:rPr>
          <w:t>而</w:t>
        </w:r>
        <w:r w:rsidR="008D4D71">
          <w:rPr>
            <w:rFonts w:hint="eastAsia"/>
          </w:rPr>
          <w:t>仅是</w:t>
        </w:r>
      </w:ins>
      <w:ins w:id="2475" w:author="夜 夜" w:date="2022-12-22T11:01:00Z">
        <w:r w:rsidR="00C60C11">
          <w:rPr>
            <w:rFonts w:hint="eastAsia"/>
          </w:rPr>
          <w:t>这根</w:t>
        </w:r>
      </w:ins>
      <w:ins w:id="2476" w:author="夜 夜" w:date="2022-12-22T11:02:00Z">
        <w:r w:rsidR="00D53F83">
          <w:rPr>
            <w:rFonts w:hint="eastAsia"/>
          </w:rPr>
          <w:t>嵌有三原色的辉石，</w:t>
        </w:r>
      </w:ins>
      <w:ins w:id="2477" w:author="夜 夜" w:date="2022-12-22T11:01:00Z">
        <w:r w:rsidR="00D53F83">
          <w:rPr>
            <w:rFonts w:hint="eastAsia"/>
          </w:rPr>
          <w:t>被指定为禁忌的</w:t>
        </w:r>
      </w:ins>
      <w:ins w:id="2478" w:author="夜 夜" w:date="2022-12-22T11:02:00Z">
        <w:r w:rsidR="00F545E9">
          <w:rPr>
            <w:rFonts w:hint="eastAsia"/>
          </w:rPr>
          <w:t>手杖。</w:t>
        </w:r>
      </w:ins>
    </w:p>
    <w:p w14:paraId="1385CA0C" w14:textId="77777777" w:rsidR="00F545E9" w:rsidRDefault="00F545E9" w:rsidP="00DE14DB">
      <w:pPr>
        <w:ind w:firstLineChars="200" w:firstLine="420"/>
        <w:rPr>
          <w:ins w:id="2479" w:author="夜 夜" w:date="2022-12-22T11:02:00Z"/>
        </w:rPr>
      </w:pPr>
    </w:p>
    <w:p w14:paraId="2F10BDA0" w14:textId="40C93A55" w:rsidR="00DE14DB" w:rsidDel="00F545E9" w:rsidRDefault="00DE14DB">
      <w:pPr>
        <w:rPr>
          <w:del w:id="2480" w:author="夜 夜" w:date="2022-12-22T11:02:00Z"/>
        </w:rPr>
        <w:pPrChange w:id="2481" w:author="夜 夜" w:date="2022-12-22T11:02:00Z">
          <w:pPr>
            <w:ind w:firstLineChars="200" w:firstLine="420"/>
          </w:pPr>
        </w:pPrChange>
      </w:pPr>
      <w:del w:id="2482" w:author="夜 夜" w:date="2022-12-22T11:02:00Z">
        <w:r w:rsidDel="00F545E9">
          <w:rPr>
            <w:rFonts w:hint="eastAsia"/>
          </w:rPr>
          <w:delText>现在的手中代替教典所握的，嵌有三原色辉石的手杖，这是指定的禁忌。</w:delText>
        </w:r>
      </w:del>
    </w:p>
    <w:p w14:paraId="3047624A" w14:textId="77777777" w:rsidR="00DE14DB" w:rsidRDefault="00DE14DB" w:rsidP="00F545E9">
      <w:pPr>
        <w:ind w:firstLineChars="200" w:firstLine="420"/>
      </w:pPr>
      <w:r>
        <w:rPr>
          <w:rFonts w:hint="eastAsia"/>
        </w:rPr>
        <w:t>部下们领命而行，只剩一名老太在此低声沉吟。</w:t>
      </w:r>
    </w:p>
    <w:p w14:paraId="3D928F71" w14:textId="77777777" w:rsidR="00DE14DB" w:rsidRDefault="00DE14DB" w:rsidP="00DE14DB">
      <w:pPr>
        <w:ind w:firstLineChars="200" w:firstLine="420"/>
      </w:pPr>
      <w:r>
        <w:rPr>
          <w:rFonts w:hint="eastAsia"/>
        </w:rPr>
        <w:t>「『主』啊……你啊，为什么……」</w:t>
      </w:r>
    </w:p>
    <w:p w14:paraId="3A95C4BB" w14:textId="77777777" w:rsidR="00DE14DB" w:rsidRDefault="00DE14DB" w:rsidP="00DE14DB">
      <w:pPr>
        <w:ind w:firstLineChars="200" w:firstLine="420"/>
      </w:pPr>
      <w:r>
        <w:rPr>
          <w:rFonts w:hint="eastAsia"/>
        </w:rPr>
        <w:t>老太的口中呢喃出无可奈何的怨恨。</w:t>
      </w:r>
    </w:p>
    <w:p w14:paraId="1EA91C3E" w14:textId="53EBFA14" w:rsidR="00DE14DB" w:rsidRDefault="00DE14DB" w:rsidP="00DE14DB">
      <w:pPr>
        <w:ind w:firstLineChars="200" w:firstLine="420"/>
      </w:pPr>
      <w:r>
        <w:rPr>
          <w:rFonts w:hint="eastAsia"/>
        </w:rPr>
        <w:t>她在放下教典的同时，也将</w:t>
      </w:r>
      <w:del w:id="2483" w:author="夜 夜" w:date="2022-12-22T11:05:00Z">
        <w:r w:rsidDel="00D336B8">
          <w:rPr>
            <w:rFonts w:hint="eastAsia"/>
          </w:rPr>
          <w:delText>心中的</w:delText>
        </w:r>
      </w:del>
      <w:r>
        <w:rPr>
          <w:rFonts w:hint="eastAsia"/>
        </w:rPr>
        <w:t>信仰</w:t>
      </w:r>
      <w:ins w:id="2484" w:author="夜 夜" w:date="2022-12-22T11:05:00Z">
        <w:r w:rsidR="00D336B8">
          <w:rPr>
            <w:rFonts w:hint="eastAsia"/>
          </w:rPr>
          <w:t>从心中</w:t>
        </w:r>
      </w:ins>
      <w:r>
        <w:rPr>
          <w:rFonts w:hint="eastAsia"/>
        </w:rPr>
        <w:t>连根拔起，</w:t>
      </w:r>
      <w:ins w:id="2485" w:author="夜 夜" w:date="2022-12-22T11:06:00Z">
        <w:r w:rsidR="00D336B8">
          <w:rPr>
            <w:rFonts w:hint="eastAsia"/>
          </w:rPr>
          <w:t>徒</w:t>
        </w:r>
      </w:ins>
      <w:del w:id="2486" w:author="夜 夜" w:date="2022-12-22T11:05:00Z">
        <w:r w:rsidDel="00D336B8">
          <w:rPr>
            <w:rFonts w:hint="eastAsia"/>
          </w:rPr>
          <w:delText>只</w:delText>
        </w:r>
      </w:del>
      <w:r>
        <w:rPr>
          <w:rFonts w:hint="eastAsia"/>
        </w:rPr>
        <w:t>留</w:t>
      </w:r>
      <w:del w:id="2487" w:author="夜 夜" w:date="2022-12-22T11:06:00Z">
        <w:r w:rsidDel="00AD71D4">
          <w:rPr>
            <w:rFonts w:hint="eastAsia"/>
          </w:rPr>
          <w:delText>下了</w:delText>
        </w:r>
      </w:del>
      <w:r>
        <w:rPr>
          <w:rFonts w:hint="eastAsia"/>
        </w:rPr>
        <w:t>空虚的大洞。</w:t>
      </w:r>
    </w:p>
    <w:p w14:paraId="58AD35FD" w14:textId="58C52A13" w:rsidR="00DE14DB" w:rsidRDefault="00DE14DB" w:rsidP="00DE14DB">
      <w:pPr>
        <w:ind w:firstLineChars="200" w:firstLine="420"/>
      </w:pPr>
      <w:r>
        <w:rPr>
          <w:rFonts w:hint="eastAsia"/>
        </w:rPr>
        <w:t>想要值得信任的东西。想要对得起自己信仰的存在。在</w:t>
      </w:r>
      <w:del w:id="2488" w:author="夜 夜" w:date="2022-12-22T11:07:00Z">
        <w:r w:rsidDel="007F5964">
          <w:rPr>
            <w:rFonts w:hint="eastAsia"/>
          </w:rPr>
          <w:delText>知道了</w:delText>
        </w:r>
      </w:del>
      <w:ins w:id="2489" w:author="夜 夜" w:date="2022-12-22T11:07:00Z">
        <w:r w:rsidR="007F5964">
          <w:rPr>
            <w:rFonts w:hint="eastAsia"/>
          </w:rPr>
          <w:t>得知</w:t>
        </w:r>
      </w:ins>
      <w:r>
        <w:rPr>
          <w:rFonts w:hint="eastAsia"/>
        </w:rPr>
        <w:t>自己长年信任的偶像的真实</w:t>
      </w:r>
      <w:del w:id="2490" w:author="夜 夜" w:date="2022-12-22T11:07:00Z">
        <w:r w:rsidDel="007F5964">
          <w:rPr>
            <w:rFonts w:hint="eastAsia"/>
          </w:rPr>
          <w:delText>身份</w:delText>
        </w:r>
      </w:del>
      <w:r>
        <w:rPr>
          <w:rFonts w:hint="eastAsia"/>
        </w:rPr>
        <w:t>后，</w:t>
      </w:r>
      <w:ins w:id="2491" w:author="夜 夜" w:date="2022-12-22T11:07:00Z">
        <w:r w:rsidR="007F5964">
          <w:rPr>
            <w:rFonts w:hint="eastAsia"/>
          </w:rPr>
          <w:t>奥薇尔</w:t>
        </w:r>
      </w:ins>
      <w:del w:id="2492" w:author="夜 夜" w:date="2022-12-22T11:07:00Z">
        <w:r w:rsidDel="007F5964">
          <w:rPr>
            <w:rFonts w:hint="eastAsia"/>
          </w:rPr>
          <w:delText>自己</w:delText>
        </w:r>
      </w:del>
      <w:r>
        <w:rPr>
          <w:rFonts w:hint="eastAsia"/>
        </w:rPr>
        <w:t>失望了。知晓了</w:t>
      </w:r>
      <w:del w:id="2493" w:author="夜 夜" w:date="2022-12-22T11:08:00Z">
        <w:r w:rsidDel="008331A0">
          <w:rPr>
            <w:rFonts w:hint="eastAsia"/>
          </w:rPr>
          <w:delText>曾</w:delText>
        </w:r>
      </w:del>
      <w:ins w:id="2494" w:author="夜 夜" w:date="2022-12-22T11:08:00Z">
        <w:r w:rsidR="008331A0">
          <w:rPr>
            <w:rFonts w:hint="eastAsia"/>
          </w:rPr>
          <w:t>本</w:t>
        </w:r>
      </w:ins>
      <w:r>
        <w:rPr>
          <w:rFonts w:hint="eastAsia"/>
        </w:rPr>
        <w:t>以为</w:t>
      </w:r>
      <w:del w:id="2495" w:author="夜 夜" w:date="2022-12-22T11:08:00Z">
        <w:r w:rsidDel="008331A0">
          <w:rPr>
            <w:rFonts w:hint="eastAsia"/>
          </w:rPr>
          <w:delText>会</w:delText>
        </w:r>
      </w:del>
      <w:r>
        <w:rPr>
          <w:rFonts w:hint="eastAsia"/>
        </w:rPr>
        <w:t>是长年友人的东西的真相后，羡艳的妒火燃起了。</w:t>
      </w:r>
    </w:p>
    <w:p w14:paraId="07FCFEFC" w14:textId="3F7D5F28" w:rsidR="00DE14DB" w:rsidRDefault="00DE14DB" w:rsidP="00DE14DB">
      <w:pPr>
        <w:ind w:firstLineChars="200" w:firstLine="420"/>
      </w:pPr>
      <w:r>
        <w:rPr>
          <w:rFonts w:hint="eastAsia"/>
        </w:rPr>
        <w:lastRenderedPageBreak/>
        <w:t>人到晚年，却后悔起了自己信仰了</w:t>
      </w:r>
      <w:del w:id="2496" w:author="夜 夜" w:date="2022-12-22T11:08:00Z">
        <w:r w:rsidDel="005535DB">
          <w:rPr>
            <w:rFonts w:hint="eastAsia"/>
          </w:rPr>
          <w:delText>一辈子</w:delText>
        </w:r>
      </w:del>
      <w:ins w:id="2497" w:author="夜 夜" w:date="2022-12-22T11:08:00Z">
        <w:r w:rsidR="005535DB">
          <w:rPr>
            <w:rFonts w:hint="eastAsia"/>
          </w:rPr>
          <w:t>一生</w:t>
        </w:r>
      </w:ins>
      <w:r>
        <w:rPr>
          <w:rFonts w:hint="eastAsia"/>
        </w:rPr>
        <w:t>的东西，这</w:t>
      </w:r>
      <w:del w:id="2498" w:author="夜 夜" w:date="2022-12-23T16:58:00Z">
        <w:r w:rsidDel="004F17D4">
          <w:rPr>
            <w:rFonts w:hint="eastAsia"/>
          </w:rPr>
          <w:delText>等同</w:delText>
        </w:r>
      </w:del>
      <w:ins w:id="2499" w:author="夜 夜" w:date="2022-12-23T16:58:00Z">
        <w:r w:rsidR="004F17D4">
          <w:rPr>
            <w:rFonts w:hint="eastAsia"/>
          </w:rPr>
          <w:t>无异</w:t>
        </w:r>
      </w:ins>
      <w:r>
        <w:rPr>
          <w:rFonts w:hint="eastAsia"/>
        </w:rPr>
        <w:t>于</w:t>
      </w:r>
      <w:ins w:id="2500" w:author="夜 夜" w:date="2022-12-23T16:58:00Z">
        <w:r w:rsidR="004F17D4">
          <w:rPr>
            <w:rFonts w:hint="eastAsia"/>
          </w:rPr>
          <w:t>否定了</w:t>
        </w:r>
      </w:ins>
      <w:r>
        <w:rPr>
          <w:rFonts w:hint="eastAsia"/>
        </w:rPr>
        <w:t>自己</w:t>
      </w:r>
      <w:ins w:id="2501" w:author="夜 夜" w:date="2022-12-23T17:11:00Z">
        <w:r w:rsidR="002B3F75">
          <w:rPr>
            <w:rFonts w:hint="eastAsia"/>
          </w:rPr>
          <w:t>人生</w:t>
        </w:r>
      </w:ins>
      <w:del w:id="2502" w:author="夜 夜" w:date="2022-12-23T16:58:00Z">
        <w:r w:rsidDel="003D0FD9">
          <w:rPr>
            <w:rFonts w:hint="eastAsia"/>
          </w:rPr>
          <w:delText>的</w:delText>
        </w:r>
      </w:del>
      <w:del w:id="2503" w:author="夜 夜" w:date="2022-12-23T17:11:00Z">
        <w:r w:rsidDel="002B3F75">
          <w:rPr>
            <w:rFonts w:hint="eastAsia"/>
          </w:rPr>
          <w:delText>一生</w:delText>
        </w:r>
      </w:del>
      <w:ins w:id="2504" w:author="夜 夜" w:date="2022-12-23T16:58:00Z">
        <w:r w:rsidR="003D0FD9">
          <w:rPr>
            <w:rFonts w:hint="eastAsia"/>
          </w:rPr>
          <w:t>的</w:t>
        </w:r>
      </w:ins>
      <w:del w:id="2505" w:author="夜 夜" w:date="2022-12-23T16:58:00Z">
        <w:r w:rsidDel="003D0FD9">
          <w:rPr>
            <w:rFonts w:hint="eastAsia"/>
          </w:rPr>
          <w:delText>毫无</w:delText>
        </w:r>
      </w:del>
      <w:r>
        <w:rPr>
          <w:rFonts w:hint="eastAsia"/>
        </w:rPr>
        <w:t>价值。</w:t>
      </w:r>
    </w:p>
    <w:p w14:paraId="0FCEB562" w14:textId="5A141BE6" w:rsidR="00DE14DB" w:rsidRDefault="00DE14DB" w:rsidP="00DE14DB">
      <w:pPr>
        <w:ind w:firstLineChars="200" w:firstLine="420"/>
      </w:pPr>
      <w:r>
        <w:rPr>
          <w:rFonts w:hint="eastAsia"/>
        </w:rPr>
        <w:t>倘若</w:t>
      </w:r>
      <w:del w:id="2506" w:author="夜 夜" w:date="2022-12-23T17:12:00Z">
        <w:r w:rsidDel="00910760">
          <w:rPr>
            <w:rFonts w:hint="eastAsia"/>
          </w:rPr>
          <w:delText>自己</w:delText>
        </w:r>
      </w:del>
      <w:r>
        <w:rPr>
          <w:rFonts w:hint="eastAsia"/>
        </w:rPr>
        <w:t>还年轻，</w:t>
      </w:r>
      <w:del w:id="2507" w:author="夜 夜" w:date="2022-12-23T17:12:00Z">
        <w:r w:rsidDel="005C317E">
          <w:rPr>
            <w:rFonts w:hint="eastAsia"/>
          </w:rPr>
          <w:delText>就可以</w:delText>
        </w:r>
      </w:del>
      <w:ins w:id="2508" w:author="夜 夜" w:date="2022-12-23T17:12:00Z">
        <w:r w:rsidR="005C317E">
          <w:rPr>
            <w:rFonts w:hint="eastAsia"/>
          </w:rPr>
          <w:t>这份</w:t>
        </w:r>
      </w:ins>
      <w:del w:id="2509" w:author="夜 夜" w:date="2022-12-23T17:12:00Z">
        <w:r w:rsidDel="005C317E">
          <w:rPr>
            <w:rFonts w:hint="eastAsia"/>
          </w:rPr>
          <w:delText>将</w:delText>
        </w:r>
      </w:del>
      <w:r>
        <w:rPr>
          <w:rFonts w:hint="eastAsia"/>
        </w:rPr>
        <w:t>失意</w:t>
      </w:r>
      <w:ins w:id="2510" w:author="夜 夜" w:date="2022-12-23T17:12:00Z">
        <w:r w:rsidR="005C317E">
          <w:rPr>
            <w:rFonts w:hint="eastAsia"/>
          </w:rPr>
          <w:t>或许可以</w:t>
        </w:r>
      </w:ins>
      <w:r>
        <w:rPr>
          <w:rFonts w:hint="eastAsia"/>
        </w:rPr>
        <w:t>化为成长的食粮</w:t>
      </w:r>
      <w:del w:id="2511" w:author="夜 夜" w:date="2022-12-23T17:12:00Z">
        <w:r w:rsidDel="005C317E">
          <w:rPr>
            <w:rFonts w:hint="eastAsia"/>
          </w:rPr>
          <w:delText>吧</w:delText>
        </w:r>
      </w:del>
      <w:r>
        <w:rPr>
          <w:rFonts w:hint="eastAsia"/>
        </w:rPr>
        <w:t>。但是当奥薇尔知晓一直信仰之物的身份时，已经无可奈何地老去了。</w:t>
      </w:r>
    </w:p>
    <w:p w14:paraId="08112E0C" w14:textId="0A947E2F" w:rsidR="00DE14DB" w:rsidRDefault="00DE14DB" w:rsidP="00DE14DB">
      <w:pPr>
        <w:ind w:firstLineChars="200" w:firstLine="420"/>
      </w:pPr>
      <w:del w:id="2512" w:author="夜 夜" w:date="2022-12-23T17:15:00Z">
        <w:r w:rsidDel="007D5669">
          <w:rPr>
            <w:rFonts w:hint="eastAsia"/>
          </w:rPr>
          <w:delText>没有能改变自己的东西了</w:delText>
        </w:r>
      </w:del>
      <w:ins w:id="2513" w:author="夜 夜" w:date="2022-12-23T17:15:00Z">
        <w:r w:rsidR="007D5669">
          <w:rPr>
            <w:rFonts w:hint="eastAsia"/>
          </w:rPr>
          <w:t>自己已经无法改变了</w:t>
        </w:r>
      </w:ins>
      <w:r>
        <w:rPr>
          <w:rFonts w:hint="eastAsia"/>
        </w:rPr>
        <w:t>，</w:t>
      </w:r>
      <w:ins w:id="2514" w:author="夜 夜" w:date="2022-12-23T17:15:00Z">
        <w:r w:rsidR="007D5669">
          <w:rPr>
            <w:rFonts w:hint="eastAsia"/>
          </w:rPr>
          <w:t>奥薇尔</w:t>
        </w:r>
        <w:r w:rsidR="00EE4290">
          <w:rPr>
            <w:rFonts w:hint="eastAsia"/>
          </w:rPr>
          <w:t>绝望得</w:t>
        </w:r>
        <w:r w:rsidR="006C7DAC">
          <w:rPr>
            <w:rFonts w:hint="eastAsia"/>
          </w:rPr>
          <w:t>只好</w:t>
        </w:r>
        <w:r w:rsidR="00EE4290">
          <w:rPr>
            <w:rFonts w:hint="eastAsia"/>
          </w:rPr>
          <w:t>开始</w:t>
        </w:r>
      </w:ins>
      <w:del w:id="2515" w:author="夜 夜" w:date="2022-12-23T17:15:00Z">
        <w:r w:rsidDel="00EE4290">
          <w:rPr>
            <w:rFonts w:hint="eastAsia"/>
          </w:rPr>
          <w:delText>只能</w:delText>
        </w:r>
      </w:del>
      <w:r>
        <w:rPr>
          <w:rFonts w:hint="eastAsia"/>
        </w:rPr>
        <w:t>着手改变</w:t>
      </w:r>
      <w:ins w:id="2516" w:author="夜 夜" w:date="2022-12-23T17:15:00Z">
        <w:r w:rsidR="00EE4290">
          <w:rPr>
            <w:rFonts w:hint="eastAsia"/>
          </w:rPr>
          <w:t>身边的事物</w:t>
        </w:r>
      </w:ins>
      <w:del w:id="2517" w:author="夜 夜" w:date="2022-12-23T17:15:00Z">
        <w:r w:rsidDel="00EE4290">
          <w:rPr>
            <w:rFonts w:hint="eastAsia"/>
          </w:rPr>
          <w:delText>周围，她就是如此的绝望</w:delText>
        </w:r>
      </w:del>
      <w:r>
        <w:rPr>
          <w:rFonts w:hint="eastAsia"/>
        </w:rPr>
        <w:t>。</w:t>
      </w:r>
    </w:p>
    <w:p w14:paraId="162033BD" w14:textId="0BAB9CB8" w:rsidR="00DE14DB" w:rsidRDefault="00DE14DB" w:rsidP="00DE14DB">
      <w:pPr>
        <w:ind w:firstLineChars="200" w:firstLine="420"/>
      </w:pPr>
      <w:r>
        <w:rPr>
          <w:rFonts w:hint="eastAsia"/>
        </w:rPr>
        <w:t>奥薇尔</w:t>
      </w:r>
      <w:del w:id="2518" w:author="夜 夜" w:date="2022-12-23T17:21:00Z">
        <w:r w:rsidDel="005E5D20">
          <w:rPr>
            <w:rFonts w:hint="eastAsia"/>
          </w:rPr>
          <w:delText>这名</w:delText>
        </w:r>
      </w:del>
      <w:ins w:id="2519" w:author="夜 夜" w:date="2022-12-23T17:21:00Z">
        <w:r w:rsidR="005E5D20">
          <w:rPr>
            <w:rFonts w:hint="eastAsia"/>
          </w:rPr>
          <w:t>作为</w:t>
        </w:r>
      </w:ins>
      <w:r>
        <w:rPr>
          <w:rFonts w:hint="eastAsia"/>
        </w:rPr>
        <w:t>圣职者，曾</w:t>
      </w:r>
      <w:ins w:id="2520" w:author="夜 夜" w:date="2022-12-23T17:21:00Z">
        <w:r w:rsidR="00D006D5">
          <w:rPr>
            <w:rFonts w:hint="eastAsia"/>
          </w:rPr>
          <w:t>一度</w:t>
        </w:r>
      </w:ins>
      <w:del w:id="2521" w:author="夜 夜" w:date="2022-12-23T17:21:00Z">
        <w:r w:rsidDel="00D006D5">
          <w:rPr>
            <w:rFonts w:hint="eastAsia"/>
          </w:rPr>
          <w:delText>经</w:delText>
        </w:r>
      </w:del>
      <w:r>
        <w:rPr>
          <w:rFonts w:hint="eastAsia"/>
        </w:rPr>
        <w:t>，</w:t>
      </w:r>
      <w:ins w:id="2522" w:author="夜 夜" w:date="2022-12-23T17:21:00Z">
        <w:r w:rsidR="00D006D5">
          <w:rPr>
            <w:rFonts w:hint="eastAsia"/>
          </w:rPr>
          <w:t>可</w:t>
        </w:r>
      </w:ins>
      <w:ins w:id="2523" w:author="夜 夜" w:date="2022-12-23T17:22:00Z">
        <w:r w:rsidR="005E5D20">
          <w:rPr>
            <w:rFonts w:hint="eastAsia"/>
          </w:rPr>
          <w:t>谓</w:t>
        </w:r>
      </w:ins>
      <w:ins w:id="2524" w:author="夜 夜" w:date="2022-12-23T17:21:00Z">
        <w:r w:rsidR="00D006D5">
          <w:rPr>
            <w:rFonts w:hint="eastAsia"/>
          </w:rPr>
          <w:t>是完人</w:t>
        </w:r>
      </w:ins>
      <w:del w:id="2525" w:author="夜 夜" w:date="2022-12-23T17:21:00Z">
        <w:r w:rsidDel="00D006D5">
          <w:rPr>
            <w:rFonts w:hint="eastAsia"/>
          </w:rPr>
          <w:delText>已经彻底完美了</w:delText>
        </w:r>
      </w:del>
      <w:r>
        <w:rPr>
          <w:rFonts w:hint="eastAsia"/>
        </w:rPr>
        <w:t>。</w:t>
      </w:r>
    </w:p>
    <w:p w14:paraId="6C6DA808" w14:textId="77777777" w:rsidR="00DE14DB" w:rsidRDefault="00DE14DB" w:rsidP="00DE14DB">
      <w:pPr>
        <w:ind w:firstLineChars="200" w:firstLine="420"/>
      </w:pPr>
      <w:r>
        <w:rPr>
          <w:rFonts w:hint="eastAsia"/>
        </w:rPr>
        <w:t>既强大，又美丽，而且心怀慈悲，受人爱戴，是圣职者的表率。而且她立下了拯救国家的功绩，信仰也毫无阴霾，怀着清纯的心。</w:t>
      </w:r>
    </w:p>
    <w:p w14:paraId="45D43AF5" w14:textId="6C1348B2" w:rsidR="00DE14DB" w:rsidRDefault="00DE14DB" w:rsidP="00DE14DB">
      <w:pPr>
        <w:ind w:firstLineChars="200" w:firstLine="420"/>
      </w:pPr>
      <w:r>
        <w:rPr>
          <w:rFonts w:hint="eastAsia"/>
        </w:rPr>
        <w:t>她从未怀疑，只要</w:t>
      </w:r>
      <w:del w:id="2526" w:author="夜 夜" w:date="2022-12-23T17:24:00Z">
        <w:r w:rsidDel="00EA03EA">
          <w:rPr>
            <w:rFonts w:hint="eastAsia"/>
          </w:rPr>
          <w:delText>有所</w:delText>
        </w:r>
      </w:del>
      <w:ins w:id="2527" w:author="夜 夜" w:date="2022-12-23T17:24:00Z">
        <w:r w:rsidR="00EA03EA">
          <w:rPr>
            <w:rFonts w:hint="eastAsia"/>
          </w:rPr>
          <w:t>收到</w:t>
        </w:r>
      </w:ins>
      <w:r>
        <w:rPr>
          <w:rFonts w:hint="eastAsia"/>
        </w:rPr>
        <w:t>请托，自己不论怎样的人都会伸出援手。</w:t>
      </w:r>
      <w:ins w:id="2528" w:author="夜 夜" w:date="2022-12-23T17:26:00Z">
        <w:r w:rsidR="00BC5C69">
          <w:rPr>
            <w:rFonts w:hint="eastAsia"/>
          </w:rPr>
          <w:t>她</w:t>
        </w:r>
        <w:r w:rsidR="008E74CA">
          <w:rPr>
            <w:rFonts w:hint="eastAsia"/>
          </w:rPr>
          <w:t>曾</w:t>
        </w:r>
        <w:r w:rsidR="00BC5C69">
          <w:rPr>
            <w:rFonts w:hint="eastAsia"/>
          </w:rPr>
          <w:t>深信，</w:t>
        </w:r>
      </w:ins>
      <w:del w:id="2529" w:author="夜 夜" w:date="2022-12-23T17:25:00Z">
        <w:r w:rsidDel="00A05BF0">
          <w:rPr>
            <w:rFonts w:hint="eastAsia"/>
          </w:rPr>
          <w:delText>尽管谈不上拯救世界，但</w:delText>
        </w:r>
      </w:del>
      <w:r>
        <w:rPr>
          <w:rFonts w:hint="eastAsia"/>
        </w:rPr>
        <w:t>只要</w:t>
      </w:r>
      <w:ins w:id="2530" w:author="夜 夜" w:date="2022-12-23T17:26:00Z">
        <w:r w:rsidR="008E74CA">
          <w:rPr>
            <w:rFonts w:hint="eastAsia"/>
          </w:rPr>
          <w:t>力所能及地</w:t>
        </w:r>
      </w:ins>
      <w:del w:id="2531" w:author="夜 夜" w:date="2022-12-23T17:25:00Z">
        <w:r w:rsidDel="00A05BF0">
          <w:rPr>
            <w:rFonts w:hint="eastAsia"/>
          </w:rPr>
          <w:delText>救助</w:delText>
        </w:r>
      </w:del>
      <w:ins w:id="2532" w:author="夜 夜" w:date="2022-12-23T17:25:00Z">
        <w:r w:rsidR="00A05BF0">
          <w:rPr>
            <w:rFonts w:hint="eastAsia"/>
          </w:rPr>
          <w:t>帮助</w:t>
        </w:r>
      </w:ins>
      <w:ins w:id="2533" w:author="夜 夜" w:date="2022-12-23T17:26:00Z">
        <w:r w:rsidR="008E74CA">
          <w:rPr>
            <w:rFonts w:hint="eastAsia"/>
          </w:rPr>
          <w:t>身边的</w:t>
        </w:r>
      </w:ins>
      <w:del w:id="2534" w:author="夜 夜" w:date="2022-12-23T17:26:00Z">
        <w:r w:rsidDel="008E74CA">
          <w:rPr>
            <w:rFonts w:hint="eastAsia"/>
          </w:rPr>
          <w:delText>着自力所及</w:delText>
        </w:r>
      </w:del>
      <w:del w:id="2535" w:author="夜 夜" w:date="2022-12-23T17:24:00Z">
        <w:r w:rsidDel="003522E1">
          <w:rPr>
            <w:rFonts w:hint="eastAsia"/>
          </w:rPr>
          <w:delText>内</w:delText>
        </w:r>
      </w:del>
      <w:del w:id="2536" w:author="夜 夜" w:date="2022-12-23T17:26:00Z">
        <w:r w:rsidDel="008E74CA">
          <w:rPr>
            <w:rFonts w:hint="eastAsia"/>
          </w:rPr>
          <w:delText>的</w:delText>
        </w:r>
      </w:del>
      <w:r>
        <w:rPr>
          <w:rFonts w:hint="eastAsia"/>
        </w:rPr>
        <w:t>人，</w:t>
      </w:r>
      <w:ins w:id="2537" w:author="夜 夜" w:date="2022-12-23T17:25:00Z">
        <w:r w:rsidR="00A05BF0">
          <w:rPr>
            <w:rFonts w:hint="eastAsia"/>
          </w:rPr>
          <w:t>尽管谈不上</w:t>
        </w:r>
        <w:r w:rsidR="00BC5C69">
          <w:rPr>
            <w:rFonts w:hint="eastAsia"/>
          </w:rPr>
          <w:t>让</w:t>
        </w:r>
        <w:r w:rsidR="00A05BF0">
          <w:rPr>
            <w:rFonts w:hint="eastAsia"/>
          </w:rPr>
          <w:t>世界</w:t>
        </w:r>
      </w:ins>
      <w:ins w:id="2538" w:author="夜 夜" w:date="2022-12-23T17:26:00Z">
        <w:r w:rsidR="00BC5C69">
          <w:rPr>
            <w:rFonts w:hint="eastAsia"/>
          </w:rPr>
          <w:t>更好</w:t>
        </w:r>
      </w:ins>
      <w:ins w:id="2539" w:author="夜 夜" w:date="2022-12-23T17:25:00Z">
        <w:r w:rsidR="00A05BF0">
          <w:rPr>
            <w:rFonts w:hint="eastAsia"/>
          </w:rPr>
          <w:t>，</w:t>
        </w:r>
      </w:ins>
      <w:ins w:id="2540" w:author="夜 夜" w:date="2022-12-23T17:26:00Z">
        <w:r w:rsidR="00BC5C69">
          <w:rPr>
            <w:rFonts w:hint="eastAsia"/>
          </w:rPr>
          <w:t>但至少</w:t>
        </w:r>
      </w:ins>
      <w:r>
        <w:rPr>
          <w:rFonts w:hint="eastAsia"/>
        </w:rPr>
        <w:t>生养自己的葛里萨利嘉王国就会变得更好</w:t>
      </w:r>
      <w:del w:id="2541" w:author="夜 夜" w:date="2022-12-23T17:26:00Z">
        <w:r w:rsidDel="008E74CA">
          <w:rPr>
            <w:rFonts w:hint="eastAsia"/>
          </w:rPr>
          <w:delText>，她曾对此深信不疑</w:delText>
        </w:r>
      </w:del>
      <w:r>
        <w:rPr>
          <w:rFonts w:hint="eastAsia"/>
        </w:rPr>
        <w:t>。</w:t>
      </w:r>
    </w:p>
    <w:p w14:paraId="79E6B32D" w14:textId="60CD9E06" w:rsidR="00DE14DB" w:rsidRDefault="00DE14DB" w:rsidP="00DE14DB">
      <w:pPr>
        <w:ind w:firstLineChars="200" w:firstLine="420"/>
      </w:pPr>
      <w:del w:id="2542" w:author="夜 夜" w:date="2022-12-23T17:27:00Z">
        <w:r w:rsidDel="00096921">
          <w:rPr>
            <w:rFonts w:hint="eastAsia"/>
          </w:rPr>
          <w:delText>既</w:delText>
        </w:r>
      </w:del>
      <w:ins w:id="2543" w:author="夜 夜" w:date="2022-12-23T17:27:00Z">
        <w:r w:rsidR="00096921">
          <w:rPr>
            <w:rFonts w:hint="eastAsia"/>
          </w:rPr>
          <w:t>自己真是蠢得可爱</w:t>
        </w:r>
      </w:ins>
      <w:del w:id="2544" w:author="夜 夜" w:date="2022-12-23T17:27:00Z">
        <w:r w:rsidDel="00096921">
          <w:rPr>
            <w:rFonts w:hint="eastAsia"/>
          </w:rPr>
          <w:delText>愚蠢、又年轻</w:delText>
        </w:r>
      </w:del>
      <w:r>
        <w:rPr>
          <w:rFonts w:hint="eastAsia"/>
        </w:rPr>
        <w:t>。</w:t>
      </w:r>
    </w:p>
    <w:p w14:paraId="2274ADF3" w14:textId="454BB28C" w:rsidR="00DE14DB" w:rsidRDefault="00DE14DB" w:rsidP="00DE14DB">
      <w:pPr>
        <w:ind w:firstLineChars="200" w:firstLine="420"/>
      </w:pPr>
      <w:del w:id="2545" w:author="夜 夜" w:date="2022-12-23T17:28:00Z">
        <w:r w:rsidDel="00FF52A4">
          <w:rPr>
            <w:rFonts w:hint="eastAsia"/>
          </w:rPr>
          <w:delText>国内</w:delText>
        </w:r>
      </w:del>
      <w:ins w:id="2546" w:author="夜 夜" w:date="2022-12-23T17:28:00Z">
        <w:r w:rsidR="00FF52A4">
          <w:rPr>
            <w:rFonts w:hint="eastAsia"/>
          </w:rPr>
          <w:t>一国</w:t>
        </w:r>
      </w:ins>
      <w:r>
        <w:rPr>
          <w:rFonts w:hint="eastAsia"/>
        </w:rPr>
        <w:t>的黑暗是那么</w:t>
      </w:r>
      <w:del w:id="2547" w:author="夜 夜" w:date="2022-12-23T17:29:00Z">
        <w:r w:rsidDel="00FF52A4">
          <w:rPr>
            <w:rFonts w:hint="eastAsia"/>
          </w:rPr>
          <w:delText>的</w:delText>
        </w:r>
      </w:del>
      <w:ins w:id="2548" w:author="夜 夜" w:date="2022-12-23T17:28:00Z">
        <w:r w:rsidR="00FF52A4">
          <w:rPr>
            <w:rFonts w:hint="eastAsia"/>
          </w:rPr>
          <w:t>深邃</w:t>
        </w:r>
      </w:ins>
      <w:del w:id="2549" w:author="夜 夜" w:date="2022-12-23T17:28:00Z">
        <w:r w:rsidDel="00FF52A4">
          <w:rPr>
            <w:rFonts w:hint="eastAsia"/>
          </w:rPr>
          <w:delText>深</w:delText>
        </w:r>
      </w:del>
      <w:r>
        <w:rPr>
          <w:rFonts w:hint="eastAsia"/>
        </w:rPr>
        <w:t>，</w:t>
      </w:r>
      <w:ins w:id="2550" w:author="夜 夜" w:date="2022-12-23T17:31:00Z">
        <w:r w:rsidR="00A75DC5">
          <w:rPr>
            <w:rFonts w:hint="eastAsia"/>
          </w:rPr>
          <w:t>别说</w:t>
        </w:r>
      </w:ins>
      <w:r>
        <w:rPr>
          <w:rFonts w:hint="eastAsia"/>
        </w:rPr>
        <w:t>年轻</w:t>
      </w:r>
      <w:del w:id="2551" w:author="夜 夜" w:date="2022-12-23T17:31:00Z">
        <w:r w:rsidDel="00A75DC5">
          <w:rPr>
            <w:rFonts w:hint="eastAsia"/>
          </w:rPr>
          <w:delText>时</w:delText>
        </w:r>
      </w:del>
      <w:ins w:id="2552" w:author="夜 夜" w:date="2022-12-23T17:34:00Z">
        <w:r w:rsidR="00BA2A9E">
          <w:rPr>
            <w:rFonts w:hint="eastAsia"/>
          </w:rPr>
          <w:t>时</w:t>
        </w:r>
      </w:ins>
      <w:del w:id="2553" w:author="夜 夜" w:date="2022-12-23T17:31:00Z">
        <w:r w:rsidDel="00A75DC5">
          <w:rPr>
            <w:rFonts w:hint="eastAsia"/>
          </w:rPr>
          <w:delText>太</w:delText>
        </w:r>
      </w:del>
      <w:r>
        <w:rPr>
          <w:rFonts w:hint="eastAsia"/>
        </w:rPr>
        <w:t>愚蠢</w:t>
      </w:r>
      <w:ins w:id="2554" w:author="夜 夜" w:date="2022-12-23T17:31:00Z">
        <w:r w:rsidR="00A75DC5">
          <w:rPr>
            <w:rFonts w:hint="eastAsia"/>
          </w:rPr>
          <w:t>的自己</w:t>
        </w:r>
      </w:ins>
      <w:del w:id="2555" w:author="夜 夜" w:date="2022-12-23T17:31:00Z">
        <w:r w:rsidDel="00A75DC5">
          <w:rPr>
            <w:rFonts w:hint="eastAsia"/>
          </w:rPr>
          <w:delText>了</w:delText>
        </w:r>
      </w:del>
      <w:r>
        <w:rPr>
          <w:rFonts w:hint="eastAsia"/>
        </w:rPr>
        <w:t>，</w:t>
      </w:r>
      <w:del w:id="2556" w:author="夜 夜" w:date="2022-12-23T17:31:00Z">
        <w:r w:rsidDel="00A75DC5">
          <w:rPr>
            <w:rFonts w:hint="eastAsia"/>
          </w:rPr>
          <w:delText>不知道</w:delText>
        </w:r>
      </w:del>
      <w:r>
        <w:rPr>
          <w:rFonts w:hint="eastAsia"/>
        </w:rPr>
        <w:t>就连成为了大主教的奥薇尔都</w:t>
      </w:r>
      <w:ins w:id="2557" w:author="夜 夜" w:date="2022-12-23T17:32:00Z">
        <w:r w:rsidR="005716AF">
          <w:rPr>
            <w:rFonts w:hint="eastAsia"/>
          </w:rPr>
          <w:t>被这黑暗</w:t>
        </w:r>
      </w:ins>
      <w:del w:id="2558" w:author="夜 夜" w:date="2022-12-23T17:32:00Z">
        <w:r w:rsidDel="005716AF">
          <w:rPr>
            <w:rFonts w:hint="eastAsia"/>
          </w:rPr>
          <w:delText>无法</w:delText>
        </w:r>
      </w:del>
      <w:ins w:id="2559" w:author="夜 夜" w:date="2022-12-23T17:32:00Z">
        <w:r w:rsidR="005716AF">
          <w:rPr>
            <w:rFonts w:hint="eastAsia"/>
          </w:rPr>
          <w:t>束缚</w:t>
        </w:r>
      </w:ins>
      <w:del w:id="2560" w:author="夜 夜" w:date="2022-12-23T17:32:00Z">
        <w:r w:rsidDel="005716AF">
          <w:rPr>
            <w:rFonts w:hint="eastAsia"/>
          </w:rPr>
          <w:delText>随心所欲</w:delText>
        </w:r>
      </w:del>
      <w:r>
        <w:rPr>
          <w:rFonts w:hint="eastAsia"/>
        </w:rPr>
        <w:t>。</w:t>
      </w:r>
    </w:p>
    <w:p w14:paraId="71420CA1" w14:textId="165A2DEB" w:rsidR="00DE14DB" w:rsidRDefault="00DE14DB" w:rsidP="00DE14DB">
      <w:pPr>
        <w:ind w:firstLineChars="200" w:firstLine="420"/>
      </w:pPr>
      <w:r>
        <w:rPr>
          <w:rFonts w:hint="eastAsia"/>
        </w:rPr>
        <w:t>奥薇尔明白了这个世界中权力的</w:t>
      </w:r>
      <w:del w:id="2561" w:author="夜 夜" w:date="2022-12-23T17:34:00Z">
        <w:r w:rsidDel="00B6217A">
          <w:rPr>
            <w:rFonts w:hint="eastAsia"/>
          </w:rPr>
          <w:delText>上</w:delText>
        </w:r>
      </w:del>
      <w:ins w:id="2562" w:author="夜 夜" w:date="2022-12-23T17:34:00Z">
        <w:r w:rsidR="00B6217A">
          <w:rPr>
            <w:rFonts w:hint="eastAsia"/>
          </w:rPr>
          <w:t>极</w:t>
        </w:r>
      </w:ins>
      <w:r>
        <w:rPr>
          <w:rFonts w:hint="eastAsia"/>
        </w:rPr>
        <w:t>限。</w:t>
      </w:r>
    </w:p>
    <w:p w14:paraId="0DEB7606" w14:textId="58A15583" w:rsidR="00DE14DB" w:rsidRDefault="00DE14DB" w:rsidP="00DE14DB">
      <w:pPr>
        <w:ind w:firstLineChars="200" w:firstLine="420"/>
      </w:pPr>
      <w:r>
        <w:rPr>
          <w:rFonts w:hint="eastAsia"/>
        </w:rPr>
        <w:t>曾一度完美的奥薇尔，随着岁月流逝，从</w:t>
      </w:r>
      <w:del w:id="2563" w:author="夜 夜" w:date="2022-12-23T17:40:00Z">
        <w:r w:rsidDel="00A454D7">
          <w:rPr>
            <w:rFonts w:hint="eastAsia"/>
          </w:rPr>
          <w:delText>一端</w:delText>
        </w:r>
      </w:del>
      <w:ins w:id="2564" w:author="夜 夜" w:date="2022-12-23T17:40:00Z">
        <w:r w:rsidR="00A454D7">
          <w:rPr>
            <w:rFonts w:hint="eastAsia"/>
          </w:rPr>
          <w:t>边缘</w:t>
        </w:r>
      </w:ins>
      <w:r>
        <w:rPr>
          <w:rFonts w:hint="eastAsia"/>
        </w:rPr>
        <w:t>开始</w:t>
      </w:r>
      <w:del w:id="2565" w:author="夜 夜" w:date="2022-12-23T17:53:00Z">
        <w:r w:rsidDel="008D49AD">
          <w:rPr>
            <w:rFonts w:hint="eastAsia"/>
          </w:rPr>
          <w:delText>逐渐</w:delText>
        </w:r>
      </w:del>
      <w:ins w:id="2566" w:author="夜 夜" w:date="2022-12-23T17:53:00Z">
        <w:r w:rsidR="008D49AD">
          <w:rPr>
            <w:rFonts w:hint="eastAsia"/>
          </w:rPr>
          <w:t>一片片</w:t>
        </w:r>
      </w:ins>
      <w:r>
        <w:rPr>
          <w:rFonts w:hint="eastAsia"/>
        </w:rPr>
        <w:t>地崩解。而</w:t>
      </w:r>
      <w:ins w:id="2567" w:author="夜 夜" w:date="2022-12-23T17:41:00Z">
        <w:r w:rsidR="00E52199">
          <w:rPr>
            <w:rFonts w:hint="eastAsia"/>
          </w:rPr>
          <w:t>面对</w:t>
        </w:r>
      </w:ins>
      <w:del w:id="2568" w:author="夜 夜" w:date="2022-12-23T17:41:00Z">
        <w:r w:rsidDel="00E52199">
          <w:rPr>
            <w:rFonts w:hint="eastAsia"/>
          </w:rPr>
          <w:delText>接受了</w:delText>
        </w:r>
      </w:del>
      <w:r>
        <w:rPr>
          <w:rFonts w:hint="eastAsia"/>
        </w:rPr>
        <w:t>自己</w:t>
      </w:r>
      <w:ins w:id="2569" w:author="夜 夜" w:date="2022-12-23T17:41:00Z">
        <w:r w:rsidR="00E52199">
          <w:rPr>
            <w:rFonts w:hint="eastAsia"/>
          </w:rPr>
          <w:t>的衰老</w:t>
        </w:r>
      </w:ins>
      <w:del w:id="2570" w:author="夜 夜" w:date="2022-12-23T17:41:00Z">
        <w:r w:rsidDel="00E52199">
          <w:rPr>
            <w:rFonts w:hint="eastAsia"/>
          </w:rPr>
          <w:delText>破损</w:delText>
        </w:r>
      </w:del>
      <w:r>
        <w:rPr>
          <w:rFonts w:hint="eastAsia"/>
        </w:rPr>
        <w:t>的</w:t>
      </w:r>
      <w:ins w:id="2571" w:author="夜 夜" w:date="2022-12-23T17:41:00Z">
        <w:r w:rsidR="008C0D0A">
          <w:rPr>
            <w:rFonts w:hint="eastAsia"/>
          </w:rPr>
          <w:t>这份坦然</w:t>
        </w:r>
      </w:ins>
      <w:del w:id="2572" w:author="夜 夜" w:date="2022-12-23T17:41:00Z">
        <w:r w:rsidDel="008C0D0A">
          <w:rPr>
            <w:rFonts w:hint="eastAsia"/>
          </w:rPr>
          <w:delText>豁达心态</w:delText>
        </w:r>
      </w:del>
      <w:r>
        <w:rPr>
          <w:rFonts w:hint="eastAsia"/>
        </w:rPr>
        <w:t>，正是已经老去的证明。</w:t>
      </w:r>
    </w:p>
    <w:p w14:paraId="1D1B8FA3" w14:textId="77777777" w:rsidR="00DE14DB" w:rsidRDefault="00DE14DB" w:rsidP="00DE14DB">
      <w:pPr>
        <w:ind w:firstLineChars="200" w:firstLine="420"/>
      </w:pPr>
      <w:r>
        <w:rPr>
          <w:rFonts w:hint="eastAsia"/>
        </w:rPr>
        <w:t>「啊啊……腰，好痛啊」</w:t>
      </w:r>
    </w:p>
    <w:p w14:paraId="45621052" w14:textId="1BD7C269" w:rsidR="00DE14DB" w:rsidRDefault="00275573" w:rsidP="00DE14DB">
      <w:pPr>
        <w:ind w:firstLineChars="200" w:firstLine="420"/>
      </w:pPr>
      <w:ins w:id="2573" w:author="夜 夜" w:date="2022-12-23T18:12:00Z">
        <w:r>
          <w:rPr>
            <w:rFonts w:hint="eastAsia"/>
          </w:rPr>
          <w:t>让</w:t>
        </w:r>
      </w:ins>
      <w:del w:id="2574" w:author="夜 夜" w:date="2022-12-23T18:12:00Z">
        <w:r w:rsidR="00DE14DB" w:rsidDel="00275573">
          <w:rPr>
            <w:rFonts w:hint="eastAsia"/>
          </w:rPr>
          <w:delText>折磨</w:delText>
        </w:r>
      </w:del>
      <w:r w:rsidR="00DE14DB">
        <w:rPr>
          <w:rFonts w:hint="eastAsia"/>
        </w:rPr>
        <w:t>身体</w:t>
      </w:r>
      <w:ins w:id="2575" w:author="夜 夜" w:date="2022-12-23T18:12:00Z">
        <w:r>
          <w:rPr>
            <w:rFonts w:hint="eastAsia"/>
          </w:rPr>
          <w:t>滞涩</w:t>
        </w:r>
      </w:ins>
      <w:r w:rsidR="00DE14DB">
        <w:rPr>
          <w:rFonts w:hint="eastAsia"/>
        </w:rPr>
        <w:t>的</w:t>
      </w:r>
      <w:ins w:id="2576" w:author="夜 夜" w:date="2022-12-23T18:12:00Z">
        <w:r w:rsidR="009C74A0">
          <w:rPr>
            <w:rFonts w:hint="eastAsia"/>
          </w:rPr>
          <w:t>疼痛</w:t>
        </w:r>
      </w:ins>
      <w:del w:id="2577" w:author="夜 夜" w:date="2022-12-23T18:12:00Z">
        <w:r w:rsidR="00DE14DB" w:rsidDel="009C74A0">
          <w:rPr>
            <w:rFonts w:hint="eastAsia"/>
          </w:rPr>
          <w:delText>痛感</w:delText>
        </w:r>
      </w:del>
      <w:r w:rsidR="00DE14DB">
        <w:rPr>
          <w:rFonts w:hint="eastAsia"/>
        </w:rPr>
        <w:t>，</w:t>
      </w:r>
      <w:del w:id="2578" w:author="夜 夜" w:date="2022-12-23T18:13:00Z">
        <w:r w:rsidR="00DE14DB" w:rsidDel="009C74A0">
          <w:rPr>
            <w:rFonts w:hint="eastAsia"/>
          </w:rPr>
          <w:delText>只是</w:delText>
        </w:r>
      </w:del>
      <w:ins w:id="2579" w:author="夜 夜" w:date="2022-12-23T18:13:00Z">
        <w:r w:rsidR="009C74A0">
          <w:rPr>
            <w:rFonts w:hint="eastAsia"/>
          </w:rPr>
          <w:t>对</w:t>
        </w:r>
      </w:ins>
      <w:r w:rsidR="00DE14DB">
        <w:rPr>
          <w:rFonts w:hint="eastAsia"/>
        </w:rPr>
        <w:t>她</w:t>
      </w:r>
      <w:ins w:id="2580" w:author="夜 夜" w:date="2022-12-23T18:13:00Z">
        <w:r w:rsidR="009C74A0">
          <w:rPr>
            <w:rFonts w:hint="eastAsia"/>
          </w:rPr>
          <w:t>来说只是</w:t>
        </w:r>
      </w:ins>
      <w:r w:rsidR="00DE14DB">
        <w:rPr>
          <w:rFonts w:hint="eastAsia"/>
        </w:rPr>
        <w:t>日常的一部分而已。</w:t>
      </w:r>
    </w:p>
    <w:p w14:paraId="5E18E4CA" w14:textId="4D771288" w:rsidR="00DE14DB" w:rsidRDefault="00DE14DB" w:rsidP="00DE14DB">
      <w:pPr>
        <w:ind w:firstLineChars="200" w:firstLine="420"/>
      </w:pPr>
      <w:r>
        <w:rPr>
          <w:rFonts w:hint="eastAsia"/>
        </w:rPr>
        <w:t>从腰、从肩膀、从膝盖传来的</w:t>
      </w:r>
      <w:del w:id="2581" w:author="夜 夜" w:date="2022-12-23T18:14:00Z">
        <w:r w:rsidDel="00370D8D">
          <w:rPr>
            <w:rFonts w:hint="eastAsia"/>
          </w:rPr>
          <w:delText>病痛</w:delText>
        </w:r>
      </w:del>
      <w:ins w:id="2582" w:author="夜 夜" w:date="2022-12-23T18:14:00Z">
        <w:r w:rsidR="00370D8D">
          <w:rPr>
            <w:rFonts w:hint="eastAsia"/>
          </w:rPr>
          <w:t>钝痛</w:t>
        </w:r>
      </w:ins>
      <w:r>
        <w:rPr>
          <w:rFonts w:hint="eastAsia"/>
        </w:rPr>
        <w:t>一点点地剥夺着她的思考，使身体陷入衰弱，</w:t>
      </w:r>
      <w:del w:id="2583" w:author="夜 夜" w:date="2022-12-23T18:17:00Z">
        <w:r w:rsidDel="00A36281">
          <w:rPr>
            <w:rFonts w:hint="eastAsia"/>
          </w:rPr>
          <w:delText>使</w:delText>
        </w:r>
      </w:del>
      <w:ins w:id="2584" w:author="夜 夜" w:date="2022-12-23T18:17:00Z">
        <w:r w:rsidR="00A36281">
          <w:rPr>
            <w:rFonts w:hint="eastAsia"/>
          </w:rPr>
          <w:t>让</w:t>
        </w:r>
      </w:ins>
      <w:r>
        <w:rPr>
          <w:rFonts w:hint="eastAsia"/>
        </w:rPr>
        <w:t>灵魂</w:t>
      </w:r>
      <w:ins w:id="2585" w:author="夜 夜" w:date="2022-12-23T18:17:00Z">
        <w:r w:rsidR="00A36281">
          <w:rPr>
            <w:rFonts w:hint="eastAsia"/>
          </w:rPr>
          <w:t>萎靡</w:t>
        </w:r>
      </w:ins>
      <w:del w:id="2586" w:author="夜 夜" w:date="2022-12-23T18:17:00Z">
        <w:r w:rsidDel="00A36281">
          <w:rPr>
            <w:rFonts w:hint="eastAsia"/>
          </w:rPr>
          <w:delText>枯萎</w:delText>
        </w:r>
      </w:del>
      <w:r>
        <w:rPr>
          <w:rFonts w:hint="eastAsia"/>
        </w:rPr>
        <w:t>。这种</w:t>
      </w:r>
      <w:del w:id="2587" w:author="夜 夜" w:date="2022-12-23T18:17:00Z">
        <w:r w:rsidDel="00826C44">
          <w:rPr>
            <w:rFonts w:hint="eastAsia"/>
          </w:rPr>
          <w:delText>长久的</w:delText>
        </w:r>
      </w:del>
      <w:r>
        <w:rPr>
          <w:rFonts w:hint="eastAsia"/>
        </w:rPr>
        <w:t>疼痛无法</w:t>
      </w:r>
      <w:ins w:id="2588" w:author="夜 夜" w:date="2022-12-23T18:17:00Z">
        <w:r w:rsidR="00826C44">
          <w:rPr>
            <w:rFonts w:hint="eastAsia"/>
          </w:rPr>
          <w:t>让</w:t>
        </w:r>
      </w:ins>
      <w:del w:id="2589" w:author="夜 夜" w:date="2022-12-23T18:17:00Z">
        <w:r w:rsidDel="00826C44">
          <w:rPr>
            <w:rFonts w:hint="eastAsia"/>
          </w:rPr>
          <w:delText>使</w:delText>
        </w:r>
      </w:del>
      <w:r>
        <w:rPr>
          <w:rFonts w:hint="eastAsia"/>
        </w:rPr>
        <w:t>人</w:t>
      </w:r>
      <w:del w:id="2590" w:author="夜 夜" w:date="2022-12-23T18:17:00Z">
        <w:r w:rsidDel="00826C44">
          <w:rPr>
            <w:rFonts w:hint="eastAsia"/>
          </w:rPr>
          <w:delText>得到</w:delText>
        </w:r>
      </w:del>
      <w:r>
        <w:rPr>
          <w:rFonts w:hint="eastAsia"/>
        </w:rPr>
        <w:t>成长</w:t>
      </w:r>
      <w:ins w:id="2591" w:author="夜 夜" w:date="2022-12-23T18:03:00Z">
        <w:r w:rsidR="00E56E28">
          <w:rPr>
            <w:rFonts w:hint="eastAsia"/>
          </w:rPr>
          <w:t>。</w:t>
        </w:r>
      </w:ins>
      <w:ins w:id="2592" w:author="夜 夜" w:date="2022-12-23T18:17:00Z">
        <w:r w:rsidR="00570280">
          <w:rPr>
            <w:rFonts w:hint="eastAsia"/>
          </w:rPr>
          <w:t>时常伴随</w:t>
        </w:r>
      </w:ins>
      <w:ins w:id="2593" w:author="夜 夜" w:date="2022-12-23T18:18:00Z">
        <w:r w:rsidR="00570280">
          <w:rPr>
            <w:rFonts w:hint="eastAsia"/>
          </w:rPr>
          <w:t>自己的疼痛</w:t>
        </w:r>
      </w:ins>
      <w:del w:id="2594" w:author="夜 夜" w:date="2022-12-23T18:03:00Z">
        <w:r w:rsidDel="00E56E28">
          <w:rPr>
            <w:rFonts w:hint="eastAsia"/>
          </w:rPr>
          <w:delText>，</w:delText>
        </w:r>
      </w:del>
      <w:r>
        <w:rPr>
          <w:rFonts w:hint="eastAsia"/>
        </w:rPr>
        <w:t>简直</w:t>
      </w:r>
      <w:ins w:id="2595" w:author="夜 夜" w:date="2022-12-23T18:18:00Z">
        <w:r w:rsidR="00570280">
          <w:rPr>
            <w:rFonts w:hint="eastAsia"/>
          </w:rPr>
          <w:t>成为了</w:t>
        </w:r>
      </w:ins>
      <w:del w:id="2596" w:author="夜 夜" w:date="2022-12-23T18:18:00Z">
        <w:r w:rsidDel="00570280">
          <w:rPr>
            <w:rFonts w:hint="eastAsia"/>
          </w:rPr>
          <w:delText>就是</w:delText>
        </w:r>
      </w:del>
      <w:r>
        <w:rPr>
          <w:rFonts w:hint="eastAsia"/>
        </w:rPr>
        <w:t>身体的一部分。</w:t>
      </w:r>
    </w:p>
    <w:p w14:paraId="7C0E12C3" w14:textId="0BCD57B8" w:rsidR="00DE14DB" w:rsidRDefault="00DE14DB" w:rsidP="00DE14DB">
      <w:pPr>
        <w:ind w:firstLineChars="200" w:firstLine="420"/>
      </w:pPr>
      <w:r>
        <w:rPr>
          <w:rFonts w:hint="eastAsia"/>
        </w:rPr>
        <w:t>她</w:t>
      </w:r>
      <w:ins w:id="2597" w:author="夜 夜" w:date="2022-12-23T18:30:00Z">
        <w:r w:rsidR="00DD21C4">
          <w:rPr>
            <w:rFonts w:hint="eastAsia"/>
          </w:rPr>
          <w:t>放弃</w:t>
        </w:r>
      </w:ins>
      <w:del w:id="2598" w:author="夜 夜" w:date="2022-12-23T18:30:00Z">
        <w:r w:rsidDel="00DD21C4">
          <w:rPr>
            <w:rFonts w:hint="eastAsia"/>
          </w:rPr>
          <w:delText>已经无法</w:delText>
        </w:r>
      </w:del>
      <w:r>
        <w:rPr>
          <w:rFonts w:hint="eastAsia"/>
        </w:rPr>
        <w:t>成长，</w:t>
      </w:r>
      <w:ins w:id="2599" w:author="夜 夜" w:date="2022-12-23T18:30:00Z">
        <w:r w:rsidR="00DD21C4">
          <w:rPr>
            <w:rFonts w:hint="eastAsia"/>
          </w:rPr>
          <w:t>转而</w:t>
        </w:r>
      </w:ins>
      <w:del w:id="2600" w:author="夜 夜" w:date="2022-12-23T18:29:00Z">
        <w:r w:rsidDel="00DD21C4">
          <w:rPr>
            <w:rFonts w:hint="eastAsia"/>
          </w:rPr>
          <w:delText>只能</w:delText>
        </w:r>
      </w:del>
      <w:r>
        <w:rPr>
          <w:rFonts w:hint="eastAsia"/>
        </w:rPr>
        <w:t>勉力维持现状，尽管如此还是</w:t>
      </w:r>
      <w:ins w:id="2601" w:author="夜 夜" w:date="2022-12-23T18:30:00Z">
        <w:r w:rsidR="00ED4130">
          <w:rPr>
            <w:rFonts w:hint="eastAsia"/>
          </w:rPr>
          <w:t>无法停止</w:t>
        </w:r>
      </w:ins>
      <w:del w:id="2602" w:author="夜 夜" w:date="2022-12-23T18:30:00Z">
        <w:r w:rsidDel="00ED4130">
          <w:rPr>
            <w:rFonts w:hint="eastAsia"/>
          </w:rPr>
          <w:delText>在慢慢</w:delText>
        </w:r>
      </w:del>
      <w:r>
        <w:rPr>
          <w:rFonts w:hint="eastAsia"/>
        </w:rPr>
        <w:t>腐朽。</w:t>
      </w:r>
    </w:p>
    <w:p w14:paraId="42F2CCEF" w14:textId="7936B33A" w:rsidR="00DE14DB" w:rsidRDefault="00DE14DB" w:rsidP="00DE14DB">
      <w:pPr>
        <w:ind w:firstLineChars="200" w:firstLine="420"/>
      </w:pPr>
      <w:r>
        <w:rPr>
          <w:rFonts w:hint="eastAsia"/>
        </w:rPr>
        <w:t>已经错过了这十年</w:t>
      </w:r>
      <w:ins w:id="2603" w:author="夜 夜" w:date="2022-12-23T18:46:00Z">
        <w:r w:rsidR="00667E96">
          <w:rPr>
            <w:rFonts w:hint="eastAsia"/>
          </w:rPr>
          <w:t>来</w:t>
        </w:r>
      </w:ins>
      <w:del w:id="2604" w:author="夜 夜" w:date="2022-12-23T18:46:00Z">
        <w:r w:rsidDel="00667E96">
          <w:rPr>
            <w:rFonts w:hint="eastAsia"/>
          </w:rPr>
          <w:delText>中</w:delText>
        </w:r>
      </w:del>
      <w:r>
        <w:rPr>
          <w:rFonts w:hint="eastAsia"/>
        </w:rPr>
        <w:t>的机会。</w:t>
      </w:r>
    </w:p>
    <w:p w14:paraId="77ACBDAB" w14:textId="77777777" w:rsidR="00DE14DB" w:rsidRDefault="00DE14DB" w:rsidP="00DE14DB">
      <w:pPr>
        <w:ind w:firstLineChars="200" w:firstLine="420"/>
      </w:pPr>
      <w:r>
        <w:rPr>
          <w:rFonts w:hint="eastAsia"/>
        </w:rPr>
        <w:t>但是，没关系。</w:t>
      </w:r>
    </w:p>
    <w:p w14:paraId="38F548F3" w14:textId="77777777" w:rsidR="00DE14DB" w:rsidRDefault="00DE14DB" w:rsidP="00DE14DB">
      <w:pPr>
        <w:ind w:firstLineChars="200" w:firstLine="420"/>
      </w:pPr>
      <w:r>
        <w:rPr>
          <w:rFonts w:hint="eastAsia"/>
        </w:rPr>
        <w:t>「再来个十年，我也能等哦」</w:t>
      </w:r>
    </w:p>
    <w:p w14:paraId="34FC679F" w14:textId="77777777" w:rsidR="00DE14DB" w:rsidRDefault="00DE14DB" w:rsidP="00DE14DB">
      <w:pPr>
        <w:ind w:firstLineChars="200" w:firstLine="420"/>
      </w:pPr>
      <w:r>
        <w:rPr>
          <w:rFonts w:hint="eastAsia"/>
        </w:rPr>
        <w:t>自己的寿命，还够用。</w:t>
      </w:r>
    </w:p>
    <w:p w14:paraId="52201454" w14:textId="7AE5C54A" w:rsidR="00DE14DB" w:rsidRDefault="00DE14DB" w:rsidP="00DE14DB">
      <w:pPr>
        <w:ind w:firstLineChars="200" w:firstLine="420"/>
      </w:pPr>
      <w:r>
        <w:rPr>
          <w:rFonts w:hint="eastAsia"/>
        </w:rPr>
        <w:t>奥薇尔</w:t>
      </w:r>
      <w:del w:id="2605" w:author="夜 夜" w:date="2022-12-23T18:54:00Z">
        <w:r w:rsidDel="00667E96">
          <w:rPr>
            <w:rFonts w:hint="eastAsia"/>
          </w:rPr>
          <w:delText>回</w:delText>
        </w:r>
      </w:del>
      <w:r>
        <w:rPr>
          <w:rFonts w:hint="eastAsia"/>
        </w:rPr>
        <w:t>想起了那个大烧瓶。</w:t>
      </w:r>
    </w:p>
    <w:p w14:paraId="33B8C4FD" w14:textId="6BA2772F" w:rsidR="00DE14DB" w:rsidRDefault="00DE14DB" w:rsidP="00DE14DB">
      <w:pPr>
        <w:ind w:firstLineChars="200" w:firstLine="420"/>
      </w:pPr>
      <w:r>
        <w:rPr>
          <w:rFonts w:hint="eastAsia"/>
        </w:rPr>
        <w:t>只要</w:t>
      </w:r>
      <w:del w:id="2606" w:author="夜 夜" w:date="2022-12-23T18:55:00Z">
        <w:r w:rsidDel="00667E96">
          <w:rPr>
            <w:rFonts w:hint="eastAsia"/>
          </w:rPr>
          <w:delText>储备</w:delText>
        </w:r>
      </w:del>
      <w:ins w:id="2607" w:author="夜 夜" w:date="2022-12-23T18:55:00Z">
        <w:r w:rsidR="00667E96">
          <w:rPr>
            <w:rFonts w:hint="eastAsia"/>
          </w:rPr>
          <w:t>把</w:t>
        </w:r>
      </w:ins>
      <w:del w:id="2608" w:author="夜 夜" w:date="2022-12-23T18:55:00Z">
        <w:r w:rsidDel="00667E96">
          <w:rPr>
            <w:rFonts w:hint="eastAsia"/>
          </w:rPr>
          <w:delText>着</w:delText>
        </w:r>
      </w:del>
      <w:r>
        <w:rPr>
          <w:rFonts w:hint="eastAsia"/>
        </w:rPr>
        <w:t>年轻女性</w:t>
      </w:r>
      <w:del w:id="2609" w:author="夜 夜" w:date="2022-12-23T18:55:00Z">
        <w:r w:rsidDel="00667E96">
          <w:rPr>
            <w:rFonts w:hint="eastAsia"/>
          </w:rPr>
          <w:delText>的</w:delText>
        </w:r>
      </w:del>
      <w:ins w:id="2610" w:author="夜 夜" w:date="2022-12-23T18:55:00Z">
        <w:r w:rsidR="00667E96">
          <w:rPr>
            <w:rFonts w:hint="eastAsia"/>
          </w:rPr>
          <w:t>做成</w:t>
        </w:r>
      </w:ins>
      <w:r>
        <w:rPr>
          <w:rFonts w:hint="eastAsia"/>
        </w:rPr>
        <w:t>祭品</w:t>
      </w:r>
      <w:ins w:id="2611" w:author="夜 夜" w:date="2022-12-23T18:55:00Z">
        <w:r w:rsidR="00667E96">
          <w:rPr>
            <w:rFonts w:hint="eastAsia"/>
          </w:rPr>
          <w:t>储存</w:t>
        </w:r>
      </w:ins>
      <w:r>
        <w:rPr>
          <w:rFonts w:hint="eastAsia"/>
        </w:rPr>
        <w:t>，素材也</w:t>
      </w:r>
      <w:ins w:id="2612" w:author="夜 夜" w:date="2022-12-23T18:55:00Z">
        <w:r w:rsidR="00667E96">
          <w:rPr>
            <w:rFonts w:hint="eastAsia"/>
          </w:rPr>
          <w:t>充足</w:t>
        </w:r>
      </w:ins>
      <w:del w:id="2613" w:author="夜 夜" w:date="2022-12-23T18:55:00Z">
        <w:r w:rsidDel="00667E96">
          <w:rPr>
            <w:rFonts w:hint="eastAsia"/>
          </w:rPr>
          <w:delText>足够</w:delText>
        </w:r>
      </w:del>
      <w:r>
        <w:rPr>
          <w:rFonts w:hint="eastAsia"/>
        </w:rPr>
        <w:t>。</w:t>
      </w:r>
      <w:ins w:id="2614" w:author="夜 夜" w:date="2022-12-23T18:58:00Z">
        <w:r w:rsidR="009827B3">
          <w:rPr>
            <w:rFonts w:hint="eastAsia"/>
          </w:rPr>
          <w:t>可以以此持续地增强</w:t>
        </w:r>
      </w:ins>
      <w:del w:id="2615" w:author="夜 夜" w:date="2022-12-23T18:58:00Z">
        <w:r w:rsidDel="009827B3">
          <w:rPr>
            <w:rFonts w:hint="eastAsia"/>
          </w:rPr>
          <w:delText>补强</w:delText>
        </w:r>
      </w:del>
      <w:r>
        <w:rPr>
          <w:rFonts w:hint="eastAsia"/>
        </w:rPr>
        <w:t>灵魂</w:t>
      </w:r>
      <w:del w:id="2616" w:author="夜 夜" w:date="2022-12-23T18:59:00Z">
        <w:r w:rsidDel="009827B3">
          <w:rPr>
            <w:rFonts w:hint="eastAsia"/>
          </w:rPr>
          <w:delText>也是可以做到的</w:delText>
        </w:r>
      </w:del>
      <w:r>
        <w:rPr>
          <w:rFonts w:hint="eastAsia"/>
        </w:rPr>
        <w:t>。就算无法阻止肉体衰老，</w:t>
      </w:r>
      <w:del w:id="2617" w:author="夜 夜" w:date="2022-12-23T18:59:00Z">
        <w:r w:rsidDel="009827B3">
          <w:rPr>
            <w:rFonts w:hint="eastAsia"/>
          </w:rPr>
          <w:delText>寿命</w:delText>
        </w:r>
      </w:del>
      <w:r>
        <w:rPr>
          <w:rFonts w:hint="eastAsia"/>
        </w:rPr>
        <w:t>也可以</w:t>
      </w:r>
      <w:del w:id="2618" w:author="夜 夜" w:date="2022-12-23T18:59:00Z">
        <w:r w:rsidDel="009827B3">
          <w:rPr>
            <w:rFonts w:hint="eastAsia"/>
          </w:rPr>
          <w:delText>得到</w:delText>
        </w:r>
      </w:del>
      <w:r>
        <w:rPr>
          <w:rFonts w:hint="eastAsia"/>
        </w:rPr>
        <w:t>延长</w:t>
      </w:r>
      <w:ins w:id="2619" w:author="夜 夜" w:date="2022-12-23T18:59:00Z">
        <w:r w:rsidR="009827B3">
          <w:rPr>
            <w:rFonts w:hint="eastAsia"/>
          </w:rPr>
          <w:t>寿命</w:t>
        </w:r>
      </w:ins>
      <w:r>
        <w:rPr>
          <w:rFonts w:hint="eastAsia"/>
        </w:rPr>
        <w:t>。与东部未开拓区域『机关世界』的交易也很顺利。</w:t>
      </w:r>
      <w:ins w:id="2620" w:author="夜 夜" w:date="2022-12-23T18:59:00Z">
        <w:r w:rsidR="009827B3">
          <w:rPr>
            <w:rFonts w:hint="eastAsia"/>
          </w:rPr>
          <w:t>还</w:t>
        </w:r>
      </w:ins>
      <w:del w:id="2621" w:author="夜 夜" w:date="2022-12-23T18:59:00Z">
        <w:r w:rsidDel="009827B3">
          <w:rPr>
            <w:rFonts w:hint="eastAsia"/>
          </w:rPr>
          <w:delText>也</w:delText>
        </w:r>
      </w:del>
      <w:r>
        <w:rPr>
          <w:rFonts w:hint="eastAsia"/>
        </w:rPr>
        <w:t>与葛里萨利嘉王室的掌权人缔结了密约。</w:t>
      </w:r>
    </w:p>
    <w:p w14:paraId="5269FC05" w14:textId="41BEA119" w:rsidR="00DE14DB" w:rsidRDefault="00DE14DB" w:rsidP="00DE14DB">
      <w:pPr>
        <w:ind w:firstLineChars="200" w:firstLine="420"/>
      </w:pPr>
      <w:r>
        <w:rPr>
          <w:rFonts w:hint="eastAsia"/>
        </w:rPr>
        <w:t>「</w:t>
      </w:r>
      <w:ins w:id="2622" w:author="夜 夜" w:date="2022-12-23T19:00:00Z">
        <w:r w:rsidR="009827B3">
          <w:rPr>
            <w:rFonts w:hint="eastAsia"/>
          </w:rPr>
          <w:t>这只是</w:t>
        </w:r>
      </w:ins>
      <w:del w:id="2623" w:author="夜 夜" w:date="2022-12-23T19:00:00Z">
        <w:r w:rsidDel="009827B3">
          <w:rPr>
            <w:rFonts w:hint="eastAsia"/>
          </w:rPr>
          <w:delText>才刚刚</w:delText>
        </w:r>
      </w:del>
      <w:r>
        <w:rPr>
          <w:rFonts w:hint="eastAsia"/>
        </w:rPr>
        <w:t>开始」</w:t>
      </w:r>
    </w:p>
    <w:p w14:paraId="46F62B0D" w14:textId="33C17395" w:rsidR="00DE14DB" w:rsidRDefault="00DE14DB" w:rsidP="00DE14DB">
      <w:pPr>
        <w:ind w:firstLineChars="200" w:firstLine="420"/>
      </w:pPr>
      <w:r>
        <w:rPr>
          <w:rFonts w:hint="eastAsia"/>
        </w:rPr>
        <w:t>崭新的人生，</w:t>
      </w:r>
      <w:ins w:id="2624" w:author="夜 夜" w:date="2022-12-23T19:00:00Z">
        <w:r w:rsidR="009827B3">
          <w:rPr>
            <w:rFonts w:hint="eastAsia"/>
          </w:rPr>
          <w:t>就在手中</w:t>
        </w:r>
      </w:ins>
      <w:del w:id="2625" w:author="夜 夜" w:date="2022-12-23T19:00:00Z">
        <w:r w:rsidDel="009827B3">
          <w:rPr>
            <w:rFonts w:hint="eastAsia"/>
          </w:rPr>
          <w:delText>必在掌握</w:delText>
        </w:r>
      </w:del>
      <w:r>
        <w:rPr>
          <w:rFonts w:hint="eastAsia"/>
        </w:rPr>
        <w:t>。</w:t>
      </w:r>
    </w:p>
    <w:p w14:paraId="6CDE6664" w14:textId="2A5D809B" w:rsidR="00DE14DB" w:rsidRDefault="00DE14DB" w:rsidP="00DE14DB">
      <w:pPr>
        <w:ind w:firstLineChars="200" w:firstLine="420"/>
      </w:pPr>
      <w:r>
        <w:rPr>
          <w:rFonts w:hint="eastAsia"/>
        </w:rPr>
        <w:t>「我、还、来日方长。</w:t>
      </w:r>
      <w:ins w:id="2626" w:author="夜 夜" w:date="2022-12-23T19:01:00Z">
        <w:r w:rsidR="009827B3">
          <w:rPr>
            <w:rFonts w:hint="eastAsia"/>
          </w:rPr>
          <w:t>还</w:t>
        </w:r>
      </w:ins>
      <w:r>
        <w:rPr>
          <w:rFonts w:hint="eastAsia"/>
        </w:rPr>
        <w:t>要成为、像你</w:t>
      </w:r>
      <w:ins w:id="2627" w:author="夜 夜" w:date="2022-12-23T19:01:00Z">
        <w:r w:rsidR="009827B3">
          <w:rPr>
            <w:rFonts w:hint="eastAsia"/>
          </w:rPr>
          <w:t>的人</w:t>
        </w:r>
      </w:ins>
      <w:r>
        <w:rPr>
          <w:rFonts w:hint="eastAsia"/>
        </w:rPr>
        <w:t>那样啊」</w:t>
      </w:r>
    </w:p>
    <w:p w14:paraId="2B0AEDE9" w14:textId="77777777" w:rsidR="00DE14DB" w:rsidRDefault="00DE14DB" w:rsidP="00DE14DB">
      <w:pPr>
        <w:ind w:firstLineChars="200" w:firstLine="420"/>
      </w:pPr>
      <w:r>
        <w:rPr>
          <w:rFonts w:hint="eastAsia"/>
        </w:rPr>
        <w:t>奥薇尔一边低语，一边抬起头来，视线所向，是西方。</w:t>
      </w:r>
    </w:p>
    <w:p w14:paraId="5D55C68E" w14:textId="77777777" w:rsidR="00DE14DB" w:rsidRDefault="00DE14DB" w:rsidP="00DE14DB">
      <w:pPr>
        <w:ind w:firstLineChars="200" w:firstLine="420"/>
      </w:pPr>
      <w:r>
        <w:rPr>
          <w:rFonts w:hint="eastAsia"/>
        </w:rPr>
        <w:t>大陆之西，坐落着圣地。</w:t>
      </w:r>
    </w:p>
    <w:p w14:paraId="3EAF174B" w14:textId="0E428A8B" w:rsidR="00DE14DB" w:rsidRDefault="00DE14DB" w:rsidP="00DE14DB">
      <w:pPr>
        <w:ind w:firstLineChars="200" w:firstLine="420"/>
      </w:pPr>
      <w:r>
        <w:rPr>
          <w:rFonts w:hint="eastAsia"/>
        </w:rPr>
        <w:t>「</w:t>
      </w:r>
      <w:del w:id="2628" w:author="夜 夜" w:date="2022-12-23T19:01:00Z">
        <w:r w:rsidDel="009827B3">
          <w:rPr>
            <w:rFonts w:hint="eastAsia"/>
          </w:rPr>
          <w:delText>我说</w:delText>
        </w:r>
      </w:del>
      <w:ins w:id="2629" w:author="夜 夜" w:date="2022-12-23T19:01:00Z">
        <w:r w:rsidR="009827B3">
          <w:rPr>
            <w:rFonts w:hint="eastAsia"/>
          </w:rPr>
          <w:t>对吧</w:t>
        </w:r>
      </w:ins>
      <w:r>
        <w:rPr>
          <w:rFonts w:hint="eastAsia"/>
        </w:rPr>
        <w:t>，是这样的吧……艾尔卡米」</w:t>
      </w:r>
    </w:p>
    <w:p w14:paraId="5E1D6CB0" w14:textId="5C292870" w:rsidR="00DE14DB" w:rsidRDefault="00DE14DB" w:rsidP="00DE14DB">
      <w:pPr>
        <w:ind w:firstLineChars="200" w:firstLine="420"/>
      </w:pPr>
      <w:r>
        <w:rPr>
          <w:rFonts w:hint="eastAsia"/>
        </w:rPr>
        <w:t>无可奈何地</w:t>
      </w:r>
      <w:del w:id="2630" w:author="夜 夜" w:date="2022-12-23T19:02:00Z">
        <w:r w:rsidDel="009827B3">
          <w:rPr>
            <w:rFonts w:hint="eastAsia"/>
          </w:rPr>
          <w:delText>持续变老</w:delText>
        </w:r>
      </w:del>
      <w:ins w:id="2631" w:author="夜 夜" w:date="2022-12-23T19:02:00Z">
        <w:r w:rsidR="009827B3">
          <w:rPr>
            <w:rFonts w:hint="eastAsia"/>
          </w:rPr>
          <w:t>走向衰老</w:t>
        </w:r>
      </w:ins>
      <w:r>
        <w:rPr>
          <w:rFonts w:hint="eastAsia"/>
        </w:rPr>
        <w:t>的她，低吟出了</w:t>
      </w:r>
      <w:del w:id="2632" w:author="夜 夜" w:date="2022-12-23T19:02:00Z">
        <w:r w:rsidDel="009827B3">
          <w:rPr>
            <w:rFonts w:hint="eastAsia"/>
          </w:rPr>
          <w:delText>那个让</w:delText>
        </w:r>
      </w:del>
      <w:r>
        <w:rPr>
          <w:rFonts w:hint="eastAsia"/>
        </w:rPr>
        <w:t>自己堕入禁忌</w:t>
      </w:r>
      <w:ins w:id="2633" w:author="夜 夜" w:date="2022-12-23T19:02:00Z">
        <w:r w:rsidR="009827B3">
          <w:rPr>
            <w:rFonts w:hint="eastAsia"/>
          </w:rPr>
          <w:t>的原因</w:t>
        </w:r>
      </w:ins>
      <w:del w:id="2634" w:author="夜 夜" w:date="2022-12-23T19:02:00Z">
        <w:r w:rsidDel="009827B3">
          <w:rPr>
            <w:rFonts w:hint="eastAsia"/>
          </w:rPr>
          <w:delText>的契机</w:delText>
        </w:r>
      </w:del>
      <w:r>
        <w:rPr>
          <w:rFonts w:hint="eastAsia"/>
        </w:rPr>
        <w:t>，也是圣地守护大主教之人的名字。</w:t>
      </w:r>
    </w:p>
    <w:p w14:paraId="29DF90FA" w14:textId="77777777" w:rsidR="00DE14DB" w:rsidRDefault="00DE14DB" w:rsidP="00DE14DB">
      <w:pPr>
        <w:ind w:firstLineChars="200" w:firstLine="420"/>
      </w:pPr>
    </w:p>
    <w:p w14:paraId="00C99606" w14:textId="5A89BE97" w:rsidR="00DE14DB" w:rsidRDefault="00DE14DB" w:rsidP="00DE14DB">
      <w:pPr>
        <w:ind w:firstLineChars="200" w:firstLine="420"/>
      </w:pPr>
      <w:r>
        <w:rPr>
          <w:rFonts w:hint="eastAsia"/>
        </w:rPr>
        <w:t>天</w:t>
      </w:r>
      <w:ins w:id="2635" w:author="夜 夜" w:date="2022-12-25T17:41:00Z">
        <w:r w:rsidR="0082193A">
          <w:rPr>
            <w:rFonts w:hint="eastAsia"/>
          </w:rPr>
          <w:t>边</w:t>
        </w:r>
      </w:ins>
      <w:del w:id="2636" w:author="夜 夜" w:date="2022-12-25T17:41:00Z">
        <w:r w:rsidDel="0082193A">
          <w:rPr>
            <w:rFonts w:hint="eastAsia"/>
          </w:rPr>
          <w:delText>空</w:delText>
        </w:r>
      </w:del>
      <w:r>
        <w:rPr>
          <w:rFonts w:hint="eastAsia"/>
        </w:rPr>
        <w:t>开始泛</w:t>
      </w:r>
      <w:ins w:id="2637" w:author="夜 夜" w:date="2022-12-25T17:41:00Z">
        <w:r w:rsidR="0082193A">
          <w:rPr>
            <w:rFonts w:hint="eastAsia"/>
          </w:rPr>
          <w:t>起鱼肚</w:t>
        </w:r>
      </w:ins>
      <w:r>
        <w:rPr>
          <w:rFonts w:hint="eastAsia"/>
        </w:rPr>
        <w:t>白。</w:t>
      </w:r>
    </w:p>
    <w:p w14:paraId="508D176E" w14:textId="69570D57" w:rsidR="00DE14DB" w:rsidRDefault="00DE14DB" w:rsidP="00DE14DB">
      <w:pPr>
        <w:ind w:firstLineChars="200" w:firstLine="420"/>
      </w:pPr>
      <w:r>
        <w:rPr>
          <w:rFonts w:hint="eastAsia"/>
        </w:rPr>
        <w:t>梅诺她们从幽暗的地下，</w:t>
      </w:r>
      <w:del w:id="2638" w:author="夜 夜" w:date="2022-12-25T17:42:00Z">
        <w:r w:rsidDel="005B1885">
          <w:rPr>
            <w:rFonts w:hint="eastAsia"/>
          </w:rPr>
          <w:delText>来到了太阳能照到的道路中</w:delText>
        </w:r>
      </w:del>
      <w:ins w:id="2639" w:author="夜 夜" w:date="2022-12-25T17:42:00Z">
        <w:r w:rsidR="005B1885">
          <w:rPr>
            <w:rFonts w:hint="eastAsia"/>
          </w:rPr>
          <w:t>重回</w:t>
        </w:r>
      </w:ins>
      <w:ins w:id="2640" w:author="夜 夜" w:date="2022-12-25T17:46:00Z">
        <w:r w:rsidR="005E0B57">
          <w:rPr>
            <w:rFonts w:hint="eastAsia"/>
          </w:rPr>
          <w:t>明朗</w:t>
        </w:r>
      </w:ins>
      <w:ins w:id="2641" w:author="夜 夜" w:date="2022-12-25T17:43:00Z">
        <w:r w:rsidR="005B1885">
          <w:rPr>
            <w:rFonts w:hint="eastAsia"/>
          </w:rPr>
          <w:t xml:space="preserve">的地表 </w:t>
        </w:r>
      </w:ins>
      <w:r>
        <w:rPr>
          <w:rFonts w:hint="eastAsia"/>
        </w:rPr>
        <w:t>。</w:t>
      </w:r>
    </w:p>
    <w:p w14:paraId="4FC8BA17" w14:textId="0593C31A" w:rsidR="00DE14DB" w:rsidRDefault="00DE14DB" w:rsidP="00DE14DB">
      <w:pPr>
        <w:ind w:firstLineChars="200" w:firstLine="420"/>
      </w:pPr>
      <w:del w:id="2642" w:author="夜 夜" w:date="2022-12-23T19:03:00Z">
        <w:r w:rsidDel="009827B3">
          <w:rPr>
            <w:rFonts w:hint="eastAsia"/>
          </w:rPr>
          <w:delText>妖精在</w:delText>
        </w:r>
      </w:del>
      <w:r>
        <w:rPr>
          <w:rFonts w:hint="eastAsia"/>
        </w:rPr>
        <w:t>梅诺与茉茉的联手</w:t>
      </w:r>
      <w:del w:id="2643" w:author="夜 夜" w:date="2022-12-23T19:03:00Z">
        <w:r w:rsidDel="009827B3">
          <w:rPr>
            <w:rFonts w:hint="eastAsia"/>
          </w:rPr>
          <w:delText>攻击下击破</w:delText>
        </w:r>
      </w:del>
      <w:ins w:id="2644" w:author="夜 夜" w:date="2022-12-23T19:03:00Z">
        <w:r w:rsidR="009827B3">
          <w:rPr>
            <w:rFonts w:hint="eastAsia"/>
          </w:rPr>
          <w:t>击败</w:t>
        </w:r>
      </w:ins>
      <w:r>
        <w:rPr>
          <w:rFonts w:hint="eastAsia"/>
        </w:rPr>
        <w:t>了</w:t>
      </w:r>
      <w:ins w:id="2645" w:author="夜 夜" w:date="2022-12-23T19:03:00Z">
        <w:r w:rsidR="009827B3">
          <w:rPr>
            <w:rFonts w:hint="eastAsia"/>
          </w:rPr>
          <w:t>妖精</w:t>
        </w:r>
      </w:ins>
      <w:r>
        <w:rPr>
          <w:rFonts w:hint="eastAsia"/>
        </w:rPr>
        <w:t>。然后</w:t>
      </w:r>
      <w:del w:id="2646" w:author="夜 夜" w:date="2022-12-25T17:44:00Z">
        <w:r w:rsidDel="009B1E45">
          <w:rPr>
            <w:rFonts w:hint="eastAsia"/>
          </w:rPr>
          <w:delText>从</w:delText>
        </w:r>
      </w:del>
      <w:ins w:id="2647" w:author="夜 夜" w:date="2022-12-25T17:44:00Z">
        <w:r w:rsidR="009B1E45">
          <w:rPr>
            <w:rFonts w:hint="eastAsia"/>
          </w:rPr>
          <w:t>穿过连接</w:t>
        </w:r>
      </w:ins>
      <w:ins w:id="2648" w:author="夜 夜" w:date="2022-12-25T17:45:00Z">
        <w:r w:rsidR="009B1E45">
          <w:rPr>
            <w:rFonts w:hint="eastAsia"/>
          </w:rPr>
          <w:t>着</w:t>
        </w:r>
      </w:ins>
      <w:r>
        <w:rPr>
          <w:rFonts w:hint="eastAsia"/>
        </w:rPr>
        <w:t>毫无</w:t>
      </w:r>
      <w:ins w:id="2649" w:author="夜 夜" w:date="2022-12-25T17:45:00Z">
        <w:r w:rsidR="00962D70">
          <w:rPr>
            <w:rFonts w:hint="eastAsia"/>
          </w:rPr>
          <w:t>人烟</w:t>
        </w:r>
      </w:ins>
      <w:del w:id="2650" w:author="夜 夜" w:date="2022-12-25T17:45:00Z">
        <w:r w:rsidDel="009B1E45">
          <w:rPr>
            <w:rFonts w:hint="eastAsia"/>
          </w:rPr>
          <w:delText>生气</w:delText>
        </w:r>
      </w:del>
      <w:r>
        <w:rPr>
          <w:rFonts w:hint="eastAsia"/>
        </w:rPr>
        <w:t>的隐秘通道</w:t>
      </w:r>
      <w:ins w:id="2651" w:author="夜 夜" w:date="2022-12-25T17:45:00Z">
        <w:r w:rsidR="00962D70">
          <w:rPr>
            <w:rFonts w:hint="eastAsia"/>
          </w:rPr>
          <w:t>的</w:t>
        </w:r>
      </w:ins>
      <w:del w:id="2652" w:author="夜 夜" w:date="2022-12-25T17:45:00Z">
        <w:r w:rsidDel="00962D70">
          <w:rPr>
            <w:rFonts w:hint="eastAsia"/>
          </w:rPr>
          <w:delText>中穿过</w:delText>
        </w:r>
      </w:del>
      <w:del w:id="2653" w:author="夜 夜" w:date="2022-12-25T17:44:00Z">
        <w:r w:rsidDel="009B1E45">
          <w:rPr>
            <w:rFonts w:hint="eastAsia"/>
          </w:rPr>
          <w:delText>连接的</w:delText>
        </w:r>
      </w:del>
      <w:r>
        <w:rPr>
          <w:rFonts w:hint="eastAsia"/>
        </w:rPr>
        <w:t>出入口，与雅修娜一起成功逃回了地面上。</w:t>
      </w:r>
    </w:p>
    <w:p w14:paraId="6297F592" w14:textId="77777777" w:rsidR="00DE14DB" w:rsidRDefault="00DE14DB" w:rsidP="00DE14DB">
      <w:pPr>
        <w:ind w:firstLineChars="200" w:firstLine="420"/>
      </w:pPr>
      <w:r>
        <w:rPr>
          <w:rFonts w:hint="eastAsia"/>
        </w:rPr>
        <w:t>目前还没有追兵的气息。之后的逃跑路线，有两条。</w:t>
      </w:r>
    </w:p>
    <w:p w14:paraId="7AB4CD7C" w14:textId="1D54978D" w:rsidR="00DE14DB" w:rsidRDefault="00DE14DB" w:rsidP="00DE14DB">
      <w:pPr>
        <w:ind w:firstLineChars="200" w:firstLine="420"/>
      </w:pPr>
      <w:r>
        <w:rPr>
          <w:rFonts w:hint="eastAsia"/>
        </w:rPr>
        <w:t>前往葛里萨利嘉国内的其他城镇，或是</w:t>
      </w:r>
      <w:ins w:id="2654" w:author="夜 夜" w:date="2022-12-25T17:47:00Z">
        <w:r w:rsidR="00CD1F35">
          <w:rPr>
            <w:rFonts w:hint="eastAsia"/>
          </w:rPr>
          <w:t>离开</w:t>
        </w:r>
      </w:ins>
      <w:del w:id="2655" w:author="夜 夜" w:date="2022-12-25T17:47:00Z">
        <w:r w:rsidDel="00CD1F35">
          <w:rPr>
            <w:rFonts w:hint="eastAsia"/>
          </w:rPr>
          <w:delText>穿过</w:delText>
        </w:r>
      </w:del>
      <w:r>
        <w:rPr>
          <w:rFonts w:hint="eastAsia"/>
        </w:rPr>
        <w:t>国境前往未开拓区域。</w:t>
      </w:r>
    </w:p>
    <w:p w14:paraId="053BFA06" w14:textId="289EB3A5" w:rsidR="00DE14DB" w:rsidRDefault="00DE14DB" w:rsidP="00DE14DB">
      <w:pPr>
        <w:ind w:firstLineChars="200" w:firstLine="420"/>
      </w:pPr>
      <w:r>
        <w:rPr>
          <w:rFonts w:hint="eastAsia"/>
        </w:rPr>
        <w:lastRenderedPageBreak/>
        <w:t>离开葛里萨利嘉国境的话，就是一片荒凉的大地。那里过去发生过地脉暴走现象『龙害』，</w:t>
      </w:r>
      <w:ins w:id="2656" w:author="夜 夜" w:date="2022-12-25T17:55:00Z">
        <w:r w:rsidR="008405CD">
          <w:rPr>
            <w:rFonts w:hint="eastAsia"/>
          </w:rPr>
          <w:t>是</w:t>
        </w:r>
        <w:r w:rsidR="00B128ED">
          <w:rPr>
            <w:rFonts w:hint="eastAsia"/>
          </w:rPr>
          <w:t>一片</w:t>
        </w:r>
      </w:ins>
      <w:r>
        <w:rPr>
          <w:rFonts w:hint="eastAsia"/>
        </w:rPr>
        <w:t>字面意义</w:t>
      </w:r>
      <w:ins w:id="2657" w:author="夜 夜" w:date="2022-12-25T17:48:00Z">
        <w:r w:rsidR="00AF7A6A">
          <w:rPr>
            <w:rFonts w:hint="eastAsia"/>
          </w:rPr>
          <w:t>上</w:t>
        </w:r>
      </w:ins>
      <w:del w:id="2658" w:author="夜 夜" w:date="2022-12-25T17:48:00Z">
        <w:r w:rsidDel="00AF7A6A">
          <w:rPr>
            <w:rFonts w:hint="eastAsia"/>
          </w:rPr>
          <w:delText>的</w:delText>
        </w:r>
      </w:del>
      <w:r>
        <w:rPr>
          <w:rFonts w:hint="eastAsia"/>
        </w:rPr>
        <w:t>被夷平</w:t>
      </w:r>
      <w:ins w:id="2659" w:author="夜 夜" w:date="2022-12-25T17:48:00Z">
        <w:r w:rsidR="00AF7A6A">
          <w:rPr>
            <w:rFonts w:hint="eastAsia"/>
          </w:rPr>
          <w:t>的</w:t>
        </w:r>
      </w:ins>
      <w:del w:id="2660" w:author="夜 夜" w:date="2022-12-25T17:48:00Z">
        <w:r w:rsidDel="00AF7A6A">
          <w:rPr>
            <w:rFonts w:hint="eastAsia"/>
          </w:rPr>
          <w:delText>了，是</w:delText>
        </w:r>
      </w:del>
      <w:r>
        <w:rPr>
          <w:rFonts w:hint="eastAsia"/>
        </w:rPr>
        <w:t>不毛之地。</w:t>
      </w:r>
    </w:p>
    <w:p w14:paraId="68F361EA" w14:textId="4F6592AA" w:rsidR="00DE14DB" w:rsidRDefault="00DE14DB" w:rsidP="00DE14DB">
      <w:pPr>
        <w:ind w:firstLineChars="200" w:firstLine="420"/>
      </w:pPr>
      <w:r>
        <w:rPr>
          <w:rFonts w:hint="eastAsia"/>
        </w:rPr>
        <w:t>「殿下。我们</w:t>
      </w:r>
      <w:ins w:id="2661" w:author="夜 夜" w:date="2022-12-25T18:13:00Z">
        <w:r w:rsidR="00625D6A">
          <w:rPr>
            <w:rFonts w:hint="eastAsia"/>
          </w:rPr>
          <w:t>接下来</w:t>
        </w:r>
      </w:ins>
      <w:del w:id="2662" w:author="夜 夜" w:date="2022-12-25T18:13:00Z">
        <w:r w:rsidDel="00625D6A">
          <w:rPr>
            <w:rFonts w:hint="eastAsia"/>
          </w:rPr>
          <w:delText>之后</w:delText>
        </w:r>
      </w:del>
      <w:r>
        <w:rPr>
          <w:rFonts w:hint="eastAsia"/>
        </w:rPr>
        <w:t>马上就</w:t>
      </w:r>
      <w:ins w:id="2663" w:author="夜 夜" w:date="2022-12-25T18:13:00Z">
        <w:r w:rsidR="00C74877">
          <w:rPr>
            <w:rFonts w:hint="eastAsia"/>
          </w:rPr>
          <w:t>准备</w:t>
        </w:r>
      </w:ins>
      <w:r>
        <w:rPr>
          <w:rFonts w:hint="eastAsia"/>
        </w:rPr>
        <w:t>离开加尔姆，前往未开拓领域」</w:t>
      </w:r>
    </w:p>
    <w:p w14:paraId="5C002E84" w14:textId="77777777" w:rsidR="00DE14DB" w:rsidRDefault="00DE14DB" w:rsidP="00DE14DB">
      <w:pPr>
        <w:ind w:firstLineChars="200" w:firstLine="420"/>
      </w:pPr>
      <w:r>
        <w:rPr>
          <w:rFonts w:hint="eastAsia"/>
        </w:rPr>
        <w:t>「这样啊」</w:t>
      </w:r>
    </w:p>
    <w:p w14:paraId="0E0555FF" w14:textId="0E093974" w:rsidR="00DE14DB" w:rsidRDefault="00DE14DB" w:rsidP="00DE14DB">
      <w:pPr>
        <w:ind w:firstLineChars="200" w:firstLine="420"/>
      </w:pPr>
      <w:r>
        <w:rPr>
          <w:rFonts w:hint="eastAsia"/>
        </w:rPr>
        <w:t>梅诺把自己的选择告诉了雅修娜。来到地面后，她已经恢复到可以自</w:t>
      </w:r>
      <w:del w:id="2664" w:author="夜 夜" w:date="2022-12-25T18:14:00Z">
        <w:r w:rsidDel="0068632F">
          <w:rPr>
            <w:rFonts w:hint="eastAsia"/>
          </w:rPr>
          <w:delText>力</w:delText>
        </w:r>
      </w:del>
      <w:r>
        <w:rPr>
          <w:rFonts w:hint="eastAsia"/>
        </w:rPr>
        <w:t>行走</w:t>
      </w:r>
      <w:ins w:id="2665" w:author="夜 夜" w:date="2022-12-25T18:14:00Z">
        <w:r w:rsidR="0068632F">
          <w:rPr>
            <w:rFonts w:hint="eastAsia"/>
          </w:rPr>
          <w:t>动</w:t>
        </w:r>
      </w:ins>
      <w:r>
        <w:rPr>
          <w:rFonts w:hint="eastAsia"/>
        </w:rPr>
        <w:t>的程度了。</w:t>
      </w:r>
    </w:p>
    <w:p w14:paraId="7DC0DB85" w14:textId="77777777" w:rsidR="00DE14DB" w:rsidRDefault="00DE14DB" w:rsidP="00DE14DB">
      <w:pPr>
        <w:ind w:firstLineChars="200" w:firstLine="420"/>
      </w:pPr>
      <w:r>
        <w:rPr>
          <w:rFonts w:hint="eastAsia"/>
        </w:rPr>
        <w:t>「殿下您怎么办」</w:t>
      </w:r>
    </w:p>
    <w:p w14:paraId="6AB26CE2" w14:textId="77777777" w:rsidR="00DE14DB" w:rsidRDefault="00DE14DB" w:rsidP="00DE14DB">
      <w:pPr>
        <w:ind w:firstLineChars="200" w:firstLine="420"/>
      </w:pPr>
      <w:r>
        <w:rPr>
          <w:rFonts w:hint="eastAsia"/>
        </w:rPr>
        <w:t>「奥薇尔把异世界人召唤的责任都推给了父亲大人」</w:t>
      </w:r>
    </w:p>
    <w:p w14:paraId="5A0805C6" w14:textId="77777777" w:rsidR="00DE14DB" w:rsidRDefault="00DE14DB" w:rsidP="00DE14DB">
      <w:pPr>
        <w:ind w:firstLineChars="200" w:firstLine="420"/>
      </w:pPr>
      <w:r>
        <w:rPr>
          <w:rFonts w:hint="eastAsia"/>
        </w:rPr>
        <w:t>「……是的」</w:t>
      </w:r>
    </w:p>
    <w:p w14:paraId="00D25772" w14:textId="358C29E9" w:rsidR="00DE14DB" w:rsidRDefault="00DE14DB" w:rsidP="00DE14DB">
      <w:pPr>
        <w:ind w:firstLineChars="200" w:firstLine="420"/>
      </w:pPr>
      <w:r>
        <w:rPr>
          <w:rFonts w:hint="eastAsia"/>
        </w:rPr>
        <w:t>「</w:t>
      </w:r>
      <w:del w:id="2666" w:author="夜 夜" w:date="2022-12-25T18:15:00Z">
        <w:r w:rsidDel="00121BF2">
          <w:rPr>
            <w:rFonts w:hint="eastAsia"/>
          </w:rPr>
          <w:delText>嘛</w:delText>
        </w:r>
      </w:del>
      <w:ins w:id="2667" w:author="夜 夜" w:date="2022-12-25T18:15:00Z">
        <w:r w:rsidR="00121BF2">
          <w:rPr>
            <w:rFonts w:hint="eastAsia"/>
          </w:rPr>
          <w:t>算了</w:t>
        </w:r>
      </w:ins>
      <w:r>
        <w:rPr>
          <w:rFonts w:hint="eastAsia"/>
        </w:rPr>
        <w:t>，</w:t>
      </w:r>
      <w:ins w:id="2668" w:author="夜 夜" w:date="2022-12-25T18:15:00Z">
        <w:r w:rsidR="00121BF2">
          <w:rPr>
            <w:rFonts w:hint="eastAsia"/>
          </w:rPr>
          <w:t>我</w:t>
        </w:r>
      </w:ins>
      <w:r>
        <w:rPr>
          <w:rFonts w:hint="eastAsia"/>
        </w:rPr>
        <w:t>倒无所谓。</w:t>
      </w:r>
      <w:del w:id="2669" w:author="夜 夜" w:date="2022-12-25T18:16:00Z">
        <w:r w:rsidDel="002F05A2">
          <w:rPr>
            <w:rFonts w:hint="eastAsia"/>
          </w:rPr>
          <w:delText>是</w:delText>
        </w:r>
      </w:del>
      <w:ins w:id="2670" w:author="夜 夜" w:date="2022-12-25T18:16:00Z">
        <w:r w:rsidR="002F05A2">
          <w:rPr>
            <w:rFonts w:hint="eastAsia"/>
          </w:rPr>
          <w:t>该怪</w:t>
        </w:r>
      </w:ins>
      <w:r>
        <w:rPr>
          <w:rFonts w:hint="eastAsia"/>
        </w:rPr>
        <w:t>受了教唆的父亲大人太</w:t>
      </w:r>
      <w:ins w:id="2671" w:author="夜 夜" w:date="2022-12-25T18:16:00Z">
        <w:r w:rsidR="006C0428">
          <w:rPr>
            <w:rFonts w:hint="eastAsia"/>
          </w:rPr>
          <w:t>过愚</w:t>
        </w:r>
      </w:ins>
      <w:r>
        <w:rPr>
          <w:rFonts w:hint="eastAsia"/>
        </w:rPr>
        <w:t>蠢</w:t>
      </w:r>
      <w:del w:id="2672" w:author="夜 夜" w:date="2022-12-25T18:16:00Z">
        <w:r w:rsidDel="006C0428">
          <w:rPr>
            <w:rFonts w:hint="eastAsia"/>
          </w:rPr>
          <w:delText>了而已</w:delText>
        </w:r>
      </w:del>
      <w:r>
        <w:rPr>
          <w:rFonts w:hint="eastAsia"/>
        </w:rPr>
        <w:t>。</w:t>
      </w:r>
      <w:ins w:id="2673" w:author="夜 夜" w:date="2022-12-25T18:16:00Z">
        <w:r w:rsidR="006C0428">
          <w:rPr>
            <w:rFonts w:hint="eastAsia"/>
          </w:rPr>
          <w:t>毕竟</w:t>
        </w:r>
      </w:ins>
      <w:r>
        <w:rPr>
          <w:rFonts w:hint="eastAsia"/>
        </w:rPr>
        <w:t>敌人既狡猾、又强大」</w:t>
      </w:r>
    </w:p>
    <w:p w14:paraId="20717414" w14:textId="2E3EF966" w:rsidR="00DE14DB" w:rsidRDefault="00DE14DB" w:rsidP="00DE14DB">
      <w:pPr>
        <w:ind w:firstLineChars="200" w:firstLine="420"/>
      </w:pPr>
      <w:r>
        <w:rPr>
          <w:rFonts w:hint="eastAsia"/>
        </w:rPr>
        <w:t>雅修娜风轻云淡般的口吻中没有怨恨之情。是亲情淡薄吗，还是本身就不是会记恨的气质呢。而且她明明</w:t>
      </w:r>
      <w:del w:id="2674" w:author="夜 夜" w:date="2022-12-25T18:18:00Z">
        <w:r w:rsidDel="00A75281">
          <w:rPr>
            <w:rFonts w:hint="eastAsia"/>
          </w:rPr>
          <w:delText>渐渐</w:delText>
        </w:r>
      </w:del>
      <w:ins w:id="2675" w:author="夜 夜" w:date="2022-12-25T18:18:00Z">
        <w:r w:rsidR="00A75281">
          <w:rPr>
            <w:rFonts w:hint="eastAsia"/>
          </w:rPr>
          <w:t>模模糊糊地</w:t>
        </w:r>
      </w:ins>
      <w:r>
        <w:rPr>
          <w:rFonts w:hint="eastAsia"/>
        </w:rPr>
        <w:t>意识到了梅诺她们的真实身份，却没有深究。</w:t>
      </w:r>
    </w:p>
    <w:p w14:paraId="3B7ED791" w14:textId="77777777" w:rsidR="00DE14DB" w:rsidRDefault="00DE14DB" w:rsidP="00DE14DB">
      <w:pPr>
        <w:ind w:firstLineChars="200" w:firstLine="420"/>
      </w:pPr>
      <w:r>
        <w:rPr>
          <w:rFonts w:hint="eastAsia"/>
        </w:rPr>
        <w:t>雅修娜，向前笔直地迈了一步。</w:t>
      </w:r>
    </w:p>
    <w:p w14:paraId="0C20B2C7" w14:textId="77777777" w:rsidR="00DE14DB" w:rsidRDefault="00DE14DB" w:rsidP="00DE14DB">
      <w:pPr>
        <w:ind w:firstLineChars="200" w:firstLine="420"/>
      </w:pPr>
      <w:r>
        <w:rPr>
          <w:rFonts w:hint="eastAsia"/>
        </w:rPr>
        <w:t>「我要回王城」</w:t>
      </w:r>
    </w:p>
    <w:p w14:paraId="5D773709" w14:textId="4F68C954" w:rsidR="00DE14DB" w:rsidRDefault="00DE14DB" w:rsidP="00DE14DB">
      <w:pPr>
        <w:ind w:firstLineChars="200" w:firstLine="420"/>
      </w:pPr>
      <w:r>
        <w:rPr>
          <w:rFonts w:hint="eastAsia"/>
        </w:rPr>
        <w:t>「</w:t>
      </w:r>
      <w:del w:id="2676" w:author="夜 夜" w:date="2022-12-25T18:18:00Z">
        <w:r w:rsidDel="00AA35BF">
          <w:rPr>
            <w:rFonts w:hint="eastAsia"/>
          </w:rPr>
          <w:delText>也可以</w:delText>
        </w:r>
      </w:del>
      <w:r>
        <w:rPr>
          <w:rFonts w:hint="eastAsia"/>
        </w:rPr>
        <w:t>暂时</w:t>
      </w:r>
      <w:del w:id="2677" w:author="夜 夜" w:date="2022-12-25T18:18:00Z">
        <w:r w:rsidDel="00AA35BF">
          <w:rPr>
            <w:rFonts w:hint="eastAsia"/>
          </w:rPr>
          <w:delText>地</w:delText>
        </w:r>
      </w:del>
      <w:r>
        <w:rPr>
          <w:rFonts w:hint="eastAsia"/>
        </w:rPr>
        <w:t>离开这国家</w:t>
      </w:r>
      <w:ins w:id="2678" w:author="夜 夜" w:date="2022-12-25T18:18:00Z">
        <w:r w:rsidR="00AA35BF">
          <w:rPr>
            <w:rFonts w:hint="eastAsia"/>
          </w:rPr>
          <w:t>也是可以的</w:t>
        </w:r>
      </w:ins>
      <w:r>
        <w:rPr>
          <w:rFonts w:hint="eastAsia"/>
        </w:rPr>
        <w:t>吧」</w:t>
      </w:r>
    </w:p>
    <w:p w14:paraId="41873DB2" w14:textId="77777777" w:rsidR="00DE14DB" w:rsidRDefault="00DE14DB" w:rsidP="00DE14DB">
      <w:pPr>
        <w:ind w:firstLineChars="200" w:firstLine="420"/>
      </w:pPr>
      <w:r>
        <w:rPr>
          <w:rFonts w:hint="eastAsia"/>
        </w:rPr>
        <w:t>「不行啊。不得不与之为战的对手又增加了。我可做不到弃国而逃」</w:t>
      </w:r>
    </w:p>
    <w:p w14:paraId="7C569EF1" w14:textId="77777777" w:rsidR="00DE14DB" w:rsidRDefault="00DE14DB" w:rsidP="00DE14DB">
      <w:pPr>
        <w:ind w:firstLineChars="200" w:firstLine="420"/>
      </w:pPr>
      <w:r>
        <w:rPr>
          <w:rFonts w:hint="eastAsia"/>
        </w:rPr>
        <w:t>雅修娜爽快地断言到。</w:t>
      </w:r>
    </w:p>
    <w:p w14:paraId="221C761E" w14:textId="77777777" w:rsidR="00DE14DB" w:rsidRDefault="00DE14DB" w:rsidP="00DE14DB">
      <w:pPr>
        <w:ind w:firstLineChars="200" w:firstLine="420"/>
      </w:pPr>
      <w:r>
        <w:rPr>
          <w:rFonts w:hint="eastAsia"/>
        </w:rPr>
        <w:t>确实以人称变革的公主的雅修娜之威望，能够与奥薇尔匹敌。单看年轻一代的话，雅修娜的声名可能还更高一些。</w:t>
      </w:r>
    </w:p>
    <w:p w14:paraId="38EC2C66" w14:textId="77777777" w:rsidR="00DE14DB" w:rsidRDefault="00DE14DB" w:rsidP="00DE14DB">
      <w:pPr>
        <w:ind w:firstLineChars="200" w:firstLine="420"/>
      </w:pPr>
      <w:r>
        <w:rPr>
          <w:rFonts w:hint="eastAsia"/>
        </w:rPr>
        <w:t>尽管如此，胜算还是很低。</w:t>
      </w:r>
    </w:p>
    <w:p w14:paraId="5770142E" w14:textId="767A4CCF" w:rsidR="00DE14DB" w:rsidRDefault="00DE14DB" w:rsidP="00DE14DB">
      <w:pPr>
        <w:ind w:firstLineChars="200" w:firstLine="420"/>
      </w:pPr>
      <w:r>
        <w:rPr>
          <w:rFonts w:hint="eastAsia"/>
        </w:rPr>
        <w:t>她下定决心，即使败多胜少，也要为之而战</w:t>
      </w:r>
      <w:ins w:id="2679" w:author="夜 夜" w:date="2022-12-25T18:20:00Z">
        <w:r w:rsidR="00100762">
          <w:rPr>
            <w:rFonts w:hint="eastAsia"/>
          </w:rPr>
          <w:t>。</w:t>
        </w:r>
      </w:ins>
      <w:del w:id="2680" w:author="夜 夜" w:date="2022-12-25T18:20:00Z">
        <w:r w:rsidDel="00100762">
          <w:rPr>
            <w:rFonts w:hint="eastAsia"/>
          </w:rPr>
          <w:delText>，</w:delText>
        </w:r>
      </w:del>
      <w:r>
        <w:rPr>
          <w:rFonts w:hint="eastAsia"/>
        </w:rPr>
        <w:t>从今往后，一定有数不清的艰难险阻在等着她吧。</w:t>
      </w:r>
    </w:p>
    <w:p w14:paraId="01C2FB5C" w14:textId="77777777" w:rsidR="00DE14DB" w:rsidRDefault="00DE14DB" w:rsidP="00DE14DB">
      <w:pPr>
        <w:ind w:firstLineChars="200" w:firstLine="420"/>
      </w:pPr>
      <w:r>
        <w:rPr>
          <w:rFonts w:hint="eastAsia"/>
        </w:rPr>
        <w:t>「我想要你的力量」</w:t>
      </w:r>
    </w:p>
    <w:p w14:paraId="3031B950" w14:textId="77777777" w:rsidR="00DE14DB" w:rsidRDefault="00DE14DB" w:rsidP="00DE14DB">
      <w:pPr>
        <w:ind w:firstLineChars="200" w:firstLine="420"/>
      </w:pPr>
      <w:r>
        <w:rPr>
          <w:rFonts w:hint="eastAsia"/>
        </w:rPr>
        <w:t>雅修娜从梅诺正前方伸出了手。</w:t>
      </w:r>
    </w:p>
    <w:p w14:paraId="7E9EF113" w14:textId="456254F5" w:rsidR="00DE14DB" w:rsidRDefault="00DE14DB" w:rsidP="00DE14DB">
      <w:pPr>
        <w:ind w:firstLineChars="200" w:firstLine="420"/>
      </w:pPr>
      <w:r>
        <w:rPr>
          <w:rFonts w:hint="eastAsia"/>
        </w:rPr>
        <w:t>她笔直地看向梅诺的眼睛，</w:t>
      </w:r>
      <w:del w:id="2681" w:author="夜 夜" w:date="2022-12-25T18:27:00Z">
        <w:r w:rsidDel="00882D00">
          <w:rPr>
            <w:rFonts w:hint="eastAsia"/>
          </w:rPr>
          <w:delText>不顾</w:delText>
        </w:r>
      </w:del>
      <w:ins w:id="2682" w:author="夜 夜" w:date="2022-12-25T18:27:00Z">
        <w:r w:rsidR="00882D00">
          <w:rPr>
            <w:rFonts w:hint="eastAsia"/>
          </w:rPr>
          <w:t>她</w:t>
        </w:r>
        <w:r w:rsidR="00D13CD5">
          <w:rPr>
            <w:rFonts w:hint="eastAsia"/>
          </w:rPr>
          <w:t>毫不顾忌隐约感受</w:t>
        </w:r>
      </w:ins>
      <w:ins w:id="2683" w:author="夜 夜" w:date="2022-12-25T18:28:00Z">
        <w:r w:rsidR="00D13CD5">
          <w:rPr>
            <w:rFonts w:hint="eastAsia"/>
          </w:rPr>
          <w:t>到的</w:t>
        </w:r>
      </w:ins>
      <w:r>
        <w:rPr>
          <w:rFonts w:hint="eastAsia"/>
        </w:rPr>
        <w:t>梅诺</w:t>
      </w:r>
      <w:ins w:id="2684" w:author="夜 夜" w:date="2022-12-25T18:30:00Z">
        <w:r w:rsidR="00EE48E1">
          <w:rPr>
            <w:rFonts w:hint="eastAsia"/>
          </w:rPr>
          <w:t>身处</w:t>
        </w:r>
      </w:ins>
      <w:del w:id="2685" w:author="夜 夜" w:date="2022-12-25T18:27:00Z">
        <w:r w:rsidDel="00D13CD5">
          <w:rPr>
            <w:rFonts w:hint="eastAsia"/>
          </w:rPr>
          <w:delText>那若隐若现的</w:delText>
        </w:r>
      </w:del>
      <w:r>
        <w:rPr>
          <w:rFonts w:hint="eastAsia"/>
        </w:rPr>
        <w:t>阴暗</w:t>
      </w:r>
      <w:ins w:id="2686" w:author="夜 夜" w:date="2022-12-25T18:31:00Z">
        <w:r w:rsidR="00EE48E1">
          <w:rPr>
            <w:rFonts w:hint="eastAsia"/>
          </w:rPr>
          <w:t>面的</w:t>
        </w:r>
      </w:ins>
      <w:r>
        <w:rPr>
          <w:rFonts w:hint="eastAsia"/>
        </w:rPr>
        <w:t>经历，</w:t>
      </w:r>
      <w:ins w:id="2687" w:author="夜 夜" w:date="2022-12-25T18:31:00Z">
        <w:r w:rsidR="007D0983">
          <w:rPr>
            <w:rFonts w:hint="eastAsia"/>
          </w:rPr>
          <w:t>率直地请求</w:t>
        </w:r>
      </w:ins>
      <w:del w:id="2688" w:author="夜 夜" w:date="2022-12-25T18:31:00Z">
        <w:r w:rsidDel="007D0983">
          <w:rPr>
            <w:rFonts w:hint="eastAsia"/>
          </w:rPr>
          <w:delText>谦恭地渴求着</w:delText>
        </w:r>
      </w:del>
      <w:r>
        <w:rPr>
          <w:rFonts w:hint="eastAsia"/>
        </w:rPr>
        <w:t>梅诺的力量。</w:t>
      </w:r>
      <w:ins w:id="2689" w:author="夜 夜" w:date="2022-12-25T18:31:00Z">
        <w:r w:rsidR="00F8388E">
          <w:rPr>
            <w:rFonts w:hint="eastAsia"/>
          </w:rPr>
          <w:t>她的话语</w:t>
        </w:r>
      </w:ins>
      <w:r>
        <w:rPr>
          <w:rFonts w:hint="eastAsia"/>
        </w:rPr>
        <w:t>对</w:t>
      </w:r>
      <w:ins w:id="2690" w:author="夜 夜" w:date="2022-12-25T18:32:00Z">
        <w:r w:rsidR="00E70B6E">
          <w:rPr>
            <w:rFonts w:hint="eastAsia"/>
          </w:rPr>
          <w:t>一直生活</w:t>
        </w:r>
      </w:ins>
      <w:r>
        <w:rPr>
          <w:rFonts w:hint="eastAsia"/>
        </w:rPr>
        <w:t>在阴影</w:t>
      </w:r>
      <w:ins w:id="2691" w:author="夜 夜" w:date="2022-12-25T18:32:00Z">
        <w:r w:rsidR="00E70B6E">
          <w:rPr>
            <w:rFonts w:hint="eastAsia"/>
          </w:rPr>
          <w:t>的世界中</w:t>
        </w:r>
      </w:ins>
      <w:del w:id="2692" w:author="夜 夜" w:date="2022-12-25T18:32:00Z">
        <w:r w:rsidDel="00E70B6E">
          <w:rPr>
            <w:rFonts w:hint="eastAsia"/>
          </w:rPr>
          <w:delText>中生活至今</w:delText>
        </w:r>
      </w:del>
      <w:r>
        <w:rPr>
          <w:rFonts w:hint="eastAsia"/>
        </w:rPr>
        <w:t>的梅诺来说，</w:t>
      </w:r>
      <w:del w:id="2693" w:author="夜 夜" w:date="2022-12-25T18:31:00Z">
        <w:r w:rsidDel="00F8388E">
          <w:rPr>
            <w:rFonts w:hint="eastAsia"/>
          </w:rPr>
          <w:delText>她的话语</w:delText>
        </w:r>
      </w:del>
      <w:r>
        <w:rPr>
          <w:rFonts w:hint="eastAsia"/>
        </w:rPr>
        <w:t>闪耀着</w:t>
      </w:r>
      <w:ins w:id="2694" w:author="夜 夜" w:date="2022-12-25T18:32:00Z">
        <w:r w:rsidR="00E70B6E">
          <w:rPr>
            <w:rFonts w:hint="eastAsia"/>
          </w:rPr>
          <w:t>耀眼的</w:t>
        </w:r>
      </w:ins>
      <w:r>
        <w:rPr>
          <w:rFonts w:hint="eastAsia"/>
        </w:rPr>
        <w:t>魅力。</w:t>
      </w:r>
    </w:p>
    <w:p w14:paraId="329373E5" w14:textId="440347E6" w:rsidR="00DE14DB" w:rsidRDefault="00DE14DB" w:rsidP="00DE14DB">
      <w:pPr>
        <w:ind w:firstLineChars="200" w:firstLine="420"/>
      </w:pPr>
      <w:r>
        <w:rPr>
          <w:rFonts w:hint="eastAsia"/>
        </w:rPr>
        <w:t>但是，</w:t>
      </w:r>
      <w:ins w:id="2695" w:author="夜 夜" w:date="2022-12-25T18:33:00Z">
        <w:r w:rsidR="00E70B6E">
          <w:rPr>
            <w:rFonts w:hint="eastAsia"/>
          </w:rPr>
          <w:t>梅诺</w:t>
        </w:r>
      </w:ins>
      <w:ins w:id="2696" w:author="夜 夜" w:date="2022-12-25T18:35:00Z">
        <w:r w:rsidR="00E70B6E">
          <w:rPr>
            <w:rFonts w:hint="eastAsia"/>
          </w:rPr>
          <w:t>无法回应这份的邀请</w:t>
        </w:r>
      </w:ins>
      <w:del w:id="2697" w:author="夜 夜" w:date="2022-12-25T18:33:00Z">
        <w:r w:rsidDel="00E70B6E">
          <w:rPr>
            <w:rFonts w:hint="eastAsia"/>
          </w:rPr>
          <w:delText>不可能去握住她的手</w:delText>
        </w:r>
      </w:del>
      <w:r>
        <w:rPr>
          <w:rFonts w:hint="eastAsia"/>
        </w:rPr>
        <w:t>。</w:t>
      </w:r>
    </w:p>
    <w:p w14:paraId="5DD1D3C2" w14:textId="03767467" w:rsidR="00DE14DB" w:rsidRDefault="00DE14DB" w:rsidP="00DE14DB">
      <w:pPr>
        <w:ind w:firstLineChars="200" w:firstLine="420"/>
      </w:pPr>
      <w:r>
        <w:rPr>
          <w:rFonts w:hint="eastAsia"/>
        </w:rPr>
        <w:t>「</w:t>
      </w:r>
      <w:del w:id="2698" w:author="夜 夜" w:date="2022-12-25T22:15:00Z">
        <w:r w:rsidDel="002E6DC6">
          <w:rPr>
            <w:rFonts w:hint="eastAsia"/>
          </w:rPr>
          <w:delText>能请</w:delText>
        </w:r>
      </w:del>
      <w:r>
        <w:rPr>
          <w:rFonts w:hint="eastAsia"/>
        </w:rPr>
        <w:t>你</w:t>
      </w:r>
      <w:ins w:id="2699" w:author="夜 夜" w:date="2022-12-25T22:15:00Z">
        <w:r w:rsidR="002E6DC6">
          <w:rPr>
            <w:rFonts w:hint="eastAsia"/>
          </w:rPr>
          <w:t>可以</w:t>
        </w:r>
      </w:ins>
      <w:r>
        <w:rPr>
          <w:rFonts w:hint="eastAsia"/>
        </w:rPr>
        <w:t>来协助我吗？」</w:t>
      </w:r>
    </w:p>
    <w:p w14:paraId="55B5A2D3" w14:textId="77777777" w:rsidR="00DE14DB" w:rsidRDefault="00DE14DB" w:rsidP="00DE14DB">
      <w:pPr>
        <w:ind w:firstLineChars="200" w:firstLine="420"/>
      </w:pPr>
      <w:r>
        <w:rPr>
          <w:rFonts w:hint="eastAsia"/>
        </w:rPr>
        <w:t>「……很遗憾」</w:t>
      </w:r>
    </w:p>
    <w:p w14:paraId="34346154" w14:textId="5F1D8D37" w:rsidR="00DE14DB" w:rsidRDefault="00DE14DB" w:rsidP="00DE14DB">
      <w:pPr>
        <w:ind w:firstLineChars="200" w:firstLine="420"/>
      </w:pPr>
      <w:r>
        <w:rPr>
          <w:rFonts w:hint="eastAsia"/>
        </w:rPr>
        <w:t>梅诺</w:t>
      </w:r>
      <w:del w:id="2700" w:author="夜 夜" w:date="2022-12-25T22:16:00Z">
        <w:r w:rsidDel="006A48F1">
          <w:rPr>
            <w:rFonts w:hint="eastAsia"/>
          </w:rPr>
          <w:delText>稍作逡巡</w:delText>
        </w:r>
      </w:del>
      <w:ins w:id="2701" w:author="夜 夜" w:date="2022-12-25T22:16:00Z">
        <w:r w:rsidR="006A48F1">
          <w:rPr>
            <w:rFonts w:hint="eastAsia"/>
          </w:rPr>
          <w:t>踌躇</w:t>
        </w:r>
        <w:r w:rsidR="0039608A">
          <w:rPr>
            <w:rFonts w:hint="eastAsia"/>
          </w:rPr>
          <w:t>了一下</w:t>
        </w:r>
      </w:ins>
      <w:r>
        <w:rPr>
          <w:rFonts w:hint="eastAsia"/>
        </w:rPr>
        <w:t>，</w:t>
      </w:r>
      <w:ins w:id="2702" w:author="夜 夜" w:date="2022-12-25T22:16:00Z">
        <w:r w:rsidR="006A48F1">
          <w:rPr>
            <w:rFonts w:hint="eastAsia"/>
          </w:rPr>
          <w:t>但还是</w:t>
        </w:r>
      </w:ins>
      <w:r>
        <w:rPr>
          <w:rFonts w:hint="eastAsia"/>
        </w:rPr>
        <w:t>摇了摇头。</w:t>
      </w:r>
    </w:p>
    <w:p w14:paraId="5886A3D6" w14:textId="731161A6" w:rsidR="00DE14DB" w:rsidRDefault="00DE14DB" w:rsidP="00DE14DB">
      <w:pPr>
        <w:ind w:firstLineChars="200" w:firstLine="420"/>
      </w:pPr>
      <w:r>
        <w:rPr>
          <w:rFonts w:hint="eastAsia"/>
        </w:rPr>
        <w:t>梅诺</w:t>
      </w:r>
      <w:ins w:id="2703" w:author="夜 夜" w:date="2022-12-25T22:17:00Z">
        <w:r w:rsidR="00545910">
          <w:rPr>
            <w:rFonts w:hint="eastAsia"/>
          </w:rPr>
          <w:t>选择</w:t>
        </w:r>
      </w:ins>
      <w:del w:id="2704" w:author="夜 夜" w:date="2022-12-25T22:17:00Z">
        <w:r w:rsidDel="00545910">
          <w:rPr>
            <w:rFonts w:hint="eastAsia"/>
          </w:rPr>
          <w:delText>要是</w:delText>
        </w:r>
      </w:del>
      <w:r>
        <w:rPr>
          <w:rFonts w:hint="eastAsia"/>
        </w:rPr>
        <w:t>留在这里成为雅修娜的助力，大概也是一条道路吧。堕入禁忌的奥薇尔</w:t>
      </w:r>
      <w:del w:id="2705" w:author="夜 夜" w:date="2022-12-25T22:23:00Z">
        <w:r w:rsidDel="00D90E55">
          <w:rPr>
            <w:rFonts w:hint="eastAsia"/>
          </w:rPr>
          <w:delText>是非同一般的恶人</w:delText>
        </w:r>
      </w:del>
      <w:ins w:id="2706" w:author="夜 夜" w:date="2022-12-25T22:23:00Z">
        <w:r w:rsidR="00D90E55">
          <w:rPr>
            <w:rFonts w:hint="eastAsia"/>
          </w:rPr>
          <w:t>可谓罪孽</w:t>
        </w:r>
        <w:r w:rsidR="00DF23A3">
          <w:rPr>
            <w:rFonts w:hint="eastAsia"/>
          </w:rPr>
          <w:t>深重</w:t>
        </w:r>
      </w:ins>
      <w:r>
        <w:rPr>
          <w:rFonts w:hint="eastAsia"/>
        </w:rPr>
        <w:t>。</w:t>
      </w:r>
      <w:del w:id="2707" w:author="夜 夜" w:date="2022-12-25T22:38:00Z">
        <w:r w:rsidDel="00FF4B6F">
          <w:rPr>
            <w:rFonts w:hint="eastAsia"/>
          </w:rPr>
          <w:delText>以她</w:delText>
        </w:r>
      </w:del>
      <w:ins w:id="2708" w:author="夜 夜" w:date="2022-12-25T22:38:00Z">
        <w:r w:rsidR="00FF4B6F">
          <w:rPr>
            <w:rFonts w:hint="eastAsia"/>
          </w:rPr>
          <w:t>奥薇尔身处</w:t>
        </w:r>
      </w:ins>
      <w:del w:id="2709" w:author="夜 夜" w:date="2022-12-25T22:36:00Z">
        <w:r w:rsidDel="00051180">
          <w:rPr>
            <w:rFonts w:hint="eastAsia"/>
          </w:rPr>
          <w:delText>的地位</w:delText>
        </w:r>
      </w:del>
      <w:r>
        <w:rPr>
          <w:rFonts w:hint="eastAsia"/>
        </w:rPr>
        <w:t>可以运用与国家权力相对等的力量</w:t>
      </w:r>
      <w:ins w:id="2710" w:author="夜 夜" w:date="2022-12-25T22:36:00Z">
        <w:r w:rsidR="00051180">
          <w:rPr>
            <w:rFonts w:hint="eastAsia"/>
          </w:rPr>
          <w:t>的地位</w:t>
        </w:r>
      </w:ins>
      <w:ins w:id="2711" w:author="夜 夜" w:date="2022-12-25T22:38:00Z">
        <w:r w:rsidR="00FF4B6F">
          <w:rPr>
            <w:rFonts w:hint="eastAsia"/>
          </w:rPr>
          <w:t>。</w:t>
        </w:r>
      </w:ins>
      <w:del w:id="2712" w:author="夜 夜" w:date="2022-12-25T22:38:00Z">
        <w:r w:rsidDel="00FF4B6F">
          <w:rPr>
            <w:rFonts w:hint="eastAsia"/>
          </w:rPr>
          <w:delText>，</w:delText>
        </w:r>
      </w:del>
      <w:ins w:id="2713" w:author="夜 夜" w:date="2022-12-25T22:38:00Z">
        <w:r w:rsidR="00E67110">
          <w:rPr>
            <w:rFonts w:hint="eastAsia"/>
          </w:rPr>
          <w:t>虽说</w:t>
        </w:r>
      </w:ins>
      <w:ins w:id="2714" w:author="夜 夜" w:date="2022-12-25T22:37:00Z">
        <w:r w:rsidR="00DC1D54">
          <w:rPr>
            <w:rFonts w:hint="eastAsia"/>
          </w:rPr>
          <w:t>雅修娜</w:t>
        </w:r>
      </w:ins>
      <w:del w:id="2715" w:author="夜 夜" w:date="2022-12-25T22:36:00Z">
        <w:r w:rsidDel="00051180">
          <w:rPr>
            <w:rFonts w:hint="eastAsia"/>
          </w:rPr>
          <w:delText>虽说</w:delText>
        </w:r>
      </w:del>
      <w:del w:id="2716" w:author="夜 夜" w:date="2022-12-25T22:37:00Z">
        <w:r w:rsidDel="00DC1D54">
          <w:rPr>
            <w:rFonts w:hint="eastAsia"/>
          </w:rPr>
          <w:delText>雅修娜</w:delText>
        </w:r>
      </w:del>
      <w:r>
        <w:rPr>
          <w:rFonts w:hint="eastAsia"/>
        </w:rPr>
        <w:t>是葛里萨利嘉王家的成员</w:t>
      </w:r>
      <w:ins w:id="2717" w:author="夜 夜" w:date="2022-12-25T22:38:00Z">
        <w:r w:rsidR="00E67110">
          <w:rPr>
            <w:rFonts w:hint="eastAsia"/>
          </w:rPr>
          <w:t>，</w:t>
        </w:r>
        <w:r w:rsidR="00FA2A7F">
          <w:rPr>
            <w:rFonts w:hint="eastAsia"/>
          </w:rPr>
          <w:t>但仅凭她</w:t>
        </w:r>
        <w:r w:rsidR="00E67110">
          <w:rPr>
            <w:rFonts w:hint="eastAsia"/>
          </w:rPr>
          <w:t>一人的力量</w:t>
        </w:r>
      </w:ins>
      <w:del w:id="2718" w:author="夜 夜" w:date="2022-12-25T22:37:00Z">
        <w:r w:rsidDel="00DC1D54">
          <w:rPr>
            <w:rFonts w:hint="eastAsia"/>
          </w:rPr>
          <w:delText>，但</w:delText>
        </w:r>
      </w:del>
      <w:del w:id="2719" w:author="夜 夜" w:date="2022-12-25T22:28:00Z">
        <w:r w:rsidDel="007E2C60">
          <w:rPr>
            <w:rFonts w:hint="eastAsia"/>
          </w:rPr>
          <w:delText>孤身</w:delText>
        </w:r>
      </w:del>
      <w:del w:id="2720" w:author="夜 夜" w:date="2022-12-25T22:37:00Z">
        <w:r w:rsidDel="00DC1D54">
          <w:rPr>
            <w:rFonts w:hint="eastAsia"/>
          </w:rPr>
          <w:delText>一人</w:delText>
        </w:r>
      </w:del>
      <w:r>
        <w:rPr>
          <w:rFonts w:hint="eastAsia"/>
        </w:rPr>
        <w:t>也无法与</w:t>
      </w:r>
      <w:ins w:id="2721" w:author="夜 夜" w:date="2022-12-25T22:37:00Z">
        <w:r w:rsidR="00FF4B6F">
          <w:rPr>
            <w:rFonts w:hint="eastAsia"/>
          </w:rPr>
          <w:t>奥薇尔</w:t>
        </w:r>
      </w:ins>
      <w:del w:id="2722" w:author="夜 夜" w:date="2022-12-25T22:29:00Z">
        <w:r w:rsidDel="00454340">
          <w:rPr>
            <w:rFonts w:hint="eastAsia"/>
          </w:rPr>
          <w:delText>之</w:delText>
        </w:r>
      </w:del>
      <w:r>
        <w:rPr>
          <w:rFonts w:hint="eastAsia"/>
        </w:rPr>
        <w:t>抗衡</w:t>
      </w:r>
      <w:del w:id="2723" w:author="夜 夜" w:date="2022-12-25T22:28:00Z">
        <w:r w:rsidDel="00454340">
          <w:rPr>
            <w:rFonts w:hint="eastAsia"/>
          </w:rPr>
          <w:delText>吧</w:delText>
        </w:r>
      </w:del>
      <w:r>
        <w:rPr>
          <w:rFonts w:hint="eastAsia"/>
        </w:rPr>
        <w:t>。</w:t>
      </w:r>
    </w:p>
    <w:p w14:paraId="40483E28" w14:textId="5E93A8B8" w:rsidR="00DE14DB" w:rsidRDefault="00DE14DB" w:rsidP="00DE14DB">
      <w:pPr>
        <w:ind w:firstLineChars="200" w:firstLine="420"/>
      </w:pPr>
      <w:del w:id="2724" w:author="夜 夜" w:date="2022-12-25T22:39:00Z">
        <w:r w:rsidDel="00FA2A7F">
          <w:rPr>
            <w:rFonts w:hint="eastAsia"/>
          </w:rPr>
          <w:delText>但</w:delText>
        </w:r>
      </w:del>
      <w:ins w:id="2725" w:author="夜 夜" w:date="2022-12-25T22:39:00Z">
        <w:r w:rsidR="00FA2A7F">
          <w:rPr>
            <w:rFonts w:hint="eastAsia"/>
          </w:rPr>
          <w:t>不过</w:t>
        </w:r>
      </w:ins>
      <w:r>
        <w:rPr>
          <w:rFonts w:hint="eastAsia"/>
        </w:rPr>
        <w:t>若是梅诺选择协助雅修娜，</w:t>
      </w:r>
      <w:ins w:id="2726" w:author="夜 夜" w:date="2022-12-25T22:39:00Z">
        <w:r w:rsidR="00FA2A7F">
          <w:rPr>
            <w:rFonts w:hint="eastAsia"/>
          </w:rPr>
          <w:t>那又产生了</w:t>
        </w:r>
        <w:r w:rsidR="008E1CF0">
          <w:rPr>
            <w:rFonts w:hint="eastAsia"/>
          </w:rPr>
          <w:t>如何处置</w:t>
        </w:r>
      </w:ins>
      <w:del w:id="2727" w:author="夜 夜" w:date="2022-12-25T22:39:00Z">
        <w:r w:rsidDel="00FA2A7F">
          <w:rPr>
            <w:rFonts w:hint="eastAsia"/>
          </w:rPr>
          <w:delText>就留下了</w:delText>
        </w:r>
      </w:del>
      <w:r>
        <w:rPr>
          <w:rFonts w:hint="eastAsia"/>
        </w:rPr>
        <w:t>灯里</w:t>
      </w:r>
      <w:del w:id="2728" w:author="夜 夜" w:date="2022-12-25T22:39:00Z">
        <w:r w:rsidDel="008E1CF0">
          <w:rPr>
            <w:rFonts w:hint="eastAsia"/>
          </w:rPr>
          <w:delText>该怎么办</w:delText>
        </w:r>
      </w:del>
      <w:r>
        <w:rPr>
          <w:rFonts w:hint="eastAsia"/>
        </w:rPr>
        <w:t>的问题。</w:t>
      </w:r>
      <w:del w:id="2729" w:author="夜 夜" w:date="2022-12-25T22:46:00Z">
        <w:r w:rsidDel="000E7409">
          <w:rPr>
            <w:rFonts w:hint="eastAsia"/>
          </w:rPr>
          <w:delText>很明显，</w:delText>
        </w:r>
      </w:del>
      <w:r>
        <w:rPr>
          <w:rFonts w:hint="eastAsia"/>
        </w:rPr>
        <w:t>奥薇尔</w:t>
      </w:r>
      <w:del w:id="2730" w:author="夜 夜" w:date="2022-12-25T22:46:00Z">
        <w:r w:rsidDel="000E7409">
          <w:rPr>
            <w:rFonts w:hint="eastAsia"/>
          </w:rPr>
          <w:delText>是以</w:delText>
        </w:r>
      </w:del>
      <w:ins w:id="2731" w:author="夜 夜" w:date="2022-12-25T22:46:00Z">
        <w:r w:rsidR="000E7409">
          <w:rPr>
            <w:rFonts w:hint="eastAsia"/>
          </w:rPr>
          <w:t>对</w:t>
        </w:r>
      </w:ins>
      <w:r>
        <w:rPr>
          <w:rFonts w:hint="eastAsia"/>
        </w:rPr>
        <w:t>灯里</w:t>
      </w:r>
      <w:ins w:id="2732" w:author="夜 夜" w:date="2022-12-25T22:46:00Z">
        <w:r w:rsidR="000E7409">
          <w:rPr>
            <w:rFonts w:hint="eastAsia"/>
          </w:rPr>
          <w:t>的觊觎已经显而易见了</w:t>
        </w:r>
      </w:ins>
      <w:del w:id="2733" w:author="夜 夜" w:date="2022-12-25T22:46:00Z">
        <w:r w:rsidDel="000E7409">
          <w:rPr>
            <w:rFonts w:hint="eastAsia"/>
          </w:rPr>
          <w:delText>为目标的</w:delText>
        </w:r>
      </w:del>
      <w:r>
        <w:rPr>
          <w:rFonts w:hint="eastAsia"/>
        </w:rPr>
        <w:t>。</w:t>
      </w:r>
      <w:ins w:id="2734" w:author="夜 夜" w:date="2022-12-25T22:48:00Z">
        <w:r w:rsidR="00A764C8">
          <w:rPr>
            <w:rFonts w:hint="eastAsia"/>
          </w:rPr>
          <w:t>尽管</w:t>
        </w:r>
      </w:ins>
      <w:r>
        <w:rPr>
          <w:rFonts w:hint="eastAsia"/>
        </w:rPr>
        <w:t>对梅诺来说，</w:t>
      </w:r>
      <w:ins w:id="2735" w:author="夜 夜" w:date="2022-12-25T22:49:00Z">
        <w:r w:rsidR="00EA03A0">
          <w:rPr>
            <w:rFonts w:hint="eastAsia"/>
          </w:rPr>
          <w:t>自己</w:t>
        </w:r>
      </w:ins>
      <w:del w:id="2736" w:author="夜 夜" w:date="2022-12-25T22:49:00Z">
        <w:r w:rsidDel="00A764C8">
          <w:rPr>
            <w:rFonts w:hint="eastAsia"/>
          </w:rPr>
          <w:delText>灯里是</w:delText>
        </w:r>
      </w:del>
      <w:r>
        <w:rPr>
          <w:rFonts w:hint="eastAsia"/>
        </w:rPr>
        <w:t>总有一天要杀掉</w:t>
      </w:r>
      <w:ins w:id="2737" w:author="夜 夜" w:date="2022-12-25T22:49:00Z">
        <w:r w:rsidR="00EA03A0">
          <w:rPr>
            <w:rFonts w:hint="eastAsia"/>
          </w:rPr>
          <w:t>灯里</w:t>
        </w:r>
      </w:ins>
      <w:del w:id="2738" w:author="夜 夜" w:date="2022-12-25T22:49:00Z">
        <w:r w:rsidDel="00EA03A0">
          <w:rPr>
            <w:rFonts w:hint="eastAsia"/>
          </w:rPr>
          <w:delText>的人</w:delText>
        </w:r>
      </w:del>
      <w:r>
        <w:rPr>
          <w:rFonts w:hint="eastAsia"/>
        </w:rPr>
        <w:t>，但也</w:t>
      </w:r>
      <w:del w:id="2739" w:author="夜 夜" w:date="2022-12-25T22:48:00Z">
        <w:r w:rsidDel="00D37959">
          <w:rPr>
            <w:rFonts w:hint="eastAsia"/>
          </w:rPr>
          <w:delText>更不可能让</w:delText>
        </w:r>
      </w:del>
      <w:ins w:id="2740" w:author="夜 夜" w:date="2022-12-25T22:48:00Z">
        <w:r w:rsidR="00D37959">
          <w:rPr>
            <w:rFonts w:hint="eastAsia"/>
          </w:rPr>
          <w:t>没有</w:t>
        </w:r>
        <w:r w:rsidR="00A764C8">
          <w:rPr>
            <w:rFonts w:hint="eastAsia"/>
          </w:rPr>
          <w:t>让她被</w:t>
        </w:r>
      </w:ins>
      <w:r>
        <w:rPr>
          <w:rFonts w:hint="eastAsia"/>
        </w:rPr>
        <w:t>奥薇尔利用</w:t>
      </w:r>
      <w:ins w:id="2741" w:author="夜 夜" w:date="2022-12-25T22:48:00Z">
        <w:r w:rsidR="00A764C8">
          <w:rPr>
            <w:rFonts w:hint="eastAsia"/>
          </w:rPr>
          <w:t>的</w:t>
        </w:r>
      </w:ins>
      <w:ins w:id="2742" w:author="夜 夜" w:date="2022-12-25T22:49:00Z">
        <w:r w:rsidR="00EA03A0">
          <w:rPr>
            <w:rFonts w:hint="eastAsia"/>
          </w:rPr>
          <w:t>道理</w:t>
        </w:r>
      </w:ins>
      <w:r>
        <w:rPr>
          <w:rFonts w:hint="eastAsia"/>
        </w:rPr>
        <w:t>。这样就</w:t>
      </w:r>
      <w:ins w:id="2743" w:author="夜 夜" w:date="2022-12-25T22:52:00Z">
        <w:r w:rsidR="00A02EBF">
          <w:rPr>
            <w:rFonts w:hint="eastAsia"/>
          </w:rPr>
          <w:t>会</w:t>
        </w:r>
      </w:ins>
      <w:r>
        <w:rPr>
          <w:rFonts w:hint="eastAsia"/>
        </w:rPr>
        <w:t>变成</w:t>
      </w:r>
      <w:ins w:id="2744" w:author="夜 夜" w:date="2022-12-25T22:52:00Z">
        <w:r w:rsidR="00EE1F95">
          <w:rPr>
            <w:rFonts w:hint="eastAsia"/>
          </w:rPr>
          <w:t>自己</w:t>
        </w:r>
      </w:ins>
      <w:del w:id="2745" w:author="夜 夜" w:date="2022-12-25T22:51:00Z">
        <w:r w:rsidDel="00193F8E">
          <w:rPr>
            <w:rFonts w:hint="eastAsia"/>
          </w:rPr>
          <w:delText>了不得不</w:delText>
        </w:r>
      </w:del>
      <w:r>
        <w:rPr>
          <w:rFonts w:hint="eastAsia"/>
        </w:rPr>
        <w:t>在保护灯里免遭魔爪的同时</w:t>
      </w:r>
      <w:ins w:id="2746" w:author="夜 夜" w:date="2022-12-25T22:51:00Z">
        <w:r w:rsidR="00193F8E">
          <w:rPr>
            <w:rFonts w:hint="eastAsia"/>
          </w:rPr>
          <w:t>又必须</w:t>
        </w:r>
      </w:ins>
      <w:r>
        <w:rPr>
          <w:rFonts w:hint="eastAsia"/>
        </w:rPr>
        <w:t>协助雅修娜</w:t>
      </w:r>
      <w:del w:id="2747" w:author="夜 夜" w:date="2022-12-25T22:52:00Z">
        <w:r w:rsidDel="00A02EBF">
          <w:rPr>
            <w:rFonts w:hint="eastAsia"/>
          </w:rPr>
          <w:delText>的局面</w:delText>
        </w:r>
      </w:del>
      <w:r>
        <w:rPr>
          <w:rFonts w:hint="eastAsia"/>
        </w:rPr>
        <w:t>。</w:t>
      </w:r>
    </w:p>
    <w:p w14:paraId="2E855036" w14:textId="5886F458" w:rsidR="00DE14DB" w:rsidRDefault="00DE14DB" w:rsidP="00DE14DB">
      <w:pPr>
        <w:ind w:firstLineChars="200" w:firstLine="420"/>
      </w:pPr>
      <w:r>
        <w:rPr>
          <w:rFonts w:hint="eastAsia"/>
        </w:rPr>
        <w:t>而且如果滞留葛里萨利嘉之时灯里的纯粹概念</w:t>
      </w:r>
      <w:del w:id="2748" w:author="夜 夜" w:date="2022-12-25T22:53:00Z">
        <w:r w:rsidDel="00D6220F">
          <w:rPr>
            <w:rFonts w:hint="eastAsia"/>
          </w:rPr>
          <w:delText>暴走了</w:delText>
        </w:r>
      </w:del>
      <w:ins w:id="2749" w:author="夜 夜" w:date="2022-12-25T22:53:00Z">
        <w:r w:rsidR="00D6220F">
          <w:rPr>
            <w:rFonts w:hint="eastAsia"/>
          </w:rPr>
          <w:t>失去控制</w:t>
        </w:r>
      </w:ins>
      <w:r>
        <w:rPr>
          <w:rFonts w:hint="eastAsia"/>
        </w:rPr>
        <w:t>的话，</w:t>
      </w:r>
      <w:del w:id="2750" w:author="夜 夜" w:date="2022-12-25T22:53:00Z">
        <w:r w:rsidDel="00D6220F">
          <w:rPr>
            <w:rFonts w:hint="eastAsia"/>
          </w:rPr>
          <w:delText>也</w:delText>
        </w:r>
      </w:del>
      <w:ins w:id="2751" w:author="夜 夜" w:date="2022-12-25T22:53:00Z">
        <w:r w:rsidR="00D6220F">
          <w:rPr>
            <w:rFonts w:hint="eastAsia"/>
          </w:rPr>
          <w:t>那</w:t>
        </w:r>
      </w:ins>
      <w:r>
        <w:rPr>
          <w:rFonts w:hint="eastAsia"/>
        </w:rPr>
        <w:t>只会产生最坏的结果。</w:t>
      </w:r>
    </w:p>
    <w:p w14:paraId="4B62ECA0" w14:textId="77777777" w:rsidR="00DE14DB" w:rsidRDefault="00DE14DB" w:rsidP="00DE14DB">
      <w:pPr>
        <w:ind w:firstLineChars="200" w:firstLine="420"/>
      </w:pPr>
      <w:r>
        <w:rPr>
          <w:rFonts w:hint="eastAsia"/>
        </w:rPr>
        <w:t>更何况梅诺是一名处刑人。</w:t>
      </w:r>
    </w:p>
    <w:p w14:paraId="2D1C9B21" w14:textId="139DDD5E" w:rsidR="00DE14DB" w:rsidRDefault="00DE14DB" w:rsidP="00DE14DB">
      <w:pPr>
        <w:ind w:firstLineChars="200" w:firstLine="420"/>
      </w:pPr>
      <w:r>
        <w:rPr>
          <w:rFonts w:hint="eastAsia"/>
        </w:rPr>
        <w:t>所以梅诺</w:t>
      </w:r>
      <w:ins w:id="2752" w:author="夜 夜" w:date="2022-12-25T22:53:00Z">
        <w:r w:rsidR="004A4015">
          <w:rPr>
            <w:rFonts w:hint="eastAsia"/>
          </w:rPr>
          <w:t>会</w:t>
        </w:r>
      </w:ins>
      <w:del w:id="2753" w:author="夜 夜" w:date="2022-12-25T22:53:00Z">
        <w:r w:rsidDel="004A4015">
          <w:rPr>
            <w:rFonts w:hint="eastAsia"/>
          </w:rPr>
          <w:delText>会</w:delText>
        </w:r>
      </w:del>
      <w:r>
        <w:rPr>
          <w:rFonts w:hint="eastAsia"/>
        </w:rPr>
        <w:t>选择</w:t>
      </w:r>
      <w:ins w:id="2754" w:author="夜 夜" w:date="2022-12-25T22:53:00Z">
        <w:r w:rsidR="004A4015">
          <w:rPr>
            <w:rFonts w:hint="eastAsia"/>
          </w:rPr>
          <w:t>和雅修娜不同的道路</w:t>
        </w:r>
      </w:ins>
      <w:del w:id="2755" w:author="夜 夜" w:date="2022-12-25T22:53:00Z">
        <w:r w:rsidDel="004A4015">
          <w:rPr>
            <w:rFonts w:hint="eastAsia"/>
          </w:rPr>
          <w:delText>分道扬镳</w:delText>
        </w:r>
      </w:del>
      <w:r>
        <w:rPr>
          <w:rFonts w:hint="eastAsia"/>
        </w:rPr>
        <w:t>。</w:t>
      </w:r>
    </w:p>
    <w:p w14:paraId="3D781522" w14:textId="536D4E15" w:rsidR="00DE14DB" w:rsidRDefault="00DE14DB" w:rsidP="00DE14DB">
      <w:pPr>
        <w:ind w:firstLineChars="200" w:firstLine="420"/>
      </w:pPr>
      <w:r>
        <w:rPr>
          <w:rFonts w:hint="eastAsia"/>
        </w:rPr>
        <w:t>「我一定会将奥薇尔猊下的恶行告诸他国的第一身份。</w:t>
      </w:r>
      <w:ins w:id="2756" w:author="夜 夜" w:date="2022-12-25T22:54:00Z">
        <w:r w:rsidR="00A33120">
          <w:rPr>
            <w:rFonts w:hint="eastAsia"/>
          </w:rPr>
          <w:t>而且</w:t>
        </w:r>
      </w:ins>
      <w:r>
        <w:rPr>
          <w:rFonts w:hint="eastAsia"/>
        </w:rPr>
        <w:t>从事件规模来看，圣地很可能会直接处置」</w:t>
      </w:r>
    </w:p>
    <w:p w14:paraId="42CF9284" w14:textId="3077D54E" w:rsidR="00DE14DB" w:rsidRDefault="00DE14DB" w:rsidP="00DE14DB">
      <w:pPr>
        <w:ind w:firstLineChars="200" w:firstLine="420"/>
      </w:pPr>
      <w:r>
        <w:rPr>
          <w:rFonts w:hint="eastAsia"/>
        </w:rPr>
        <w:t>「以我国的</w:t>
      </w:r>
      <w:del w:id="2757" w:author="夜 夜" w:date="2022-12-25T22:59:00Z">
        <w:r w:rsidDel="00053E94">
          <w:rPr>
            <w:rFonts w:hint="eastAsia"/>
          </w:rPr>
          <w:delText>强大程度</w:delText>
        </w:r>
      </w:del>
      <w:ins w:id="2758" w:author="夜 夜" w:date="2022-12-25T22:59:00Z">
        <w:r w:rsidR="00053E94">
          <w:rPr>
            <w:rFonts w:hint="eastAsia"/>
          </w:rPr>
          <w:t>国力</w:t>
        </w:r>
      </w:ins>
      <w:r>
        <w:rPr>
          <w:rFonts w:hint="eastAsia"/>
        </w:rPr>
        <w:t>，他国可能不太够看啊。如果圣地能够出手的话，大约要花多长时间？」</w:t>
      </w:r>
    </w:p>
    <w:p w14:paraId="3034B1A3" w14:textId="77777777" w:rsidR="00DE14DB" w:rsidRDefault="00DE14DB" w:rsidP="00DE14DB">
      <w:pPr>
        <w:ind w:firstLineChars="200" w:firstLine="420"/>
      </w:pPr>
      <w:r>
        <w:rPr>
          <w:rFonts w:hint="eastAsia"/>
        </w:rPr>
        <w:t>「圣地的助力……恐怕要三个月之后」</w:t>
      </w:r>
    </w:p>
    <w:p w14:paraId="708F9254" w14:textId="77777777" w:rsidR="00DE14DB" w:rsidRDefault="00DE14DB" w:rsidP="00DE14DB">
      <w:pPr>
        <w:ind w:firstLineChars="200" w:firstLine="420"/>
      </w:pPr>
      <w:r>
        <w:rPr>
          <w:rFonts w:hint="eastAsia"/>
        </w:rPr>
        <w:t>「……真久啊」</w:t>
      </w:r>
    </w:p>
    <w:p w14:paraId="4EED91BB" w14:textId="77777777" w:rsidR="00DE14DB" w:rsidRDefault="00DE14DB" w:rsidP="00DE14DB">
      <w:pPr>
        <w:ind w:firstLineChars="200" w:firstLine="420"/>
      </w:pPr>
      <w:r>
        <w:rPr>
          <w:rFonts w:hint="eastAsia"/>
        </w:rPr>
        <w:t>雅修娜苦笑了出来。</w:t>
      </w:r>
    </w:p>
    <w:p w14:paraId="0AFC9E76" w14:textId="5AA84EEC" w:rsidR="00DE14DB" w:rsidRDefault="00DE14DB" w:rsidP="00DE14DB">
      <w:pPr>
        <w:ind w:firstLineChars="200" w:firstLine="420"/>
      </w:pPr>
      <w:r>
        <w:rPr>
          <w:rFonts w:hint="eastAsia"/>
        </w:rPr>
        <w:lastRenderedPageBreak/>
        <w:t>然而，没有办法。由于国与国之间隔着未开拓区域，</w:t>
      </w:r>
      <w:del w:id="2759" w:author="夜 夜" w:date="2022-12-25T23:04:00Z">
        <w:r w:rsidDel="001D31D6">
          <w:rPr>
            <w:rFonts w:hint="eastAsia"/>
          </w:rPr>
          <w:delText>不管怎样</w:delText>
        </w:r>
      </w:del>
      <w:ins w:id="2760" w:author="夜 夜" w:date="2022-12-25T23:04:00Z">
        <w:r w:rsidR="001D31D6">
          <w:rPr>
            <w:rFonts w:hint="eastAsia"/>
          </w:rPr>
          <w:t>无论如何</w:t>
        </w:r>
      </w:ins>
      <w:r>
        <w:rPr>
          <w:rFonts w:hint="eastAsia"/>
        </w:rPr>
        <w:t>都</w:t>
      </w:r>
      <w:ins w:id="2761" w:author="夜 夜" w:date="2022-12-26T00:37:00Z">
        <w:r w:rsidR="001C6A80">
          <w:rPr>
            <w:rFonts w:hint="eastAsia"/>
          </w:rPr>
          <w:t>会在路上</w:t>
        </w:r>
      </w:ins>
      <w:ins w:id="2762" w:author="夜 夜" w:date="2022-12-25T23:14:00Z">
        <w:r w:rsidR="00E571FD">
          <w:rPr>
            <w:rFonts w:hint="eastAsia"/>
          </w:rPr>
          <w:t>消耗</w:t>
        </w:r>
      </w:ins>
      <w:ins w:id="2763" w:author="夜 夜" w:date="2022-12-26T00:37:00Z">
        <w:r w:rsidR="001C6A80">
          <w:rPr>
            <w:rFonts w:hint="eastAsia"/>
          </w:rPr>
          <w:t>许多</w:t>
        </w:r>
      </w:ins>
      <w:ins w:id="2764" w:author="夜 夜" w:date="2022-12-25T23:14:00Z">
        <w:r w:rsidR="00E571FD">
          <w:rPr>
            <w:rFonts w:hint="eastAsia"/>
          </w:rPr>
          <w:t>时间</w:t>
        </w:r>
      </w:ins>
      <w:del w:id="2765" w:author="夜 夜" w:date="2022-12-25T23:04:00Z">
        <w:r w:rsidDel="001D31D6">
          <w:rPr>
            <w:rFonts w:hint="eastAsia"/>
          </w:rPr>
          <w:delText>需要</w:delText>
        </w:r>
      </w:del>
      <w:del w:id="2766" w:author="夜 夜" w:date="2022-12-25T23:14:00Z">
        <w:r w:rsidDel="00E571FD">
          <w:rPr>
            <w:rFonts w:hint="eastAsia"/>
          </w:rPr>
          <w:delText>时间</w:delText>
        </w:r>
      </w:del>
      <w:r>
        <w:rPr>
          <w:rFonts w:hint="eastAsia"/>
        </w:rPr>
        <w:t>。而且西之圣地与东之葛里萨利嘉之间，可以说是地理上相距最远的距离了。</w:t>
      </w:r>
    </w:p>
    <w:p w14:paraId="1857BB15" w14:textId="2DF04EDA" w:rsidR="00DE14DB" w:rsidRDefault="00DE14DB" w:rsidP="00DE14DB">
      <w:pPr>
        <w:ind w:firstLineChars="200" w:firstLine="420"/>
      </w:pPr>
      <w:r>
        <w:rPr>
          <w:rFonts w:hint="eastAsia"/>
        </w:rPr>
        <w:t>「殿下刚才虽说无法期待，但若我能到达利贝尔，到时候</w:t>
      </w:r>
      <w:ins w:id="2767" w:author="夜 夜" w:date="2022-12-25T23:15:00Z">
        <w:r w:rsidR="00F03ED0">
          <w:rPr>
            <w:rFonts w:hint="eastAsia"/>
          </w:rPr>
          <w:t>应该</w:t>
        </w:r>
      </w:ins>
      <w:r>
        <w:rPr>
          <w:rFonts w:hint="eastAsia"/>
        </w:rPr>
        <w:t>多少</w:t>
      </w:r>
      <w:ins w:id="2768" w:author="夜 夜" w:date="2022-12-25T23:15:00Z">
        <w:r w:rsidR="00F03ED0">
          <w:rPr>
            <w:rFonts w:hint="eastAsia"/>
          </w:rPr>
          <w:t>都</w:t>
        </w:r>
      </w:ins>
      <w:r>
        <w:rPr>
          <w:rFonts w:hint="eastAsia"/>
        </w:rPr>
        <w:t>会有些增援。那里已经不是葛里萨利嘉了，所以第一身份</w:t>
      </w:r>
      <w:ins w:id="2769" w:author="夜 夜" w:date="2022-12-25T23:29:00Z">
        <w:r w:rsidR="00206452">
          <w:rPr>
            <w:rFonts w:hint="eastAsia"/>
          </w:rPr>
          <w:t>也</w:t>
        </w:r>
      </w:ins>
      <w:r>
        <w:rPr>
          <w:rFonts w:hint="eastAsia"/>
        </w:rPr>
        <w:t>不归奥薇尔大主教管辖」</w:t>
      </w:r>
    </w:p>
    <w:p w14:paraId="78B0E087" w14:textId="77777777" w:rsidR="00DE14DB" w:rsidRDefault="00DE14DB" w:rsidP="00DE14DB">
      <w:pPr>
        <w:ind w:firstLineChars="200" w:firstLine="420"/>
      </w:pPr>
      <w:r>
        <w:rPr>
          <w:rFonts w:hint="eastAsia"/>
        </w:rPr>
        <w:t>「确实啊。那我就不抱期待地等着吧。在这之后，国境的监视会逐渐变紧吧。我这孤立无援之身，要是能有援军的指望的话，也能安心一些」</w:t>
      </w:r>
    </w:p>
    <w:p w14:paraId="34A29B52" w14:textId="77777777" w:rsidR="00DE14DB" w:rsidRDefault="00DE14DB" w:rsidP="00DE14DB">
      <w:pPr>
        <w:ind w:firstLineChars="200" w:firstLine="420"/>
      </w:pPr>
      <w:r>
        <w:rPr>
          <w:rFonts w:hint="eastAsia"/>
        </w:rPr>
        <w:t>雅修娜转过身去。</w:t>
      </w:r>
    </w:p>
    <w:p w14:paraId="5D2D716E" w14:textId="39673432" w:rsidR="00DE14DB" w:rsidRDefault="00DE14DB" w:rsidP="00DE14DB">
      <w:pPr>
        <w:ind w:firstLineChars="200" w:firstLine="420"/>
      </w:pPr>
      <w:r>
        <w:rPr>
          <w:rFonts w:hint="eastAsia"/>
        </w:rPr>
        <w:t>梅诺</w:t>
      </w:r>
      <w:del w:id="2770" w:author="夜 夜" w:date="2022-12-25T23:33:00Z">
        <w:r w:rsidDel="00936745">
          <w:rPr>
            <w:rFonts w:hint="eastAsia"/>
          </w:rPr>
          <w:delText>望着她那</w:delText>
        </w:r>
      </w:del>
      <w:ins w:id="2771" w:author="夜 夜" w:date="2022-12-25T23:33:00Z">
        <w:r w:rsidR="00936745">
          <w:rPr>
            <w:rFonts w:hint="eastAsia"/>
          </w:rPr>
          <w:t>向着雅修娜</w:t>
        </w:r>
      </w:ins>
      <w:r>
        <w:rPr>
          <w:rFonts w:hint="eastAsia"/>
        </w:rPr>
        <w:t>即便</w:t>
      </w:r>
      <w:del w:id="2772" w:author="夜 夜" w:date="2022-12-25T23:33:00Z">
        <w:r w:rsidDel="009A7B13">
          <w:rPr>
            <w:rFonts w:hint="eastAsia"/>
          </w:rPr>
          <w:delText>形单影只</w:delText>
        </w:r>
      </w:del>
      <w:ins w:id="2773" w:author="夜 夜" w:date="2022-12-25T23:33:00Z">
        <w:r w:rsidR="009A7B13">
          <w:rPr>
            <w:rFonts w:hint="eastAsia"/>
          </w:rPr>
          <w:t>孤身一人</w:t>
        </w:r>
      </w:ins>
      <w:r>
        <w:rPr>
          <w:rFonts w:hint="eastAsia"/>
        </w:rPr>
        <w:t>，</w:t>
      </w:r>
      <w:del w:id="2774" w:author="夜 夜" w:date="2022-12-25T23:33:00Z">
        <w:r w:rsidDel="00936745">
          <w:rPr>
            <w:rFonts w:hint="eastAsia"/>
          </w:rPr>
          <w:delText>却</w:delText>
        </w:r>
      </w:del>
      <w:ins w:id="2775" w:author="夜 夜" w:date="2022-12-25T23:33:00Z">
        <w:r w:rsidR="00936745">
          <w:rPr>
            <w:rFonts w:hint="eastAsia"/>
          </w:rPr>
          <w:t>也</w:t>
        </w:r>
      </w:ins>
      <w:del w:id="2776" w:author="夜 夜" w:date="2022-12-25T23:33:00Z">
        <w:r w:rsidDel="009A7B13">
          <w:rPr>
            <w:rFonts w:hint="eastAsia"/>
          </w:rPr>
          <w:delText>威风堂堂</w:delText>
        </w:r>
      </w:del>
      <w:ins w:id="2777" w:author="夜 夜" w:date="2022-12-25T23:33:00Z">
        <w:r w:rsidR="009A7B13">
          <w:rPr>
            <w:rFonts w:hint="eastAsia"/>
          </w:rPr>
          <w:t>昂首挺胸</w:t>
        </w:r>
      </w:ins>
      <w:r>
        <w:rPr>
          <w:rFonts w:hint="eastAsia"/>
        </w:rPr>
        <w:t>的背影，高声喊道：</w:t>
      </w:r>
    </w:p>
    <w:p w14:paraId="33655E3B" w14:textId="77777777" w:rsidR="00DE14DB" w:rsidRDefault="00DE14DB" w:rsidP="00DE14DB">
      <w:pPr>
        <w:ind w:firstLineChars="200" w:firstLine="420"/>
      </w:pPr>
      <w:r>
        <w:rPr>
          <w:rFonts w:hint="eastAsia"/>
        </w:rPr>
        <w:t>「保重啊，殿下！」</w:t>
      </w:r>
    </w:p>
    <w:p w14:paraId="52DCCC08" w14:textId="77777777" w:rsidR="00DE14DB" w:rsidRDefault="00DE14DB" w:rsidP="00DE14DB">
      <w:pPr>
        <w:ind w:firstLineChars="200" w:firstLine="420"/>
      </w:pPr>
      <w:r>
        <w:rPr>
          <w:rFonts w:hint="eastAsia"/>
        </w:rPr>
        <w:t>「啊啊」</w:t>
      </w:r>
    </w:p>
    <w:p w14:paraId="7B8C3D7F" w14:textId="77777777" w:rsidR="00DE14DB" w:rsidRDefault="00DE14DB" w:rsidP="00DE14DB">
      <w:pPr>
        <w:ind w:firstLineChars="200" w:firstLine="420"/>
      </w:pPr>
      <w:r>
        <w:rPr>
          <w:rFonts w:hint="eastAsia"/>
        </w:rPr>
        <w:t>雅修娜飒爽地举起一只手示意。</w:t>
      </w:r>
    </w:p>
    <w:p w14:paraId="4E20353C" w14:textId="77777777" w:rsidR="00DE14DB" w:rsidRDefault="00DE14DB" w:rsidP="00DE14DB">
      <w:pPr>
        <w:ind w:firstLineChars="200" w:firstLine="420"/>
      </w:pPr>
      <w:r>
        <w:rPr>
          <w:rFonts w:hint="eastAsia"/>
        </w:rPr>
        <w:t>「再会了，神官大人」</w:t>
      </w:r>
    </w:p>
    <w:p w14:paraId="44A721A1" w14:textId="77777777" w:rsidR="00DE14DB" w:rsidRDefault="00DE14DB" w:rsidP="00DE14DB">
      <w:pPr>
        <w:ind w:firstLineChars="200" w:firstLine="420"/>
      </w:pPr>
      <w:r>
        <w:rPr>
          <w:rFonts w:hint="eastAsia"/>
        </w:rPr>
        <w:t>简短道别的雅修娜，胜算并不高吧。</w:t>
      </w:r>
    </w:p>
    <w:p w14:paraId="5AC1E75E" w14:textId="1875BB02" w:rsidR="00DE14DB" w:rsidRDefault="00DE14DB" w:rsidP="00DE14DB">
      <w:pPr>
        <w:ind w:firstLineChars="200" w:firstLine="420"/>
      </w:pPr>
      <w:r>
        <w:rPr>
          <w:rFonts w:hint="eastAsia"/>
        </w:rPr>
        <w:t>但是，她的背影中</w:t>
      </w:r>
      <w:ins w:id="2778" w:author="夜 夜" w:date="2022-12-25T23:45:00Z">
        <w:r w:rsidR="002261CE">
          <w:rPr>
            <w:rFonts w:hint="eastAsia"/>
          </w:rPr>
          <w:t>看上去</w:t>
        </w:r>
      </w:ins>
      <w:r>
        <w:rPr>
          <w:rFonts w:hint="eastAsia"/>
        </w:rPr>
        <w:t>满溢着怎样的逆境都</w:t>
      </w:r>
      <w:del w:id="2779" w:author="夜 夜" w:date="2022-12-25T23:45:00Z">
        <w:r w:rsidDel="003D5CC5">
          <w:rPr>
            <w:rFonts w:hint="eastAsia"/>
          </w:rPr>
          <w:delText>将披荆斩棘</w:delText>
        </w:r>
      </w:del>
      <w:ins w:id="2780" w:author="夜 夜" w:date="2022-12-25T23:45:00Z">
        <w:r w:rsidR="003D5CC5">
          <w:rPr>
            <w:rFonts w:hint="eastAsia"/>
          </w:rPr>
          <w:t>能</w:t>
        </w:r>
      </w:ins>
      <w:ins w:id="2781" w:author="夜 夜" w:date="2022-12-25T23:46:00Z">
        <w:r w:rsidR="003D5CC5">
          <w:rPr>
            <w:rFonts w:hint="eastAsia"/>
          </w:rPr>
          <w:t>将其踏破</w:t>
        </w:r>
      </w:ins>
      <w:r>
        <w:rPr>
          <w:rFonts w:hint="eastAsia"/>
        </w:rPr>
        <w:t>的力量。</w:t>
      </w:r>
    </w:p>
    <w:p w14:paraId="5BD5DEBC" w14:textId="77777777" w:rsidR="00DE14DB" w:rsidRDefault="00DE14DB" w:rsidP="00DE14DB">
      <w:pPr>
        <w:ind w:firstLineChars="200" w:firstLine="420"/>
      </w:pPr>
      <w:r>
        <w:rPr>
          <w:rFonts w:hint="eastAsia"/>
        </w:rPr>
        <w:t>「……」</w:t>
      </w:r>
    </w:p>
    <w:p w14:paraId="36CEA71E" w14:textId="77777777" w:rsidR="00DE14DB" w:rsidRDefault="00DE14DB" w:rsidP="00DE14DB">
      <w:pPr>
        <w:ind w:firstLineChars="200" w:firstLine="420"/>
      </w:pPr>
      <w:r>
        <w:rPr>
          <w:rFonts w:hint="eastAsia"/>
        </w:rPr>
        <w:t>梅诺，也离开了这里。</w:t>
      </w:r>
    </w:p>
    <w:p w14:paraId="30EDF50E" w14:textId="77777777" w:rsidR="00DE14DB" w:rsidRDefault="00DE14DB" w:rsidP="00DE14DB">
      <w:pPr>
        <w:ind w:firstLineChars="200" w:firstLine="420"/>
      </w:pPr>
      <w:r>
        <w:rPr>
          <w:rFonts w:hint="eastAsia"/>
        </w:rPr>
        <w:t>长夜渐明，朝日初显。</w:t>
      </w:r>
    </w:p>
    <w:p w14:paraId="33DED4AE" w14:textId="77777777" w:rsidR="00DE14DB" w:rsidRDefault="00DE14DB" w:rsidP="00DE14DB">
      <w:pPr>
        <w:ind w:firstLineChars="200" w:firstLine="420"/>
      </w:pPr>
      <w:r>
        <w:rPr>
          <w:rFonts w:hint="eastAsia"/>
        </w:rPr>
        <w:t>梅诺还剩下一件工作没有完成。</w:t>
      </w:r>
    </w:p>
    <w:p w14:paraId="0691F2B4" w14:textId="4487508F" w:rsidR="00DE14DB" w:rsidRDefault="00DE14DB" w:rsidP="00DE14DB">
      <w:pPr>
        <w:ind w:firstLineChars="200" w:firstLine="420"/>
      </w:pPr>
      <w:r>
        <w:rPr>
          <w:rFonts w:hint="eastAsia"/>
        </w:rPr>
        <w:t>她被奥薇尔骗了。</w:t>
      </w:r>
      <w:del w:id="2782" w:author="夜 夜" w:date="2022-12-25T23:47:00Z">
        <w:r w:rsidDel="00155E0B">
          <w:rPr>
            <w:rFonts w:hint="eastAsia"/>
          </w:rPr>
          <w:delText>在</w:delText>
        </w:r>
      </w:del>
      <w:r>
        <w:rPr>
          <w:rFonts w:hint="eastAsia"/>
        </w:rPr>
        <w:t>加尔姆</w:t>
      </w:r>
      <w:ins w:id="2783" w:author="夜 夜" w:date="2022-12-26T00:44:00Z">
        <w:r w:rsidR="00457CC1">
          <w:rPr>
            <w:rFonts w:hint="eastAsia"/>
          </w:rPr>
          <w:t>根本</w:t>
        </w:r>
      </w:ins>
      <w:del w:id="2784" w:author="夜 夜" w:date="2022-12-25T23:47:00Z">
        <w:r w:rsidDel="00155E0B">
          <w:rPr>
            <w:rFonts w:hint="eastAsia"/>
          </w:rPr>
          <w:delText>中，</w:delText>
        </w:r>
      </w:del>
      <w:r>
        <w:rPr>
          <w:rFonts w:hint="eastAsia"/>
        </w:rPr>
        <w:t>没有所谓可以杀死灯里的仪式场。奥薇尔只是想利用灯里的纯粹概念而已。</w:t>
      </w:r>
    </w:p>
    <w:p w14:paraId="28188E8D" w14:textId="77777777" w:rsidR="00DE14DB" w:rsidRDefault="00DE14DB" w:rsidP="00DE14DB">
      <w:pPr>
        <w:ind w:firstLineChars="200" w:firstLine="420"/>
      </w:pPr>
      <w:r>
        <w:rPr>
          <w:rFonts w:hint="eastAsia"/>
        </w:rPr>
        <w:t>灯里可以利用【时】之纯粹概念将自己的死【回归】从而复活，杀死她的手段，就只能由梅诺自己探寻了。</w:t>
      </w:r>
    </w:p>
    <w:p w14:paraId="512182AD" w14:textId="7DCC2A84" w:rsidR="00DE14DB" w:rsidRDefault="00DE14DB" w:rsidP="00DE14DB">
      <w:pPr>
        <w:ind w:firstLineChars="200" w:firstLine="420"/>
      </w:pPr>
      <w:r>
        <w:rPr>
          <w:rFonts w:hint="eastAsia"/>
        </w:rPr>
        <w:t>为了杀死灯里，防人灾之患于未然，首先要</w:t>
      </w:r>
      <w:ins w:id="2785" w:author="夜 夜" w:date="2022-12-26T00:57:00Z">
        <w:r w:rsidR="00465C8E">
          <w:rPr>
            <w:rFonts w:hint="eastAsia"/>
          </w:rPr>
          <w:t>带着她</w:t>
        </w:r>
        <w:r w:rsidR="00FE345D">
          <w:rPr>
            <w:rFonts w:hint="eastAsia"/>
          </w:rPr>
          <w:t>，一起从</w:t>
        </w:r>
      </w:ins>
      <w:del w:id="2786" w:author="夜 夜" w:date="2022-12-26T00:57:00Z">
        <w:r w:rsidDel="00465C8E">
          <w:rPr>
            <w:rFonts w:hint="eastAsia"/>
          </w:rPr>
          <w:delText>从</w:delText>
        </w:r>
      </w:del>
      <w:r>
        <w:rPr>
          <w:rFonts w:hint="eastAsia"/>
        </w:rPr>
        <w:t>奥薇尔的手中</w:t>
      </w:r>
      <w:del w:id="2787" w:author="夜 夜" w:date="2022-12-26T00:57:00Z">
        <w:r w:rsidDel="00FE345D">
          <w:rPr>
            <w:rFonts w:hint="eastAsia"/>
          </w:rPr>
          <w:delText>一同</w:delText>
        </w:r>
      </w:del>
      <w:r>
        <w:rPr>
          <w:rFonts w:hint="eastAsia"/>
        </w:rPr>
        <w:t>逃走。</w:t>
      </w:r>
    </w:p>
    <w:p w14:paraId="0D9EFD51" w14:textId="19DD4091" w:rsidR="00DE14DB" w:rsidRDefault="00DE14DB" w:rsidP="00DE14DB">
      <w:pPr>
        <w:ind w:firstLineChars="200" w:firstLine="420"/>
      </w:pPr>
      <w:r>
        <w:rPr>
          <w:rFonts w:hint="eastAsia"/>
        </w:rPr>
        <w:t>为了杀死她，</w:t>
      </w:r>
      <w:del w:id="2788" w:author="夜 夜" w:date="2022-12-26T00:57:00Z">
        <w:r w:rsidDel="00FE345D">
          <w:rPr>
            <w:rFonts w:hint="eastAsia"/>
          </w:rPr>
          <w:delText>就</w:delText>
        </w:r>
      </w:del>
      <w:ins w:id="2789" w:author="夜 夜" w:date="2022-12-26T00:57:00Z">
        <w:r w:rsidR="00FE345D">
          <w:rPr>
            <w:rFonts w:hint="eastAsia"/>
          </w:rPr>
          <w:t>而</w:t>
        </w:r>
      </w:ins>
      <w:r>
        <w:rPr>
          <w:rFonts w:hint="eastAsia"/>
        </w:rPr>
        <w:t>不得不保护她。</w:t>
      </w:r>
    </w:p>
    <w:p w14:paraId="2768D76E" w14:textId="77777777" w:rsidR="00DE14DB" w:rsidRDefault="00DE14DB" w:rsidP="00DE14DB">
      <w:pPr>
        <w:ind w:firstLineChars="200" w:firstLine="420"/>
      </w:pPr>
      <w:r>
        <w:rPr>
          <w:rFonts w:hint="eastAsia"/>
        </w:rPr>
        <w:t>梅诺急忙奔向旅馆。她还不知道这种矛盾纠缠的行为，将唤醒怎样的感情。</w:t>
      </w:r>
    </w:p>
    <w:p w14:paraId="7C1D69FA" w14:textId="77777777" w:rsidR="00DE14DB" w:rsidRDefault="00DE14DB" w:rsidP="00DE14DB">
      <w:pPr>
        <w:ind w:firstLineChars="200" w:firstLine="420"/>
      </w:pPr>
    </w:p>
    <w:p w14:paraId="0F77A5EB" w14:textId="23D60351" w:rsidR="00DE14DB" w:rsidRDefault="00DE14DB" w:rsidP="00DE14DB">
      <w:pPr>
        <w:ind w:firstLineChars="200" w:firstLine="420"/>
      </w:pPr>
      <w:r>
        <w:rPr>
          <w:rFonts w:hint="eastAsia"/>
        </w:rPr>
        <w:t>大地发出了</w:t>
      </w:r>
      <w:ins w:id="2790" w:author="夜 夜" w:date="2022-12-26T00:58:00Z">
        <w:r w:rsidR="00931F07">
          <w:rPr>
            <w:rFonts w:hint="eastAsia"/>
          </w:rPr>
          <w:t>与地震</w:t>
        </w:r>
      </w:ins>
      <w:ins w:id="2791" w:author="夜 夜" w:date="2022-12-26T00:59:00Z">
        <w:r w:rsidR="00931F07">
          <w:rPr>
            <w:rFonts w:hint="eastAsia"/>
          </w:rPr>
          <w:t>明显不同</w:t>
        </w:r>
      </w:ins>
      <w:ins w:id="2792" w:author="夜 夜" w:date="2022-12-26T00:58:00Z">
        <w:r w:rsidR="00931F07">
          <w:rPr>
            <w:rFonts w:hint="eastAsia"/>
          </w:rPr>
          <w:t>的</w:t>
        </w:r>
      </w:ins>
      <w:r>
        <w:rPr>
          <w:rFonts w:hint="eastAsia"/>
        </w:rPr>
        <w:t>奇怪</w:t>
      </w:r>
      <w:del w:id="2793" w:author="夜 夜" w:date="2022-12-26T00:59:00Z">
        <w:r w:rsidDel="00931F07">
          <w:rPr>
            <w:rFonts w:hint="eastAsia"/>
          </w:rPr>
          <w:delText>的</w:delText>
        </w:r>
      </w:del>
      <w:r>
        <w:rPr>
          <w:rFonts w:hint="eastAsia"/>
        </w:rPr>
        <w:t>鸣响</w:t>
      </w:r>
      <w:del w:id="2794" w:author="夜 夜" w:date="2022-12-26T00:59:00Z">
        <w:r w:rsidDel="00931F07">
          <w:rPr>
            <w:rFonts w:hint="eastAsia"/>
          </w:rPr>
          <w:delText>，</w:delText>
        </w:r>
      </w:del>
      <w:del w:id="2795" w:author="夜 夜" w:date="2022-12-26T00:58:00Z">
        <w:r w:rsidDel="00931F07">
          <w:rPr>
            <w:rFonts w:hint="eastAsia"/>
          </w:rPr>
          <w:delText>显然不是地震</w:delText>
        </w:r>
      </w:del>
      <w:ins w:id="2796" w:author="夜 夜" w:date="2022-12-26T00:59:00Z">
        <w:r w:rsidR="00543244">
          <w:rPr>
            <w:rFonts w:hint="eastAsia"/>
          </w:rPr>
          <w:t>，</w:t>
        </w:r>
      </w:ins>
      <w:del w:id="2797" w:author="夜 夜" w:date="2022-12-26T00:59:00Z">
        <w:r w:rsidDel="00543244">
          <w:rPr>
            <w:rFonts w:hint="eastAsia"/>
          </w:rPr>
          <w:delText>。</w:delText>
        </w:r>
      </w:del>
      <w:r>
        <w:rPr>
          <w:rFonts w:hint="eastAsia"/>
        </w:rPr>
        <w:t>再加上外面人群喧闹，这使灯里没能睡着。</w:t>
      </w:r>
    </w:p>
    <w:p w14:paraId="7C24D2DA" w14:textId="74F9F1E7" w:rsidR="00DE14DB" w:rsidRDefault="00DE14DB" w:rsidP="00DE14DB">
      <w:pPr>
        <w:ind w:firstLineChars="200" w:firstLine="420"/>
      </w:pPr>
      <w:r>
        <w:rPr>
          <w:rFonts w:hint="eastAsia"/>
        </w:rPr>
        <w:t>「</w:t>
      </w:r>
      <w:ins w:id="2798" w:author="夜 夜" w:date="2022-12-26T00:59:00Z">
        <w:r w:rsidR="00A53C0F">
          <w:rPr>
            <w:rFonts w:hint="eastAsia"/>
          </w:rPr>
          <w:t>唔唔</w:t>
        </w:r>
      </w:ins>
      <w:del w:id="2799" w:author="夜 夜" w:date="2022-12-26T00:59:00Z">
        <w:r w:rsidDel="00A53C0F">
          <w:rPr>
            <w:rFonts w:hint="eastAsia"/>
          </w:rPr>
          <w:delText>嗯</w:delText>
        </w:r>
      </w:del>
      <w:r>
        <w:rPr>
          <w:rFonts w:hint="eastAsia"/>
        </w:rPr>
        <w:t>啊……」</w:t>
      </w:r>
    </w:p>
    <w:p w14:paraId="2BB9F506" w14:textId="33CD0964" w:rsidR="00DE14DB" w:rsidRDefault="00DE14DB" w:rsidP="00DE14DB">
      <w:pPr>
        <w:ind w:firstLineChars="200" w:firstLine="420"/>
      </w:pPr>
      <w:del w:id="2800" w:author="夜 夜" w:date="2022-12-26T01:00:00Z">
        <w:r w:rsidDel="00E12618">
          <w:rPr>
            <w:rFonts w:hint="eastAsia"/>
          </w:rPr>
          <w:delText>不管</w:delText>
        </w:r>
      </w:del>
      <w:r>
        <w:rPr>
          <w:rFonts w:hint="eastAsia"/>
        </w:rPr>
        <w:t>灯里在床上</w:t>
      </w:r>
      <w:ins w:id="2801" w:author="夜 夜" w:date="2022-12-26T01:00:00Z">
        <w:r w:rsidR="00E12618">
          <w:rPr>
            <w:rFonts w:hint="eastAsia"/>
          </w:rPr>
          <w:t>辗转反侧</w:t>
        </w:r>
      </w:ins>
      <w:del w:id="2802" w:author="夜 夜" w:date="2022-12-26T01:00:00Z">
        <w:r w:rsidDel="00E12618">
          <w:rPr>
            <w:rFonts w:hint="eastAsia"/>
          </w:rPr>
          <w:delText>如何翻身</w:delText>
        </w:r>
      </w:del>
      <w:r>
        <w:rPr>
          <w:rFonts w:hint="eastAsia"/>
        </w:rPr>
        <w:t>，</w:t>
      </w:r>
      <w:del w:id="2803" w:author="夜 夜" w:date="2022-12-26T01:00:00Z">
        <w:r w:rsidDel="00E12618">
          <w:rPr>
            <w:rFonts w:hint="eastAsia"/>
          </w:rPr>
          <w:delText>还是没有</w:delText>
        </w:r>
      </w:del>
      <w:r>
        <w:rPr>
          <w:rFonts w:hint="eastAsia"/>
        </w:rPr>
        <w:t>睡意</w:t>
      </w:r>
      <w:ins w:id="2804" w:author="夜 夜" w:date="2022-12-26T01:01:00Z">
        <w:r w:rsidR="009F5138">
          <w:rPr>
            <w:rFonts w:hint="eastAsia"/>
          </w:rPr>
          <w:t>终究</w:t>
        </w:r>
      </w:ins>
      <w:ins w:id="2805" w:author="夜 夜" w:date="2022-12-26T01:00:00Z">
        <w:r w:rsidR="00E12618">
          <w:rPr>
            <w:rFonts w:hint="eastAsia"/>
          </w:rPr>
          <w:t>没能造访</w:t>
        </w:r>
      </w:ins>
      <w:r>
        <w:rPr>
          <w:rFonts w:hint="eastAsia"/>
        </w:rPr>
        <w:t>。明明快到早上了，梅诺却还是</w:t>
      </w:r>
      <w:ins w:id="2806" w:author="夜 夜" w:date="2022-12-26T01:01:00Z">
        <w:r w:rsidR="00F83D28">
          <w:rPr>
            <w:rFonts w:hint="eastAsia"/>
          </w:rPr>
          <w:t>异常地</w:t>
        </w:r>
      </w:ins>
      <w:r>
        <w:rPr>
          <w:rFonts w:hint="eastAsia"/>
        </w:rPr>
        <w:t>不见</w:t>
      </w:r>
      <w:ins w:id="2807" w:author="夜 夜" w:date="2022-12-26T01:01:00Z">
        <w:r w:rsidR="00F83D28">
          <w:rPr>
            <w:rFonts w:hint="eastAsia"/>
          </w:rPr>
          <w:t>踪</w:t>
        </w:r>
      </w:ins>
      <w:del w:id="2808" w:author="夜 夜" w:date="2022-12-26T01:01:00Z">
        <w:r w:rsidDel="00F83D28">
          <w:rPr>
            <w:rFonts w:hint="eastAsia"/>
          </w:rPr>
          <w:delText>人</w:delText>
        </w:r>
      </w:del>
      <w:r>
        <w:rPr>
          <w:rFonts w:hint="eastAsia"/>
        </w:rPr>
        <w:t>影</w:t>
      </w:r>
      <w:del w:id="2809" w:author="夜 夜" w:date="2022-12-26T01:01:00Z">
        <w:r w:rsidDel="00F83D28">
          <w:rPr>
            <w:rFonts w:hint="eastAsia"/>
          </w:rPr>
          <w:delText>，这也很奇怪</w:delText>
        </w:r>
      </w:del>
      <w:r>
        <w:rPr>
          <w:rFonts w:hint="eastAsia"/>
        </w:rPr>
        <w:t>。</w:t>
      </w:r>
      <w:del w:id="2810" w:author="夜 夜" w:date="2022-12-26T01:02:00Z">
        <w:r w:rsidDel="007346C0">
          <w:rPr>
            <w:rFonts w:hint="eastAsia"/>
          </w:rPr>
          <w:delText>灯里的心有些不安，</w:delText>
        </w:r>
      </w:del>
      <w:ins w:id="2811" w:author="夜 夜" w:date="2022-12-26T01:02:00Z">
        <w:r w:rsidR="007346C0">
          <w:rPr>
            <w:rFonts w:hint="eastAsia"/>
          </w:rPr>
          <w:t>难道说，</w:t>
        </w:r>
      </w:ins>
      <w:del w:id="2812" w:author="夜 夜" w:date="2022-12-26T01:02:00Z">
        <w:r w:rsidDel="007346C0">
          <w:rPr>
            <w:rFonts w:hint="eastAsia"/>
          </w:rPr>
          <w:delText>莫非</w:delText>
        </w:r>
      </w:del>
      <w:r>
        <w:rPr>
          <w:rFonts w:hint="eastAsia"/>
        </w:rPr>
        <w:t>她是卷入到什么不好的事情中了</w:t>
      </w:r>
      <w:ins w:id="2813" w:author="夜 夜" w:date="2022-12-26T01:02:00Z">
        <w:r w:rsidR="007346C0">
          <w:rPr>
            <w:rFonts w:hint="eastAsia"/>
          </w:rPr>
          <w:t>？一想到这，灯里的心里就有些不安</w:t>
        </w:r>
      </w:ins>
      <w:r>
        <w:rPr>
          <w:rFonts w:hint="eastAsia"/>
        </w:rPr>
        <w:t>。要是被</w:t>
      </w:r>
      <w:del w:id="2814" w:author="夜 夜" w:date="2022-12-26T01:05:00Z">
        <w:r w:rsidDel="00A95AC2">
          <w:rPr>
            <w:rFonts w:hint="eastAsia"/>
          </w:rPr>
          <w:delText>孤身</w:delText>
        </w:r>
      </w:del>
      <w:r>
        <w:rPr>
          <w:rFonts w:hint="eastAsia"/>
        </w:rPr>
        <w:t>抛下</w:t>
      </w:r>
      <w:ins w:id="2815" w:author="夜 夜" w:date="2022-12-26T01:05:00Z">
        <w:r w:rsidR="00A95AC2">
          <w:rPr>
            <w:rFonts w:hint="eastAsia"/>
          </w:rPr>
          <w:t>，</w:t>
        </w:r>
      </w:ins>
      <w:del w:id="2816" w:author="夜 夜" w:date="2022-12-26T01:05:00Z">
        <w:r w:rsidDel="00A95AC2">
          <w:rPr>
            <w:rFonts w:hint="eastAsia"/>
          </w:rPr>
          <w:delText>了</w:delText>
        </w:r>
      </w:del>
      <w:ins w:id="2817" w:author="夜 夜" w:date="2022-12-26T01:05:00Z">
        <w:r w:rsidR="00A95AC2">
          <w:rPr>
            <w:rFonts w:hint="eastAsia"/>
          </w:rPr>
          <w:t>孤身一人</w:t>
        </w:r>
      </w:ins>
      <w:r>
        <w:rPr>
          <w:rFonts w:hint="eastAsia"/>
        </w:rPr>
        <w:t>该怎么办</w:t>
      </w:r>
      <w:del w:id="2818" w:author="夜 夜" w:date="2022-12-26T01:05:00Z">
        <w:r w:rsidDel="00A95AC2">
          <w:rPr>
            <w:rFonts w:hint="eastAsia"/>
          </w:rPr>
          <w:delText>啊之类</w:delText>
        </w:r>
      </w:del>
      <w:r>
        <w:rPr>
          <w:rFonts w:hint="eastAsia"/>
        </w:rPr>
        <w:t>的</w:t>
      </w:r>
      <w:del w:id="2819" w:author="夜 夜" w:date="2022-12-26T01:05:00Z">
        <w:r w:rsidDel="00B66F0E">
          <w:rPr>
            <w:rFonts w:hint="eastAsia"/>
          </w:rPr>
          <w:delText>疑虑</w:delText>
        </w:r>
      </w:del>
      <w:ins w:id="2820" w:author="夜 夜" w:date="2022-12-26T01:05:00Z">
        <w:r w:rsidR="00B66F0E">
          <w:rPr>
            <w:rFonts w:hint="eastAsia"/>
          </w:rPr>
          <w:t>不安</w:t>
        </w:r>
      </w:ins>
      <w:r>
        <w:rPr>
          <w:rFonts w:hint="eastAsia"/>
        </w:rPr>
        <w:t>在脑中发酵。</w:t>
      </w:r>
    </w:p>
    <w:p w14:paraId="17F9BC87" w14:textId="33066246" w:rsidR="00DE14DB" w:rsidRDefault="00DE14DB" w:rsidP="00DE14DB">
      <w:pPr>
        <w:ind w:firstLineChars="200" w:firstLine="420"/>
      </w:pPr>
      <w:r>
        <w:rPr>
          <w:rFonts w:hint="eastAsia"/>
        </w:rPr>
        <w:t>但是，</w:t>
      </w:r>
      <w:ins w:id="2821" w:author="夜 夜" w:date="2022-12-26T01:07:00Z">
        <w:r w:rsidR="00A349EC">
          <w:rPr>
            <w:rFonts w:hint="eastAsia"/>
          </w:rPr>
          <w:t>自己</w:t>
        </w:r>
      </w:ins>
      <w:r>
        <w:rPr>
          <w:rFonts w:hint="eastAsia"/>
        </w:rPr>
        <w:t>没有做出行动的依据、</w:t>
      </w:r>
      <w:ins w:id="2822" w:author="夜 夜" w:date="2022-12-26T01:07:00Z">
        <w:r w:rsidR="00A349EC">
          <w:rPr>
            <w:rFonts w:hint="eastAsia"/>
          </w:rPr>
          <w:t>也没有</w:t>
        </w:r>
      </w:ins>
      <w:r>
        <w:rPr>
          <w:rFonts w:hint="eastAsia"/>
        </w:rPr>
        <w:t>勇气</w:t>
      </w:r>
      <w:del w:id="2823" w:author="夜 夜" w:date="2022-12-26T01:07:00Z">
        <w:r w:rsidDel="00A349EC">
          <w:rPr>
            <w:rFonts w:hint="eastAsia"/>
          </w:rPr>
          <w:delText>、或力量</w:delText>
        </w:r>
      </w:del>
      <w:r>
        <w:rPr>
          <w:rFonts w:hint="eastAsia"/>
        </w:rPr>
        <w:t>。</w:t>
      </w:r>
    </w:p>
    <w:p w14:paraId="62C2363F" w14:textId="3200D768" w:rsidR="00DE14DB" w:rsidRDefault="00DE14DB" w:rsidP="00DE14DB">
      <w:pPr>
        <w:ind w:firstLineChars="200" w:firstLine="420"/>
      </w:pPr>
      <w:r>
        <w:rPr>
          <w:rFonts w:hint="eastAsia"/>
        </w:rPr>
        <w:t>灯里</w:t>
      </w:r>
      <w:ins w:id="2824" w:author="夜 夜" w:date="2022-12-26T01:08:00Z">
        <w:r w:rsidR="00544EFC">
          <w:rPr>
            <w:rFonts w:hint="eastAsia"/>
          </w:rPr>
          <w:t>能做的，就只有</w:t>
        </w:r>
      </w:ins>
      <w:del w:id="2825" w:author="夜 夜" w:date="2022-12-26T01:08:00Z">
        <w:r w:rsidDel="00544EFC">
          <w:rPr>
            <w:rFonts w:hint="eastAsia"/>
          </w:rPr>
          <w:delText>只能</w:delText>
        </w:r>
      </w:del>
      <w:r>
        <w:rPr>
          <w:rFonts w:hint="eastAsia"/>
        </w:rPr>
        <w:t>在脑</w:t>
      </w:r>
      <w:ins w:id="2826" w:author="夜 夜" w:date="2022-12-26T01:08:00Z">
        <w:r w:rsidR="00544EFC">
          <w:rPr>
            <w:rFonts w:hint="eastAsia"/>
          </w:rPr>
          <w:t>海</w:t>
        </w:r>
      </w:ins>
      <w:r>
        <w:rPr>
          <w:rFonts w:hint="eastAsia"/>
        </w:rPr>
        <w:t>中反复地思考</w:t>
      </w:r>
      <w:del w:id="2827" w:author="夜 夜" w:date="2022-12-26T01:08:00Z">
        <w:r w:rsidDel="00544EFC">
          <w:rPr>
            <w:rFonts w:hint="eastAsia"/>
          </w:rPr>
          <w:delText>着</w:delText>
        </w:r>
      </w:del>
      <w:ins w:id="2828" w:author="夜 夜" w:date="2022-12-26T01:08:00Z">
        <w:r w:rsidR="00544EFC">
          <w:rPr>
            <w:rFonts w:hint="eastAsia"/>
          </w:rPr>
          <w:t>自己</w:t>
        </w:r>
      </w:ins>
      <w:r>
        <w:rPr>
          <w:rFonts w:hint="eastAsia"/>
        </w:rPr>
        <w:t>该怎么办</w:t>
      </w:r>
      <w:del w:id="2829" w:author="夜 夜" w:date="2022-12-26T01:08:00Z">
        <w:r w:rsidDel="00544EFC">
          <w:rPr>
            <w:rFonts w:hint="eastAsia"/>
          </w:rPr>
          <w:delText>啊</w:delText>
        </w:r>
      </w:del>
      <w:r>
        <w:rPr>
          <w:rFonts w:hint="eastAsia"/>
        </w:rPr>
        <w:t>。</w:t>
      </w:r>
    </w:p>
    <w:p w14:paraId="4FA7F95C" w14:textId="1E9EEAFC" w:rsidR="00DE14DB" w:rsidRDefault="00DE14DB" w:rsidP="00DE14DB">
      <w:pPr>
        <w:ind w:firstLineChars="200" w:firstLine="420"/>
      </w:pPr>
      <w:r>
        <w:rPr>
          <w:rFonts w:hint="eastAsia"/>
        </w:rPr>
        <w:t>「梅诺小姐……</w:t>
      </w:r>
      <w:del w:id="2830" w:author="夜 夜" w:date="2022-12-26T01:42:00Z">
        <w:r w:rsidDel="00BA0D7D">
          <w:rPr>
            <w:rFonts w:hint="eastAsia"/>
          </w:rPr>
          <w:delText>怎么了呢</w:delText>
        </w:r>
      </w:del>
      <w:ins w:id="2831" w:author="夜 夜" w:date="2022-12-26T01:42:00Z">
        <w:r w:rsidR="00BA0D7D">
          <w:rPr>
            <w:rFonts w:hint="eastAsia"/>
          </w:rPr>
          <w:t>去干什么了呢</w:t>
        </w:r>
      </w:ins>
      <w:r>
        <w:rPr>
          <w:rFonts w:hint="eastAsia"/>
        </w:rPr>
        <w:t>」</w:t>
      </w:r>
    </w:p>
    <w:p w14:paraId="7A161C87" w14:textId="77777777" w:rsidR="00DE14DB" w:rsidRDefault="00DE14DB" w:rsidP="00DE14DB">
      <w:pPr>
        <w:ind w:firstLineChars="200" w:firstLine="420"/>
      </w:pPr>
      <w:r>
        <w:rPr>
          <w:rFonts w:hint="eastAsia"/>
        </w:rPr>
        <w:t>灯里回想着将自己带到这里的少女的容貌。</w:t>
      </w:r>
    </w:p>
    <w:p w14:paraId="3D516CA4" w14:textId="7F33862A" w:rsidR="00DE14DB" w:rsidRDefault="00DE14DB" w:rsidP="00DE14DB">
      <w:pPr>
        <w:ind w:firstLineChars="200" w:firstLine="420"/>
      </w:pPr>
      <w:r>
        <w:rPr>
          <w:rFonts w:hint="eastAsia"/>
        </w:rPr>
        <w:t>「果然还是，</w:t>
      </w:r>
      <w:ins w:id="2832" w:author="夜 夜" w:date="2022-12-26T01:48:00Z">
        <w:r w:rsidR="00BB1E4D">
          <w:rPr>
            <w:rFonts w:hint="eastAsia"/>
          </w:rPr>
          <w:t>好</w:t>
        </w:r>
      </w:ins>
      <w:del w:id="2833" w:author="夜 夜" w:date="2022-12-26T01:48:00Z">
        <w:r w:rsidDel="00BB1E4D">
          <w:rPr>
            <w:rFonts w:hint="eastAsia"/>
          </w:rPr>
          <w:delText>很</w:delText>
        </w:r>
      </w:del>
      <w:r>
        <w:rPr>
          <w:rFonts w:hint="eastAsia"/>
        </w:rPr>
        <w:t>像</w:t>
      </w:r>
      <w:ins w:id="2834" w:author="夜 夜" w:date="2022-12-26T01:48:00Z">
        <w:r w:rsidR="00BB1E4D">
          <w:rPr>
            <w:rFonts w:hint="eastAsia"/>
          </w:rPr>
          <w:t>啊</w:t>
        </w:r>
      </w:ins>
      <w:del w:id="2835" w:author="夜 夜" w:date="2022-12-26T01:48:00Z">
        <w:r w:rsidDel="00BB1E4D">
          <w:rPr>
            <w:rFonts w:hint="eastAsia"/>
          </w:rPr>
          <w:delText>吧</w:delText>
        </w:r>
      </w:del>
      <w:r>
        <w:rPr>
          <w:rFonts w:hint="eastAsia"/>
        </w:rPr>
        <w:t>」</w:t>
      </w:r>
    </w:p>
    <w:p w14:paraId="77C1A452" w14:textId="77777777" w:rsidR="00DE14DB" w:rsidRDefault="00DE14DB" w:rsidP="00DE14DB">
      <w:pPr>
        <w:ind w:firstLineChars="200" w:firstLine="420"/>
      </w:pPr>
      <w:r>
        <w:rPr>
          <w:rFonts w:hint="eastAsia"/>
        </w:rPr>
        <w:t>来到这个世界后邂逅的少女，梅诺。</w:t>
      </w:r>
    </w:p>
    <w:p w14:paraId="5AC9C856" w14:textId="43EF2D7A" w:rsidR="00DE14DB" w:rsidRDefault="00DE14DB" w:rsidP="00DE14DB">
      <w:pPr>
        <w:ind w:firstLineChars="200" w:firstLine="420"/>
      </w:pPr>
      <w:r>
        <w:rPr>
          <w:rFonts w:hint="eastAsia"/>
        </w:rPr>
        <w:t>发色不一样。瞳色</w:t>
      </w:r>
      <w:del w:id="2836" w:author="夜 夜" w:date="2022-12-26T01:48:00Z">
        <w:r w:rsidDel="00E812D4">
          <w:rPr>
            <w:rFonts w:hint="eastAsia"/>
          </w:rPr>
          <w:delText>也是。</w:delText>
        </w:r>
      </w:del>
      <w:ins w:id="2837" w:author="夜 夜" w:date="2022-12-26T01:48:00Z">
        <w:r w:rsidR="00E812D4">
          <w:rPr>
            <w:rFonts w:hint="eastAsia"/>
          </w:rPr>
          <w:t>和</w:t>
        </w:r>
      </w:ins>
      <w:r>
        <w:rPr>
          <w:rFonts w:hint="eastAsia"/>
        </w:rPr>
        <w:t>衣着的话，也不可能有那么巧的事情吧。</w:t>
      </w:r>
    </w:p>
    <w:p w14:paraId="0A177079" w14:textId="77777777" w:rsidR="00DE14DB" w:rsidRDefault="00DE14DB" w:rsidP="00DE14DB">
      <w:pPr>
        <w:ind w:firstLineChars="200" w:firstLine="420"/>
      </w:pPr>
      <w:r>
        <w:rPr>
          <w:rFonts w:hint="eastAsia"/>
        </w:rPr>
        <w:t>但是，那俊美的容颜。她，与灯里在日本时自己的——</w:t>
      </w:r>
    </w:p>
    <w:p w14:paraId="404294A5" w14:textId="77777777" w:rsidR="00DE14DB" w:rsidRDefault="00DE14DB" w:rsidP="00DE14DB">
      <w:pPr>
        <w:ind w:firstLineChars="200" w:firstLine="420"/>
      </w:pPr>
      <w:r>
        <w:rPr>
          <w:rFonts w:hint="eastAsia"/>
        </w:rPr>
        <w:t>「灯里！」</w:t>
      </w:r>
    </w:p>
    <w:p w14:paraId="554D4ABE" w14:textId="77777777" w:rsidR="00DE14DB" w:rsidRDefault="00DE14DB" w:rsidP="00DE14DB">
      <w:pPr>
        <w:ind w:firstLineChars="200" w:firstLine="420"/>
      </w:pPr>
      <w:r>
        <w:rPr>
          <w:rFonts w:hint="eastAsia"/>
        </w:rPr>
        <w:t>「呜诶！？」</w:t>
      </w:r>
    </w:p>
    <w:p w14:paraId="11393BD5" w14:textId="218464D8" w:rsidR="00DE14DB" w:rsidRDefault="00DE14DB" w:rsidP="00DE14DB">
      <w:pPr>
        <w:ind w:firstLineChars="200" w:firstLine="420"/>
      </w:pPr>
      <w:r>
        <w:rPr>
          <w:rFonts w:hint="eastAsia"/>
        </w:rPr>
        <w:t>灯里吓了一跳，停下了</w:t>
      </w:r>
      <w:del w:id="2838" w:author="夜 夜" w:date="2022-12-26T01:50:00Z">
        <w:r w:rsidDel="00837452">
          <w:rPr>
            <w:rFonts w:hint="eastAsia"/>
          </w:rPr>
          <w:delText>思考</w:delText>
        </w:r>
      </w:del>
      <w:ins w:id="2839" w:author="夜 夜" w:date="2022-12-26T01:50:00Z">
        <w:r w:rsidR="00837452">
          <w:rPr>
            <w:rFonts w:hint="eastAsia"/>
          </w:rPr>
          <w:t>胡思乱想</w:t>
        </w:r>
      </w:ins>
      <w:r>
        <w:rPr>
          <w:rFonts w:hint="eastAsia"/>
        </w:rPr>
        <w:t>。</w:t>
      </w:r>
    </w:p>
    <w:p w14:paraId="5BB927EE" w14:textId="77777777" w:rsidR="00DE14DB" w:rsidRDefault="00DE14DB" w:rsidP="00DE14DB">
      <w:pPr>
        <w:ind w:firstLineChars="200" w:firstLine="420"/>
      </w:pPr>
      <w:r>
        <w:rPr>
          <w:rFonts w:hint="eastAsia"/>
        </w:rPr>
        <w:t>「梅、梅诺小姐？早上好」</w:t>
      </w:r>
    </w:p>
    <w:p w14:paraId="693DAF39" w14:textId="44C957DF" w:rsidR="00DE14DB" w:rsidRDefault="00DE14DB" w:rsidP="00DE14DB">
      <w:pPr>
        <w:ind w:firstLineChars="200" w:firstLine="420"/>
      </w:pPr>
      <w:r>
        <w:rPr>
          <w:rFonts w:hint="eastAsia"/>
        </w:rPr>
        <w:t>「早安，灯里。</w:t>
      </w:r>
      <w:del w:id="2840" w:author="夜 夜" w:date="2022-12-26T01:53:00Z">
        <w:r w:rsidDel="007B1423">
          <w:rPr>
            <w:rFonts w:hint="eastAsia"/>
          </w:rPr>
          <w:delText>你醒着真</w:delText>
        </w:r>
      </w:del>
      <w:r>
        <w:rPr>
          <w:rFonts w:hint="eastAsia"/>
        </w:rPr>
        <w:t>太好了</w:t>
      </w:r>
      <w:ins w:id="2841" w:author="夜 夜" w:date="2022-12-26T01:53:00Z">
        <w:r w:rsidR="007B1423">
          <w:rPr>
            <w:rFonts w:hint="eastAsia"/>
          </w:rPr>
          <w:t>。你</w:t>
        </w:r>
        <w:r w:rsidR="009D5563">
          <w:rPr>
            <w:rFonts w:hint="eastAsia"/>
          </w:rPr>
          <w:t>已经起来了</w:t>
        </w:r>
      </w:ins>
      <w:r>
        <w:rPr>
          <w:rFonts w:hint="eastAsia"/>
        </w:rPr>
        <w:t>」</w:t>
      </w:r>
    </w:p>
    <w:p w14:paraId="7E780EC5" w14:textId="65F0DEC4" w:rsidR="00DE14DB" w:rsidRDefault="00DE14DB" w:rsidP="00DE14DB">
      <w:pPr>
        <w:ind w:firstLineChars="200" w:firstLine="420"/>
      </w:pPr>
      <w:r>
        <w:rPr>
          <w:rFonts w:hint="eastAsia"/>
        </w:rPr>
        <w:lastRenderedPageBreak/>
        <w:t>梅诺</w:t>
      </w:r>
      <w:del w:id="2842" w:author="夜 夜" w:date="2022-12-26T01:51:00Z">
        <w:r w:rsidDel="00F7253C">
          <w:rPr>
            <w:rFonts w:ascii="Yu Mincho" w:eastAsia="Yu Mincho" w:hAnsi="Yu Mincho" w:hint="eastAsia"/>
          </w:rPr>
          <w:delText>不管不</w:delText>
        </w:r>
        <w:r w:rsidDel="00F7253C">
          <w:rPr>
            <w:rFonts w:ascii="宋体" w:eastAsia="宋体" w:hAnsi="宋体" w:cs="宋体" w:hint="eastAsia"/>
          </w:rPr>
          <w:delText>顾</w:delText>
        </w:r>
      </w:del>
      <w:ins w:id="2843" w:author="夜 夜" w:date="2022-12-26T01:51:00Z">
        <w:r w:rsidR="00F7253C">
          <w:rPr>
            <w:rFonts w:hint="eastAsia"/>
          </w:rPr>
          <w:t>猛</w:t>
        </w:r>
      </w:ins>
      <w:r>
        <w:rPr>
          <w:rFonts w:hint="eastAsia"/>
        </w:rPr>
        <w:t>地</w:t>
      </w:r>
      <w:ins w:id="2844" w:author="夜 夜" w:date="2022-12-26T01:51:00Z">
        <w:r w:rsidR="00F7253C">
          <w:rPr>
            <w:rFonts w:hint="eastAsia"/>
          </w:rPr>
          <w:t>冲进</w:t>
        </w:r>
      </w:ins>
      <w:del w:id="2845" w:author="夜 夜" w:date="2022-12-26T01:51:00Z">
        <w:r w:rsidDel="00F7253C">
          <w:rPr>
            <w:rFonts w:hint="eastAsia"/>
          </w:rPr>
          <w:delText>进入</w:delText>
        </w:r>
      </w:del>
      <w:r>
        <w:rPr>
          <w:rFonts w:hint="eastAsia"/>
        </w:rPr>
        <w:t>房间，</w:t>
      </w:r>
      <w:del w:id="2846" w:author="夜 夜" w:date="2022-12-26T01:52:00Z">
        <w:r w:rsidDel="00626437">
          <w:rPr>
            <w:rFonts w:hint="eastAsia"/>
          </w:rPr>
          <w:delText>突然</w:delText>
        </w:r>
      </w:del>
      <w:ins w:id="2847" w:author="夜 夜" w:date="2022-12-26T01:52:00Z">
        <w:r w:rsidR="00626437">
          <w:rPr>
            <w:rFonts w:hint="eastAsia"/>
          </w:rPr>
          <w:t>匆匆忙忙地</w:t>
        </w:r>
      </w:ins>
      <w:r>
        <w:rPr>
          <w:rFonts w:hint="eastAsia"/>
        </w:rPr>
        <w:t>开始忙着收拾行李。这</w:t>
      </w:r>
      <w:del w:id="2848" w:author="夜 夜" w:date="2022-12-26T01:53:00Z">
        <w:r w:rsidDel="009F0987">
          <w:rPr>
            <w:rFonts w:hint="eastAsia"/>
          </w:rPr>
          <w:delText>急切的场面，令</w:delText>
        </w:r>
      </w:del>
      <w:ins w:id="2849" w:author="夜 夜" w:date="2022-12-26T01:53:00Z">
        <w:r w:rsidR="009F0987">
          <w:rPr>
            <w:rFonts w:hint="eastAsia"/>
          </w:rPr>
          <w:t>副紧张的样子让</w:t>
        </w:r>
      </w:ins>
      <w:r>
        <w:rPr>
          <w:rFonts w:hint="eastAsia"/>
        </w:rPr>
        <w:t>灯里惊大了眼睛。</w:t>
      </w:r>
    </w:p>
    <w:p w14:paraId="5EDB9F70" w14:textId="1FE5E510" w:rsidR="00DE14DB" w:rsidRDefault="00DE14DB" w:rsidP="00DE14DB">
      <w:pPr>
        <w:ind w:firstLineChars="200" w:firstLine="420"/>
      </w:pPr>
      <w:r>
        <w:rPr>
          <w:rFonts w:hint="eastAsia"/>
        </w:rPr>
        <w:t>「这么着急很不好意思，但</w:t>
      </w:r>
      <w:ins w:id="2850" w:author="夜 夜" w:date="2022-12-26T01:53:00Z">
        <w:r w:rsidR="007B1423">
          <w:rPr>
            <w:rFonts w:hint="eastAsia"/>
          </w:rPr>
          <w:t>我们马上就要走了</w:t>
        </w:r>
      </w:ins>
      <w:del w:id="2851" w:author="夜 夜" w:date="2022-12-26T01:53:00Z">
        <w:r w:rsidDel="007B1423">
          <w:rPr>
            <w:rFonts w:hint="eastAsia"/>
          </w:rPr>
          <w:delText>马上就出发喔</w:delText>
        </w:r>
      </w:del>
      <w:r>
        <w:rPr>
          <w:rFonts w:hint="eastAsia"/>
        </w:rPr>
        <w:t>」</w:t>
      </w:r>
    </w:p>
    <w:p w14:paraId="2A807FE7" w14:textId="33DCC8E9" w:rsidR="00DE14DB" w:rsidRDefault="00DE14DB" w:rsidP="00DE14DB">
      <w:pPr>
        <w:ind w:firstLineChars="200" w:firstLine="420"/>
      </w:pPr>
      <w:r>
        <w:rPr>
          <w:rFonts w:hint="eastAsia"/>
        </w:rPr>
        <w:t>「诶？诶？那个，</w:t>
      </w:r>
      <w:del w:id="2852" w:author="夜 夜" w:date="2022-12-26T01:54:00Z">
        <w:r w:rsidDel="009519CC">
          <w:rPr>
            <w:rFonts w:hint="eastAsia"/>
          </w:rPr>
          <w:delText>是不是</w:delText>
        </w:r>
      </w:del>
      <w:r>
        <w:rPr>
          <w:rFonts w:hint="eastAsia"/>
        </w:rPr>
        <w:t>大主教</w:t>
      </w:r>
      <w:del w:id="2853" w:author="夜 夜" w:date="2022-12-26T01:54:00Z">
        <w:r w:rsidDel="009519CC">
          <w:rPr>
            <w:rFonts w:hint="eastAsia"/>
          </w:rPr>
          <w:delText>来着，</w:delText>
        </w:r>
      </w:del>
      <w:r>
        <w:rPr>
          <w:rFonts w:hint="eastAsia"/>
        </w:rPr>
        <w:t>不是说</w:t>
      </w:r>
      <w:ins w:id="2854" w:author="夜 夜" w:date="2022-12-26T01:55:00Z">
        <w:r w:rsidR="009519CC">
          <w:rPr>
            <w:rFonts w:hint="eastAsia"/>
          </w:rPr>
          <w:t>，</w:t>
        </w:r>
      </w:ins>
      <w:r>
        <w:rPr>
          <w:rFonts w:hint="eastAsia"/>
        </w:rPr>
        <w:t>可以</w:t>
      </w:r>
      <w:ins w:id="2855" w:author="夜 夜" w:date="2022-12-26T01:55:00Z">
        <w:r w:rsidR="008C09BF">
          <w:rPr>
            <w:rFonts w:hint="eastAsia"/>
          </w:rPr>
          <w:t>帮</w:t>
        </w:r>
      </w:ins>
      <w:del w:id="2856" w:author="夜 夜" w:date="2022-12-26T01:55:00Z">
        <w:r w:rsidDel="008C09BF">
          <w:rPr>
            <w:rFonts w:hint="eastAsia"/>
          </w:rPr>
          <w:delText>让</w:delText>
        </w:r>
      </w:del>
      <w:r>
        <w:rPr>
          <w:rFonts w:hint="eastAsia"/>
        </w:rPr>
        <w:t>我回到日……」</w:t>
      </w:r>
    </w:p>
    <w:p w14:paraId="1EB79032" w14:textId="56275286" w:rsidR="00DE14DB" w:rsidRDefault="00DE14DB" w:rsidP="00DE14DB">
      <w:pPr>
        <w:ind w:firstLineChars="200" w:firstLine="420"/>
      </w:pPr>
      <w:r>
        <w:rPr>
          <w:rFonts w:hint="eastAsia"/>
        </w:rPr>
        <w:t>「非常抱歉，虽然之前说可以送你回日本……但</w:t>
      </w:r>
      <w:ins w:id="2857" w:author="夜 夜" w:date="2022-12-26T01:55:00Z">
        <w:r w:rsidR="006853E6">
          <w:rPr>
            <w:rFonts w:hint="eastAsia"/>
          </w:rPr>
          <w:t>现在</w:t>
        </w:r>
      </w:ins>
      <w:r>
        <w:rPr>
          <w:rFonts w:hint="eastAsia"/>
        </w:rPr>
        <w:t>看来不行了」</w:t>
      </w:r>
    </w:p>
    <w:p w14:paraId="03238863" w14:textId="77777777" w:rsidR="00DE14DB" w:rsidRDefault="00DE14DB" w:rsidP="00DE14DB">
      <w:pPr>
        <w:ind w:firstLineChars="200" w:firstLine="420"/>
      </w:pPr>
      <w:r>
        <w:rPr>
          <w:rFonts w:hint="eastAsia"/>
        </w:rPr>
        <w:t>「诶？」</w:t>
      </w:r>
    </w:p>
    <w:p w14:paraId="0533F69D" w14:textId="7B37D496" w:rsidR="00DE14DB" w:rsidRDefault="00DE14DB" w:rsidP="00DE14DB">
      <w:pPr>
        <w:ind w:firstLineChars="200" w:firstLine="420"/>
      </w:pPr>
      <w:r>
        <w:rPr>
          <w:rFonts w:hint="eastAsia"/>
        </w:rPr>
        <w:t>「</w:t>
      </w:r>
      <w:del w:id="2858" w:author="夜 夜" w:date="2022-12-26T01:55:00Z">
        <w:r w:rsidDel="00DE0C60">
          <w:rPr>
            <w:rFonts w:hint="eastAsia"/>
          </w:rPr>
          <w:delText>简略来说</w:delText>
        </w:r>
      </w:del>
      <w:ins w:id="2859" w:author="夜 夜" w:date="2022-12-26T01:55:00Z">
        <w:r w:rsidR="00DE0C60">
          <w:rPr>
            <w:rFonts w:hint="eastAsia"/>
          </w:rPr>
          <w:t>长话短说</w:t>
        </w:r>
      </w:ins>
      <w:r>
        <w:rPr>
          <w:rFonts w:hint="eastAsia"/>
        </w:rPr>
        <w:t>，我们被</w:t>
      </w:r>
      <w:ins w:id="2860" w:author="夜 夜" w:date="2022-12-26T01:56:00Z">
        <w:r w:rsidR="00DE0C60">
          <w:rPr>
            <w:rFonts w:hint="eastAsia"/>
          </w:rPr>
          <w:t>她</w:t>
        </w:r>
      </w:ins>
      <w:r>
        <w:rPr>
          <w:rFonts w:hint="eastAsia"/>
        </w:rPr>
        <w:t>骗了</w:t>
      </w:r>
      <w:del w:id="2861" w:author="夜 夜" w:date="2022-12-26T01:55:00Z">
        <w:r w:rsidDel="00DE0C60">
          <w:rPr>
            <w:rFonts w:hint="eastAsia"/>
          </w:rPr>
          <w:delText>啊</w:delText>
        </w:r>
      </w:del>
      <w:r>
        <w:rPr>
          <w:rFonts w:hint="eastAsia"/>
        </w:rPr>
        <w:t>。大主教，是个</w:t>
      </w:r>
      <w:del w:id="2862" w:author="夜 夜" w:date="2022-12-26T01:56:00Z">
        <w:r w:rsidDel="00AE6FF7">
          <w:rPr>
            <w:rFonts w:hint="eastAsia"/>
          </w:rPr>
          <w:delText>了不得</w:delText>
        </w:r>
      </w:del>
      <w:ins w:id="2863" w:author="夜 夜" w:date="2022-12-26T01:56:00Z">
        <w:r w:rsidR="00AE6FF7">
          <w:rPr>
            <w:rFonts w:hint="eastAsia"/>
          </w:rPr>
          <w:t>无恶不赦</w:t>
        </w:r>
      </w:ins>
      <w:r>
        <w:rPr>
          <w:rFonts w:hint="eastAsia"/>
        </w:rPr>
        <w:t>的恶人」</w:t>
      </w:r>
    </w:p>
    <w:p w14:paraId="3588A4CD" w14:textId="2D05311F" w:rsidR="00DE14DB" w:rsidRDefault="00DE14DB" w:rsidP="00DE14DB">
      <w:pPr>
        <w:ind w:firstLineChars="200" w:firstLine="420"/>
      </w:pPr>
      <w:r>
        <w:rPr>
          <w:rFonts w:hint="eastAsia"/>
        </w:rPr>
        <w:t>这突如其来的</w:t>
      </w:r>
      <w:del w:id="2864" w:author="夜 夜" w:date="2022-12-26T02:26:00Z">
        <w:r w:rsidDel="009E71A1">
          <w:rPr>
            <w:rFonts w:hint="eastAsia"/>
          </w:rPr>
          <w:delText>话</w:delText>
        </w:r>
      </w:del>
      <w:ins w:id="2865" w:author="夜 夜" w:date="2022-12-26T02:26:00Z">
        <w:r w:rsidR="009E71A1">
          <w:rPr>
            <w:rFonts w:hint="eastAsia"/>
          </w:rPr>
          <w:t>话题</w:t>
        </w:r>
      </w:ins>
      <w:r>
        <w:rPr>
          <w:rFonts w:hint="eastAsia"/>
        </w:rPr>
        <w:t>，</w:t>
      </w:r>
      <w:del w:id="2866" w:author="夜 夜" w:date="2022-12-26T02:27:00Z">
        <w:r w:rsidDel="00405678">
          <w:rPr>
            <w:rFonts w:hint="eastAsia"/>
          </w:rPr>
          <w:delText>令灯里张大了嘴呆若木鸡</w:delText>
        </w:r>
      </w:del>
      <w:ins w:id="2867" w:author="夜 夜" w:date="2022-12-26T02:27:00Z">
        <w:r w:rsidR="00405678">
          <w:rPr>
            <w:rFonts w:hint="eastAsia"/>
          </w:rPr>
          <w:t>惊得灯里呆呆地</w:t>
        </w:r>
      </w:ins>
      <w:ins w:id="2868" w:author="夜 夜" w:date="2022-12-26T02:28:00Z">
        <w:r w:rsidR="00405678">
          <w:rPr>
            <w:rFonts w:hint="eastAsia"/>
          </w:rPr>
          <w:t>张大了嘴</w:t>
        </w:r>
      </w:ins>
      <w:r>
        <w:rPr>
          <w:rFonts w:hint="eastAsia"/>
        </w:rPr>
        <w:t>。</w:t>
      </w:r>
    </w:p>
    <w:p w14:paraId="56272D0B" w14:textId="77777777" w:rsidR="00DE14DB" w:rsidRDefault="00DE14DB" w:rsidP="00DE14DB">
      <w:pPr>
        <w:ind w:firstLineChars="200" w:firstLine="420"/>
      </w:pPr>
      <w:r>
        <w:rPr>
          <w:rFonts w:hint="eastAsia"/>
        </w:rPr>
        <w:t>「这，样的吗？」</w:t>
      </w:r>
    </w:p>
    <w:p w14:paraId="37F7F515" w14:textId="77777777" w:rsidR="00DE14DB" w:rsidRDefault="00DE14DB" w:rsidP="00DE14DB">
      <w:pPr>
        <w:ind w:firstLineChars="200" w:firstLine="420"/>
      </w:pPr>
      <w:r>
        <w:rPr>
          <w:rFonts w:hint="eastAsia"/>
        </w:rPr>
        <w:t>「是的」</w:t>
      </w:r>
    </w:p>
    <w:p w14:paraId="3E820AA9" w14:textId="77777777" w:rsidR="00DE14DB" w:rsidRDefault="00DE14DB" w:rsidP="00DE14DB">
      <w:pPr>
        <w:ind w:firstLineChars="200" w:firstLine="420"/>
      </w:pPr>
      <w:r>
        <w:rPr>
          <w:rFonts w:hint="eastAsia"/>
        </w:rPr>
        <w:t>梅诺沉痛地点了点头。</w:t>
      </w:r>
    </w:p>
    <w:p w14:paraId="1DDFBBAE" w14:textId="32B9E47E" w:rsidR="00DE14DB" w:rsidRDefault="00DE14DB" w:rsidP="00DE14DB">
      <w:pPr>
        <w:ind w:firstLineChars="200" w:firstLine="420"/>
      </w:pPr>
      <w:r>
        <w:rPr>
          <w:rFonts w:hint="eastAsia"/>
        </w:rPr>
        <w:t>「召唤你的第二身份们，也</w:t>
      </w:r>
      <w:del w:id="2869" w:author="夜 夜" w:date="2022-12-26T02:28:00Z">
        <w:r w:rsidDel="00950F04">
          <w:rPr>
            <w:rFonts w:hint="eastAsia"/>
          </w:rPr>
          <w:delText>有</w:delText>
        </w:r>
      </w:del>
      <w:ins w:id="2870" w:author="夜 夜" w:date="2022-12-26T02:28:00Z">
        <w:r w:rsidR="00950F04">
          <w:rPr>
            <w:rFonts w:hint="eastAsia"/>
          </w:rPr>
          <w:t>是</w:t>
        </w:r>
        <w:r w:rsidR="00B0059A">
          <w:rPr>
            <w:rFonts w:hint="eastAsia"/>
          </w:rPr>
          <w:t>因为</w:t>
        </w:r>
      </w:ins>
      <w:r>
        <w:rPr>
          <w:rFonts w:hint="eastAsia"/>
        </w:rPr>
        <w:t>奥薇尔大主教在背后穿针引线。万一</w:t>
      </w:r>
      <w:ins w:id="2871" w:author="夜 夜" w:date="2022-12-26T02:28:00Z">
        <w:r w:rsidR="00B0059A">
          <w:rPr>
            <w:rFonts w:hint="eastAsia"/>
          </w:rPr>
          <w:t>你</w:t>
        </w:r>
      </w:ins>
      <w:r>
        <w:rPr>
          <w:rFonts w:hint="eastAsia"/>
        </w:rPr>
        <w:t>被幕后主使的她抓到了，</w:t>
      </w:r>
      <w:del w:id="2872" w:author="夜 夜" w:date="2022-12-26T02:29:00Z">
        <w:r w:rsidDel="00B0059A">
          <w:rPr>
            <w:rFonts w:hint="eastAsia"/>
          </w:rPr>
          <w:delText>还</w:delText>
        </w:r>
      </w:del>
      <w:r>
        <w:rPr>
          <w:rFonts w:hint="eastAsia"/>
        </w:rPr>
        <w:t>不知道</w:t>
      </w:r>
      <w:ins w:id="2873" w:author="夜 夜" w:date="2022-12-26T02:29:00Z">
        <w:r w:rsidR="00B0059A">
          <w:rPr>
            <w:rFonts w:hint="eastAsia"/>
          </w:rPr>
          <w:t>她会对你做</w:t>
        </w:r>
      </w:ins>
      <w:del w:id="2874" w:author="夜 夜" w:date="2022-12-26T02:29:00Z">
        <w:r w:rsidDel="00B0059A">
          <w:rPr>
            <w:rFonts w:hint="eastAsia"/>
          </w:rPr>
          <w:delText>会发生</w:delText>
        </w:r>
      </w:del>
      <w:r>
        <w:rPr>
          <w:rFonts w:hint="eastAsia"/>
        </w:rPr>
        <w:t>些什么呢」</w:t>
      </w:r>
    </w:p>
    <w:p w14:paraId="2B2FC439" w14:textId="77777777" w:rsidR="00DE14DB" w:rsidRDefault="00DE14DB" w:rsidP="00DE14DB">
      <w:pPr>
        <w:ind w:firstLineChars="200" w:firstLine="420"/>
      </w:pPr>
      <w:r>
        <w:rPr>
          <w:rFonts w:hint="eastAsia"/>
        </w:rPr>
        <w:t>「这、这样啊」</w:t>
      </w:r>
    </w:p>
    <w:p w14:paraId="62879985" w14:textId="69162204" w:rsidR="00DE14DB" w:rsidRDefault="0023116E" w:rsidP="00DE14DB">
      <w:pPr>
        <w:ind w:firstLineChars="200" w:firstLine="420"/>
      </w:pPr>
      <w:ins w:id="2875" w:author="夜 夜" w:date="2022-12-26T02:30:00Z">
        <w:r>
          <w:rPr>
            <w:rFonts w:hint="eastAsia"/>
          </w:rPr>
          <w:t>即使</w:t>
        </w:r>
      </w:ins>
      <w:r w:rsidR="00DE14DB">
        <w:rPr>
          <w:rFonts w:hint="eastAsia"/>
        </w:rPr>
        <w:t>灯里被告知见都没见过的伟人竟</w:t>
      </w:r>
      <w:del w:id="2876" w:author="夜 夜" w:date="2022-12-26T02:29:00Z">
        <w:r w:rsidR="00DE14DB" w:rsidDel="002A34FF">
          <w:rPr>
            <w:rFonts w:hint="eastAsia"/>
          </w:rPr>
          <w:delText>然</w:delText>
        </w:r>
      </w:del>
      <w:r w:rsidR="00DE14DB">
        <w:rPr>
          <w:rFonts w:hint="eastAsia"/>
        </w:rPr>
        <w:t>是</w:t>
      </w:r>
      <w:ins w:id="2877" w:author="夜 夜" w:date="2022-12-26T02:29:00Z">
        <w:r w:rsidR="002A34FF">
          <w:rPr>
            <w:rFonts w:hint="eastAsia"/>
          </w:rPr>
          <w:t>幕后主使</w:t>
        </w:r>
      </w:ins>
      <w:del w:id="2878" w:author="夜 夜" w:date="2022-12-26T02:29:00Z">
        <w:r w:rsidR="00DE14DB" w:rsidDel="002A34FF">
          <w:rPr>
            <w:rFonts w:hint="eastAsia"/>
          </w:rPr>
          <w:delText>黑幕</w:delText>
        </w:r>
      </w:del>
      <w:r w:rsidR="00DE14DB">
        <w:rPr>
          <w:rFonts w:hint="eastAsia"/>
        </w:rPr>
        <w:t>，</w:t>
      </w:r>
      <w:ins w:id="2879" w:author="夜 夜" w:date="2022-12-26T02:30:00Z">
        <w:r>
          <w:rPr>
            <w:rFonts w:hint="eastAsia"/>
          </w:rPr>
          <w:t>也完全没有切</w:t>
        </w:r>
      </w:ins>
      <w:del w:id="2880" w:author="夜 夜" w:date="2022-12-26T02:30:00Z">
        <w:r w:rsidR="00DE14DB" w:rsidDel="0023116E">
          <w:rPr>
            <w:rFonts w:hint="eastAsia"/>
          </w:rPr>
          <w:delText>这无法使她产生</w:delText>
        </w:r>
      </w:del>
      <w:r w:rsidR="00DE14DB">
        <w:rPr>
          <w:rFonts w:hint="eastAsia"/>
        </w:rPr>
        <w:t>实</w:t>
      </w:r>
      <w:ins w:id="2881" w:author="夜 夜" w:date="2022-12-26T02:30:00Z">
        <w:r>
          <w:rPr>
            <w:rFonts w:hint="eastAsia"/>
          </w:rPr>
          <w:t>的</w:t>
        </w:r>
      </w:ins>
      <w:r w:rsidR="00DE14DB">
        <w:rPr>
          <w:rFonts w:hint="eastAsia"/>
        </w:rPr>
        <w:t>感</w:t>
      </w:r>
      <w:ins w:id="2882" w:author="夜 夜" w:date="2022-12-26T02:30:00Z">
        <w:r>
          <w:rPr>
            <w:rFonts w:hint="eastAsia"/>
          </w:rPr>
          <w:t>觉</w:t>
        </w:r>
        <w:r w:rsidR="00A5579E">
          <w:rPr>
            <w:rFonts w:hint="eastAsia"/>
          </w:rPr>
          <w:t>。藏不住的</w:t>
        </w:r>
      </w:ins>
      <w:del w:id="2883" w:author="夜 夜" w:date="2022-12-26T02:30:00Z">
        <w:r w:rsidR="00DE14DB" w:rsidDel="00A5579E">
          <w:rPr>
            <w:rFonts w:hint="eastAsia"/>
          </w:rPr>
          <w:delText>，</w:delText>
        </w:r>
      </w:del>
      <w:r w:rsidR="00DE14DB">
        <w:rPr>
          <w:rFonts w:hint="eastAsia"/>
        </w:rPr>
        <w:t>只有</w:t>
      </w:r>
      <w:ins w:id="2884" w:author="夜 夜" w:date="2022-12-26T02:30:00Z">
        <w:r w:rsidR="00A5579E">
          <w:rPr>
            <w:rFonts w:hint="eastAsia"/>
          </w:rPr>
          <w:t>面对</w:t>
        </w:r>
      </w:ins>
      <w:del w:id="2885" w:author="夜 夜" w:date="2022-12-26T02:30:00Z">
        <w:r w:rsidR="00DE14DB" w:rsidDel="00A5579E">
          <w:rPr>
            <w:rFonts w:hint="eastAsia"/>
          </w:rPr>
          <w:delText>形势</w:delText>
        </w:r>
      </w:del>
      <w:r w:rsidR="00DE14DB">
        <w:rPr>
          <w:rFonts w:hint="eastAsia"/>
        </w:rPr>
        <w:t>急转</w:t>
      </w:r>
      <w:ins w:id="2886" w:author="夜 夜" w:date="2022-12-26T02:30:00Z">
        <w:r w:rsidR="00A5579E">
          <w:rPr>
            <w:rFonts w:hint="eastAsia"/>
          </w:rPr>
          <w:t>的</w:t>
        </w:r>
      </w:ins>
      <w:ins w:id="2887" w:author="夜 夜" w:date="2022-12-26T02:31:00Z">
        <w:r w:rsidR="00A5579E">
          <w:rPr>
            <w:rFonts w:hint="eastAsia"/>
          </w:rPr>
          <w:t>形势</w:t>
        </w:r>
      </w:ins>
      <w:r w:rsidR="00DE14DB">
        <w:rPr>
          <w:rFonts w:hint="eastAsia"/>
        </w:rPr>
        <w:t>的茫然。</w:t>
      </w:r>
    </w:p>
    <w:p w14:paraId="071962DB" w14:textId="5D27D812" w:rsidR="00DE14DB" w:rsidRDefault="00DE14DB" w:rsidP="00DE14DB">
      <w:pPr>
        <w:ind w:firstLineChars="200" w:firstLine="420"/>
      </w:pPr>
      <w:r>
        <w:rPr>
          <w:rFonts w:hint="eastAsia"/>
        </w:rPr>
        <w:t>不管怎么说，</w:t>
      </w:r>
      <w:del w:id="2888" w:author="夜 夜" w:date="2022-12-26T02:31:00Z">
        <w:r w:rsidDel="00CE2796">
          <w:rPr>
            <w:rFonts w:hint="eastAsia"/>
          </w:rPr>
          <w:delText>话题</w:delText>
        </w:r>
      </w:del>
      <w:ins w:id="2889" w:author="夜 夜" w:date="2022-12-26T02:31:00Z">
        <w:r w:rsidR="00CE2796">
          <w:rPr>
            <w:rFonts w:hint="eastAsia"/>
          </w:rPr>
          <w:t>事情</w:t>
        </w:r>
      </w:ins>
      <w:r>
        <w:rPr>
          <w:rFonts w:hint="eastAsia"/>
        </w:rPr>
        <w:t>变</w:t>
      </w:r>
      <w:ins w:id="2890" w:author="夜 夜" w:date="2022-12-26T02:31:00Z">
        <w:r w:rsidR="00CE2796">
          <w:rPr>
            <w:rFonts w:hint="eastAsia"/>
          </w:rPr>
          <w:t>化</w:t>
        </w:r>
      </w:ins>
      <w:r>
        <w:rPr>
          <w:rFonts w:hint="eastAsia"/>
        </w:rPr>
        <w:t>得太快了。从似乎有着可以将自己送回日本的仪式场，</w:t>
      </w:r>
      <w:del w:id="2891" w:author="夜 夜" w:date="2022-12-26T02:33:00Z">
        <w:r w:rsidDel="008A5CC6">
          <w:rPr>
            <w:rFonts w:hint="eastAsia"/>
          </w:rPr>
          <w:delText>一下子</w:delText>
        </w:r>
      </w:del>
      <w:ins w:id="2892" w:author="夜 夜" w:date="2022-12-26T02:33:00Z">
        <w:r w:rsidR="008A5CC6">
          <w:rPr>
            <w:rFonts w:hint="eastAsia"/>
          </w:rPr>
          <w:t>忽而</w:t>
        </w:r>
      </w:ins>
      <w:r>
        <w:rPr>
          <w:rFonts w:hint="eastAsia"/>
        </w:rPr>
        <w:t>就</w:t>
      </w:r>
      <w:ins w:id="2893" w:author="夜 夜" w:date="2022-12-26T02:33:00Z">
        <w:r w:rsidR="00A34DE4">
          <w:rPr>
            <w:rFonts w:hint="eastAsia"/>
          </w:rPr>
          <w:t>莫名被迫</w:t>
        </w:r>
      </w:ins>
      <w:del w:id="2894" w:author="夜 夜" w:date="2022-12-26T02:33:00Z">
        <w:r w:rsidDel="008A5CC6">
          <w:rPr>
            <w:rFonts w:hint="eastAsia"/>
          </w:rPr>
          <w:delText>到了不得不</w:delText>
        </w:r>
      </w:del>
      <w:r>
        <w:rPr>
          <w:rFonts w:hint="eastAsia"/>
        </w:rPr>
        <w:t>踏上</w:t>
      </w:r>
      <w:ins w:id="2895" w:author="夜 夜" w:date="2022-12-26T02:33:00Z">
        <w:r w:rsidR="00A34DE4">
          <w:rPr>
            <w:rFonts w:hint="eastAsia"/>
          </w:rPr>
          <w:t>了</w:t>
        </w:r>
      </w:ins>
      <w:r>
        <w:rPr>
          <w:rFonts w:hint="eastAsia"/>
        </w:rPr>
        <w:t>逃亡之旅</w:t>
      </w:r>
      <w:del w:id="2896" w:author="夜 夜" w:date="2022-12-26T02:33:00Z">
        <w:r w:rsidDel="00A34DE4">
          <w:rPr>
            <w:rFonts w:hint="eastAsia"/>
          </w:rPr>
          <w:delText>上</w:delText>
        </w:r>
      </w:del>
      <w:r>
        <w:rPr>
          <w:rFonts w:hint="eastAsia"/>
        </w:rPr>
        <w:t>。如此急转直下的情形，令人难以马上接受。</w:t>
      </w:r>
    </w:p>
    <w:p w14:paraId="73F20F5F" w14:textId="400BFD56" w:rsidR="00DE14DB" w:rsidRDefault="00DE14DB" w:rsidP="00DE14DB">
      <w:pPr>
        <w:ind w:firstLineChars="200" w:firstLine="420"/>
      </w:pPr>
      <w:r>
        <w:rPr>
          <w:rFonts w:hint="eastAsia"/>
        </w:rPr>
        <w:t>「</w:t>
      </w:r>
      <w:ins w:id="2897" w:author="夜 夜" w:date="2022-12-26T02:34:00Z">
        <w:r w:rsidR="00AC0403">
          <w:rPr>
            <w:rFonts w:hint="eastAsia"/>
          </w:rPr>
          <w:t>我们现在必须马上离开这里</w:t>
        </w:r>
      </w:ins>
      <w:del w:id="2898" w:author="夜 夜" w:date="2022-12-26T02:34:00Z">
        <w:r w:rsidDel="00AC0403">
          <w:rPr>
            <w:rFonts w:hint="eastAsia"/>
          </w:rPr>
          <w:delText>已经不得不逃走了啊</w:delText>
        </w:r>
      </w:del>
      <w:r>
        <w:rPr>
          <w:rFonts w:hint="eastAsia"/>
        </w:rPr>
        <w:t>。因为没</w:t>
      </w:r>
      <w:del w:id="2899" w:author="夜 夜" w:date="2022-12-26T02:34:00Z">
        <w:r w:rsidDel="00E878BF">
          <w:rPr>
            <w:rFonts w:hint="eastAsia"/>
          </w:rPr>
          <w:delText>正经</w:delText>
        </w:r>
      </w:del>
      <w:ins w:id="2900" w:author="夜 夜" w:date="2022-12-26T02:34:00Z">
        <w:r w:rsidR="00E878BF">
          <w:rPr>
            <w:rFonts w:hint="eastAsia"/>
          </w:rPr>
          <w:t>有好好</w:t>
        </w:r>
      </w:ins>
      <w:r>
        <w:rPr>
          <w:rFonts w:hint="eastAsia"/>
        </w:rPr>
        <w:t>准备</w:t>
      </w:r>
      <w:del w:id="2901" w:author="夜 夜" w:date="2022-12-26T02:34:00Z">
        <w:r w:rsidDel="00AC0403">
          <w:rPr>
            <w:rFonts w:hint="eastAsia"/>
          </w:rPr>
          <w:delText>过</w:delText>
        </w:r>
      </w:del>
      <w:r>
        <w:rPr>
          <w:rFonts w:hint="eastAsia"/>
        </w:rPr>
        <w:t>，</w:t>
      </w:r>
      <w:del w:id="2902" w:author="夜 夜" w:date="2022-12-26T02:34:00Z">
        <w:r w:rsidDel="00AC0403">
          <w:rPr>
            <w:rFonts w:hint="eastAsia"/>
          </w:rPr>
          <w:delText>可能</w:delText>
        </w:r>
      </w:del>
      <w:r>
        <w:rPr>
          <w:rFonts w:hint="eastAsia"/>
        </w:rPr>
        <w:t>旅途</w:t>
      </w:r>
      <w:ins w:id="2903" w:author="夜 夜" w:date="2022-12-26T02:34:00Z">
        <w:r w:rsidR="00E878BF">
          <w:rPr>
            <w:rFonts w:hint="eastAsia"/>
          </w:rPr>
          <w:t>上</w:t>
        </w:r>
        <w:r w:rsidR="00AC0403">
          <w:rPr>
            <w:rFonts w:hint="eastAsia"/>
          </w:rPr>
          <w:t>可能</w:t>
        </w:r>
        <w:r w:rsidR="00E878BF">
          <w:rPr>
            <w:rFonts w:hint="eastAsia"/>
          </w:rPr>
          <w:t>条件会比较艰苦</w:t>
        </w:r>
      </w:ins>
      <w:del w:id="2904" w:author="夜 夜" w:date="2022-12-26T02:34:00Z">
        <w:r w:rsidDel="00E878BF">
          <w:rPr>
            <w:rFonts w:hint="eastAsia"/>
          </w:rPr>
          <w:delText>会有点严酷</w:delText>
        </w:r>
      </w:del>
      <w:r>
        <w:rPr>
          <w:rFonts w:hint="eastAsia"/>
        </w:rPr>
        <w:t>，但是拜托你了，灯里。</w:t>
      </w:r>
      <w:ins w:id="2905" w:author="夜 夜" w:date="2022-12-26T02:34:00Z">
        <w:r w:rsidR="005521F0">
          <w:rPr>
            <w:rFonts w:hint="eastAsia"/>
          </w:rPr>
          <w:t>和</w:t>
        </w:r>
      </w:ins>
      <w:del w:id="2906" w:author="夜 夜" w:date="2022-12-26T02:34:00Z">
        <w:r w:rsidDel="005521F0">
          <w:rPr>
            <w:rFonts w:hint="eastAsia"/>
          </w:rPr>
          <w:delText>跟</w:delText>
        </w:r>
      </w:del>
      <w:r>
        <w:rPr>
          <w:rFonts w:hint="eastAsia"/>
        </w:rPr>
        <w:t>我一起走吧」</w:t>
      </w:r>
    </w:p>
    <w:p w14:paraId="2844A8F9" w14:textId="77777777" w:rsidR="00DE14DB" w:rsidRDefault="00DE14DB" w:rsidP="00DE14DB">
      <w:pPr>
        <w:ind w:firstLineChars="200" w:firstLine="420"/>
      </w:pPr>
      <w:r>
        <w:rPr>
          <w:rFonts w:hint="eastAsia"/>
        </w:rPr>
        <w:t>「…………」</w:t>
      </w:r>
    </w:p>
    <w:p w14:paraId="6D131CDD" w14:textId="77777777" w:rsidR="00DE14DB" w:rsidRDefault="00DE14DB" w:rsidP="00DE14DB">
      <w:pPr>
        <w:ind w:firstLineChars="200" w:firstLine="420"/>
      </w:pPr>
      <w:r>
        <w:rPr>
          <w:rFonts w:hint="eastAsia"/>
        </w:rPr>
        <w:t>灯里没能马上回答。</w:t>
      </w:r>
    </w:p>
    <w:p w14:paraId="11474446" w14:textId="388DFC19" w:rsidR="00DE14DB" w:rsidRDefault="00DE14DB" w:rsidP="00DE14DB">
      <w:pPr>
        <w:ind w:firstLineChars="200" w:firstLine="420"/>
      </w:pPr>
      <w:r>
        <w:rPr>
          <w:rFonts w:hint="eastAsia"/>
        </w:rPr>
        <w:t>原本</w:t>
      </w:r>
      <w:del w:id="2907" w:author="夜 夜" w:date="2022-12-26T02:35:00Z">
        <w:r w:rsidDel="005521F0">
          <w:rPr>
            <w:rFonts w:hint="eastAsia"/>
          </w:rPr>
          <w:delText>上</w:delText>
        </w:r>
      </w:del>
      <w:r>
        <w:rPr>
          <w:rFonts w:hint="eastAsia"/>
        </w:rPr>
        <w:t>，灯里就</w:t>
      </w:r>
      <w:ins w:id="2908" w:author="夜 夜" w:date="2022-12-26T02:35:00Z">
        <w:r w:rsidR="005521F0">
          <w:rPr>
            <w:rFonts w:hint="eastAsia"/>
          </w:rPr>
          <w:t>并不</w:t>
        </w:r>
        <w:r w:rsidR="00E378B1">
          <w:rPr>
            <w:rFonts w:hint="eastAsia"/>
          </w:rPr>
          <w:t>完全</w:t>
        </w:r>
      </w:ins>
      <w:del w:id="2909" w:author="夜 夜" w:date="2022-12-26T02:35:00Z">
        <w:r w:rsidDel="005521F0">
          <w:rPr>
            <w:rFonts w:hint="eastAsia"/>
          </w:rPr>
          <w:delText>没道理</w:delText>
        </w:r>
      </w:del>
      <w:r>
        <w:rPr>
          <w:rFonts w:hint="eastAsia"/>
        </w:rPr>
        <w:t>信</w:t>
      </w:r>
      <w:ins w:id="2910" w:author="夜 夜" w:date="2022-12-26T02:35:00Z">
        <w:r w:rsidR="00E378B1">
          <w:rPr>
            <w:rFonts w:hint="eastAsia"/>
          </w:rPr>
          <w:t>任</w:t>
        </w:r>
      </w:ins>
      <w:del w:id="2911" w:author="夜 夜" w:date="2022-12-26T02:35:00Z">
        <w:r w:rsidDel="00E378B1">
          <w:rPr>
            <w:rFonts w:hint="eastAsia"/>
          </w:rPr>
          <w:delText>赖</w:delText>
        </w:r>
      </w:del>
      <w:r>
        <w:rPr>
          <w:rFonts w:hint="eastAsia"/>
        </w:rPr>
        <w:t>梅诺。从王城中</w:t>
      </w:r>
      <w:ins w:id="2912" w:author="夜 夜" w:date="2022-12-26T02:36:00Z">
        <w:r w:rsidR="00266B32">
          <w:rPr>
            <w:rFonts w:hint="eastAsia"/>
          </w:rPr>
          <w:t>解救自己</w:t>
        </w:r>
      </w:ins>
      <w:del w:id="2913" w:author="夜 夜" w:date="2022-12-26T02:36:00Z">
        <w:r w:rsidDel="00266B32">
          <w:rPr>
            <w:rFonts w:hint="eastAsia"/>
          </w:rPr>
          <w:delText>逃走</w:delText>
        </w:r>
      </w:del>
      <w:r>
        <w:rPr>
          <w:rFonts w:hint="eastAsia"/>
        </w:rPr>
        <w:t>的那时候也是，</w:t>
      </w:r>
      <w:del w:id="2914" w:author="夜 夜" w:date="2022-12-26T02:36:00Z">
        <w:r w:rsidDel="003F1EE7">
          <w:rPr>
            <w:rFonts w:hint="eastAsia"/>
          </w:rPr>
          <w:delText>更准确的说</w:delText>
        </w:r>
        <w:r w:rsidDel="00266B32">
          <w:rPr>
            <w:rFonts w:hint="eastAsia"/>
          </w:rPr>
          <w:delText>发</w:delText>
        </w:r>
      </w:del>
      <w:ins w:id="2915" w:author="夜 夜" w:date="2022-12-26T02:36:00Z">
        <w:r w:rsidR="003F1EE7">
          <w:rPr>
            <w:rFonts w:hint="eastAsia"/>
          </w:rPr>
          <w:t>不如说是</w:t>
        </w:r>
      </w:ins>
      <w:del w:id="2916" w:author="夜 夜" w:date="2022-12-26T02:36:00Z">
        <w:r w:rsidDel="003F1EE7">
          <w:rPr>
            <w:rFonts w:hint="eastAsia"/>
          </w:rPr>
          <w:delText>是</w:delText>
        </w:r>
      </w:del>
      <w:r>
        <w:rPr>
          <w:rFonts w:hint="eastAsia"/>
        </w:rPr>
        <w:t>强行</w:t>
      </w:r>
      <w:ins w:id="2917" w:author="夜 夜" w:date="2022-12-26T02:36:00Z">
        <w:r w:rsidR="00266B32">
          <w:rPr>
            <w:rFonts w:hint="eastAsia"/>
          </w:rPr>
          <w:t>拐走</w:t>
        </w:r>
        <w:r w:rsidR="003F1EE7">
          <w:rPr>
            <w:rFonts w:hint="eastAsia"/>
          </w:rPr>
          <w:t>更加贴切</w:t>
        </w:r>
      </w:ins>
      <w:del w:id="2918" w:author="夜 夜" w:date="2022-12-26T02:36:00Z">
        <w:r w:rsidDel="00266B32">
          <w:rPr>
            <w:rFonts w:hint="eastAsia"/>
          </w:rPr>
          <w:delText>拐带</w:delText>
        </w:r>
      </w:del>
      <w:r>
        <w:rPr>
          <w:rFonts w:hint="eastAsia"/>
        </w:rPr>
        <w:t>。</w:t>
      </w:r>
    </w:p>
    <w:p w14:paraId="7612D9D0" w14:textId="3739A153" w:rsidR="00DE14DB" w:rsidRDefault="00DE14DB" w:rsidP="00DE14DB">
      <w:pPr>
        <w:ind w:firstLineChars="200" w:firstLine="420"/>
      </w:pPr>
      <w:r>
        <w:rPr>
          <w:rFonts w:hint="eastAsia"/>
        </w:rPr>
        <w:t>「……嗯，</w:t>
      </w:r>
      <w:ins w:id="2919" w:author="夜 夜" w:date="2022-12-26T02:36:00Z">
        <w:r w:rsidR="003F1EE7">
          <w:rPr>
            <w:rFonts w:hint="eastAsia"/>
          </w:rPr>
          <w:t>我</w:t>
        </w:r>
      </w:ins>
      <w:r>
        <w:rPr>
          <w:rFonts w:hint="eastAsia"/>
        </w:rPr>
        <w:t>明白了」</w:t>
      </w:r>
    </w:p>
    <w:p w14:paraId="4C3AFD18" w14:textId="1DFD5FF8" w:rsidR="00DE14DB" w:rsidRDefault="00DE14DB" w:rsidP="00DE14DB">
      <w:pPr>
        <w:ind w:firstLineChars="200" w:firstLine="420"/>
      </w:pPr>
      <w:r>
        <w:rPr>
          <w:rFonts w:hint="eastAsia"/>
        </w:rPr>
        <w:t>很可疑。无法接受。</w:t>
      </w:r>
      <w:ins w:id="2920" w:author="夜 夜" w:date="2022-12-26T02:37:00Z">
        <w:r w:rsidR="001C5362">
          <w:rPr>
            <w:rFonts w:hint="eastAsia"/>
          </w:rPr>
          <w:t>灯里</w:t>
        </w:r>
      </w:ins>
      <w:r>
        <w:rPr>
          <w:rFonts w:hint="eastAsia"/>
        </w:rPr>
        <w:t>讨厌艰苦的旅行。</w:t>
      </w:r>
    </w:p>
    <w:p w14:paraId="0E0C575D" w14:textId="090D00F6" w:rsidR="00DE14DB" w:rsidRDefault="00DE14DB" w:rsidP="00DE14DB">
      <w:pPr>
        <w:ind w:firstLineChars="200" w:firstLine="420"/>
      </w:pPr>
      <w:r>
        <w:rPr>
          <w:rFonts w:hint="eastAsia"/>
        </w:rPr>
        <w:t>拒绝的词语要多少有多少，但灯里还是</w:t>
      </w:r>
      <w:del w:id="2921" w:author="夜 夜" w:date="2022-12-26T02:37:00Z">
        <w:r w:rsidDel="001C5362">
          <w:rPr>
            <w:rFonts w:hint="eastAsia"/>
          </w:rPr>
          <w:delText>同意了</w:delText>
        </w:r>
      </w:del>
      <w:ins w:id="2922" w:author="夜 夜" w:date="2022-12-26T02:37:00Z">
        <w:r w:rsidR="001C5362">
          <w:rPr>
            <w:rFonts w:hint="eastAsia"/>
          </w:rPr>
          <w:t>点头答应了</w:t>
        </w:r>
      </w:ins>
      <w:r>
        <w:rPr>
          <w:rFonts w:hint="eastAsia"/>
        </w:rPr>
        <w:t>。</w:t>
      </w:r>
      <w:ins w:id="2923" w:author="夜 夜" w:date="2022-12-26T02:37:00Z">
        <w:r w:rsidR="001C5362">
          <w:rPr>
            <w:rFonts w:hint="eastAsia"/>
          </w:rPr>
          <w:t>除了</w:t>
        </w:r>
      </w:ins>
      <w:r>
        <w:rPr>
          <w:rFonts w:hint="eastAsia"/>
        </w:rPr>
        <w:t>在这个世界中</w:t>
      </w:r>
      <w:ins w:id="2924" w:author="夜 夜" w:date="2022-12-26T02:38:00Z">
        <w:r w:rsidR="00666566">
          <w:rPr>
            <w:rFonts w:hint="eastAsia"/>
          </w:rPr>
          <w:t>自己</w:t>
        </w:r>
      </w:ins>
      <w:del w:id="2925" w:author="夜 夜" w:date="2022-12-26T02:37:00Z">
        <w:r w:rsidDel="00666566">
          <w:rPr>
            <w:rFonts w:hint="eastAsia"/>
          </w:rPr>
          <w:delText>，除了</w:delText>
        </w:r>
      </w:del>
      <w:ins w:id="2926" w:author="夜 夜" w:date="2022-12-26T02:37:00Z">
        <w:r w:rsidR="00666566">
          <w:rPr>
            <w:rFonts w:hint="eastAsia"/>
          </w:rPr>
          <w:t>只能依靠</w:t>
        </w:r>
      </w:ins>
      <w:r>
        <w:rPr>
          <w:rFonts w:hint="eastAsia"/>
        </w:rPr>
        <w:t>梅诺</w:t>
      </w:r>
      <w:ins w:id="2927" w:author="夜 夜" w:date="2022-12-26T02:37:00Z">
        <w:r w:rsidR="00666566">
          <w:rPr>
            <w:rFonts w:hint="eastAsia"/>
          </w:rPr>
          <w:t>这个理由</w:t>
        </w:r>
      </w:ins>
      <w:r>
        <w:rPr>
          <w:rFonts w:hint="eastAsia"/>
        </w:rPr>
        <w:t>以外</w:t>
      </w:r>
      <w:del w:id="2928" w:author="夜 夜" w:date="2022-12-26T02:38:00Z">
        <w:r w:rsidDel="00666566">
          <w:rPr>
            <w:rFonts w:hint="eastAsia"/>
          </w:rPr>
          <w:delText>，灯里没有其他可以依靠的人了</w:delText>
        </w:r>
        <w:r w:rsidR="00666566" w:rsidDel="00666566">
          <w:rPr>
            <w:rFonts w:hint="eastAsia"/>
          </w:rPr>
          <w:delText>。然而</w:delText>
        </w:r>
      </w:del>
      <w:ins w:id="2929" w:author="夜 夜" w:date="2022-12-26T02:38:00Z">
        <w:r w:rsidR="00666566">
          <w:rPr>
            <w:rFonts w:hint="eastAsia"/>
          </w:rPr>
          <w:t>，</w:t>
        </w:r>
      </w:ins>
      <w:del w:id="2930" w:author="夜 夜" w:date="2022-12-26T02:38:00Z">
        <w:r w:rsidDel="00666566">
          <w:rPr>
            <w:rFonts w:hint="eastAsia"/>
          </w:rPr>
          <w:delText>理由</w:delText>
        </w:r>
      </w:del>
      <w:r>
        <w:rPr>
          <w:rFonts w:hint="eastAsia"/>
        </w:rPr>
        <w:t>还有一个</w:t>
      </w:r>
      <w:ins w:id="2931" w:author="夜 夜" w:date="2022-12-26T02:38:00Z">
        <w:r w:rsidR="00666566">
          <w:rPr>
            <w:rFonts w:hint="eastAsia"/>
          </w:rPr>
          <w:t>理由</w:t>
        </w:r>
      </w:ins>
      <w:r>
        <w:rPr>
          <w:rFonts w:hint="eastAsia"/>
        </w:rPr>
        <w:t>。</w:t>
      </w:r>
    </w:p>
    <w:p w14:paraId="0A8055DE" w14:textId="0BA36280" w:rsidR="00DE14DB" w:rsidRDefault="00DE14DB" w:rsidP="00DE14DB">
      <w:pPr>
        <w:ind w:firstLineChars="200" w:firstLine="420"/>
      </w:pPr>
      <w:r>
        <w:rPr>
          <w:rFonts w:hint="eastAsia"/>
        </w:rPr>
        <w:t>想</w:t>
      </w:r>
      <w:ins w:id="2932" w:author="夜 夜" w:date="2022-12-26T02:38:00Z">
        <w:r w:rsidR="00666566">
          <w:rPr>
            <w:rFonts w:hint="eastAsia"/>
          </w:rPr>
          <w:t>更</w:t>
        </w:r>
      </w:ins>
      <w:r>
        <w:rPr>
          <w:rFonts w:hint="eastAsia"/>
        </w:rPr>
        <w:t>深入地了解她。</w:t>
      </w:r>
    </w:p>
    <w:p w14:paraId="786AD945" w14:textId="6DA34416" w:rsidR="00DE14DB" w:rsidRDefault="00DE14DB" w:rsidP="00DE14DB">
      <w:pPr>
        <w:ind w:firstLineChars="200" w:firstLine="420"/>
      </w:pPr>
      <w:r>
        <w:rPr>
          <w:rFonts w:hint="eastAsia"/>
        </w:rPr>
        <w:t>不知不觉间，这一</w:t>
      </w:r>
      <w:del w:id="2933" w:author="夜 夜" w:date="2022-12-26T02:42:00Z">
        <w:r w:rsidDel="00F12758">
          <w:rPr>
            <w:rFonts w:hint="eastAsia"/>
          </w:rPr>
          <w:delText>欲求</w:delText>
        </w:r>
      </w:del>
      <w:ins w:id="2934" w:author="夜 夜" w:date="2022-12-26T02:42:00Z">
        <w:r w:rsidR="00577171">
          <w:rPr>
            <w:rFonts w:hint="eastAsia"/>
          </w:rPr>
          <w:t>欲望</w:t>
        </w:r>
      </w:ins>
      <w:r>
        <w:rPr>
          <w:rFonts w:hint="eastAsia"/>
        </w:rPr>
        <w:t>在心中膨胀，</w:t>
      </w:r>
      <w:ins w:id="2935" w:author="夜 夜" w:date="2022-12-26T02:42:00Z">
        <w:r w:rsidR="00577171">
          <w:rPr>
            <w:rFonts w:hint="eastAsia"/>
          </w:rPr>
          <w:t>甚至</w:t>
        </w:r>
      </w:ins>
      <w:r>
        <w:rPr>
          <w:rFonts w:hint="eastAsia"/>
        </w:rPr>
        <w:t>成为了想和梅诺在一起的理由。</w:t>
      </w:r>
    </w:p>
    <w:p w14:paraId="361E320A" w14:textId="5D0CF2AF" w:rsidR="00DE14DB" w:rsidRDefault="00DE14DB" w:rsidP="00DE14DB">
      <w:pPr>
        <w:ind w:firstLineChars="200" w:firstLine="420"/>
      </w:pPr>
      <w:r>
        <w:rPr>
          <w:rFonts w:hint="eastAsia"/>
        </w:rPr>
        <w:t>因为啊，她的脸庞，她的身姿，都过于地和——那个人，相</w:t>
      </w:r>
      <w:del w:id="2936" w:author="夜 夜" w:date="2022-12-26T02:43:00Z">
        <w:r w:rsidDel="00577171">
          <w:rPr>
            <w:rFonts w:hint="eastAsia"/>
          </w:rPr>
          <w:delText>似</w:delText>
        </w:r>
      </w:del>
      <w:ins w:id="2937" w:author="夜 夜" w:date="2022-12-26T02:43:00Z">
        <w:r w:rsidR="00577171">
          <w:rPr>
            <w:rFonts w:hint="eastAsia"/>
          </w:rPr>
          <w:t>像</w:t>
        </w:r>
      </w:ins>
      <w:r>
        <w:rPr>
          <w:rFonts w:hint="eastAsia"/>
        </w:rPr>
        <w:t>了。</w:t>
      </w:r>
    </w:p>
    <w:p w14:paraId="3F727AC8" w14:textId="77777777" w:rsidR="00DE14DB" w:rsidRDefault="00DE14DB" w:rsidP="00DE14DB">
      <w:pPr>
        <w:ind w:firstLineChars="200" w:firstLine="420"/>
      </w:pPr>
      <w:r>
        <w:rPr>
          <w:rFonts w:hint="eastAsia"/>
        </w:rPr>
        <w:t>出于此意，灯里踏进了一步。</w:t>
      </w:r>
    </w:p>
    <w:p w14:paraId="25DD19A2" w14:textId="77777777" w:rsidR="00DE14DB" w:rsidRDefault="00DE14DB" w:rsidP="00DE14DB">
      <w:pPr>
        <w:ind w:firstLineChars="200" w:firstLine="420"/>
      </w:pPr>
      <w:r>
        <w:rPr>
          <w:rFonts w:hint="eastAsia"/>
        </w:rPr>
        <w:t>「我、我明白了……那个」</w:t>
      </w:r>
    </w:p>
    <w:p w14:paraId="2E2D2090" w14:textId="11151A45" w:rsidR="00DE14DB" w:rsidRDefault="00DE14DB" w:rsidP="00DE14DB">
      <w:pPr>
        <w:ind w:firstLineChars="200" w:firstLine="420"/>
      </w:pPr>
      <w:del w:id="2938" w:author="夜 夜" w:date="2022-12-26T02:43:00Z">
        <w:r w:rsidDel="00756152">
          <w:rPr>
            <w:rFonts w:hint="eastAsia"/>
          </w:rPr>
          <w:delText>这个人，</w:delText>
        </w:r>
      </w:del>
      <w:ins w:id="2939" w:author="夜 夜" w:date="2022-12-26T02:43:00Z">
        <w:r w:rsidR="00756152">
          <w:rPr>
            <w:rFonts w:hint="eastAsia"/>
          </w:rPr>
          <w:t>她</w:t>
        </w:r>
      </w:ins>
      <w:r>
        <w:rPr>
          <w:rFonts w:hint="eastAsia"/>
        </w:rPr>
        <w:t>和她</w:t>
      </w:r>
      <w:ins w:id="2940" w:author="夜 夜" w:date="2022-12-26T02:44:00Z">
        <w:r w:rsidR="00756152">
          <w:rPr>
            <w:rFonts w:hint="eastAsia"/>
          </w:rPr>
          <w:t>并</w:t>
        </w:r>
      </w:ins>
      <w:r>
        <w:rPr>
          <w:rFonts w:hint="eastAsia"/>
        </w:rPr>
        <w:t>不</w:t>
      </w:r>
      <w:ins w:id="2941" w:author="夜 夜" w:date="2022-12-26T02:44:00Z">
        <w:r w:rsidR="00756152">
          <w:rPr>
            <w:rFonts w:hint="eastAsia"/>
          </w:rPr>
          <w:t>一样</w:t>
        </w:r>
      </w:ins>
      <w:del w:id="2942" w:author="夜 夜" w:date="2022-12-26T02:44:00Z">
        <w:r w:rsidDel="00756152">
          <w:rPr>
            <w:rFonts w:hint="eastAsia"/>
          </w:rPr>
          <w:delText>同</w:delText>
        </w:r>
      </w:del>
      <w:r>
        <w:rPr>
          <w:rFonts w:hint="eastAsia"/>
        </w:rPr>
        <w:t>。</w:t>
      </w:r>
    </w:p>
    <w:p w14:paraId="1446FD72" w14:textId="715E9B6F" w:rsidR="00DE14DB" w:rsidRDefault="00DE14DB" w:rsidP="00DE14DB">
      <w:pPr>
        <w:ind w:firstLineChars="200" w:firstLine="420"/>
      </w:pPr>
      <w:r>
        <w:rPr>
          <w:rFonts w:hint="eastAsia"/>
        </w:rPr>
        <w:t>灯里有这个自觉。既然是</w:t>
      </w:r>
      <w:del w:id="2943" w:author="夜 夜" w:date="2022-12-26T02:44:00Z">
        <w:r w:rsidDel="00756152">
          <w:rPr>
            <w:rFonts w:hint="eastAsia"/>
          </w:rPr>
          <w:delText>它</w:delText>
        </w:r>
      </w:del>
      <w:ins w:id="2944" w:author="夜 夜" w:date="2022-12-26T02:44:00Z">
        <w:r w:rsidR="00756152">
          <w:rPr>
            <w:rFonts w:hint="eastAsia"/>
          </w:rPr>
          <w:t>她</w:t>
        </w:r>
      </w:ins>
      <w:r>
        <w:rPr>
          <w:rFonts w:hint="eastAsia"/>
        </w:rPr>
        <w:t>人，那就</w:t>
      </w:r>
      <w:ins w:id="2945" w:author="夜 夜" w:date="2022-12-26T02:44:00Z">
        <w:r w:rsidR="00756152">
          <w:rPr>
            <w:rFonts w:hint="eastAsia"/>
          </w:rPr>
          <w:t>好好地</w:t>
        </w:r>
      </w:ins>
      <w:r>
        <w:rPr>
          <w:rFonts w:hint="eastAsia"/>
        </w:rPr>
        <w:t>要从最开始一步一步地</w:t>
      </w:r>
      <w:del w:id="2946" w:author="夜 夜" w:date="2022-12-26T02:44:00Z">
        <w:r w:rsidDel="00193BDA">
          <w:rPr>
            <w:rFonts w:hint="eastAsia"/>
          </w:rPr>
          <w:delText>来</w:delText>
        </w:r>
      </w:del>
      <w:ins w:id="2947" w:author="夜 夜" w:date="2022-12-26T02:44:00Z">
        <w:r w:rsidR="00193BDA">
          <w:rPr>
            <w:rFonts w:hint="eastAsia"/>
          </w:rPr>
          <w:t>迈进</w:t>
        </w:r>
      </w:ins>
      <w:r>
        <w:rPr>
          <w:rFonts w:hint="eastAsia"/>
        </w:rPr>
        <w:t>。</w:t>
      </w:r>
    </w:p>
    <w:p w14:paraId="0275BCAF" w14:textId="27157730" w:rsidR="00DE14DB" w:rsidRDefault="00DE14DB" w:rsidP="00DE14DB">
      <w:pPr>
        <w:ind w:firstLineChars="200" w:firstLine="420"/>
      </w:pPr>
      <w:r>
        <w:rPr>
          <w:rFonts w:hint="eastAsia"/>
        </w:rPr>
        <w:t>面前的她，不是在</w:t>
      </w:r>
      <w:ins w:id="2948" w:author="夜 夜" w:date="2022-12-26T02:45:00Z">
        <w:r w:rsidR="00193BDA">
          <w:rPr>
            <w:rFonts w:hint="eastAsia"/>
          </w:rPr>
          <w:t>那位</w:t>
        </w:r>
      </w:ins>
      <w:r>
        <w:rPr>
          <w:rFonts w:hint="eastAsia"/>
        </w:rPr>
        <w:t>日本的教室中总</w:t>
      </w:r>
      <w:del w:id="2949" w:author="夜 夜" w:date="2022-12-26T02:45:00Z">
        <w:r w:rsidDel="00193BDA">
          <w:rPr>
            <w:rFonts w:hint="eastAsia"/>
          </w:rPr>
          <w:delText>是</w:delText>
        </w:r>
      </w:del>
      <w:ins w:id="2950" w:author="夜 夜" w:date="2022-12-26T02:45:00Z">
        <w:r w:rsidR="00193BDA">
          <w:rPr>
            <w:rFonts w:hint="eastAsia"/>
          </w:rPr>
          <w:t>和自己</w:t>
        </w:r>
      </w:ins>
      <w:r>
        <w:rPr>
          <w:rFonts w:hint="eastAsia"/>
        </w:rPr>
        <w:t>在一起的</w:t>
      </w:r>
      <w:del w:id="2951" w:author="夜 夜" w:date="2022-12-26T02:45:00Z">
        <w:r w:rsidDel="00193BDA">
          <w:rPr>
            <w:rFonts w:hint="eastAsia"/>
          </w:rPr>
          <w:delText>那名</w:delText>
        </w:r>
      </w:del>
      <w:r>
        <w:rPr>
          <w:rFonts w:hint="eastAsia"/>
        </w:rPr>
        <w:t>同学。</w:t>
      </w:r>
    </w:p>
    <w:p w14:paraId="79D436E0" w14:textId="77777777" w:rsidR="00DE14DB" w:rsidRDefault="00DE14DB" w:rsidP="00DE14DB">
      <w:pPr>
        <w:ind w:firstLineChars="200" w:firstLine="420"/>
      </w:pPr>
      <w:r>
        <w:rPr>
          <w:rFonts w:hint="eastAsia"/>
        </w:rPr>
        <w:t>「梅诺、酱」</w:t>
      </w:r>
    </w:p>
    <w:p w14:paraId="5D4A1D25" w14:textId="77777777" w:rsidR="00DE14DB" w:rsidRDefault="00DE14DB" w:rsidP="00DE14DB">
      <w:pPr>
        <w:ind w:firstLineChars="200" w:firstLine="420"/>
      </w:pPr>
      <w:r>
        <w:rPr>
          <w:rFonts w:hint="eastAsia"/>
        </w:rPr>
        <w:t>灯里竭尽勇气，缩短了一步的距离。梅诺惊讶的睁大了眼，而后微笑了出来。</w:t>
      </w:r>
    </w:p>
    <w:p w14:paraId="7F4D0940" w14:textId="4E37AD66" w:rsidR="00DE14DB" w:rsidRDefault="00DE14DB" w:rsidP="00DE14DB">
      <w:pPr>
        <w:ind w:firstLineChars="200" w:firstLine="420"/>
      </w:pPr>
      <w:r>
        <w:rPr>
          <w:rFonts w:hint="eastAsia"/>
        </w:rPr>
        <w:t>这次，</w:t>
      </w:r>
      <w:ins w:id="2952" w:author="夜 夜" w:date="2022-12-26T02:46:00Z">
        <w:r w:rsidR="006A4472">
          <w:rPr>
            <w:rFonts w:hint="eastAsia"/>
          </w:rPr>
          <w:t>灯里</w:t>
        </w:r>
      </w:ins>
      <w:del w:id="2953" w:author="夜 夜" w:date="2022-12-26T02:46:00Z">
        <w:r w:rsidDel="006A4472">
          <w:rPr>
            <w:rFonts w:hint="eastAsia"/>
          </w:rPr>
          <w:delText>可以</w:delText>
        </w:r>
      </w:del>
      <w:r>
        <w:rPr>
          <w:rFonts w:hint="eastAsia"/>
        </w:rPr>
        <w:t>毫不犹豫地握住</w:t>
      </w:r>
      <w:ins w:id="2954" w:author="夜 夜" w:date="2022-12-26T02:46:00Z">
        <w:r w:rsidR="006A4472">
          <w:rPr>
            <w:rFonts w:hint="eastAsia"/>
          </w:rPr>
          <w:t>了</w:t>
        </w:r>
      </w:ins>
      <w:r>
        <w:rPr>
          <w:rFonts w:hint="eastAsia"/>
        </w:rPr>
        <w:t>梅诺伸出的手</w:t>
      </w:r>
      <w:del w:id="2955" w:author="夜 夜" w:date="2022-12-26T02:46:00Z">
        <w:r w:rsidDel="006A4472">
          <w:rPr>
            <w:rFonts w:hint="eastAsia"/>
          </w:rPr>
          <w:delText>了</w:delText>
        </w:r>
      </w:del>
      <w:r>
        <w:rPr>
          <w:rFonts w:hint="eastAsia"/>
        </w:rPr>
        <w:t>。</w:t>
      </w:r>
    </w:p>
    <w:p w14:paraId="4968E345" w14:textId="77777777" w:rsidR="00DE14DB" w:rsidRDefault="00DE14DB" w:rsidP="00DE14DB">
      <w:pPr>
        <w:ind w:firstLineChars="200" w:firstLine="420"/>
      </w:pPr>
      <w:r>
        <w:rPr>
          <w:rFonts w:hint="eastAsia"/>
        </w:rPr>
        <w:t>「好，灯里」</w:t>
      </w:r>
    </w:p>
    <w:p w14:paraId="57E3B431" w14:textId="0037FD17" w:rsidR="00DE14DB" w:rsidRDefault="00DE14DB" w:rsidP="00DE14DB">
      <w:pPr>
        <w:ind w:firstLineChars="200" w:firstLine="420"/>
      </w:pPr>
      <w:del w:id="2956" w:author="夜 夜" w:date="2022-12-26T02:46:00Z">
        <w:r w:rsidDel="006A4472">
          <w:rPr>
            <w:rFonts w:hint="eastAsia"/>
          </w:rPr>
          <w:delText>这就是，</w:delText>
        </w:r>
      </w:del>
      <w:r>
        <w:rPr>
          <w:rFonts w:hint="eastAsia"/>
        </w:rPr>
        <w:t>对灯里来说，</w:t>
      </w:r>
      <w:ins w:id="2957" w:author="夜 夜" w:date="2022-12-26T02:46:00Z">
        <w:r w:rsidR="006A4472">
          <w:rPr>
            <w:rFonts w:hint="eastAsia"/>
          </w:rPr>
          <w:t>这就是</w:t>
        </w:r>
      </w:ins>
      <w:r>
        <w:rPr>
          <w:rFonts w:hint="eastAsia"/>
        </w:rPr>
        <w:t>最初的一步。</w:t>
      </w:r>
    </w:p>
    <w:p w14:paraId="5584ABBE" w14:textId="0E7BD8D7" w:rsidR="00DE14DB" w:rsidRDefault="00DE14DB" w:rsidP="00DE14DB">
      <w:pPr>
        <w:ind w:firstLineChars="200" w:firstLine="420"/>
      </w:pPr>
      <w:del w:id="2958" w:author="夜 夜" w:date="2022-12-26T02:47:00Z">
        <w:r w:rsidDel="00E839EE">
          <w:rPr>
            <w:rFonts w:hint="eastAsia"/>
          </w:rPr>
          <w:delText>不是为了活下去的</w:delText>
        </w:r>
      </w:del>
      <w:ins w:id="2959" w:author="夜 夜" w:date="2022-12-26T02:47:00Z">
        <w:r w:rsidR="00E839EE">
          <w:rPr>
            <w:rFonts w:hint="eastAsia"/>
          </w:rPr>
          <w:t>这</w:t>
        </w:r>
      </w:ins>
      <w:ins w:id="2960" w:author="夜 夜" w:date="2022-12-26T02:52:00Z">
        <w:r w:rsidR="009E78F7">
          <w:rPr>
            <w:rFonts w:hint="eastAsia"/>
          </w:rPr>
          <w:t>不再是追求生命的</w:t>
        </w:r>
      </w:ins>
      <w:r>
        <w:rPr>
          <w:rFonts w:hint="eastAsia"/>
        </w:rPr>
        <w:t>旅途，而是一条</w:t>
      </w:r>
      <w:ins w:id="2961" w:author="夜 夜" w:date="2022-12-26T02:48:00Z">
        <w:r w:rsidR="00291651">
          <w:rPr>
            <w:rFonts w:hint="eastAsia"/>
          </w:rPr>
          <w:t>笔直</w:t>
        </w:r>
      </w:ins>
      <w:ins w:id="2962" w:author="夜 夜" w:date="2022-12-26T02:51:00Z">
        <w:r w:rsidR="00811829">
          <w:rPr>
            <w:rFonts w:hint="eastAsia"/>
          </w:rPr>
          <w:t>的、</w:t>
        </w:r>
      </w:ins>
      <w:del w:id="2963" w:author="夜 夜" w:date="2022-12-26T02:48:00Z">
        <w:r w:rsidDel="005A45F3">
          <w:rPr>
            <w:rFonts w:hint="eastAsia"/>
          </w:rPr>
          <w:delText>埋伏着</w:delText>
        </w:r>
      </w:del>
      <w:r>
        <w:rPr>
          <w:rFonts w:hint="eastAsia"/>
        </w:rPr>
        <w:t>赤黑色的死亡</w:t>
      </w:r>
      <w:ins w:id="2964" w:author="夜 夜" w:date="2022-12-26T02:50:00Z">
        <w:r w:rsidR="00811829">
          <w:rPr>
            <w:rFonts w:hint="eastAsia"/>
          </w:rPr>
          <w:t>就在</w:t>
        </w:r>
      </w:ins>
      <w:ins w:id="2965" w:author="夜 夜" w:date="2022-12-26T02:51:00Z">
        <w:r w:rsidR="00811829">
          <w:rPr>
            <w:rFonts w:hint="eastAsia"/>
          </w:rPr>
          <w:t>尽头等待的</w:t>
        </w:r>
      </w:ins>
      <w:del w:id="2966" w:author="夜 夜" w:date="2022-12-26T02:48:00Z">
        <w:r w:rsidDel="005A45F3">
          <w:rPr>
            <w:rFonts w:hint="eastAsia"/>
          </w:rPr>
          <w:delText>，</w:delText>
        </w:r>
        <w:r w:rsidDel="00291651">
          <w:rPr>
            <w:rFonts w:hint="eastAsia"/>
          </w:rPr>
          <w:delText>笔直的</w:delText>
        </w:r>
      </w:del>
      <w:r>
        <w:rPr>
          <w:rFonts w:hint="eastAsia"/>
        </w:rPr>
        <w:t>道路。这是往复的时间履历之开端，是这两位少女成为挚友的旅途。</w:t>
      </w:r>
    </w:p>
    <w:p w14:paraId="5DBD8019" w14:textId="2BA44C89" w:rsidR="00DE14DB" w:rsidRDefault="00DE14DB" w:rsidP="00DE14DB">
      <w:pPr>
        <w:ind w:firstLineChars="200" w:firstLine="420"/>
      </w:pPr>
      <w:r>
        <w:rPr>
          <w:rFonts w:hint="eastAsia"/>
        </w:rPr>
        <w:t>「一起</w:t>
      </w:r>
      <w:del w:id="2967" w:author="夜 夜" w:date="2022-12-26T02:52:00Z">
        <w:r w:rsidDel="00B25C9B">
          <w:rPr>
            <w:rFonts w:ascii="Yu Mincho" w:eastAsia="Yu Mincho" w:hAnsi="Yu Mincho" w:hint="eastAsia"/>
          </w:rPr>
          <w:delText>上路</w:delText>
        </w:r>
      </w:del>
      <w:ins w:id="2968" w:author="夜 夜" w:date="2022-12-26T02:52:00Z">
        <w:r w:rsidR="00B25C9B">
          <w:rPr>
            <w:rFonts w:asciiTheme="minorEastAsia" w:hAnsiTheme="minorEastAsia" w:hint="eastAsia"/>
          </w:rPr>
          <w:t>走</w:t>
        </w:r>
      </w:ins>
      <w:r>
        <w:rPr>
          <w:rFonts w:hint="eastAsia"/>
        </w:rPr>
        <w:t>吧」</w:t>
      </w:r>
    </w:p>
    <w:p w14:paraId="00F99B2D" w14:textId="3E82B081" w:rsidR="006472D6" w:rsidRDefault="00DE14DB" w:rsidP="00DE14DB">
      <w:pPr>
        <w:ind w:firstLineChars="200" w:firstLine="420"/>
      </w:pPr>
      <w:del w:id="2969" w:author="夜 夜" w:date="2022-12-26T02:53:00Z">
        <w:r w:rsidDel="00B25C9B">
          <w:rPr>
            <w:rFonts w:hint="eastAsia"/>
          </w:rPr>
          <w:delText>这</w:delText>
        </w:r>
      </w:del>
      <w:r>
        <w:rPr>
          <w:rFonts w:hint="eastAsia"/>
        </w:rPr>
        <w:t>二人</w:t>
      </w:r>
      <w:ins w:id="2970" w:author="夜 夜" w:date="2022-12-26T02:54:00Z">
        <w:r w:rsidR="00E94C2B">
          <w:rPr>
            <w:rFonts w:hint="eastAsia"/>
          </w:rPr>
          <w:t>在</w:t>
        </w:r>
      </w:ins>
      <w:ins w:id="2971" w:author="夜 夜" w:date="2022-12-26T02:53:00Z">
        <w:r w:rsidR="005D060A">
          <w:rPr>
            <w:rFonts w:hint="eastAsia"/>
          </w:rPr>
          <w:t>进入</w:t>
        </w:r>
      </w:ins>
      <w:del w:id="2972" w:author="夜 夜" w:date="2022-12-26T02:53:00Z">
        <w:r w:rsidDel="005D060A">
          <w:rPr>
            <w:rFonts w:hint="eastAsia"/>
          </w:rPr>
          <w:delText>还没有陷入</w:delText>
        </w:r>
      </w:del>
      <w:r>
        <w:rPr>
          <w:rFonts w:hint="eastAsia"/>
        </w:rPr>
        <w:t>循环</w:t>
      </w:r>
      <w:ins w:id="2973" w:author="夜 夜" w:date="2022-12-26T02:54:00Z">
        <w:r w:rsidR="00E94C2B">
          <w:rPr>
            <w:rFonts w:hint="eastAsia"/>
          </w:rPr>
          <w:t>之前</w:t>
        </w:r>
      </w:ins>
      <w:del w:id="2974" w:author="夜 夜" w:date="2022-12-26T02:53:00Z">
        <w:r w:rsidDel="005D060A">
          <w:rPr>
            <w:rFonts w:hint="eastAsia"/>
          </w:rPr>
          <w:delText>前</w:delText>
        </w:r>
      </w:del>
      <w:r>
        <w:rPr>
          <w:rFonts w:hint="eastAsia"/>
        </w:rPr>
        <w:t>的最初的旅途，就此开始。</w:t>
      </w:r>
    </w:p>
    <w:sectPr w:rsidR="006472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9C3F1" w14:textId="77777777" w:rsidR="007A1949" w:rsidRDefault="007A1949" w:rsidP="00FB666E">
      <w:r>
        <w:separator/>
      </w:r>
    </w:p>
  </w:endnote>
  <w:endnote w:type="continuationSeparator" w:id="0">
    <w:p w14:paraId="383EB6D0" w14:textId="77777777" w:rsidR="007A1949" w:rsidRDefault="007A1949" w:rsidP="00FB666E">
      <w:r>
        <w:continuationSeparator/>
      </w:r>
    </w:p>
  </w:endnote>
  <w:endnote w:type="continuationNotice" w:id="1">
    <w:p w14:paraId="3FFD746A" w14:textId="77777777" w:rsidR="007A1949" w:rsidRDefault="007A19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94C2" w14:textId="77777777" w:rsidR="007A1949" w:rsidRDefault="007A1949" w:rsidP="00FB666E">
      <w:r>
        <w:separator/>
      </w:r>
    </w:p>
  </w:footnote>
  <w:footnote w:type="continuationSeparator" w:id="0">
    <w:p w14:paraId="693D0634" w14:textId="77777777" w:rsidR="007A1949" w:rsidRDefault="007A1949" w:rsidP="00FB666E">
      <w:r>
        <w:continuationSeparator/>
      </w:r>
    </w:p>
  </w:footnote>
  <w:footnote w:type="continuationNotice" w:id="1">
    <w:p w14:paraId="2D26C147" w14:textId="77777777" w:rsidR="007A1949" w:rsidRDefault="007A1949"/>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
    <w15:presenceInfo w15:providerId="None" w15:userId="Y"/>
  </w15:person>
  <w15:person w15:author="夜 夜">
    <w15:presenceInfo w15:providerId="Windows Live" w15:userId="3fd0191020d69d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AE"/>
    <w:rsid w:val="00001EA4"/>
    <w:rsid w:val="00005FE7"/>
    <w:rsid w:val="000060ED"/>
    <w:rsid w:val="000066E6"/>
    <w:rsid w:val="000107C8"/>
    <w:rsid w:val="0001303D"/>
    <w:rsid w:val="00015AC9"/>
    <w:rsid w:val="000163E4"/>
    <w:rsid w:val="000164C1"/>
    <w:rsid w:val="0001718F"/>
    <w:rsid w:val="000201B6"/>
    <w:rsid w:val="00024D95"/>
    <w:rsid w:val="00025811"/>
    <w:rsid w:val="00026CEC"/>
    <w:rsid w:val="00031BD3"/>
    <w:rsid w:val="00032078"/>
    <w:rsid w:val="000344BB"/>
    <w:rsid w:val="00034D9D"/>
    <w:rsid w:val="00036893"/>
    <w:rsid w:val="0004150E"/>
    <w:rsid w:val="00041F02"/>
    <w:rsid w:val="000454C4"/>
    <w:rsid w:val="00046095"/>
    <w:rsid w:val="00046830"/>
    <w:rsid w:val="00051180"/>
    <w:rsid w:val="00051679"/>
    <w:rsid w:val="000530D0"/>
    <w:rsid w:val="00053E94"/>
    <w:rsid w:val="000616BA"/>
    <w:rsid w:val="00063287"/>
    <w:rsid w:val="00070B57"/>
    <w:rsid w:val="0007136A"/>
    <w:rsid w:val="000730B8"/>
    <w:rsid w:val="00075D16"/>
    <w:rsid w:val="000816BD"/>
    <w:rsid w:val="000837CA"/>
    <w:rsid w:val="000848EB"/>
    <w:rsid w:val="00090578"/>
    <w:rsid w:val="000905ED"/>
    <w:rsid w:val="00094112"/>
    <w:rsid w:val="00095E08"/>
    <w:rsid w:val="00096921"/>
    <w:rsid w:val="00096C82"/>
    <w:rsid w:val="00097A30"/>
    <w:rsid w:val="000A39D9"/>
    <w:rsid w:val="000A5ECC"/>
    <w:rsid w:val="000B0A7B"/>
    <w:rsid w:val="000B2F0D"/>
    <w:rsid w:val="000C20BB"/>
    <w:rsid w:val="000C54EF"/>
    <w:rsid w:val="000C5678"/>
    <w:rsid w:val="000C5C75"/>
    <w:rsid w:val="000C6CC2"/>
    <w:rsid w:val="000C7211"/>
    <w:rsid w:val="000C773D"/>
    <w:rsid w:val="000D345D"/>
    <w:rsid w:val="000D5B20"/>
    <w:rsid w:val="000D7A37"/>
    <w:rsid w:val="000E00CE"/>
    <w:rsid w:val="000E018C"/>
    <w:rsid w:val="000E08E1"/>
    <w:rsid w:val="000E39DB"/>
    <w:rsid w:val="000E3EAD"/>
    <w:rsid w:val="000E525E"/>
    <w:rsid w:val="000E7045"/>
    <w:rsid w:val="000E7409"/>
    <w:rsid w:val="000F0431"/>
    <w:rsid w:val="000F090C"/>
    <w:rsid w:val="000F11EE"/>
    <w:rsid w:val="000F3493"/>
    <w:rsid w:val="000F44E6"/>
    <w:rsid w:val="000F4BED"/>
    <w:rsid w:val="000F5288"/>
    <w:rsid w:val="000F57A9"/>
    <w:rsid w:val="000F7649"/>
    <w:rsid w:val="000F77F4"/>
    <w:rsid w:val="00100762"/>
    <w:rsid w:val="00102C19"/>
    <w:rsid w:val="001114B0"/>
    <w:rsid w:val="00112091"/>
    <w:rsid w:val="00112E44"/>
    <w:rsid w:val="00113067"/>
    <w:rsid w:val="0011643A"/>
    <w:rsid w:val="00116D35"/>
    <w:rsid w:val="0012089A"/>
    <w:rsid w:val="00120DB6"/>
    <w:rsid w:val="00120EB5"/>
    <w:rsid w:val="00121BF2"/>
    <w:rsid w:val="00125717"/>
    <w:rsid w:val="00125832"/>
    <w:rsid w:val="001258F3"/>
    <w:rsid w:val="00131EA4"/>
    <w:rsid w:val="00133B31"/>
    <w:rsid w:val="001343FE"/>
    <w:rsid w:val="00134F3E"/>
    <w:rsid w:val="00136AAB"/>
    <w:rsid w:val="00136ABF"/>
    <w:rsid w:val="0014085E"/>
    <w:rsid w:val="00141670"/>
    <w:rsid w:val="001455B0"/>
    <w:rsid w:val="00147370"/>
    <w:rsid w:val="0015365F"/>
    <w:rsid w:val="0015578E"/>
    <w:rsid w:val="00155E0B"/>
    <w:rsid w:val="001572FE"/>
    <w:rsid w:val="00157EA9"/>
    <w:rsid w:val="0016104F"/>
    <w:rsid w:val="00162157"/>
    <w:rsid w:val="001721D3"/>
    <w:rsid w:val="00174977"/>
    <w:rsid w:val="0018026C"/>
    <w:rsid w:val="00180C8D"/>
    <w:rsid w:val="00182514"/>
    <w:rsid w:val="00187A50"/>
    <w:rsid w:val="0019067C"/>
    <w:rsid w:val="00193BDA"/>
    <w:rsid w:val="00193F8E"/>
    <w:rsid w:val="00196F3F"/>
    <w:rsid w:val="001970C5"/>
    <w:rsid w:val="00197CD2"/>
    <w:rsid w:val="001A402A"/>
    <w:rsid w:val="001A5909"/>
    <w:rsid w:val="001B1864"/>
    <w:rsid w:val="001B1C73"/>
    <w:rsid w:val="001B25B1"/>
    <w:rsid w:val="001B2721"/>
    <w:rsid w:val="001B2AB9"/>
    <w:rsid w:val="001B44D5"/>
    <w:rsid w:val="001B4750"/>
    <w:rsid w:val="001C208A"/>
    <w:rsid w:val="001C41FE"/>
    <w:rsid w:val="001C47BF"/>
    <w:rsid w:val="001C5362"/>
    <w:rsid w:val="001C63B1"/>
    <w:rsid w:val="001C6A80"/>
    <w:rsid w:val="001D31D6"/>
    <w:rsid w:val="001D6D01"/>
    <w:rsid w:val="001E2E60"/>
    <w:rsid w:val="001E4C85"/>
    <w:rsid w:val="001E5D5B"/>
    <w:rsid w:val="001F150C"/>
    <w:rsid w:val="001F19BB"/>
    <w:rsid w:val="001F24B0"/>
    <w:rsid w:val="001F3DF5"/>
    <w:rsid w:val="00205230"/>
    <w:rsid w:val="00205824"/>
    <w:rsid w:val="00205E8D"/>
    <w:rsid w:val="00206452"/>
    <w:rsid w:val="0020692A"/>
    <w:rsid w:val="0021043E"/>
    <w:rsid w:val="002140B2"/>
    <w:rsid w:val="00222ADE"/>
    <w:rsid w:val="00224157"/>
    <w:rsid w:val="002243FD"/>
    <w:rsid w:val="002261CE"/>
    <w:rsid w:val="00226890"/>
    <w:rsid w:val="00230537"/>
    <w:rsid w:val="0023066F"/>
    <w:rsid w:val="0023116E"/>
    <w:rsid w:val="0023396B"/>
    <w:rsid w:val="00236951"/>
    <w:rsid w:val="00236C69"/>
    <w:rsid w:val="00242208"/>
    <w:rsid w:val="00245335"/>
    <w:rsid w:val="00246D4E"/>
    <w:rsid w:val="00247208"/>
    <w:rsid w:val="00252DE5"/>
    <w:rsid w:val="002578B6"/>
    <w:rsid w:val="00261727"/>
    <w:rsid w:val="0026284A"/>
    <w:rsid w:val="00264EB9"/>
    <w:rsid w:val="00265070"/>
    <w:rsid w:val="00266B32"/>
    <w:rsid w:val="00266E10"/>
    <w:rsid w:val="0027063B"/>
    <w:rsid w:val="00271146"/>
    <w:rsid w:val="00272EB0"/>
    <w:rsid w:val="00273DF6"/>
    <w:rsid w:val="00275573"/>
    <w:rsid w:val="00277EA8"/>
    <w:rsid w:val="00280B99"/>
    <w:rsid w:val="00280C7A"/>
    <w:rsid w:val="00281EDE"/>
    <w:rsid w:val="002823B0"/>
    <w:rsid w:val="002860A6"/>
    <w:rsid w:val="00286434"/>
    <w:rsid w:val="00286451"/>
    <w:rsid w:val="0028682A"/>
    <w:rsid w:val="002869FF"/>
    <w:rsid w:val="00287ACF"/>
    <w:rsid w:val="00290EDD"/>
    <w:rsid w:val="00291651"/>
    <w:rsid w:val="00291860"/>
    <w:rsid w:val="002961DE"/>
    <w:rsid w:val="002A004A"/>
    <w:rsid w:val="002A1898"/>
    <w:rsid w:val="002A1CD6"/>
    <w:rsid w:val="002A34FF"/>
    <w:rsid w:val="002A5306"/>
    <w:rsid w:val="002B0243"/>
    <w:rsid w:val="002B1532"/>
    <w:rsid w:val="002B1731"/>
    <w:rsid w:val="002B22A1"/>
    <w:rsid w:val="002B3F75"/>
    <w:rsid w:val="002C04D5"/>
    <w:rsid w:val="002C408A"/>
    <w:rsid w:val="002D4FB9"/>
    <w:rsid w:val="002E2529"/>
    <w:rsid w:val="002E3571"/>
    <w:rsid w:val="002E365E"/>
    <w:rsid w:val="002E367C"/>
    <w:rsid w:val="002E5F72"/>
    <w:rsid w:val="002E6952"/>
    <w:rsid w:val="002E6DC6"/>
    <w:rsid w:val="002F05A2"/>
    <w:rsid w:val="002F137B"/>
    <w:rsid w:val="002F1E63"/>
    <w:rsid w:val="002F20FC"/>
    <w:rsid w:val="002F34F8"/>
    <w:rsid w:val="002F3A0A"/>
    <w:rsid w:val="00300278"/>
    <w:rsid w:val="00300805"/>
    <w:rsid w:val="00300D11"/>
    <w:rsid w:val="00300FE2"/>
    <w:rsid w:val="00304C4D"/>
    <w:rsid w:val="00304F50"/>
    <w:rsid w:val="003079F1"/>
    <w:rsid w:val="00307FFD"/>
    <w:rsid w:val="003119BD"/>
    <w:rsid w:val="00311D82"/>
    <w:rsid w:val="003203C3"/>
    <w:rsid w:val="00320613"/>
    <w:rsid w:val="00323191"/>
    <w:rsid w:val="00330AFD"/>
    <w:rsid w:val="00341E47"/>
    <w:rsid w:val="0034780D"/>
    <w:rsid w:val="003479AF"/>
    <w:rsid w:val="00351F78"/>
    <w:rsid w:val="00352003"/>
    <w:rsid w:val="003522E1"/>
    <w:rsid w:val="003535BA"/>
    <w:rsid w:val="003552A6"/>
    <w:rsid w:val="00357B65"/>
    <w:rsid w:val="00360496"/>
    <w:rsid w:val="00361347"/>
    <w:rsid w:val="003627E7"/>
    <w:rsid w:val="00365684"/>
    <w:rsid w:val="0036715E"/>
    <w:rsid w:val="00367676"/>
    <w:rsid w:val="00370797"/>
    <w:rsid w:val="00370D8D"/>
    <w:rsid w:val="00373210"/>
    <w:rsid w:val="00374E75"/>
    <w:rsid w:val="00375563"/>
    <w:rsid w:val="003759CA"/>
    <w:rsid w:val="00380BA7"/>
    <w:rsid w:val="003817A9"/>
    <w:rsid w:val="003818EF"/>
    <w:rsid w:val="00384EC2"/>
    <w:rsid w:val="00387828"/>
    <w:rsid w:val="00387918"/>
    <w:rsid w:val="00390003"/>
    <w:rsid w:val="0039608A"/>
    <w:rsid w:val="00396093"/>
    <w:rsid w:val="003A30F0"/>
    <w:rsid w:val="003A36F0"/>
    <w:rsid w:val="003A49F3"/>
    <w:rsid w:val="003A7157"/>
    <w:rsid w:val="003B1050"/>
    <w:rsid w:val="003B46D2"/>
    <w:rsid w:val="003B6B46"/>
    <w:rsid w:val="003C1497"/>
    <w:rsid w:val="003C7DDF"/>
    <w:rsid w:val="003D0FD9"/>
    <w:rsid w:val="003D3667"/>
    <w:rsid w:val="003D5958"/>
    <w:rsid w:val="003D5CC5"/>
    <w:rsid w:val="003E2D0B"/>
    <w:rsid w:val="003F1EE7"/>
    <w:rsid w:val="003F3E5C"/>
    <w:rsid w:val="00400B73"/>
    <w:rsid w:val="00405678"/>
    <w:rsid w:val="00405DFF"/>
    <w:rsid w:val="004070D6"/>
    <w:rsid w:val="00407C99"/>
    <w:rsid w:val="00414243"/>
    <w:rsid w:val="004171EA"/>
    <w:rsid w:val="0042060A"/>
    <w:rsid w:val="004211C3"/>
    <w:rsid w:val="0042610B"/>
    <w:rsid w:val="00427B2D"/>
    <w:rsid w:val="00430A2B"/>
    <w:rsid w:val="00434CDE"/>
    <w:rsid w:val="0043599F"/>
    <w:rsid w:val="00435A32"/>
    <w:rsid w:val="00440CF9"/>
    <w:rsid w:val="00441146"/>
    <w:rsid w:val="00441E10"/>
    <w:rsid w:val="00442EEC"/>
    <w:rsid w:val="004435BB"/>
    <w:rsid w:val="004533CF"/>
    <w:rsid w:val="00453ED8"/>
    <w:rsid w:val="00454340"/>
    <w:rsid w:val="00454907"/>
    <w:rsid w:val="00457CC1"/>
    <w:rsid w:val="0046382C"/>
    <w:rsid w:val="004640D4"/>
    <w:rsid w:val="00465C8E"/>
    <w:rsid w:val="0046620E"/>
    <w:rsid w:val="00466A14"/>
    <w:rsid w:val="00472278"/>
    <w:rsid w:val="0048716D"/>
    <w:rsid w:val="00490C85"/>
    <w:rsid w:val="00492351"/>
    <w:rsid w:val="00497BFE"/>
    <w:rsid w:val="00497EA9"/>
    <w:rsid w:val="004A3DDA"/>
    <w:rsid w:val="004A4015"/>
    <w:rsid w:val="004A5F83"/>
    <w:rsid w:val="004A6BB1"/>
    <w:rsid w:val="004B0FFB"/>
    <w:rsid w:val="004B25F6"/>
    <w:rsid w:val="004B2E3C"/>
    <w:rsid w:val="004B3539"/>
    <w:rsid w:val="004B4278"/>
    <w:rsid w:val="004B45A2"/>
    <w:rsid w:val="004B4A10"/>
    <w:rsid w:val="004B6C66"/>
    <w:rsid w:val="004B75CD"/>
    <w:rsid w:val="004C0CED"/>
    <w:rsid w:val="004C15FF"/>
    <w:rsid w:val="004C3A33"/>
    <w:rsid w:val="004C3BA4"/>
    <w:rsid w:val="004D0278"/>
    <w:rsid w:val="004D04C7"/>
    <w:rsid w:val="004D29B0"/>
    <w:rsid w:val="004D3D3A"/>
    <w:rsid w:val="004D7CB5"/>
    <w:rsid w:val="004D7DD0"/>
    <w:rsid w:val="004E00FF"/>
    <w:rsid w:val="004E230C"/>
    <w:rsid w:val="004E294F"/>
    <w:rsid w:val="004E5E6B"/>
    <w:rsid w:val="004E6611"/>
    <w:rsid w:val="004F0054"/>
    <w:rsid w:val="004F17D4"/>
    <w:rsid w:val="004F3942"/>
    <w:rsid w:val="004F3FF9"/>
    <w:rsid w:val="00500507"/>
    <w:rsid w:val="00504AEF"/>
    <w:rsid w:val="005074D0"/>
    <w:rsid w:val="005101DA"/>
    <w:rsid w:val="00510ED3"/>
    <w:rsid w:val="0051123D"/>
    <w:rsid w:val="00511308"/>
    <w:rsid w:val="00513389"/>
    <w:rsid w:val="00515F1F"/>
    <w:rsid w:val="005163CF"/>
    <w:rsid w:val="005176B6"/>
    <w:rsid w:val="0052265B"/>
    <w:rsid w:val="005233C5"/>
    <w:rsid w:val="0052387C"/>
    <w:rsid w:val="00527A69"/>
    <w:rsid w:val="00530702"/>
    <w:rsid w:val="00533918"/>
    <w:rsid w:val="00535DA3"/>
    <w:rsid w:val="005404C5"/>
    <w:rsid w:val="00540EE5"/>
    <w:rsid w:val="00543244"/>
    <w:rsid w:val="00544EFC"/>
    <w:rsid w:val="00545910"/>
    <w:rsid w:val="0054591C"/>
    <w:rsid w:val="005502E5"/>
    <w:rsid w:val="005521F0"/>
    <w:rsid w:val="00552949"/>
    <w:rsid w:val="005535DB"/>
    <w:rsid w:val="00554CCD"/>
    <w:rsid w:val="00554FA4"/>
    <w:rsid w:val="00555305"/>
    <w:rsid w:val="00556BA4"/>
    <w:rsid w:val="005639C5"/>
    <w:rsid w:val="00564C3A"/>
    <w:rsid w:val="00565301"/>
    <w:rsid w:val="00565558"/>
    <w:rsid w:val="0056555D"/>
    <w:rsid w:val="005679E7"/>
    <w:rsid w:val="00570280"/>
    <w:rsid w:val="00571663"/>
    <w:rsid w:val="005716AF"/>
    <w:rsid w:val="00572593"/>
    <w:rsid w:val="00572DD5"/>
    <w:rsid w:val="00577171"/>
    <w:rsid w:val="0057798E"/>
    <w:rsid w:val="00583612"/>
    <w:rsid w:val="0058406D"/>
    <w:rsid w:val="0058475A"/>
    <w:rsid w:val="00585AA3"/>
    <w:rsid w:val="0058660E"/>
    <w:rsid w:val="00587408"/>
    <w:rsid w:val="00587ED3"/>
    <w:rsid w:val="0059003A"/>
    <w:rsid w:val="005913F8"/>
    <w:rsid w:val="00597C5A"/>
    <w:rsid w:val="005A3EF7"/>
    <w:rsid w:val="005A45F3"/>
    <w:rsid w:val="005A51B0"/>
    <w:rsid w:val="005A58C0"/>
    <w:rsid w:val="005A732A"/>
    <w:rsid w:val="005B0B3D"/>
    <w:rsid w:val="005B10D8"/>
    <w:rsid w:val="005B1885"/>
    <w:rsid w:val="005B2617"/>
    <w:rsid w:val="005B2D3F"/>
    <w:rsid w:val="005B3AEC"/>
    <w:rsid w:val="005B44B8"/>
    <w:rsid w:val="005B77E8"/>
    <w:rsid w:val="005C0709"/>
    <w:rsid w:val="005C111D"/>
    <w:rsid w:val="005C317E"/>
    <w:rsid w:val="005C600B"/>
    <w:rsid w:val="005D060A"/>
    <w:rsid w:val="005D0C68"/>
    <w:rsid w:val="005D23A4"/>
    <w:rsid w:val="005D6CCE"/>
    <w:rsid w:val="005D6EA1"/>
    <w:rsid w:val="005D77B5"/>
    <w:rsid w:val="005E0387"/>
    <w:rsid w:val="005E0B1B"/>
    <w:rsid w:val="005E0B57"/>
    <w:rsid w:val="005E3171"/>
    <w:rsid w:val="005E5527"/>
    <w:rsid w:val="005E5927"/>
    <w:rsid w:val="005E5B71"/>
    <w:rsid w:val="005E5C81"/>
    <w:rsid w:val="005E5D20"/>
    <w:rsid w:val="005F083C"/>
    <w:rsid w:val="005F1D9B"/>
    <w:rsid w:val="00600BE7"/>
    <w:rsid w:val="00602D6D"/>
    <w:rsid w:val="006038A0"/>
    <w:rsid w:val="00604533"/>
    <w:rsid w:val="00604661"/>
    <w:rsid w:val="006051E4"/>
    <w:rsid w:val="00611228"/>
    <w:rsid w:val="00612F38"/>
    <w:rsid w:val="00624B3C"/>
    <w:rsid w:val="00624B6F"/>
    <w:rsid w:val="00625D6A"/>
    <w:rsid w:val="00626437"/>
    <w:rsid w:val="00627DBE"/>
    <w:rsid w:val="00630A7C"/>
    <w:rsid w:val="00632C3E"/>
    <w:rsid w:val="00635654"/>
    <w:rsid w:val="00635A1A"/>
    <w:rsid w:val="00641021"/>
    <w:rsid w:val="006420B3"/>
    <w:rsid w:val="00644039"/>
    <w:rsid w:val="006472D6"/>
    <w:rsid w:val="00651631"/>
    <w:rsid w:val="00651A77"/>
    <w:rsid w:val="00662F8B"/>
    <w:rsid w:val="00665AE2"/>
    <w:rsid w:val="0066635B"/>
    <w:rsid w:val="00666566"/>
    <w:rsid w:val="00666645"/>
    <w:rsid w:val="00667E96"/>
    <w:rsid w:val="00670343"/>
    <w:rsid w:val="00670D4D"/>
    <w:rsid w:val="0067398D"/>
    <w:rsid w:val="006746A4"/>
    <w:rsid w:val="00677930"/>
    <w:rsid w:val="00677FA9"/>
    <w:rsid w:val="006807D9"/>
    <w:rsid w:val="00681743"/>
    <w:rsid w:val="00682669"/>
    <w:rsid w:val="006846E7"/>
    <w:rsid w:val="006849AB"/>
    <w:rsid w:val="006853E6"/>
    <w:rsid w:val="00685AA4"/>
    <w:rsid w:val="0068632F"/>
    <w:rsid w:val="00686A38"/>
    <w:rsid w:val="0069685F"/>
    <w:rsid w:val="006A3BEB"/>
    <w:rsid w:val="006A4472"/>
    <w:rsid w:val="006A48F1"/>
    <w:rsid w:val="006A507F"/>
    <w:rsid w:val="006A64D0"/>
    <w:rsid w:val="006B1E99"/>
    <w:rsid w:val="006B2A49"/>
    <w:rsid w:val="006B4EDA"/>
    <w:rsid w:val="006B7BCB"/>
    <w:rsid w:val="006C0428"/>
    <w:rsid w:val="006C06A6"/>
    <w:rsid w:val="006C1D84"/>
    <w:rsid w:val="006C4EDB"/>
    <w:rsid w:val="006C7DAC"/>
    <w:rsid w:val="006D066C"/>
    <w:rsid w:val="006D4CBE"/>
    <w:rsid w:val="006D7F9C"/>
    <w:rsid w:val="006E3A16"/>
    <w:rsid w:val="006E5334"/>
    <w:rsid w:val="006F1360"/>
    <w:rsid w:val="006F299F"/>
    <w:rsid w:val="006F2DA1"/>
    <w:rsid w:val="006F2DC1"/>
    <w:rsid w:val="006F414C"/>
    <w:rsid w:val="006F426A"/>
    <w:rsid w:val="006F75FD"/>
    <w:rsid w:val="006F7A2A"/>
    <w:rsid w:val="00703ED8"/>
    <w:rsid w:val="00705F71"/>
    <w:rsid w:val="00713CA4"/>
    <w:rsid w:val="00714F97"/>
    <w:rsid w:val="00716AE2"/>
    <w:rsid w:val="007202E9"/>
    <w:rsid w:val="00721F10"/>
    <w:rsid w:val="00721F6F"/>
    <w:rsid w:val="007338BD"/>
    <w:rsid w:val="007346C0"/>
    <w:rsid w:val="00736C07"/>
    <w:rsid w:val="00737333"/>
    <w:rsid w:val="0074133E"/>
    <w:rsid w:val="00741872"/>
    <w:rsid w:val="007434A0"/>
    <w:rsid w:val="007508AC"/>
    <w:rsid w:val="00753925"/>
    <w:rsid w:val="00756152"/>
    <w:rsid w:val="00757FEA"/>
    <w:rsid w:val="00762519"/>
    <w:rsid w:val="0077095B"/>
    <w:rsid w:val="00770B75"/>
    <w:rsid w:val="00771E12"/>
    <w:rsid w:val="0077444F"/>
    <w:rsid w:val="00774FF6"/>
    <w:rsid w:val="00776D4C"/>
    <w:rsid w:val="0078179C"/>
    <w:rsid w:val="007873DE"/>
    <w:rsid w:val="0079062A"/>
    <w:rsid w:val="00793DC9"/>
    <w:rsid w:val="00794E54"/>
    <w:rsid w:val="00796DC9"/>
    <w:rsid w:val="007A1949"/>
    <w:rsid w:val="007A1CCB"/>
    <w:rsid w:val="007A3D16"/>
    <w:rsid w:val="007A4943"/>
    <w:rsid w:val="007A5A6A"/>
    <w:rsid w:val="007A76EA"/>
    <w:rsid w:val="007B1423"/>
    <w:rsid w:val="007B4054"/>
    <w:rsid w:val="007B4244"/>
    <w:rsid w:val="007B6FDC"/>
    <w:rsid w:val="007B70D6"/>
    <w:rsid w:val="007B733C"/>
    <w:rsid w:val="007C0111"/>
    <w:rsid w:val="007C29D6"/>
    <w:rsid w:val="007C2AAC"/>
    <w:rsid w:val="007C4623"/>
    <w:rsid w:val="007C505F"/>
    <w:rsid w:val="007C58F4"/>
    <w:rsid w:val="007C59C1"/>
    <w:rsid w:val="007D0983"/>
    <w:rsid w:val="007D2382"/>
    <w:rsid w:val="007D2AD3"/>
    <w:rsid w:val="007D2B82"/>
    <w:rsid w:val="007D3632"/>
    <w:rsid w:val="007D5669"/>
    <w:rsid w:val="007D6A07"/>
    <w:rsid w:val="007D6DA5"/>
    <w:rsid w:val="007D77B0"/>
    <w:rsid w:val="007E077F"/>
    <w:rsid w:val="007E2B5A"/>
    <w:rsid w:val="007E2C60"/>
    <w:rsid w:val="007E3043"/>
    <w:rsid w:val="007E4606"/>
    <w:rsid w:val="007E4B5B"/>
    <w:rsid w:val="007F0E27"/>
    <w:rsid w:val="007F2C9D"/>
    <w:rsid w:val="007F3177"/>
    <w:rsid w:val="007F5964"/>
    <w:rsid w:val="007F7B91"/>
    <w:rsid w:val="00800D13"/>
    <w:rsid w:val="008020E1"/>
    <w:rsid w:val="00803A94"/>
    <w:rsid w:val="00804D74"/>
    <w:rsid w:val="00806082"/>
    <w:rsid w:val="0080717E"/>
    <w:rsid w:val="00811829"/>
    <w:rsid w:val="008149F6"/>
    <w:rsid w:val="00817CBE"/>
    <w:rsid w:val="00817E51"/>
    <w:rsid w:val="00820B1B"/>
    <w:rsid w:val="0082193A"/>
    <w:rsid w:val="00824A2F"/>
    <w:rsid w:val="00826C44"/>
    <w:rsid w:val="00826F0C"/>
    <w:rsid w:val="00830ADC"/>
    <w:rsid w:val="00832289"/>
    <w:rsid w:val="008326F3"/>
    <w:rsid w:val="008331A0"/>
    <w:rsid w:val="00836EB2"/>
    <w:rsid w:val="008372C2"/>
    <w:rsid w:val="00837452"/>
    <w:rsid w:val="008405CD"/>
    <w:rsid w:val="008412F6"/>
    <w:rsid w:val="00852AD1"/>
    <w:rsid w:val="00854AF1"/>
    <w:rsid w:val="00854B21"/>
    <w:rsid w:val="00865621"/>
    <w:rsid w:val="00867066"/>
    <w:rsid w:val="00870A31"/>
    <w:rsid w:val="00871B33"/>
    <w:rsid w:val="00876092"/>
    <w:rsid w:val="00880689"/>
    <w:rsid w:val="00881BCC"/>
    <w:rsid w:val="00882275"/>
    <w:rsid w:val="008823EC"/>
    <w:rsid w:val="00882D00"/>
    <w:rsid w:val="00890498"/>
    <w:rsid w:val="008908EE"/>
    <w:rsid w:val="008915C3"/>
    <w:rsid w:val="008935B0"/>
    <w:rsid w:val="00894A50"/>
    <w:rsid w:val="00894B98"/>
    <w:rsid w:val="008974F0"/>
    <w:rsid w:val="00897644"/>
    <w:rsid w:val="008979FB"/>
    <w:rsid w:val="008A1FB9"/>
    <w:rsid w:val="008A2E63"/>
    <w:rsid w:val="008A2FB6"/>
    <w:rsid w:val="008A48C0"/>
    <w:rsid w:val="008A50D4"/>
    <w:rsid w:val="008A5831"/>
    <w:rsid w:val="008A5CC6"/>
    <w:rsid w:val="008B20F3"/>
    <w:rsid w:val="008B75B1"/>
    <w:rsid w:val="008C09BF"/>
    <w:rsid w:val="008C0D0A"/>
    <w:rsid w:val="008C155A"/>
    <w:rsid w:val="008C178D"/>
    <w:rsid w:val="008C3196"/>
    <w:rsid w:val="008C7EBB"/>
    <w:rsid w:val="008D2406"/>
    <w:rsid w:val="008D358E"/>
    <w:rsid w:val="008D38EC"/>
    <w:rsid w:val="008D4458"/>
    <w:rsid w:val="008D49AD"/>
    <w:rsid w:val="008D4D71"/>
    <w:rsid w:val="008D6B7E"/>
    <w:rsid w:val="008E07D6"/>
    <w:rsid w:val="008E0C3C"/>
    <w:rsid w:val="008E1CF0"/>
    <w:rsid w:val="008E3B7F"/>
    <w:rsid w:val="008E465B"/>
    <w:rsid w:val="008E74CA"/>
    <w:rsid w:val="008E7A1D"/>
    <w:rsid w:val="008F5282"/>
    <w:rsid w:val="008F5ABF"/>
    <w:rsid w:val="008F5F1F"/>
    <w:rsid w:val="008F75C0"/>
    <w:rsid w:val="009038C2"/>
    <w:rsid w:val="00910760"/>
    <w:rsid w:val="00910F93"/>
    <w:rsid w:val="009117A6"/>
    <w:rsid w:val="009118F7"/>
    <w:rsid w:val="00912ECC"/>
    <w:rsid w:val="00914005"/>
    <w:rsid w:val="00921B14"/>
    <w:rsid w:val="009255E0"/>
    <w:rsid w:val="00927935"/>
    <w:rsid w:val="0093012E"/>
    <w:rsid w:val="00931F07"/>
    <w:rsid w:val="00936745"/>
    <w:rsid w:val="00936F6D"/>
    <w:rsid w:val="009451AB"/>
    <w:rsid w:val="00946A4E"/>
    <w:rsid w:val="0095010E"/>
    <w:rsid w:val="00950F04"/>
    <w:rsid w:val="009519CC"/>
    <w:rsid w:val="00951ABF"/>
    <w:rsid w:val="009526A8"/>
    <w:rsid w:val="00953EA4"/>
    <w:rsid w:val="009544B2"/>
    <w:rsid w:val="00954BF9"/>
    <w:rsid w:val="00957E14"/>
    <w:rsid w:val="00960D16"/>
    <w:rsid w:val="00962D70"/>
    <w:rsid w:val="009646D5"/>
    <w:rsid w:val="0096546E"/>
    <w:rsid w:val="009661F5"/>
    <w:rsid w:val="00966B95"/>
    <w:rsid w:val="00972AF2"/>
    <w:rsid w:val="00972FE2"/>
    <w:rsid w:val="009732AA"/>
    <w:rsid w:val="00973A6C"/>
    <w:rsid w:val="00973DD0"/>
    <w:rsid w:val="00975639"/>
    <w:rsid w:val="00976B20"/>
    <w:rsid w:val="00977701"/>
    <w:rsid w:val="0098163B"/>
    <w:rsid w:val="009827B3"/>
    <w:rsid w:val="009829C1"/>
    <w:rsid w:val="00985E21"/>
    <w:rsid w:val="00991E62"/>
    <w:rsid w:val="0099413F"/>
    <w:rsid w:val="00995B28"/>
    <w:rsid w:val="009A2832"/>
    <w:rsid w:val="009A40AD"/>
    <w:rsid w:val="009A681D"/>
    <w:rsid w:val="009A7B13"/>
    <w:rsid w:val="009B0C65"/>
    <w:rsid w:val="009B1E45"/>
    <w:rsid w:val="009B3BFB"/>
    <w:rsid w:val="009B4D11"/>
    <w:rsid w:val="009C0116"/>
    <w:rsid w:val="009C70E6"/>
    <w:rsid w:val="009C74A0"/>
    <w:rsid w:val="009C75F7"/>
    <w:rsid w:val="009D04BA"/>
    <w:rsid w:val="009D1EB1"/>
    <w:rsid w:val="009D3AE0"/>
    <w:rsid w:val="009D529A"/>
    <w:rsid w:val="009D5563"/>
    <w:rsid w:val="009D5AA8"/>
    <w:rsid w:val="009D7C00"/>
    <w:rsid w:val="009E092D"/>
    <w:rsid w:val="009E71A1"/>
    <w:rsid w:val="009E78F7"/>
    <w:rsid w:val="009E7BE4"/>
    <w:rsid w:val="009F0987"/>
    <w:rsid w:val="009F0A7A"/>
    <w:rsid w:val="009F145C"/>
    <w:rsid w:val="009F390C"/>
    <w:rsid w:val="009F4E4E"/>
    <w:rsid w:val="009F5138"/>
    <w:rsid w:val="009F6C3A"/>
    <w:rsid w:val="00A006A5"/>
    <w:rsid w:val="00A02EBF"/>
    <w:rsid w:val="00A05BF0"/>
    <w:rsid w:val="00A1217C"/>
    <w:rsid w:val="00A12574"/>
    <w:rsid w:val="00A12F67"/>
    <w:rsid w:val="00A203FB"/>
    <w:rsid w:val="00A219E1"/>
    <w:rsid w:val="00A22951"/>
    <w:rsid w:val="00A27FE4"/>
    <w:rsid w:val="00A32D24"/>
    <w:rsid w:val="00A33120"/>
    <w:rsid w:val="00A33887"/>
    <w:rsid w:val="00A349EC"/>
    <w:rsid w:val="00A34DE4"/>
    <w:rsid w:val="00A35723"/>
    <w:rsid w:val="00A35913"/>
    <w:rsid w:val="00A36281"/>
    <w:rsid w:val="00A36C40"/>
    <w:rsid w:val="00A377A7"/>
    <w:rsid w:val="00A41959"/>
    <w:rsid w:val="00A43ACB"/>
    <w:rsid w:val="00A454D7"/>
    <w:rsid w:val="00A463B1"/>
    <w:rsid w:val="00A50052"/>
    <w:rsid w:val="00A512C5"/>
    <w:rsid w:val="00A52B66"/>
    <w:rsid w:val="00A52EB5"/>
    <w:rsid w:val="00A53C0F"/>
    <w:rsid w:val="00A54675"/>
    <w:rsid w:val="00A5579E"/>
    <w:rsid w:val="00A5619E"/>
    <w:rsid w:val="00A618C9"/>
    <w:rsid w:val="00A62125"/>
    <w:rsid w:val="00A635D2"/>
    <w:rsid w:val="00A73998"/>
    <w:rsid w:val="00A74E95"/>
    <w:rsid w:val="00A75281"/>
    <w:rsid w:val="00A75DC5"/>
    <w:rsid w:val="00A764C8"/>
    <w:rsid w:val="00A76E8E"/>
    <w:rsid w:val="00A86A9E"/>
    <w:rsid w:val="00A908BE"/>
    <w:rsid w:val="00A95AC2"/>
    <w:rsid w:val="00A96FC0"/>
    <w:rsid w:val="00A97DB3"/>
    <w:rsid w:val="00AA0584"/>
    <w:rsid w:val="00AA35BF"/>
    <w:rsid w:val="00AA554C"/>
    <w:rsid w:val="00AA771D"/>
    <w:rsid w:val="00AB167F"/>
    <w:rsid w:val="00AB4EEB"/>
    <w:rsid w:val="00AC0403"/>
    <w:rsid w:val="00AC2DE6"/>
    <w:rsid w:val="00AC53F6"/>
    <w:rsid w:val="00AD06D5"/>
    <w:rsid w:val="00AD0B81"/>
    <w:rsid w:val="00AD3004"/>
    <w:rsid w:val="00AD71D4"/>
    <w:rsid w:val="00AD7FD9"/>
    <w:rsid w:val="00AE043C"/>
    <w:rsid w:val="00AE0ADC"/>
    <w:rsid w:val="00AE2216"/>
    <w:rsid w:val="00AE39F5"/>
    <w:rsid w:val="00AE4564"/>
    <w:rsid w:val="00AE6FF7"/>
    <w:rsid w:val="00AE7803"/>
    <w:rsid w:val="00AF1870"/>
    <w:rsid w:val="00AF261C"/>
    <w:rsid w:val="00AF5D98"/>
    <w:rsid w:val="00AF690F"/>
    <w:rsid w:val="00AF7A6A"/>
    <w:rsid w:val="00B0059A"/>
    <w:rsid w:val="00B039F2"/>
    <w:rsid w:val="00B064CC"/>
    <w:rsid w:val="00B070CA"/>
    <w:rsid w:val="00B0782D"/>
    <w:rsid w:val="00B128ED"/>
    <w:rsid w:val="00B1372E"/>
    <w:rsid w:val="00B17A49"/>
    <w:rsid w:val="00B212E1"/>
    <w:rsid w:val="00B2148D"/>
    <w:rsid w:val="00B21553"/>
    <w:rsid w:val="00B216D2"/>
    <w:rsid w:val="00B251F1"/>
    <w:rsid w:val="00B255D5"/>
    <w:rsid w:val="00B25C9B"/>
    <w:rsid w:val="00B3031B"/>
    <w:rsid w:val="00B30A46"/>
    <w:rsid w:val="00B30A8C"/>
    <w:rsid w:val="00B3707F"/>
    <w:rsid w:val="00B41116"/>
    <w:rsid w:val="00B42749"/>
    <w:rsid w:val="00B42F5F"/>
    <w:rsid w:val="00B442B8"/>
    <w:rsid w:val="00B50A24"/>
    <w:rsid w:val="00B51781"/>
    <w:rsid w:val="00B5190E"/>
    <w:rsid w:val="00B54D71"/>
    <w:rsid w:val="00B56FA6"/>
    <w:rsid w:val="00B57484"/>
    <w:rsid w:val="00B61C1C"/>
    <w:rsid w:val="00B6217A"/>
    <w:rsid w:val="00B639A1"/>
    <w:rsid w:val="00B6412D"/>
    <w:rsid w:val="00B6566A"/>
    <w:rsid w:val="00B666C8"/>
    <w:rsid w:val="00B668EE"/>
    <w:rsid w:val="00B66F0E"/>
    <w:rsid w:val="00B70587"/>
    <w:rsid w:val="00B70ACF"/>
    <w:rsid w:val="00B72B5B"/>
    <w:rsid w:val="00B8101A"/>
    <w:rsid w:val="00B8446F"/>
    <w:rsid w:val="00B84C80"/>
    <w:rsid w:val="00B84D2C"/>
    <w:rsid w:val="00B84F93"/>
    <w:rsid w:val="00B85EA4"/>
    <w:rsid w:val="00B900BD"/>
    <w:rsid w:val="00BA0D7D"/>
    <w:rsid w:val="00BA2A9E"/>
    <w:rsid w:val="00BA2DBD"/>
    <w:rsid w:val="00BA3C0D"/>
    <w:rsid w:val="00BA43FA"/>
    <w:rsid w:val="00BA612D"/>
    <w:rsid w:val="00BA6320"/>
    <w:rsid w:val="00BA6C86"/>
    <w:rsid w:val="00BB1BE8"/>
    <w:rsid w:val="00BB1E4D"/>
    <w:rsid w:val="00BB6770"/>
    <w:rsid w:val="00BC137B"/>
    <w:rsid w:val="00BC441A"/>
    <w:rsid w:val="00BC57F3"/>
    <w:rsid w:val="00BC5C69"/>
    <w:rsid w:val="00BC6F9A"/>
    <w:rsid w:val="00BC738E"/>
    <w:rsid w:val="00BD4ED9"/>
    <w:rsid w:val="00BD5374"/>
    <w:rsid w:val="00BD538F"/>
    <w:rsid w:val="00BD6FB4"/>
    <w:rsid w:val="00BE16D3"/>
    <w:rsid w:val="00BE344D"/>
    <w:rsid w:val="00BE3B5F"/>
    <w:rsid w:val="00BE6DF9"/>
    <w:rsid w:val="00BE7595"/>
    <w:rsid w:val="00BF5205"/>
    <w:rsid w:val="00C038AF"/>
    <w:rsid w:val="00C06DD9"/>
    <w:rsid w:val="00C14B6F"/>
    <w:rsid w:val="00C14B80"/>
    <w:rsid w:val="00C15D72"/>
    <w:rsid w:val="00C1680F"/>
    <w:rsid w:val="00C16CCA"/>
    <w:rsid w:val="00C205AE"/>
    <w:rsid w:val="00C3040F"/>
    <w:rsid w:val="00C30D2B"/>
    <w:rsid w:val="00C331FE"/>
    <w:rsid w:val="00C351BD"/>
    <w:rsid w:val="00C35255"/>
    <w:rsid w:val="00C36D3D"/>
    <w:rsid w:val="00C40F00"/>
    <w:rsid w:val="00C504BA"/>
    <w:rsid w:val="00C53A70"/>
    <w:rsid w:val="00C55480"/>
    <w:rsid w:val="00C60C11"/>
    <w:rsid w:val="00C640BB"/>
    <w:rsid w:val="00C65F84"/>
    <w:rsid w:val="00C74877"/>
    <w:rsid w:val="00C74A98"/>
    <w:rsid w:val="00C80723"/>
    <w:rsid w:val="00C8126D"/>
    <w:rsid w:val="00C817C6"/>
    <w:rsid w:val="00C81CA0"/>
    <w:rsid w:val="00C875A8"/>
    <w:rsid w:val="00C91C6C"/>
    <w:rsid w:val="00C91CF8"/>
    <w:rsid w:val="00C95EE1"/>
    <w:rsid w:val="00C962A9"/>
    <w:rsid w:val="00C975CD"/>
    <w:rsid w:val="00CA0D26"/>
    <w:rsid w:val="00CA3DB9"/>
    <w:rsid w:val="00CA5414"/>
    <w:rsid w:val="00CA5E11"/>
    <w:rsid w:val="00CC114E"/>
    <w:rsid w:val="00CC125D"/>
    <w:rsid w:val="00CC312F"/>
    <w:rsid w:val="00CC3CA1"/>
    <w:rsid w:val="00CC4418"/>
    <w:rsid w:val="00CC48E4"/>
    <w:rsid w:val="00CC77FC"/>
    <w:rsid w:val="00CC7C58"/>
    <w:rsid w:val="00CD0035"/>
    <w:rsid w:val="00CD1F35"/>
    <w:rsid w:val="00CD2EDA"/>
    <w:rsid w:val="00CD613B"/>
    <w:rsid w:val="00CD6D92"/>
    <w:rsid w:val="00CD76BD"/>
    <w:rsid w:val="00CE18B9"/>
    <w:rsid w:val="00CE25CA"/>
    <w:rsid w:val="00CE2796"/>
    <w:rsid w:val="00CE29BD"/>
    <w:rsid w:val="00CE7FD6"/>
    <w:rsid w:val="00CF4360"/>
    <w:rsid w:val="00CF4482"/>
    <w:rsid w:val="00D006D5"/>
    <w:rsid w:val="00D028E0"/>
    <w:rsid w:val="00D03A7B"/>
    <w:rsid w:val="00D04CB0"/>
    <w:rsid w:val="00D05375"/>
    <w:rsid w:val="00D102FA"/>
    <w:rsid w:val="00D10554"/>
    <w:rsid w:val="00D13CD5"/>
    <w:rsid w:val="00D16C34"/>
    <w:rsid w:val="00D208AD"/>
    <w:rsid w:val="00D21606"/>
    <w:rsid w:val="00D21CD2"/>
    <w:rsid w:val="00D27A10"/>
    <w:rsid w:val="00D31834"/>
    <w:rsid w:val="00D336B8"/>
    <w:rsid w:val="00D35ACB"/>
    <w:rsid w:val="00D37959"/>
    <w:rsid w:val="00D37D0D"/>
    <w:rsid w:val="00D40DEF"/>
    <w:rsid w:val="00D413B1"/>
    <w:rsid w:val="00D4159A"/>
    <w:rsid w:val="00D42114"/>
    <w:rsid w:val="00D42256"/>
    <w:rsid w:val="00D42D3C"/>
    <w:rsid w:val="00D45F1F"/>
    <w:rsid w:val="00D50436"/>
    <w:rsid w:val="00D51140"/>
    <w:rsid w:val="00D53E16"/>
    <w:rsid w:val="00D53F83"/>
    <w:rsid w:val="00D55BD5"/>
    <w:rsid w:val="00D6220F"/>
    <w:rsid w:val="00D62ECD"/>
    <w:rsid w:val="00D64D44"/>
    <w:rsid w:val="00D64FC7"/>
    <w:rsid w:val="00D65F73"/>
    <w:rsid w:val="00D72CE1"/>
    <w:rsid w:val="00D7311B"/>
    <w:rsid w:val="00D7320A"/>
    <w:rsid w:val="00D73C95"/>
    <w:rsid w:val="00D7537C"/>
    <w:rsid w:val="00D8252B"/>
    <w:rsid w:val="00D83BA1"/>
    <w:rsid w:val="00D879C8"/>
    <w:rsid w:val="00D90E55"/>
    <w:rsid w:val="00D90EFA"/>
    <w:rsid w:val="00D9659B"/>
    <w:rsid w:val="00D97B1A"/>
    <w:rsid w:val="00DA35DB"/>
    <w:rsid w:val="00DA3D65"/>
    <w:rsid w:val="00DA4679"/>
    <w:rsid w:val="00DA6398"/>
    <w:rsid w:val="00DA6C65"/>
    <w:rsid w:val="00DA6D46"/>
    <w:rsid w:val="00DB10E8"/>
    <w:rsid w:val="00DB396B"/>
    <w:rsid w:val="00DB4ED5"/>
    <w:rsid w:val="00DB542B"/>
    <w:rsid w:val="00DB7D62"/>
    <w:rsid w:val="00DC1D54"/>
    <w:rsid w:val="00DC59B2"/>
    <w:rsid w:val="00DD21C4"/>
    <w:rsid w:val="00DD356F"/>
    <w:rsid w:val="00DD6230"/>
    <w:rsid w:val="00DD7421"/>
    <w:rsid w:val="00DE0C60"/>
    <w:rsid w:val="00DE14DB"/>
    <w:rsid w:val="00DE27A8"/>
    <w:rsid w:val="00DE2DD2"/>
    <w:rsid w:val="00DE3F77"/>
    <w:rsid w:val="00DE41BF"/>
    <w:rsid w:val="00DE5ADC"/>
    <w:rsid w:val="00DE75AB"/>
    <w:rsid w:val="00DF1668"/>
    <w:rsid w:val="00DF23A3"/>
    <w:rsid w:val="00DF4611"/>
    <w:rsid w:val="00DF595E"/>
    <w:rsid w:val="00DF750E"/>
    <w:rsid w:val="00E00693"/>
    <w:rsid w:val="00E00D18"/>
    <w:rsid w:val="00E04FBC"/>
    <w:rsid w:val="00E06AAF"/>
    <w:rsid w:val="00E12618"/>
    <w:rsid w:val="00E12ABD"/>
    <w:rsid w:val="00E144DA"/>
    <w:rsid w:val="00E14794"/>
    <w:rsid w:val="00E14C19"/>
    <w:rsid w:val="00E204AF"/>
    <w:rsid w:val="00E227FE"/>
    <w:rsid w:val="00E22B73"/>
    <w:rsid w:val="00E22F00"/>
    <w:rsid w:val="00E263FE"/>
    <w:rsid w:val="00E265C8"/>
    <w:rsid w:val="00E27E62"/>
    <w:rsid w:val="00E30304"/>
    <w:rsid w:val="00E315DF"/>
    <w:rsid w:val="00E3426C"/>
    <w:rsid w:val="00E378B1"/>
    <w:rsid w:val="00E434E9"/>
    <w:rsid w:val="00E44743"/>
    <w:rsid w:val="00E50537"/>
    <w:rsid w:val="00E513DA"/>
    <w:rsid w:val="00E51F23"/>
    <w:rsid w:val="00E52199"/>
    <w:rsid w:val="00E56ABB"/>
    <w:rsid w:val="00E56E28"/>
    <w:rsid w:val="00E571FD"/>
    <w:rsid w:val="00E63994"/>
    <w:rsid w:val="00E67110"/>
    <w:rsid w:val="00E70B6E"/>
    <w:rsid w:val="00E73DFA"/>
    <w:rsid w:val="00E751C7"/>
    <w:rsid w:val="00E76077"/>
    <w:rsid w:val="00E76433"/>
    <w:rsid w:val="00E812D4"/>
    <w:rsid w:val="00E82EDA"/>
    <w:rsid w:val="00E8391A"/>
    <w:rsid w:val="00E839EE"/>
    <w:rsid w:val="00E859DC"/>
    <w:rsid w:val="00E86663"/>
    <w:rsid w:val="00E86986"/>
    <w:rsid w:val="00E878BF"/>
    <w:rsid w:val="00E87F7C"/>
    <w:rsid w:val="00E906F0"/>
    <w:rsid w:val="00E94C2B"/>
    <w:rsid w:val="00E96724"/>
    <w:rsid w:val="00EA00DB"/>
    <w:rsid w:val="00EA03A0"/>
    <w:rsid w:val="00EA03EA"/>
    <w:rsid w:val="00EA218C"/>
    <w:rsid w:val="00EA2903"/>
    <w:rsid w:val="00EA4254"/>
    <w:rsid w:val="00EA4BC2"/>
    <w:rsid w:val="00EA6961"/>
    <w:rsid w:val="00EA6C07"/>
    <w:rsid w:val="00EA6E7F"/>
    <w:rsid w:val="00EB0DA0"/>
    <w:rsid w:val="00EB14B9"/>
    <w:rsid w:val="00EB2311"/>
    <w:rsid w:val="00EB382F"/>
    <w:rsid w:val="00EB737D"/>
    <w:rsid w:val="00EB775F"/>
    <w:rsid w:val="00EC0232"/>
    <w:rsid w:val="00ED4130"/>
    <w:rsid w:val="00ED57FB"/>
    <w:rsid w:val="00ED6F7F"/>
    <w:rsid w:val="00EE1F95"/>
    <w:rsid w:val="00EE4290"/>
    <w:rsid w:val="00EE48E1"/>
    <w:rsid w:val="00EE5D43"/>
    <w:rsid w:val="00EF106D"/>
    <w:rsid w:val="00EF15A6"/>
    <w:rsid w:val="00EF4F76"/>
    <w:rsid w:val="00F02238"/>
    <w:rsid w:val="00F039F4"/>
    <w:rsid w:val="00F03ED0"/>
    <w:rsid w:val="00F07448"/>
    <w:rsid w:val="00F115F5"/>
    <w:rsid w:val="00F118D8"/>
    <w:rsid w:val="00F12758"/>
    <w:rsid w:val="00F12772"/>
    <w:rsid w:val="00F21A19"/>
    <w:rsid w:val="00F21BB6"/>
    <w:rsid w:val="00F220F0"/>
    <w:rsid w:val="00F2520D"/>
    <w:rsid w:val="00F25558"/>
    <w:rsid w:val="00F30F1E"/>
    <w:rsid w:val="00F3113B"/>
    <w:rsid w:val="00F327DE"/>
    <w:rsid w:val="00F32EF8"/>
    <w:rsid w:val="00F3356B"/>
    <w:rsid w:val="00F337FB"/>
    <w:rsid w:val="00F40158"/>
    <w:rsid w:val="00F404DD"/>
    <w:rsid w:val="00F40BF4"/>
    <w:rsid w:val="00F42269"/>
    <w:rsid w:val="00F545E9"/>
    <w:rsid w:val="00F56045"/>
    <w:rsid w:val="00F57107"/>
    <w:rsid w:val="00F61747"/>
    <w:rsid w:val="00F646A2"/>
    <w:rsid w:val="00F65576"/>
    <w:rsid w:val="00F67AB7"/>
    <w:rsid w:val="00F7253C"/>
    <w:rsid w:val="00F72EA0"/>
    <w:rsid w:val="00F73676"/>
    <w:rsid w:val="00F73DEE"/>
    <w:rsid w:val="00F73F93"/>
    <w:rsid w:val="00F77AFE"/>
    <w:rsid w:val="00F77BEE"/>
    <w:rsid w:val="00F8041B"/>
    <w:rsid w:val="00F80547"/>
    <w:rsid w:val="00F80554"/>
    <w:rsid w:val="00F81027"/>
    <w:rsid w:val="00F811ED"/>
    <w:rsid w:val="00F8388E"/>
    <w:rsid w:val="00F83D28"/>
    <w:rsid w:val="00F859DB"/>
    <w:rsid w:val="00F86019"/>
    <w:rsid w:val="00F92FBA"/>
    <w:rsid w:val="00F967AD"/>
    <w:rsid w:val="00FA2A7F"/>
    <w:rsid w:val="00FA4E23"/>
    <w:rsid w:val="00FA6086"/>
    <w:rsid w:val="00FB666E"/>
    <w:rsid w:val="00FC00F8"/>
    <w:rsid w:val="00FC3ECD"/>
    <w:rsid w:val="00FC42B3"/>
    <w:rsid w:val="00FD155F"/>
    <w:rsid w:val="00FD1740"/>
    <w:rsid w:val="00FD2F07"/>
    <w:rsid w:val="00FE0220"/>
    <w:rsid w:val="00FE0898"/>
    <w:rsid w:val="00FE1A4D"/>
    <w:rsid w:val="00FE1AA3"/>
    <w:rsid w:val="00FE345D"/>
    <w:rsid w:val="00FE56B6"/>
    <w:rsid w:val="00FE601B"/>
    <w:rsid w:val="00FE7F4A"/>
    <w:rsid w:val="00FF4704"/>
    <w:rsid w:val="00FF4B6F"/>
    <w:rsid w:val="00FF52A4"/>
    <w:rsid w:val="00FF562E"/>
    <w:rsid w:val="00FF690D"/>
    <w:rsid w:val="00FF7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38BF8"/>
  <w14:defaultImageDpi w14:val="32767"/>
  <w15:chartTrackingRefBased/>
  <w15:docId w15:val="{726EA1E2-E455-4D57-BCE7-E319565A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6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666E"/>
    <w:rPr>
      <w:sz w:val="18"/>
      <w:szCs w:val="18"/>
    </w:rPr>
  </w:style>
  <w:style w:type="paragraph" w:styleId="a5">
    <w:name w:val="footer"/>
    <w:basedOn w:val="a"/>
    <w:link w:val="a6"/>
    <w:uiPriority w:val="99"/>
    <w:unhideWhenUsed/>
    <w:rsid w:val="00FB666E"/>
    <w:pPr>
      <w:tabs>
        <w:tab w:val="center" w:pos="4153"/>
        <w:tab w:val="right" w:pos="8306"/>
      </w:tabs>
      <w:snapToGrid w:val="0"/>
      <w:jc w:val="left"/>
    </w:pPr>
    <w:rPr>
      <w:sz w:val="18"/>
      <w:szCs w:val="18"/>
    </w:rPr>
  </w:style>
  <w:style w:type="character" w:customStyle="1" w:styleId="a6">
    <w:name w:val="页脚 字符"/>
    <w:basedOn w:val="a0"/>
    <w:link w:val="a5"/>
    <w:uiPriority w:val="99"/>
    <w:rsid w:val="00FB666E"/>
    <w:rPr>
      <w:sz w:val="18"/>
      <w:szCs w:val="18"/>
    </w:rPr>
  </w:style>
  <w:style w:type="paragraph" w:styleId="a7">
    <w:name w:val="Revision"/>
    <w:hidden/>
    <w:uiPriority w:val="99"/>
    <w:semiHidden/>
    <w:rsid w:val="00FB6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4467</TotalTime>
  <Pages>25</Pages>
  <Words>4678</Words>
  <Characters>26667</Characters>
  <Application>Microsoft Office Word</Application>
  <DocSecurity>0</DocSecurity>
  <Lines>222</Lines>
  <Paragraphs>62</Paragraphs>
  <ScaleCrop>false</ScaleCrop>
  <Company/>
  <LinksUpToDate>false</LinksUpToDate>
  <CharactersWithSpaces>31283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dc:creator>
  <cp:keywords/>
  <dc:description/>
  <cp:lastModifiedBy>夜 夜</cp:lastModifiedBy>
  <cp:revision>1034</cp:revision>
  <dcterms:created xsi:type="dcterms:W3CDTF">2022-06-27T13:27:00Z</dcterms:created>
  <dcterms:modified xsi:type="dcterms:W3CDTF">2022-12-25T21:05:00Z</dcterms:modified>
</cp:coreProperties>
</file>