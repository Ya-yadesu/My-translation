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420" w:lineRule="atLeast"/>
        <w:ind w:hanging="480"/>
        <w:jc w:val="both"/>
        <w:rPr>
          <w:rFonts w:ascii="Times New Roman" w:hAnsi="Times New Roman" w:cs="Times New Roman"/>
          <w:color w:val="222D33"/>
          <w:sz w:val="24"/>
          <w:szCs w:val="24"/>
        </w:rPr>
      </w:pPr>
      <w:r>
        <w:rPr>
          <w:rFonts w:hint="eastAsia" w:ascii="Times New Roman" w:hAnsi="Times New Roman"/>
          <w:color w:val="222D33"/>
          <w:sz w:val="24"/>
        </w:rPr>
        <w:t>　</w:t>
      </w:r>
      <w:r>
        <w:rPr>
          <w:rStyle w:val="7"/>
          <w:rFonts w:hint="eastAsia" w:ascii="Arial" w:hAnsi="Arial"/>
          <w:color w:val="222D33"/>
          <w:sz w:val="33"/>
        </w:rPr>
        <w:t>尾 声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我不住用手扶额。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在那之后，好好地完成了她作为王塚真唯的任务，并结束了活动的真唯实在是一位让我感到不可思议的女子，但问题就在这之后。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『我们三个人在一起交往了！』坐在观众席最前排的纱月</w:t>
      </w:r>
      <w:ins w:id="0" w:author="1" w:date="2022-10-21T21:42:15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和</w:t>
      </w:r>
      <w:ins w:id="1" w:author="1" w:date="2022-10-21T21:42:17Z">
        <w:r>
          <w:rPr>
            <w:rFonts w:hint="eastAsia" w:ascii="微软雅黑" w:hAnsi="微软雅黑"/>
            <w:color w:val="222D33"/>
            <w:lang w:val="en-US" w:eastAsia="zh-CN"/>
          </w:rPr>
          <w:t>小</w:t>
        </w:r>
      </w:ins>
      <w:r>
        <w:rPr>
          <w:rFonts w:hint="eastAsia" w:ascii="微软雅黑" w:hAnsi="微软雅黑"/>
          <w:color w:val="222D33"/>
        </w:rPr>
        <w:t>香穗自然把这句话听得一清二楚。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Style w:val="14"/>
          <w:rFonts w:hint="eastAsia" w:ascii="微软雅黑" w:hAnsi="微软雅黑"/>
          <w:color w:val="222D33"/>
          <w:sz w:val="33"/>
        </w:rPr>
        <w:t>『这怎么回事！』</w:t>
      </w:r>
      <w:r>
        <w:rPr>
          <w:rFonts w:hint="eastAsia"/>
        </w:rPr>
        <w:t>小香穗如此这般。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漂亮地给了我迎头一击。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为什么真唯和紫阳花</w:t>
      </w:r>
      <w:ins w:id="2" w:author="1" w:date="2022-10-21T21:58:08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都没来帮帮我……。为什么……。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嘛，至少纱月</w:t>
      </w:r>
      <w:ins w:id="3" w:author="1" w:date="2022-10-21T21:58:16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没有一同前来追杀，现在这样说不定已经算运气好了。看向我的眼神十分可怕呢，纱月</w:t>
      </w:r>
      <w:ins w:id="4" w:author="1" w:date="2022-10-21T21:58:29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……。最后完全没能和纱月</w:t>
      </w:r>
      <w:ins w:id="5" w:author="1" w:date="2022-10-21T21:58:36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说上句话。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所以现在我回到房间，一边看着手里的小镜子，一边往额头上抹软膏。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「哈啊……。不过，这次，简直太厉害……太厉害了……」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我都想都没想过事情</w:t>
      </w:r>
      <w:ins w:id="6" w:author="1" w:date="2022-10-21T22:05:47Z">
        <w:r>
          <w:rPr>
            <w:rFonts w:hint="eastAsia" w:ascii="微软雅黑" w:hAnsi="微软雅黑"/>
            <w:color w:val="222D33"/>
            <w:lang w:val="en-US" w:eastAsia="zh-CN"/>
          </w:rPr>
          <w:t>竟然</w:t>
        </w:r>
      </w:ins>
      <w:ins w:id="7" w:author="1" w:date="2022-10-21T22:05:50Z">
        <w:r>
          <w:rPr>
            <w:rFonts w:hint="eastAsia" w:ascii="微软雅黑" w:hAnsi="微软雅黑"/>
            <w:color w:val="222D33"/>
            <w:lang w:val="en-US" w:eastAsia="zh-CN"/>
          </w:rPr>
          <w:t>会</w:t>
        </w:r>
      </w:ins>
      <w:del w:id="8" w:author="1" w:date="2022-10-21T22:05:45Z">
        <w:r>
          <w:rPr>
            <w:rFonts w:hint="eastAsia" w:ascii="微软雅黑" w:hAnsi="微软雅黑"/>
            <w:color w:val="222D33"/>
          </w:rPr>
          <w:delText>竟</w:delText>
        </w:r>
      </w:del>
      <w:del w:id="9" w:author="1" w:date="2022-10-21T22:05:41Z">
        <w:r>
          <w:rPr>
            <w:rFonts w:hint="default" w:ascii="微软雅黑" w:hAnsi="微软雅黑"/>
            <w:color w:val="222D33"/>
            <w:lang w:val="en-US"/>
          </w:rPr>
          <w:delText>可以</w:delText>
        </w:r>
      </w:del>
      <w:r>
        <w:rPr>
          <w:rFonts w:hint="eastAsia" w:ascii="微软雅黑" w:hAnsi="微软雅黑"/>
          <w:color w:val="222D33"/>
        </w:rPr>
        <w:t>变成这样。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三人一起交往？谁会说得出这种话。只有</w:t>
      </w:r>
      <w:del w:id="10" w:author="1" w:date="2022-10-21T22:16:48Z">
        <w:r>
          <w:rPr>
            <w:rFonts w:hint="default" w:ascii="微软雅黑" w:hAnsi="微软雅黑"/>
            <w:color w:val="222D33"/>
            <w:lang w:val="en-US"/>
          </w:rPr>
          <w:delText>渣滓</w:delText>
        </w:r>
      </w:del>
      <w:ins w:id="11" w:author="1" w:date="2022-10-21T22:16:49Z">
        <w:r>
          <w:rPr>
            <w:rFonts w:hint="eastAsia" w:ascii="微软雅黑" w:hAnsi="微软雅黑"/>
            <w:color w:val="222D33"/>
            <w:lang w:val="en-US" w:eastAsia="zh-CN"/>
          </w:rPr>
          <w:t>人渣</w:t>
        </w:r>
      </w:ins>
      <w:r>
        <w:rPr>
          <w:rFonts w:hint="eastAsia" w:ascii="微软雅黑" w:hAnsi="微软雅黑"/>
          <w:color w:val="222D33"/>
        </w:rPr>
        <w:t>才行吧？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</w:t>
      </w:r>
      <w:ins w:id="12" w:author="1" w:date="2022-10-21T22:17:10Z">
        <w:r>
          <w:rPr>
            <w:rFonts w:hint="eastAsia" w:ascii="微软雅黑" w:hAnsi="微软雅黑"/>
            <w:color w:val="222D33"/>
            <w:lang w:val="en-US" w:eastAsia="zh-CN"/>
          </w:rPr>
          <w:t>我</w:t>
        </w:r>
      </w:ins>
      <w:r>
        <w:rPr>
          <w:rFonts w:hint="eastAsia" w:ascii="微软雅黑" w:hAnsi="微软雅黑"/>
          <w:color w:val="222D33"/>
        </w:rPr>
        <w:t>深深地叹了口气。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要是用时光机见到了被紫阳花</w:t>
      </w:r>
      <w:ins w:id="13" w:author="1" w:date="2022-10-21T22:17:15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告白前的我，对自己说『喂！接下来要对真唯和紫阳花</w:t>
      </w:r>
      <w:ins w:id="14" w:author="1" w:date="2022-10-21T22:17:19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脚踏两条船了！所以要加油哟！』的话。我会有什么反应呢？说不定</w:t>
      </w:r>
      <w:ins w:id="15" w:author="1" w:date="2022-10-21T22:17:45Z">
        <w:r>
          <w:rPr>
            <w:rFonts w:hint="eastAsia" w:ascii="微软雅黑" w:hAnsi="微软雅黑"/>
            <w:color w:val="222D33"/>
            <w:lang w:val="en-US" w:eastAsia="zh-CN"/>
          </w:rPr>
          <w:t>我</w:t>
        </w:r>
      </w:ins>
      <w:r>
        <w:rPr>
          <w:rFonts w:hint="eastAsia" w:ascii="微软雅黑" w:hAnsi="微软雅黑"/>
          <w:color w:val="222D33"/>
        </w:rPr>
        <w:t>会被</w:t>
      </w:r>
      <w:ins w:id="16" w:author="1" w:date="2022-10-21T22:17:48Z">
        <w:r>
          <w:rPr>
            <w:rFonts w:hint="eastAsia" w:ascii="微软雅黑" w:hAnsi="微软雅黑"/>
            <w:color w:val="222D33"/>
            <w:lang w:val="en-US" w:eastAsia="zh-CN"/>
          </w:rPr>
          <w:t>自己</w:t>
        </w:r>
      </w:ins>
      <w:del w:id="17" w:author="1" w:date="2022-10-21T22:17:47Z">
        <w:r>
          <w:rPr>
            <w:rFonts w:hint="eastAsia" w:ascii="微软雅黑" w:hAnsi="微软雅黑"/>
            <w:color w:val="222D33"/>
          </w:rPr>
          <w:delText>人</w:delText>
        </w:r>
      </w:del>
      <w:r>
        <w:rPr>
          <w:rFonts w:hint="eastAsia" w:ascii="微软雅黑" w:hAnsi="微软雅黑"/>
          <w:color w:val="222D33"/>
        </w:rPr>
        <w:t>用石头痛打一顿。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门外传来了精神饱满的咚咚声。一听这</w:t>
      </w:r>
      <w:del w:id="18" w:author="1" w:date="2022-10-21T22:22:50Z">
        <w:r>
          <w:rPr>
            <w:rFonts w:hint="eastAsia" w:ascii="微软雅黑" w:hAnsi="微软雅黑"/>
            <w:color w:val="222D33"/>
          </w:rPr>
          <w:delText>种</w:delText>
        </w:r>
      </w:del>
      <w:r>
        <w:rPr>
          <w:rFonts w:hint="eastAsia" w:ascii="微软雅黑" w:hAnsi="微软雅黑"/>
          <w:color w:val="222D33"/>
        </w:rPr>
        <w:t>傻傻的声音就知道是妹妹。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「唔—啊」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妹妹抱着箱子，走进了房间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「姐姐，你收到的是什么啊」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「啊！」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我</w:t>
      </w:r>
      <w:del w:id="19" w:author="1" w:date="2022-10-21T22:26:03Z">
        <w:r>
          <w:rPr>
            <w:rFonts w:hint="default" w:ascii="微软雅黑" w:hAnsi="微软雅黑"/>
            <w:color w:val="222D33"/>
            <w:lang w:val="en-US"/>
          </w:rPr>
          <w:delText>吱吱吱吱</w:delText>
        </w:r>
      </w:del>
      <w:ins w:id="20" w:author="1" w:date="2022-10-21T22:26:04Z">
        <w:r>
          <w:rPr>
            <w:rFonts w:hint="eastAsia" w:ascii="微软雅黑" w:hAnsi="微软雅黑"/>
            <w:color w:val="222D33"/>
            <w:lang w:val="en-US" w:eastAsia="zh-CN"/>
          </w:rPr>
          <w:t>麻溜</w:t>
        </w:r>
      </w:ins>
      <w:r>
        <w:rPr>
          <w:rFonts w:hint="eastAsia" w:ascii="微软雅黑" w:hAnsi="微软雅黑"/>
          <w:color w:val="222D33"/>
        </w:rPr>
        <w:t>地滑向妹妹的脚边。我这像妖怪一样的动作，让妹妹喊着「滚开」一边后退。但我把纸箱从妹妹手中夺过之后，就紧紧地抱住了它。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「四君</w:t>
      </w:r>
      <w:r>
        <w:rPr>
          <w:rFonts w:hint="eastAsi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～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Cqv/zTAAAAAwEAAA8AAAAAAAAAAQAg&#10;AAAAIgAAAGRycy9kb3ducmV2LnhtbFBLAQIUABQAAAAIAIdO4kBQkdtKEwIAABsEAAAOAAAAAAAA&#10;AAEAIAAAACI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～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Kq//NMAAAADAQAADwAAAAAAAAABACAA&#10;AAAiAAAAZHJzL2Rvd25yZXYueG1sUEsBAhQAFAAAAAgAh07iQDyj3IsSAgAAGwQAAA4AAAAAAAAA&#10;AQAgAAAAIgEAAGRycy9lMm9Eb2MueG1sUEsFBgAAAAAGAAYAWQEAAK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～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Kq//NMAAAADAQAADwAAAAAAAAABACAA&#10;AAAiAAAAZHJzL2Rvd25yZXYueG1sUEsBAhQAFAAAAAgAh07iQPs2WqESAgAAGwQAAA4AAAAAAAAA&#10;AQAgAAAAIgEAAGRycy9lMm9Eb2MueG1sUEsFBgAAAAAGAAYAWQEAAK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～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Kq//NMAAAADAQAADwAAAAAAAAABACAA&#10;AAAiAAAAZHJzL2Rvd25yZXYueG1sUEsBAhQAFAAAAAgAh07iQJcEXWASAgAAGwQAAA4AAAAAAAAA&#10;AQAgAAAAIgEAAGRycy9lMm9Eb2MueG1sUEsFBgAAAAAGAAYAWQEAAKY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～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～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Cqv/zTAAAAAwEAAA8AAAAAAAAAAQAgAAAA&#10;IgAAAGRycy9kb3ducmV2LnhtbFBLAQIUABQAAAAIAIdO4kBiVCX4EAIAABsEAAAOAAAAAAAAAAEA&#10;IAAAACIBAABkcnMvZTJvRG9jLnhtbFBLBQYAAAAABgAGAFkBAACk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/>
          <w:color w:val="222D33"/>
        </w:rPr>
        <w:t>！」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「诶诶诶……？」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「欢迎回来！我的四君！太寂寞了，果然我不能没有你！四君，我爱你哟！」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「恶……」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虽然妹妹说了失礼的台词，但如今对我已经没用了。与四君再会的我是无敌的！我是强强玲奈子。怎会被区区这种事情伤害。我都已经决定要好好努力了。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话虽如此，但战士也</w:t>
      </w:r>
      <w:ins w:id="21" w:author="1" w:date="2022-10-21T22:28:33Z">
        <w:r>
          <w:rPr>
            <w:rFonts w:hint="eastAsia" w:ascii="微软雅黑" w:hAnsi="微软雅黑"/>
            <w:color w:val="222D33"/>
            <w:lang w:val="en-US" w:eastAsia="zh-CN"/>
          </w:rPr>
          <w:t>是</w:t>
        </w:r>
      </w:ins>
      <w:r>
        <w:rPr>
          <w:rFonts w:hint="eastAsia" w:ascii="微软雅黑" w:hAnsi="微软雅黑"/>
          <w:color w:val="222D33"/>
        </w:rPr>
        <w:t>必须</w:t>
      </w:r>
      <w:del w:id="22" w:author="1" w:date="2022-10-21T22:28:30Z">
        <w:r>
          <w:rPr>
            <w:rFonts w:hint="eastAsia" w:ascii="微软雅黑" w:hAnsi="微软雅黑"/>
            <w:color w:val="222D33"/>
          </w:rPr>
          <w:delText>是</w:delText>
        </w:r>
      </w:del>
      <w:r>
        <w:rPr>
          <w:rFonts w:hint="eastAsia" w:ascii="微软雅黑" w:hAnsi="微软雅黑"/>
          <w:color w:val="222D33"/>
        </w:rPr>
        <w:t>要休息的。正当我想着快点把四君连上电视的时候，妹妹却还在房间里。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「嗯？」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「没什么，就是星来让我和你说『</w:t>
      </w:r>
      <w:ins w:id="23" w:author="1" w:date="2022-10-21T22:28:51Z">
        <w:r>
          <w:rPr>
            <w:rFonts w:hint="eastAsia" w:ascii="微软雅黑" w:hAnsi="微软雅黑"/>
            <w:color w:val="222D33"/>
            <w:lang w:val="en-US" w:eastAsia="zh-CN"/>
          </w:rPr>
          <w:t>下次</w:t>
        </w:r>
      </w:ins>
      <w:del w:id="24" w:author="1" w:date="2022-10-21T22:28:50Z">
        <w:r>
          <w:rPr>
            <w:rFonts w:hint="eastAsia" w:ascii="微软雅黑" w:hAnsi="微软雅黑"/>
            <w:color w:val="222D33"/>
          </w:rPr>
          <w:delText>你</w:delText>
        </w:r>
      </w:del>
      <w:r>
        <w:rPr>
          <w:rFonts w:hint="eastAsia" w:ascii="微软雅黑" w:hAnsi="微软雅黑"/>
          <w:color w:val="222D33"/>
        </w:rPr>
        <w:t>走着瞧』，发生什么事了吗？」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「诶</w:t>
      </w:r>
      <w:r>
        <w:rPr>
          <w:rStyle w:val="9"/>
          <w:rFonts w:hint="eastAsia" w:ascii="微软雅黑" w:hAnsi="微软雅黑"/>
          <w:color w:val="222D33"/>
        </w:rPr>
        <w:t>!?</w:t>
      </w:r>
      <w:r>
        <w:rPr>
          <w:rFonts w:hint="eastAsia" w:ascii="微软雅黑" w:hAnsi="微软雅黑"/>
          <w:color w:val="222D33"/>
        </w:rPr>
        <w:t>　不是，为什么</w:t>
      </w:r>
      <w:r>
        <w:rPr>
          <w:rStyle w:val="9"/>
          <w:rFonts w:hint="eastAsia" w:ascii="微软雅黑" w:hAnsi="微软雅黑"/>
          <w:color w:val="222D33"/>
        </w:rPr>
        <w:t>!?</w:t>
      </w:r>
      <w:r>
        <w:rPr>
          <w:rFonts w:hint="eastAsia" w:ascii="微软雅黑" w:hAnsi="微软雅黑"/>
          <w:color w:val="222D33"/>
        </w:rPr>
        <w:t>　是因为我最近一次都没看她的眼睛吧</w:t>
      </w:r>
      <w:r>
        <w:rPr>
          <w:rStyle w:val="9"/>
          <w:rFonts w:hint="eastAsia" w:ascii="微软雅黑" w:hAnsi="微软雅黑"/>
          <w:color w:val="222D33"/>
        </w:rPr>
        <w:t>!?</w:t>
      </w:r>
      <w:r>
        <w:rPr>
          <w:rFonts w:hint="eastAsia" w:ascii="微软雅黑" w:hAnsi="微软雅黑"/>
          <w:color w:val="222D33"/>
        </w:rPr>
        <w:t>是想说『说话应该好好地看着别人的眼睛』的意思吧！」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「看她脸色不太像是这个意思……随便啦，还有这个给你」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妹妹拿出一张照片给我。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啊，才想起来</w:t>
      </w:r>
      <w:ins w:id="25" w:author="1" w:date="2022-10-21T22:35:56Z">
        <w:r>
          <w:rPr>
            <w:rFonts w:hint="eastAsia" w:ascii="微软雅黑" w:hAnsi="微软雅黑"/>
            <w:color w:val="222D33"/>
            <w:lang w:val="en-US" w:eastAsia="zh-CN"/>
          </w:rPr>
          <w:t>我</w:t>
        </w:r>
      </w:ins>
      <w:r>
        <w:rPr>
          <w:rFonts w:hint="eastAsia" w:ascii="微软雅黑" w:hAnsi="微软雅黑"/>
          <w:color w:val="222D33"/>
        </w:rPr>
        <w:t>还借过一张照片给妹妹。最近，发生了太多异常事件，</w:t>
      </w:r>
      <w:ins w:id="26" w:author="1" w:date="2022-10-21T22:36:09Z">
        <w:r>
          <w:rPr>
            <w:rFonts w:hint="eastAsia" w:ascii="微软雅黑" w:hAnsi="微软雅黑"/>
            <w:color w:val="222D33"/>
            <w:lang w:val="en-US" w:eastAsia="zh-CN"/>
          </w:rPr>
          <w:t>我</w:t>
        </w:r>
      </w:ins>
      <w:r>
        <w:rPr>
          <w:rFonts w:hint="eastAsia" w:ascii="微软雅黑" w:hAnsi="微软雅黑"/>
          <w:color w:val="222D33"/>
        </w:rPr>
        <w:t>都忘掉了。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「谢谢你借给我。王塚真唯的生写，大受欢迎啊」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「这样的吗！这种照片在我的手机像山一样多哦！」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「诶，真的吗</w:t>
      </w:r>
      <w:r>
        <w:rPr>
          <w:rStyle w:val="9"/>
          <w:rFonts w:hint="eastAsia" w:ascii="微软雅黑" w:hAnsi="微软雅黑"/>
          <w:color w:val="222D33"/>
        </w:rPr>
        <w:t>!?</w:t>
      </w:r>
      <w:r>
        <w:rPr>
          <w:rFonts w:hint="eastAsia" w:ascii="微软雅黑" w:hAnsi="微软雅黑"/>
          <w:color w:val="222D33"/>
        </w:rPr>
        <w:t>全发给我吧全部！」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「你好烦啊不发！我要玩游戏了！走开走开！」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赶走了妹妹。啧—，妹妹伴随着咋舌声离开了房间。但是，想要照片的第二第三个妹妹很快就会不请自来的吧……。那家伙，就是会这样</w:t>
      </w:r>
      <w:del w:id="27" w:author="1" w:date="2022-10-21T22:42:31Z">
        <w:r>
          <w:rPr>
            <w:rFonts w:hint="eastAsia" w:ascii="微软雅黑" w:hAnsi="微软雅黑"/>
            <w:color w:val="222D33"/>
          </w:rPr>
          <w:delText>那</w:delText>
        </w:r>
      </w:del>
      <w:del w:id="28" w:author="1" w:date="2022-10-21T22:42:30Z">
        <w:r>
          <w:rPr>
            <w:rFonts w:hint="eastAsia" w:ascii="微软雅黑" w:hAnsi="微软雅黑"/>
            <w:color w:val="222D33"/>
          </w:rPr>
          <w:delText>样地</w:delText>
        </w:r>
      </w:del>
      <w:r>
        <w:rPr>
          <w:rFonts w:hint="eastAsia" w:ascii="微软雅黑" w:hAnsi="微软雅黑"/>
          <w:color w:val="222D33"/>
        </w:rPr>
        <w:t>纠缠不休</w:t>
      </w:r>
      <w:del w:id="29" w:author="1" w:date="2022-10-21T22:42:32Z">
        <w:r>
          <w:rPr>
            <w:rFonts w:hint="eastAsia" w:ascii="微软雅黑" w:hAnsi="微软雅黑"/>
            <w:color w:val="222D33"/>
          </w:rPr>
          <w:delText>的</w:delText>
        </w:r>
      </w:del>
      <w:r>
        <w:rPr>
          <w:rFonts w:hint="eastAsia" w:ascii="微软雅黑" w:hAnsi="微软雅黑"/>
          <w:color w:val="222D33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那么，终于能与四君独处了呢……唔哈哈……。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但之前，正打算把照片收进抽屉里的时候，手却停了下来。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「…………」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我把照片放进</w:t>
      </w:r>
      <w:ins w:id="30" w:author="1" w:date="2022-10-21T22:42:59Z">
        <w:r>
          <w:rPr>
            <w:rFonts w:hint="eastAsia" w:ascii="微软雅黑" w:hAnsi="微软雅黑"/>
            <w:color w:val="222D33"/>
            <w:lang w:val="en-US" w:eastAsia="zh-CN"/>
          </w:rPr>
          <w:t>了</w:t>
        </w:r>
      </w:ins>
      <w:r>
        <w:rPr>
          <w:rFonts w:hint="eastAsia" w:ascii="微软雅黑" w:hAnsi="微软雅黑"/>
          <w:color w:val="222D33"/>
        </w:rPr>
        <w:t>抽屉里的相框里。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然后，试着用它</w:t>
      </w:r>
      <w:ins w:id="31" w:author="1" w:date="2022-10-21T22:43:10Z">
        <w:r>
          <w:rPr>
            <w:rFonts w:hint="eastAsia" w:ascii="微软雅黑" w:hAnsi="微软雅黑"/>
            <w:color w:val="222D33"/>
            <w:lang w:val="en-US" w:eastAsia="zh-CN"/>
          </w:rPr>
          <w:t>来</w:t>
        </w:r>
      </w:ins>
      <w:ins w:id="32" w:author="1" w:date="2022-10-21T22:43:12Z">
        <w:r>
          <w:rPr>
            <w:rFonts w:hint="eastAsia" w:ascii="微软雅黑" w:hAnsi="微软雅黑"/>
            <w:color w:val="222D33"/>
            <w:lang w:val="en-US" w:eastAsia="zh-CN"/>
          </w:rPr>
          <w:t>装饰</w:t>
        </w:r>
      </w:ins>
      <w:del w:id="33" w:author="1" w:date="2022-10-21T22:43:09Z">
        <w:r>
          <w:rPr>
            <w:rFonts w:hint="eastAsia" w:ascii="微软雅黑" w:hAnsi="微软雅黑"/>
            <w:color w:val="222D33"/>
          </w:rPr>
          <w:delText>装</w:delText>
        </w:r>
      </w:del>
      <w:del w:id="34" w:author="1" w:date="2022-10-21T22:43:07Z">
        <w:r>
          <w:rPr>
            <w:rFonts w:hint="eastAsia" w:ascii="微软雅黑" w:hAnsi="微软雅黑"/>
            <w:color w:val="222D33"/>
          </w:rPr>
          <w:delText>点了</w:delText>
        </w:r>
      </w:del>
      <w:del w:id="35" w:author="1" w:date="2022-10-21T22:43:06Z">
        <w:r>
          <w:rPr>
            <w:rFonts w:hint="eastAsia" w:ascii="微软雅黑" w:hAnsi="微软雅黑"/>
            <w:color w:val="222D33"/>
          </w:rPr>
          <w:delText>一下</w:delText>
        </w:r>
      </w:del>
      <w:r>
        <w:rPr>
          <w:rFonts w:hint="eastAsia" w:ascii="微软雅黑" w:hAnsi="微软雅黑"/>
          <w:color w:val="222D33"/>
        </w:rPr>
        <w:t>桌面。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……真是张好照片。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脸上不知不觉就挂上了微笑。而且嘴上也开始念念叨叨。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「……你啊，以后就要和真唯和紫阳花</w:t>
      </w:r>
      <w:ins w:id="36" w:author="1" w:date="2022-10-21T22:45:37Z">
        <w:r>
          <w:rPr>
            <w:rFonts w:hint="eastAsia" w:ascii="微软雅黑" w:hAnsi="微软雅黑"/>
            <w:color w:val="222D33"/>
            <w:lang w:val="en-US" w:eastAsia="zh-CN"/>
          </w:rPr>
          <w:t>同学</w:t>
        </w:r>
      </w:ins>
      <w:r>
        <w:rPr>
          <w:rFonts w:hint="eastAsia" w:ascii="微软雅黑" w:hAnsi="微软雅黑"/>
          <w:color w:val="222D33"/>
        </w:rPr>
        <w:t>一起，三个人谈恋爱了哟。真是非常不得了啊。但是，总之，决不放弃直到最后，</w:t>
      </w:r>
      <w:ins w:id="37" w:author="1" w:date="2022-10-21T22:46:06Z">
        <w:r>
          <w:rPr>
            <w:rFonts w:hint="eastAsia" w:ascii="微软雅黑" w:hAnsi="微软雅黑"/>
            <w:color w:val="222D33"/>
            <w:lang w:val="en-US" w:eastAsia="zh-CN"/>
          </w:rPr>
          <w:t>都要</w:t>
        </w:r>
      </w:ins>
      <w:ins w:id="38" w:author="1" w:date="2022-10-21T22:46:08Z">
        <w:r>
          <w:rPr>
            <w:rFonts w:hint="eastAsia" w:ascii="微软雅黑" w:hAnsi="微软雅黑"/>
            <w:color w:val="222D33"/>
            <w:lang w:val="en-US" w:eastAsia="zh-CN"/>
          </w:rPr>
          <w:t>努力</w:t>
        </w:r>
      </w:ins>
      <w:ins w:id="39" w:author="1" w:date="2022-10-21T22:46:10Z">
        <w:r>
          <w:rPr>
            <w:rFonts w:hint="eastAsia" w:ascii="微软雅黑" w:hAnsi="微软雅黑"/>
            <w:color w:val="222D33"/>
            <w:lang w:val="en-US" w:eastAsia="zh-CN"/>
          </w:rPr>
          <w:t>奋斗</w:t>
        </w:r>
      </w:ins>
      <w:del w:id="40" w:author="1" w:date="2022-10-21T22:46:01Z">
        <w:r>
          <w:rPr>
            <w:rFonts w:hint="eastAsia" w:ascii="微软雅黑" w:hAnsi="微软雅黑"/>
            <w:color w:val="222D33"/>
          </w:rPr>
          <w:delText>都要</w:delText>
        </w:r>
      </w:del>
      <w:del w:id="41" w:author="1" w:date="2022-10-21T22:46:00Z">
        <w:r>
          <w:rPr>
            <w:rFonts w:hint="eastAsia" w:ascii="微软雅黑" w:hAnsi="微软雅黑"/>
            <w:color w:val="222D33"/>
          </w:rPr>
          <w:delText>全力努力</w:delText>
        </w:r>
      </w:del>
      <w:r>
        <w:rPr>
          <w:rFonts w:hint="eastAsia" w:ascii="微软雅黑" w:hAnsi="微软雅黑"/>
          <w:color w:val="222D33"/>
        </w:rPr>
        <w:t>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当然，照片中的我什么回应都没有。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啪地用指尖弹了一下照片。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「那样的话……就能比以前稍微。稍微喜欢一些自己了」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</w:t>
      </w:r>
      <w:ins w:id="42" w:author="1" w:date="2022-10-21T22:46:35Z">
        <w:r>
          <w:rPr>
            <w:rFonts w:hint="eastAsia" w:ascii="微软雅黑" w:hAnsi="微软雅黑"/>
            <w:color w:val="222D33"/>
            <w:lang w:val="en-US" w:eastAsia="zh-CN"/>
          </w:rPr>
          <w:t>伴随着</w:t>
        </w:r>
      </w:ins>
      <w:ins w:id="43" w:author="1" w:date="2022-10-21T22:46:39Z">
        <w:r>
          <w:rPr>
            <w:rFonts w:hint="eastAsia" w:ascii="微软雅黑" w:hAnsi="微软雅黑"/>
            <w:color w:val="222D33"/>
            <w:lang w:val="en-US" w:eastAsia="zh-CN"/>
          </w:rPr>
          <w:t>回荡的的</w:t>
        </w:r>
      </w:ins>
      <w:ins w:id="44" w:author="1" w:date="2022-10-21T22:46:41Z">
        <w:r>
          <w:rPr>
            <w:rFonts w:hint="eastAsia" w:ascii="微软雅黑" w:hAnsi="微软雅黑"/>
            <w:color w:val="222D33"/>
            <w:lang w:val="en-US" w:eastAsia="zh-CN"/>
          </w:rPr>
          <w:t>滴答声</w:t>
        </w:r>
      </w:ins>
      <w:del w:id="45" w:author="1" w:date="2022-10-21T22:46:44Z">
        <w:r>
          <w:rPr>
            <w:rFonts w:hint="eastAsia" w:ascii="微软雅黑" w:hAnsi="微软雅黑"/>
            <w:color w:val="222D33"/>
          </w:rPr>
          <w:delText>嗒</w:delText>
        </w:r>
      </w:del>
      <w:del w:id="46" w:author="1" w:date="2022-10-21T22:46:43Z">
        <w:r>
          <w:rPr>
            <w:rFonts w:hint="eastAsia" w:ascii="微软雅黑" w:hAnsi="微软雅黑"/>
            <w:color w:val="222D33"/>
          </w:rPr>
          <w:delText>嗒的声音回</w:delText>
        </w:r>
      </w:del>
      <w:del w:id="47" w:author="1" w:date="2022-10-21T22:46:42Z">
        <w:r>
          <w:rPr>
            <w:rFonts w:hint="eastAsia" w:ascii="微软雅黑" w:hAnsi="微软雅黑"/>
            <w:color w:val="222D33"/>
          </w:rPr>
          <w:delText>荡</w:delText>
        </w:r>
      </w:del>
      <w:r>
        <w:rPr>
          <w:rFonts w:hint="eastAsia" w:ascii="微软雅黑" w:hAnsi="微软雅黑"/>
          <w:color w:val="222D33"/>
        </w:rPr>
        <w:t>，时针不断地前进。</w:t>
      </w:r>
      <w:ins w:id="48" w:author="1" w:date="2022-10-21T22:46:50Z">
        <w:r>
          <w:rPr>
            <w:rFonts w:hint="eastAsia" w:ascii="微软雅黑" w:hAnsi="微软雅黑"/>
            <w:color w:val="222D33"/>
            <w:lang w:val="en-US" w:eastAsia="zh-CN"/>
          </w:rPr>
          <w:t>哪怕</w:t>
        </w:r>
      </w:ins>
      <w:ins w:id="49" w:author="1" w:date="2022-10-21T22:46:52Z">
        <w:r>
          <w:rPr>
            <w:rFonts w:hint="eastAsia" w:ascii="微软雅黑" w:hAnsi="微软雅黑"/>
            <w:color w:val="222D33"/>
            <w:lang w:val="en-US" w:eastAsia="zh-CN"/>
          </w:rPr>
          <w:t>在</w:t>
        </w:r>
      </w:ins>
      <w:r>
        <w:rPr>
          <w:rFonts w:hint="eastAsia" w:ascii="微软雅黑" w:hAnsi="微软雅黑"/>
          <w:color w:val="222D33"/>
        </w:rPr>
        <w:t>这个瞬间，</w:t>
      </w:r>
      <w:ins w:id="50" w:author="1" w:date="2022-10-21T22:46:56Z">
        <w:r>
          <w:rPr>
            <w:rFonts w:hint="eastAsia" w:ascii="微软雅黑" w:hAnsi="微软雅黑"/>
            <w:color w:val="222D33"/>
            <w:lang w:val="en-US" w:eastAsia="zh-CN"/>
          </w:rPr>
          <w:t>时间</w:t>
        </w:r>
      </w:ins>
      <w:r>
        <w:rPr>
          <w:rFonts w:hint="eastAsia" w:ascii="微软雅黑" w:hAnsi="微软雅黑"/>
          <w:color w:val="222D33"/>
        </w:rPr>
        <w:t>也在</w:t>
      </w:r>
      <w:del w:id="51" w:author="1" w:date="2022-10-21T22:46:59Z">
        <w:r>
          <w:rPr>
            <w:rFonts w:hint="default" w:ascii="微软雅黑" w:hAnsi="微软雅黑"/>
            <w:color w:val="222D33"/>
            <w:lang w:val="en-US"/>
          </w:rPr>
          <w:delText>向前</w:delText>
        </w:r>
      </w:del>
      <w:ins w:id="52" w:author="1" w:date="2022-10-21T22:47:01Z">
        <w:r>
          <w:rPr>
            <w:rFonts w:hint="eastAsia" w:ascii="微软雅黑" w:hAnsi="微软雅黑"/>
            <w:color w:val="222D33"/>
            <w:lang w:val="en-US" w:eastAsia="zh-CN"/>
          </w:rPr>
          <w:t>继续</w:t>
        </w:r>
      </w:ins>
      <w:ins w:id="53" w:author="1" w:date="2022-10-21T22:47:04Z">
        <w:r>
          <w:rPr>
            <w:rFonts w:hint="eastAsia" w:ascii="微软雅黑" w:hAnsi="微软雅黑"/>
            <w:color w:val="222D33"/>
            <w:lang w:val="en-US" w:eastAsia="zh-CN"/>
          </w:rPr>
          <w:t>向前</w:t>
        </w:r>
      </w:ins>
      <w:r>
        <w:rPr>
          <w:rFonts w:hint="eastAsia" w:ascii="微软雅黑" w:hAnsi="微软雅黑"/>
          <w:color w:val="222D33"/>
        </w:rPr>
        <w:t>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王塚真唯，濑名紫阳花和甘织玲奈子。不知为何，照片里的三人，现在看起来……比起之前变得稍微协调了一些。</w:t>
      </w:r>
    </w:p>
    <w:p/>
    <w:p>
      <w:pPr>
        <w:rPr>
          <w:rFonts w:eastAsia="Yu Mincho"/>
        </w:rPr>
      </w:pPr>
    </w:p>
    <w:p>
      <w:pPr>
        <w:pStyle w:val="2"/>
        <w:shd w:val="clear" w:color="auto" w:fill="FFFFFF"/>
        <w:spacing w:before="720" w:beforeAutospacing="0" w:after="0" w:afterAutospacing="0" w:line="465" w:lineRule="atLeast"/>
        <w:jc w:val="both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hint="eastAsia" w:ascii="Times New Roman" w:hAnsi="Times New Roman"/>
          <w:sz w:val="27"/>
          <w:lang w:eastAsia="ja-JP"/>
        </w:rPr>
        <w:t>后记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  <w:lang w:eastAsia="ja-JP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Fonts w:hint="eastAsia" w:ascii="微软雅黑" w:hAnsi="微软雅黑"/>
          <w:color w:val="222D33"/>
          <w:lang w:eastAsia="ja-JP"/>
        </w:rPr>
        <w:t>　大家好，我是みかみてれん。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  <w:lang w:eastAsia="ja-JP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  <w:lang w:eastAsia="ja-JP"/>
        </w:rPr>
        <w:t>　</w:t>
      </w:r>
      <w:r>
        <w:rPr>
          <w:rStyle w:val="7"/>
          <w:rFonts w:hint="eastAsia" w:ascii="Arial" w:hAnsi="Arial"/>
          <w:b/>
          <w:color w:val="222D33"/>
          <w:sz w:val="33"/>
        </w:rPr>
        <w:t>不行不行还在继续哟！还没有完结哟！（强调）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那么，重要的事情说完了，这次来说点正经话。</w:t>
      </w:r>
      <w:r>
        <w:rPr>
          <w:rStyle w:val="8"/>
          <w:rFonts w:hint="eastAsia" w:ascii="Arial" w:hAnsi="Arial"/>
          <w:b/>
          <w:color w:val="222D33"/>
        </w:rPr>
        <w:t>（</w:t>
      </w:r>
      <w:r>
        <w:rPr>
          <w:rStyle w:val="8"/>
          <w:rFonts w:hint="eastAsia"/>
          <w:b/>
          <w:color w:val="222D33"/>
        </w:rPr>
        <w:t>※</w:t>
      </w:r>
      <w:r>
        <w:rPr>
          <w:rStyle w:val="8"/>
          <w:rFonts w:hint="eastAsia" w:ascii="Arial" w:hAnsi="Arial"/>
          <w:b/>
          <w:color w:val="222D33"/>
        </w:rPr>
        <w:t>没有第4卷剧透）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我写下第四卷时，想着『读者们对这次的内容大概会褒贬不一吧！』直到最后的最后，都还在为「到底让她们迎来怎样的结局呢？」而烦恼着。</w:t>
      </w:r>
      <w:r>
        <w:rPr>
          <w:rStyle w:val="8"/>
          <w:rFonts w:hint="eastAsia" w:ascii="Arial" w:hAnsi="Arial"/>
          <w:b/>
          <w:color w:val="222D33"/>
        </w:rPr>
        <w:t>为什么要在第三卷写出那种剧情呢（因为觉得很有趣就……）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在众多的书籍中选择本作的所有读者们，我想要写出足以回报你们的故事而日夜对小说进行着增删减改。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只不过『不行不行』这部作品，描写女孩子和女孩子之间的恋爱，是女性之间的恋爱喜剧作品。我想我的读者中有许多是因本作才第一次接触到女性之间的恋爱。所以，至少在本作之中，我必须要做到的就是给出只有同为女性才能做出的回应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如第一卷的后记中所写的一样，我喜欢描绘恋爱之中的女孩子。而且，一直以来都希望她们可以不受任何束缚地，成为这个世界最幸福的当事人。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所以！我最后放弃了思考，反复地熟读了前三卷，在心中培养了一个玲奈子，并把一切都交给她来决定。</w:t>
      </w:r>
      <w:r>
        <w:rPr>
          <w:rStyle w:val="8"/>
          <w:rFonts w:hint="eastAsia" w:ascii="Arial" w:hAnsi="Arial"/>
          <w:b/>
          <w:color w:val="222D33"/>
        </w:rPr>
        <w:t>我会负起全部责任的。轻小说就应该是这样的啦，没事的，就随你喜欢吧玲奈子。</w:t>
      </w:r>
      <w:r>
        <w:rPr>
          <w:rFonts w:hint="eastAsia" w:ascii="微软雅黑" w:hAnsi="微软雅黑"/>
          <w:color w:val="222D33"/>
        </w:rPr>
        <w:t>而这，就是那个决定。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各个角色的名字中，都有她们各自的象征。王塚真唯是女王。琴纱月是月亮。濑名紫阳花是花。小柳香穗是（会剧透所以不说）。最后，甘织玲奈子则是女孩子。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hint="eastAsia" w:ascii="微软雅黑" w:hAnsi="微软雅黑" w:eastAsia="宋体"/>
          <w:color w:val="222D33"/>
          <w:lang w:eastAsia="zh-CN"/>
        </w:rPr>
      </w:pPr>
      <w:r>
        <w:rPr>
          <w:rFonts w:hint="eastAsia" w:ascii="微软雅黑" w:hAnsi="微软雅黑"/>
          <w:color w:val="222D33"/>
        </w:rPr>
        <w:t>　玲奈子作为一个女孩子，陷入恋爱，然后做出了她会做出的回答。我觉得我能写出这样的故事。读者们哪怕只有一点</w:t>
      </w:r>
      <w:del w:id="54" w:author="1" w:date="2022-10-21T22:50:59Z">
        <w:r>
          <w:rPr>
            <w:rFonts w:hint="default" w:ascii="微软雅黑" w:hAnsi="微软雅黑"/>
            <w:color w:val="222D33"/>
            <w:lang w:val="en-US"/>
          </w:rPr>
          <w:delText>这样的想法</w:delText>
        </w:r>
      </w:del>
      <w:ins w:id="55" w:author="1" w:date="2022-10-21T22:51:00Z">
        <w:r>
          <w:rPr>
            <w:rFonts w:hint="eastAsia" w:ascii="微软雅黑" w:hAnsi="微软雅黑"/>
            <w:color w:val="222D33"/>
            <w:lang w:val="en-US" w:eastAsia="zh-CN"/>
          </w:rPr>
          <w:t>认同</w:t>
        </w:r>
      </w:ins>
      <w:ins w:id="56" w:author="1" w:date="2022-10-21T22:51:03Z">
        <w:r>
          <w:rPr>
            <w:rFonts w:hint="eastAsia" w:ascii="微软雅黑" w:hAnsi="微软雅黑"/>
            <w:color w:val="222D33"/>
            <w:lang w:val="en-US" w:eastAsia="zh-CN"/>
          </w:rPr>
          <w:t>我的</w:t>
        </w:r>
      </w:ins>
      <w:ins w:id="57" w:author="1" w:date="2022-10-21T22:51:04Z">
        <w:r>
          <w:rPr>
            <w:rFonts w:hint="eastAsia" w:ascii="微软雅黑" w:hAnsi="微软雅黑"/>
            <w:color w:val="222D33"/>
            <w:lang w:val="en-US" w:eastAsia="zh-CN"/>
          </w:rPr>
          <w:t>想法</w:t>
        </w:r>
      </w:ins>
      <w:r>
        <w:rPr>
          <w:rFonts w:hint="eastAsia" w:ascii="微软雅黑" w:hAnsi="微软雅黑"/>
          <w:color w:val="222D33"/>
        </w:rPr>
        <w:t>，我也不胜喜悦</w:t>
      </w:r>
      <w:ins w:id="58" w:author="1" w:date="2022-10-21T22:51:11Z">
        <w:r>
          <w:rPr>
            <w:rFonts w:hint="eastAsia" w:ascii="微软雅黑" w:hAnsi="微软雅黑"/>
            <w:color w:val="222D33"/>
            <w:lang w:eastAsia="zh-CN"/>
          </w:rPr>
          <w:t>。</w:t>
        </w:r>
      </w:ins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以上，就是「既然是一直追随来到第四卷的读者，至少也要对各位说点正经话」地这么想着，</w:t>
      </w:r>
      <w:ins w:id="59" w:author="1" w:date="2022-10-21T22:51:35Z">
        <w:r>
          <w:rPr>
            <w:rFonts w:hint="eastAsia" w:ascii="微软雅黑" w:hAnsi="微软雅黑"/>
            <w:color w:val="222D33"/>
            <w:lang w:val="en-US" w:eastAsia="zh-CN"/>
          </w:rPr>
          <w:t>于是</w:t>
        </w:r>
      </w:ins>
      <w:r>
        <w:rPr>
          <w:rFonts w:hint="eastAsia" w:ascii="微软雅黑" w:hAnsi="微软雅黑"/>
          <w:color w:val="222D33"/>
        </w:rPr>
        <w:t>把后记写成了这样。感谢诸位倾听！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总之，最初计划的不行不行的故事，就在所有成员都登场过一次的第四卷完成了第一阶段。第五卷开始就要步入第二阶段了。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大家将会渡过怎样的高中生活呢？我也同样期待着我把它们写出来的那天。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</w:t>
      </w:r>
      <w:r>
        <w:rPr>
          <w:rFonts w:hint="eastAsia"/>
          <w:color w:val="222D33"/>
        </w:rPr>
        <w:t>下个故事将从玲奈子因</w:t>
      </w:r>
      <w:r>
        <w:rPr>
          <w:rStyle w:val="8"/>
          <w:rFonts w:hint="eastAsia" w:ascii="Arial" w:hAnsi="Arial"/>
          <w:b/>
          <w:color w:val="222D33"/>
        </w:rPr>
        <w:t>纱月</w:t>
      </w:r>
      <w:ins w:id="60" w:author="1" w:date="2022-10-21T22:52:00Z">
        <w:r>
          <w:rPr>
            <w:rStyle w:val="8"/>
            <w:rFonts w:hint="eastAsia" w:ascii="Arial" w:hAnsi="Arial"/>
            <w:b/>
            <w:color w:val="222D33"/>
            <w:lang w:val="en-US" w:eastAsia="zh-CN"/>
          </w:rPr>
          <w:t>同学</w:t>
        </w:r>
      </w:ins>
      <w:r>
        <w:rPr>
          <w:rStyle w:val="8"/>
          <w:rFonts w:hint="eastAsia" w:ascii="Arial" w:hAnsi="Arial"/>
          <w:b/>
          <w:color w:val="222D33"/>
        </w:rPr>
        <w:t>抛出的炸弹</w:t>
      </w:r>
      <w:r>
        <w:rPr>
          <w:rFonts w:hint="eastAsia"/>
          <w:color w:val="222D33"/>
        </w:rPr>
        <w:t>而焦头烂额的地方开始！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那么下面是谢辞。</w:t>
      </w:r>
      <w:r>
        <w:rPr>
          <w:rStyle w:val="8"/>
          <w:rFonts w:hint="eastAsia" w:ascii="Arial" w:hAnsi="Arial"/>
          <w:b/>
          <w:color w:val="222D33"/>
        </w:rPr>
        <w:t>没地方写啦！谢谢大家！！！竹嶋老师的插画，喜欢！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</w:rPr>
      </w:pPr>
      <w:r>
        <w:rPr>
          <w:rFonts w:hint="eastAsia" w:ascii="微软雅黑" w:hAnsi="微软雅黑"/>
          <w:color w:val="222D33"/>
        </w:rPr>
        <w:t>　</w:t>
      </w:r>
      <w:r>
        <w:rPr>
          <w:rFonts w:hint="eastAsia" w:ascii="微软雅黑" w:hAnsi="微软雅黑"/>
          <w:color w:val="222D33"/>
          <w:lang w:eastAsia="ja-JP"/>
        </w:rPr>
        <w:t>还有一点广告！</w:t>
      </w:r>
      <w:r>
        <w:rPr>
          <w:rFonts w:hint="eastAsia"/>
          <w:color w:val="222D33"/>
          <w:lang w:eastAsia="ja-JP"/>
        </w:rPr>
        <w:t>由</w:t>
      </w:r>
      <w:r>
        <w:rPr>
          <w:rFonts w:hint="eastAsia" w:ascii="微软雅黑" w:hAnsi="微软雅黑"/>
          <w:color w:val="222D33"/>
          <w:lang w:eastAsia="ja-JP"/>
        </w:rPr>
        <w:t>むっしゅ老师执笔的</w:t>
      </w:r>
      <w:r>
        <w:rPr>
          <w:rStyle w:val="8"/>
          <w:rFonts w:hint="eastAsia" w:ascii="Arial" w:hAnsi="Arial"/>
          <w:b/>
          <w:color w:val="222D33"/>
          <w:lang w:eastAsia="ja-JP"/>
        </w:rPr>
        <w:t>『我怎么可能成为你的恋人 第三卷』</w:t>
      </w:r>
      <w:r>
        <w:rPr>
          <w:rFonts w:hint="eastAsia" w:ascii="微软雅黑" w:hAnsi="微软雅黑"/>
          <w:color w:val="222D33"/>
          <w:lang w:eastAsia="ja-JP"/>
        </w:rPr>
        <w:t>，</w:t>
      </w:r>
      <w:r>
        <w:rPr>
          <w:rFonts w:hint="eastAsia" w:ascii="微软雅黑" w:hAnsi="微软雅黑"/>
          <w:color w:val="222D33"/>
        </w:rPr>
        <w:t>即将在</w:t>
      </w:r>
      <w:r>
        <w:rPr>
          <w:rFonts w:hint="eastAsia"/>
        </w:rPr>
        <w:t>10</w:t>
      </w:r>
      <w:r>
        <w:rPr>
          <w:rFonts w:hint="eastAsia" w:ascii="微软雅黑" w:hAnsi="微软雅黑"/>
        </w:rPr>
        <w:t>月</w:t>
      </w:r>
      <w:r>
        <w:rPr>
          <w:rFonts w:hint="eastAsia"/>
        </w:rPr>
        <w:t>19</w:t>
      </w:r>
      <w:r>
        <w:rPr>
          <w:rFonts w:hint="eastAsia" w:ascii="微软雅黑" w:hAnsi="微软雅黑"/>
        </w:rPr>
        <w:t>日</w:t>
      </w:r>
      <w:r>
        <w:rPr>
          <w:rFonts w:hint="eastAsia" w:ascii="微软雅黑" w:hAnsi="微软雅黑"/>
          <w:color w:val="222D33"/>
        </w:rPr>
        <w:t>发售！以及我的另外一本百合恋爱喜剧</w:t>
      </w:r>
      <w:r>
        <w:rPr>
          <w:rFonts w:hint="eastAsia" w:ascii="微软雅黑" w:hAnsi="微软雅黑"/>
        </w:rPr>
        <w:t>『百日百合』</w:t>
      </w:r>
      <w:r>
        <w:rPr>
          <w:rFonts w:hint="eastAsia" w:ascii="微软雅黑" w:hAnsi="微软雅黑"/>
          <w:color w:val="222D33"/>
        </w:rPr>
        <w:t>也请多关照！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Fonts w:hint="eastAsia" w:ascii="微软雅黑" w:hAnsi="微软雅黑"/>
          <w:color w:val="222D33"/>
          <w:lang w:eastAsia="ja-JP"/>
        </w:rPr>
        <w:t>　那么，就让我们在接下来的第五卷再会吧！这里是みかみてれん！</w:t>
      </w:r>
    </w:p>
    <w:p>
      <w:pPr>
        <w:rPr>
          <w:rFonts w:eastAsia="Yu Mincho"/>
          <w:lang w:eastAsia="ja-JP"/>
        </w:rPr>
      </w:pPr>
    </w:p>
    <w:p>
      <w:pPr>
        <w:rPr>
          <w:rFonts w:eastAsia="Yu Mincho"/>
          <w:lang w:eastAsia="ja-JP"/>
        </w:rPr>
      </w:pPr>
    </w:p>
    <w:p>
      <w:pPr>
        <w:rPr>
          <w:rFonts w:eastAsia="Yu Mincho"/>
          <w:lang w:eastAsia="ja-JP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10"/>
          <w:rFonts w:hint="eastAsia" w:ascii="Arial" w:hAnsi="Arial"/>
          <w:color w:val="222D33"/>
          <w:lang w:eastAsia="ja-JP"/>
        </w:rPr>
        <w:t>作者介绍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  <w:lang w:eastAsia="ja-JP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11"/>
          <w:rFonts w:hint="eastAsia" w:ascii="微软雅黑" w:hAnsi="微软雅黑"/>
          <w:b/>
          <w:color w:val="222D33"/>
          <w:lang w:eastAsia="ja-JP"/>
        </w:rPr>
        <w:t>みかみてれん</w:t>
      </w:r>
    </w:p>
    <w:p>
      <w:pPr>
        <w:pStyle w:val="6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hint="eastAsia" w:ascii="微软雅黑" w:hAnsi="微软雅黑"/>
          <w:color w:val="222D33"/>
          <w:sz w:val="18"/>
          <w:lang w:eastAsia="ja-JP"/>
        </w:rPr>
        <w:t>我是信仰『女孩子对女孩子的感情，无论是好意杀意友情竞争心，这些全部包含在一起都是百合』教的人类。</w:t>
      </w:r>
    </w:p>
    <w:p>
      <w:pPr>
        <w:pStyle w:val="6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</w:rPr>
      </w:pPr>
      <w:r>
        <w:rPr>
          <w:rFonts w:hint="eastAsia" w:ascii="微软雅黑" w:hAnsi="微软雅黑"/>
          <w:color w:val="222D33"/>
          <w:sz w:val="18"/>
        </w:rPr>
        <w:t>所以希望甜甜的百合的供应能增加到现在的500倍。</w:t>
      </w:r>
    </w:p>
    <w:p>
      <w:pPr>
        <w:pStyle w:val="6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hint="eastAsia" w:ascii="微软雅黑" w:hAnsi="微软雅黑"/>
          <w:color w:val="222D33"/>
          <w:sz w:val="18"/>
          <w:lang w:eastAsia="ja-JP"/>
        </w:rPr>
        <w:t>喜欢的季节是秋和冬。</w:t>
      </w:r>
    </w:p>
    <w:p>
      <w:pPr>
        <w:pStyle w:val="6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hint="eastAsia" w:ascii="微软雅黑" w:hAnsi="微软雅黑"/>
          <w:color w:val="222D33"/>
          <w:sz w:val="18"/>
          <w:lang w:eastAsia="ja-JP"/>
        </w:rPr>
        <w:t>没问题，这是みかみてれん的百合小说哟！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 w:eastAsia="微软雅黑"/>
          <w:color w:val="222D33"/>
          <w:lang w:eastAsia="ja-JP"/>
        </w:rPr>
      </w:pP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12"/>
          <w:rFonts w:hint="eastAsia" w:ascii="Arial" w:hAnsi="Arial"/>
          <w:color w:val="222D33"/>
          <w:sz w:val="18"/>
          <w:lang w:eastAsia="ja-JP"/>
        </w:rPr>
        <w:t>插画</w:t>
      </w:r>
    </w:p>
    <w:p>
      <w:pPr>
        <w:pStyle w:val="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hAnsi="微软雅黑"/>
          <w:color w:val="222D33"/>
          <w:lang w:eastAsia="ja-JP"/>
        </w:rPr>
      </w:pPr>
      <w:r>
        <w:rPr>
          <w:rStyle w:val="11"/>
          <w:rFonts w:hint="eastAsia" w:ascii="微软雅黑" w:hAnsi="微软雅黑"/>
          <w:b/>
          <w:color w:val="222D33"/>
          <w:lang w:eastAsia="ja-JP"/>
        </w:rPr>
        <w:t>竹嶋えく</w:t>
      </w:r>
    </w:p>
    <w:p>
      <w:pPr>
        <w:pStyle w:val="6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hint="eastAsia" w:ascii="微软雅黑" w:hAnsi="微软雅黑"/>
          <w:color w:val="222D33"/>
          <w:sz w:val="18"/>
          <w:lang w:eastAsia="ja-JP"/>
        </w:rPr>
        <w:t>这里是绘制以百合为主的插画和漫画的竹嶋。</w:t>
      </w:r>
    </w:p>
    <w:p>
      <w:pPr>
        <w:pStyle w:val="6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  <w:lang w:eastAsia="ja-JP"/>
        </w:rPr>
      </w:pPr>
      <w:r>
        <w:rPr>
          <w:rFonts w:hint="eastAsia" w:ascii="微软雅黑" w:hAnsi="微软雅黑"/>
          <w:color w:val="222D33"/>
          <w:sz w:val="18"/>
          <w:lang w:eastAsia="ja-JP"/>
        </w:rPr>
        <w:t>画</w:t>
      </w:r>
      <w:del w:id="61" w:author="1" w:date="2022-10-21T22:53:05Z">
        <w:r>
          <w:rPr>
            <w:rFonts w:hint="default" w:ascii="微软雅黑" w:hAnsi="微软雅黑"/>
            <w:color w:val="222D33"/>
            <w:sz w:val="18"/>
            <w:lang w:val="en-US" w:eastAsia="ja-JP"/>
          </w:rPr>
          <w:delText>八重歯っ子</w:delText>
        </w:r>
      </w:del>
      <w:ins w:id="62" w:author="1" w:date="2022-10-21T22:53:06Z">
        <w:r>
          <w:rPr>
            <w:rFonts w:hint="eastAsia" w:ascii="微软雅黑" w:hAnsi="微软雅黑"/>
            <w:color w:val="222D33"/>
            <w:sz w:val="18"/>
            <w:lang w:val="en-US" w:eastAsia="zh-CN"/>
          </w:rPr>
          <w:t>虎牙</w:t>
        </w:r>
      </w:ins>
      <w:ins w:id="63" w:author="1" w:date="2022-10-21T22:53:07Z">
        <w:r>
          <w:rPr>
            <w:rFonts w:hint="eastAsia" w:ascii="微软雅黑" w:hAnsi="微软雅黑"/>
            <w:color w:val="222D33"/>
            <w:sz w:val="18"/>
            <w:lang w:val="en-US" w:eastAsia="zh-CN"/>
          </w:rPr>
          <w:t>女孩</w:t>
        </w:r>
      </w:ins>
      <w:bookmarkStart w:id="0" w:name="_GoBack"/>
      <w:bookmarkEnd w:id="0"/>
      <w:r>
        <w:rPr>
          <w:rFonts w:hint="eastAsia" w:ascii="微软雅黑" w:hAnsi="微软雅黑"/>
          <w:color w:val="222D33"/>
          <w:sz w:val="18"/>
          <w:lang w:eastAsia="ja-JP"/>
        </w:rPr>
        <w:t>画得非常开心…。</w:t>
      </w:r>
    </w:p>
    <w:p>
      <w:pPr>
        <w:pStyle w:val="6"/>
        <w:shd w:val="clear" w:color="auto" w:fill="FFFFFF"/>
        <w:spacing w:before="0" w:beforeAutospacing="0" w:after="0" w:afterAutospacing="0" w:line="315" w:lineRule="atLeast"/>
        <w:jc w:val="both"/>
        <w:rPr>
          <w:rFonts w:ascii="微软雅黑" w:hAnsi="微软雅黑"/>
          <w:color w:val="222D33"/>
          <w:sz w:val="18"/>
          <w:szCs w:val="18"/>
        </w:rPr>
      </w:pPr>
      <w:r>
        <w:rPr>
          <w:rFonts w:hint="eastAsia" w:ascii="微软雅黑" w:hAnsi="微软雅黑"/>
          <w:color w:val="222D33"/>
          <w:sz w:val="18"/>
        </w:rPr>
        <w:t>谢谢小香穗！！！！！</w:t>
      </w:r>
    </w:p>
    <w:p>
      <w:pPr>
        <w:rPr>
          <w:rFonts w:eastAsia="Yu Mincho"/>
          <w:lang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lhNGZlYWZlMjJjYmQzZDU1ZTJjNjkyOTY1ODNmNzcifQ=="/>
  </w:docVars>
  <w:rsids>
    <w:rsidRoot w:val="007334D6"/>
    <w:rsid w:val="00010527"/>
    <w:rsid w:val="000501FC"/>
    <w:rsid w:val="00112A95"/>
    <w:rsid w:val="00155CC5"/>
    <w:rsid w:val="002E6E25"/>
    <w:rsid w:val="00506D75"/>
    <w:rsid w:val="005373D4"/>
    <w:rsid w:val="00623BA1"/>
    <w:rsid w:val="007334D6"/>
    <w:rsid w:val="007658D2"/>
    <w:rsid w:val="007F2E90"/>
    <w:rsid w:val="008E3606"/>
    <w:rsid w:val="00921356"/>
    <w:rsid w:val="00964E7E"/>
    <w:rsid w:val="00A012EC"/>
    <w:rsid w:val="00A014CA"/>
    <w:rsid w:val="00BE52F2"/>
    <w:rsid w:val="00CF426F"/>
    <w:rsid w:val="00D3412C"/>
    <w:rsid w:val="00D855D7"/>
    <w:rsid w:val="00D96E8C"/>
    <w:rsid w:val="00E2314E"/>
    <w:rsid w:val="00FD5CC8"/>
    <w:rsid w:val="07B0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6">
    <w:name w:val="calibr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font-140per1"/>
    <w:basedOn w:val="4"/>
    <w:uiPriority w:val="0"/>
  </w:style>
  <w:style w:type="character" w:customStyle="1" w:styleId="8">
    <w:name w:val="bold1"/>
    <w:basedOn w:val="4"/>
    <w:qFormat/>
    <w:uiPriority w:val="0"/>
  </w:style>
  <w:style w:type="character" w:customStyle="1" w:styleId="9">
    <w:name w:val="tcy"/>
    <w:basedOn w:val="4"/>
    <w:uiPriority w:val="0"/>
  </w:style>
  <w:style w:type="character" w:customStyle="1" w:styleId="10">
    <w:name w:val="gfont"/>
    <w:basedOn w:val="4"/>
    <w:uiPriority w:val="0"/>
  </w:style>
  <w:style w:type="character" w:customStyle="1" w:styleId="11">
    <w:name w:val="bold2"/>
    <w:basedOn w:val="4"/>
    <w:qFormat/>
    <w:uiPriority w:val="0"/>
  </w:style>
  <w:style w:type="character" w:customStyle="1" w:styleId="12">
    <w:name w:val="font-080per2"/>
    <w:basedOn w:val="4"/>
    <w:uiPriority w:val="0"/>
  </w:style>
  <w:style w:type="character" w:customStyle="1" w:styleId="13">
    <w:name w:val="font-080per1"/>
    <w:basedOn w:val="4"/>
    <w:qFormat/>
    <w:uiPriority w:val="0"/>
  </w:style>
  <w:style w:type="character" w:customStyle="1" w:styleId="14">
    <w:name w:val="font-150p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SimSun"/>
        <a:cs typeface=""/>
      </a:majorFont>
      <a:minorFont>
        <a:latin typeface="等线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2372</Words>
  <Characters>2380</Characters>
  <Lines>17</Lines>
  <Paragraphs>5</Paragraphs>
  <TotalTime>100</TotalTime>
  <ScaleCrop>false</ScaleCrop>
  <LinksUpToDate>false</LinksUpToDate>
  <CharactersWithSpaces>2430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2022-08-28T18:16:00Z</dcterms:created>
  <dc:creator>张文烨</dc:creator>
  <cp:lastModifiedBy>1</cp:lastModifiedBy>
  <dcterms:modified xsi:type="dcterms:W3CDTF">2022-10-21T14:53:32Z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E026DC958F9A4514AD60B2E35227EC43</vt:lpwstr>
  </property>
</Properties>
</file>